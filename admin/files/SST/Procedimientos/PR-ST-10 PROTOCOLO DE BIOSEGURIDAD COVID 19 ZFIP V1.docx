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8C1" w:rsidRPr="004D0D36" w:rsidRDefault="004D0D36" w:rsidP="004D0D36">
      <w:pPr>
        <w:spacing w:after="0"/>
        <w:jc w:val="both"/>
        <w:rPr>
          <w:rFonts w:ascii="Arial" w:hAnsi="Arial" w:cs="Arial"/>
          <w:b/>
          <w:bCs/>
          <w:sz w:val="24"/>
          <w:szCs w:val="24"/>
        </w:rPr>
      </w:pPr>
      <w:r w:rsidRPr="004D0D36">
        <w:rPr>
          <w:rFonts w:ascii="Arial" w:hAnsi="Arial" w:cs="Arial"/>
          <w:b/>
          <w:bCs/>
          <w:sz w:val="24"/>
          <w:szCs w:val="24"/>
        </w:rPr>
        <w:t>1.</w:t>
      </w:r>
      <w:r>
        <w:rPr>
          <w:rFonts w:ascii="Arial" w:hAnsi="Arial" w:cs="Arial"/>
          <w:b/>
          <w:bCs/>
          <w:sz w:val="24"/>
          <w:szCs w:val="24"/>
        </w:rPr>
        <w:t xml:space="preserve"> </w:t>
      </w:r>
      <w:r w:rsidR="00E168C1" w:rsidRPr="004D0D36">
        <w:rPr>
          <w:rFonts w:ascii="Arial" w:hAnsi="Arial" w:cs="Arial"/>
          <w:b/>
          <w:bCs/>
          <w:sz w:val="24"/>
          <w:szCs w:val="24"/>
        </w:rPr>
        <w:t>OBJETIVO.</w:t>
      </w:r>
      <w:bookmarkStart w:id="0" w:name="_GoBack"/>
      <w:bookmarkEnd w:id="0"/>
    </w:p>
    <w:p w:rsidR="00E168C1" w:rsidRDefault="00E168C1" w:rsidP="00E168C1">
      <w:pPr>
        <w:spacing w:after="0"/>
        <w:jc w:val="both"/>
        <w:rPr>
          <w:rFonts w:ascii="Arial" w:hAnsi="Arial" w:cs="Arial"/>
          <w:sz w:val="24"/>
          <w:szCs w:val="24"/>
        </w:rPr>
      </w:pPr>
      <w:r>
        <w:rPr>
          <w:rFonts w:ascii="Arial" w:hAnsi="Arial" w:cs="Arial"/>
          <w:sz w:val="24"/>
          <w:szCs w:val="24"/>
        </w:rPr>
        <w:t>El objetivo del presente protocolo, es formular los lineamientos de bioseguridad para reducir el riesgo de exposición de los colaboradores</w:t>
      </w:r>
      <w:r w:rsidR="00EE77CC">
        <w:rPr>
          <w:rFonts w:ascii="Arial" w:hAnsi="Arial" w:cs="Arial"/>
          <w:sz w:val="24"/>
          <w:szCs w:val="24"/>
        </w:rPr>
        <w:t xml:space="preserve">, contratistas y visitantes </w:t>
      </w:r>
      <w:r>
        <w:rPr>
          <w:rFonts w:ascii="Arial" w:hAnsi="Arial" w:cs="Arial"/>
          <w:sz w:val="24"/>
          <w:szCs w:val="24"/>
        </w:rPr>
        <w:t>al COVID – 19.</w:t>
      </w:r>
    </w:p>
    <w:p w:rsidR="00E168C1" w:rsidRDefault="00E168C1" w:rsidP="00E168C1">
      <w:pPr>
        <w:spacing w:after="0"/>
        <w:jc w:val="both"/>
        <w:rPr>
          <w:rFonts w:ascii="Arial" w:hAnsi="Arial" w:cs="Arial"/>
          <w:sz w:val="24"/>
          <w:szCs w:val="24"/>
        </w:rPr>
      </w:pPr>
    </w:p>
    <w:p w:rsidR="00E168C1" w:rsidRDefault="00E168C1" w:rsidP="00E168C1">
      <w:pPr>
        <w:spacing w:after="0"/>
        <w:jc w:val="both"/>
        <w:rPr>
          <w:rFonts w:ascii="Arial" w:hAnsi="Arial" w:cs="Arial"/>
          <w:b/>
          <w:bCs/>
          <w:sz w:val="24"/>
          <w:szCs w:val="24"/>
        </w:rPr>
      </w:pPr>
      <w:r>
        <w:rPr>
          <w:rFonts w:ascii="Arial" w:hAnsi="Arial" w:cs="Arial"/>
          <w:b/>
          <w:bCs/>
          <w:sz w:val="24"/>
          <w:szCs w:val="24"/>
        </w:rPr>
        <w:t>2. ALCANCE.</w:t>
      </w:r>
    </w:p>
    <w:p w:rsidR="00E168C1" w:rsidRPr="00755349" w:rsidRDefault="00E168C1" w:rsidP="00E168C1">
      <w:pPr>
        <w:spacing w:after="0"/>
        <w:jc w:val="both"/>
        <w:rPr>
          <w:rFonts w:ascii="Arial" w:hAnsi="Arial" w:cs="Arial"/>
          <w:b/>
          <w:bCs/>
          <w:sz w:val="24"/>
          <w:szCs w:val="24"/>
        </w:rPr>
      </w:pPr>
      <w:r w:rsidRPr="002B6F5F">
        <w:rPr>
          <w:rFonts w:ascii="Arial" w:eastAsia="Times New Roman" w:hAnsi="Arial" w:cs="Arial"/>
          <w:sz w:val="24"/>
          <w:szCs w:val="24"/>
          <w:lang w:eastAsia="es-ES"/>
        </w:rPr>
        <w:t>E</w:t>
      </w:r>
      <w:r>
        <w:rPr>
          <w:rFonts w:ascii="Arial" w:eastAsia="Times New Roman" w:hAnsi="Arial" w:cs="Arial"/>
          <w:sz w:val="24"/>
          <w:szCs w:val="24"/>
          <w:lang w:eastAsia="es-ES"/>
        </w:rPr>
        <w:t xml:space="preserve">ste procedimiento </w:t>
      </w:r>
      <w:r w:rsidRPr="002B6F5F">
        <w:rPr>
          <w:rFonts w:ascii="Arial" w:eastAsia="Times New Roman" w:hAnsi="Arial" w:cs="Arial"/>
          <w:sz w:val="24"/>
          <w:szCs w:val="24"/>
          <w:lang w:eastAsia="es-ES"/>
        </w:rPr>
        <w:t>aplica para todos los procesos de la</w:t>
      </w:r>
      <w:r>
        <w:rPr>
          <w:rFonts w:ascii="Arial" w:eastAsia="Times New Roman" w:hAnsi="Arial" w:cs="Arial"/>
          <w:sz w:val="24"/>
          <w:szCs w:val="24"/>
          <w:lang w:eastAsia="es-ES"/>
        </w:rPr>
        <w:t xml:space="preserve"> ZFIP, todos sus colaboradores, contratistas y visitantes sin excepción alguna.</w:t>
      </w:r>
    </w:p>
    <w:p w:rsidR="00E168C1" w:rsidRDefault="00E168C1" w:rsidP="00E168C1">
      <w:pPr>
        <w:spacing w:after="0" w:line="240" w:lineRule="auto"/>
        <w:jc w:val="both"/>
        <w:rPr>
          <w:rFonts w:ascii="Arial" w:eastAsia="Times New Roman" w:hAnsi="Arial" w:cs="Arial"/>
          <w:sz w:val="24"/>
          <w:szCs w:val="24"/>
          <w:lang w:eastAsia="es-ES"/>
        </w:rPr>
      </w:pPr>
    </w:p>
    <w:p w:rsidR="00E168C1" w:rsidRDefault="00E168C1" w:rsidP="00E168C1">
      <w:pPr>
        <w:spacing w:after="0" w:line="240" w:lineRule="auto"/>
        <w:jc w:val="both"/>
        <w:rPr>
          <w:rFonts w:ascii="Arial" w:eastAsia="Times New Roman" w:hAnsi="Arial" w:cs="Arial"/>
          <w:b/>
          <w:bCs/>
          <w:sz w:val="24"/>
          <w:szCs w:val="24"/>
          <w:lang w:eastAsia="es-ES"/>
        </w:rPr>
      </w:pPr>
      <w:r w:rsidRPr="004E240C">
        <w:rPr>
          <w:rFonts w:ascii="Arial" w:eastAsia="Times New Roman" w:hAnsi="Arial" w:cs="Arial"/>
          <w:b/>
          <w:bCs/>
          <w:sz w:val="24"/>
          <w:szCs w:val="24"/>
          <w:lang w:eastAsia="es-ES"/>
        </w:rPr>
        <w:t>3. RESPONSABLES.</w:t>
      </w:r>
    </w:p>
    <w:p w:rsidR="00E168C1" w:rsidRPr="004E240C" w:rsidRDefault="00E168C1" w:rsidP="00E168C1">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La responsabilidad de la aplicación y verifica</w:t>
      </w:r>
      <w:r w:rsidR="0002148E">
        <w:rPr>
          <w:rFonts w:ascii="Arial" w:eastAsia="Times New Roman" w:hAnsi="Arial" w:cs="Arial"/>
          <w:sz w:val="24"/>
          <w:szCs w:val="24"/>
          <w:lang w:eastAsia="es-ES"/>
        </w:rPr>
        <w:t>ción</w:t>
      </w:r>
      <w:r>
        <w:rPr>
          <w:rFonts w:ascii="Arial" w:eastAsia="Times New Roman" w:hAnsi="Arial" w:cs="Arial"/>
          <w:sz w:val="24"/>
          <w:szCs w:val="24"/>
          <w:lang w:eastAsia="es-ES"/>
        </w:rPr>
        <w:t xml:space="preserve"> </w:t>
      </w:r>
      <w:r w:rsidR="0002148E">
        <w:rPr>
          <w:rFonts w:ascii="Arial" w:eastAsia="Times New Roman" w:hAnsi="Arial" w:cs="Arial"/>
          <w:sz w:val="24"/>
          <w:szCs w:val="24"/>
          <w:lang w:eastAsia="es-ES"/>
        </w:rPr>
        <w:t>d</w:t>
      </w:r>
      <w:r>
        <w:rPr>
          <w:rFonts w:ascii="Arial" w:eastAsia="Times New Roman" w:hAnsi="Arial" w:cs="Arial"/>
          <w:sz w:val="24"/>
          <w:szCs w:val="24"/>
          <w:lang w:eastAsia="es-ES"/>
        </w:rPr>
        <w:t>el cumplimiento del presente protocolo estará a cargo de todos los colaboradores, Gerente, Responsable del SST y Auxiliar de SST.</w:t>
      </w:r>
    </w:p>
    <w:p w:rsidR="00E168C1" w:rsidRDefault="00E168C1" w:rsidP="00E168C1">
      <w:pPr>
        <w:spacing w:after="0" w:line="240" w:lineRule="auto"/>
        <w:jc w:val="both"/>
        <w:rPr>
          <w:rFonts w:ascii="Arial" w:eastAsia="Times New Roman" w:hAnsi="Arial" w:cs="Arial"/>
          <w:sz w:val="24"/>
          <w:szCs w:val="24"/>
          <w:lang w:eastAsia="es-ES"/>
        </w:rPr>
      </w:pPr>
    </w:p>
    <w:p w:rsidR="00E168C1" w:rsidRPr="00805F16" w:rsidRDefault="00E168C1" w:rsidP="00E168C1">
      <w:pPr>
        <w:spacing w:after="0" w:line="240" w:lineRule="auto"/>
        <w:jc w:val="both"/>
        <w:rPr>
          <w:rFonts w:ascii="Arial" w:eastAsia="Times New Roman" w:hAnsi="Arial" w:cs="Arial"/>
          <w:b/>
          <w:bCs/>
          <w:color w:val="000000" w:themeColor="text1"/>
          <w:sz w:val="24"/>
          <w:szCs w:val="24"/>
          <w:lang w:eastAsia="es-ES"/>
        </w:rPr>
      </w:pPr>
      <w:r>
        <w:rPr>
          <w:rFonts w:ascii="Arial" w:eastAsia="Times New Roman" w:hAnsi="Arial" w:cs="Arial"/>
          <w:b/>
          <w:bCs/>
          <w:color w:val="000000" w:themeColor="text1"/>
          <w:sz w:val="24"/>
          <w:szCs w:val="24"/>
          <w:lang w:eastAsia="es-ES"/>
        </w:rPr>
        <w:t xml:space="preserve">4. </w:t>
      </w:r>
      <w:r w:rsidRPr="00805F16">
        <w:rPr>
          <w:rFonts w:ascii="Arial" w:eastAsia="Times New Roman" w:hAnsi="Arial" w:cs="Arial"/>
          <w:b/>
          <w:bCs/>
          <w:color w:val="000000" w:themeColor="text1"/>
          <w:sz w:val="24"/>
          <w:szCs w:val="24"/>
          <w:lang w:eastAsia="es-ES"/>
        </w:rPr>
        <w:t>LEGISLACIÓN APLICABLE.</w:t>
      </w:r>
    </w:p>
    <w:p w:rsidR="00E168C1" w:rsidRDefault="00E168C1" w:rsidP="00E168C1">
      <w:pPr>
        <w:spacing w:after="0" w:line="240" w:lineRule="auto"/>
        <w:jc w:val="both"/>
        <w:rPr>
          <w:rFonts w:ascii="Arial" w:eastAsia="Times New Roman" w:hAnsi="Arial" w:cs="Arial"/>
          <w:sz w:val="24"/>
          <w:szCs w:val="24"/>
          <w:lang w:eastAsia="es-ES"/>
        </w:rPr>
      </w:pPr>
    </w:p>
    <w:p w:rsidR="00E168C1" w:rsidRDefault="00E168C1" w:rsidP="00E168C1">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Ley 9 de 1979.</w:t>
      </w:r>
    </w:p>
    <w:p w:rsidR="00E168C1" w:rsidRDefault="00E168C1" w:rsidP="00E168C1">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Circular 017 de 2020.</w:t>
      </w:r>
    </w:p>
    <w:p w:rsidR="00E168C1" w:rsidRDefault="00E168C1" w:rsidP="00E168C1">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Circular 0018 de 2020.</w:t>
      </w:r>
    </w:p>
    <w:p w:rsidR="000F47C1" w:rsidRDefault="000F47C1" w:rsidP="00E168C1">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 </w:t>
      </w:r>
      <w:r w:rsidRPr="000F47C1">
        <w:rPr>
          <w:rFonts w:ascii="Arial" w:eastAsia="Times New Roman" w:hAnsi="Arial" w:cs="Arial"/>
          <w:sz w:val="24"/>
          <w:szCs w:val="24"/>
          <w:lang w:eastAsia="es-ES"/>
        </w:rPr>
        <w:t xml:space="preserve">Circular </w:t>
      </w:r>
      <w:r>
        <w:rPr>
          <w:rFonts w:ascii="Arial" w:eastAsia="Times New Roman" w:hAnsi="Arial" w:cs="Arial"/>
          <w:sz w:val="24"/>
          <w:szCs w:val="24"/>
          <w:lang w:eastAsia="es-ES"/>
        </w:rPr>
        <w:t>00</w:t>
      </w:r>
      <w:r w:rsidRPr="000F47C1">
        <w:rPr>
          <w:rFonts w:ascii="Arial" w:eastAsia="Times New Roman" w:hAnsi="Arial" w:cs="Arial"/>
          <w:sz w:val="24"/>
          <w:szCs w:val="24"/>
          <w:lang w:eastAsia="es-ES"/>
        </w:rPr>
        <w:t>29 de 2020</w:t>
      </w:r>
    </w:p>
    <w:p w:rsidR="00E168C1" w:rsidRDefault="00E168C1" w:rsidP="00E168C1">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Resolución 385 de 2020.</w:t>
      </w:r>
    </w:p>
    <w:p w:rsidR="00E168C1" w:rsidRDefault="00E168C1" w:rsidP="000F47C1">
      <w:pPr>
        <w:spacing w:after="0" w:line="240" w:lineRule="auto"/>
        <w:jc w:val="both"/>
        <w:rPr>
          <w:rFonts w:ascii="Arial" w:hAnsi="Arial" w:cs="Arial"/>
          <w:sz w:val="24"/>
          <w:szCs w:val="24"/>
        </w:rPr>
      </w:pPr>
      <w:r>
        <w:rPr>
          <w:rFonts w:ascii="Arial" w:eastAsia="Times New Roman" w:hAnsi="Arial" w:cs="Arial"/>
          <w:sz w:val="24"/>
          <w:szCs w:val="24"/>
          <w:lang w:eastAsia="es-ES"/>
        </w:rPr>
        <w:t xml:space="preserve">- </w:t>
      </w:r>
      <w:r>
        <w:rPr>
          <w:rFonts w:ascii="Arial" w:hAnsi="Arial" w:cs="Arial"/>
          <w:sz w:val="24"/>
          <w:szCs w:val="24"/>
        </w:rPr>
        <w:t>Resolución 666 de 2020.</w:t>
      </w:r>
    </w:p>
    <w:p w:rsidR="000F47C1" w:rsidRPr="00E72FA0" w:rsidRDefault="000F47C1" w:rsidP="000F47C1">
      <w:pPr>
        <w:spacing w:after="0" w:line="240" w:lineRule="auto"/>
        <w:jc w:val="both"/>
        <w:rPr>
          <w:rFonts w:ascii="Arial" w:hAnsi="Arial" w:cs="Arial"/>
          <w:sz w:val="24"/>
          <w:szCs w:val="24"/>
        </w:rPr>
      </w:pPr>
    </w:p>
    <w:p w:rsidR="00E168C1" w:rsidRDefault="00E168C1" w:rsidP="00E168C1">
      <w:pPr>
        <w:jc w:val="both"/>
        <w:rPr>
          <w:rFonts w:ascii="Arial" w:hAnsi="Arial" w:cs="Arial"/>
          <w:b/>
          <w:bCs/>
          <w:sz w:val="24"/>
          <w:szCs w:val="24"/>
        </w:rPr>
      </w:pPr>
      <w:r>
        <w:rPr>
          <w:rFonts w:ascii="Arial" w:hAnsi="Arial" w:cs="Arial"/>
          <w:b/>
          <w:bCs/>
          <w:sz w:val="24"/>
          <w:szCs w:val="24"/>
        </w:rPr>
        <w:t xml:space="preserve">5. </w:t>
      </w:r>
      <w:r w:rsidR="00A94292" w:rsidRPr="00604E25">
        <w:rPr>
          <w:rFonts w:ascii="Arial" w:hAnsi="Arial" w:cs="Arial"/>
          <w:b/>
          <w:bCs/>
          <w:sz w:val="24"/>
          <w:szCs w:val="24"/>
        </w:rPr>
        <w:t>DESCRIPCIÓN DE ACTIVIDADES.</w:t>
      </w:r>
    </w:p>
    <w:p w:rsidR="00E168C1" w:rsidRDefault="00E168C1" w:rsidP="00E168C1">
      <w:pPr>
        <w:shd w:val="clear" w:color="auto" w:fill="FFFFFF"/>
        <w:tabs>
          <w:tab w:val="num" w:pos="720"/>
        </w:tabs>
        <w:spacing w:after="0" w:line="240" w:lineRule="auto"/>
        <w:ind w:left="-62"/>
        <w:jc w:val="both"/>
        <w:rPr>
          <w:rFonts w:ascii="Arial" w:hAnsi="Arial" w:cs="Arial"/>
          <w:sz w:val="24"/>
          <w:szCs w:val="24"/>
        </w:rPr>
      </w:pPr>
      <w:r w:rsidRPr="00F00DA6">
        <w:rPr>
          <w:rFonts w:ascii="Arial" w:hAnsi="Arial" w:cs="Arial"/>
          <w:sz w:val="24"/>
          <w:szCs w:val="24"/>
        </w:rPr>
        <w:t>De acuerdo c</w:t>
      </w:r>
      <w:r w:rsidR="00A94292">
        <w:rPr>
          <w:rFonts w:ascii="Arial" w:hAnsi="Arial" w:cs="Arial"/>
          <w:sz w:val="24"/>
          <w:szCs w:val="24"/>
        </w:rPr>
        <w:t>on la</w:t>
      </w:r>
      <w:r>
        <w:rPr>
          <w:rFonts w:ascii="Arial" w:hAnsi="Arial" w:cs="Arial"/>
          <w:sz w:val="24"/>
          <w:szCs w:val="24"/>
        </w:rPr>
        <w:t xml:space="preserve"> </w:t>
      </w:r>
      <w:r w:rsidRPr="00F00DA6">
        <w:rPr>
          <w:rFonts w:ascii="Arial" w:hAnsi="Arial" w:cs="Arial"/>
          <w:sz w:val="24"/>
          <w:szCs w:val="24"/>
        </w:rPr>
        <w:t>emergencia de salud pública, es necesario ado</w:t>
      </w:r>
      <w:r w:rsidR="00C00ED9">
        <w:rPr>
          <w:rFonts w:ascii="Arial" w:hAnsi="Arial" w:cs="Arial"/>
          <w:sz w:val="24"/>
          <w:szCs w:val="24"/>
        </w:rPr>
        <w:t>ptar medidas impartidas por el Gobierno N</w:t>
      </w:r>
      <w:r w:rsidRPr="00F00DA6">
        <w:rPr>
          <w:rFonts w:ascii="Arial" w:hAnsi="Arial" w:cs="Arial"/>
          <w:sz w:val="24"/>
          <w:szCs w:val="24"/>
        </w:rPr>
        <w:t xml:space="preserve">acional donde se involucren a todos los </w:t>
      </w:r>
      <w:r w:rsidR="00EE4AF4">
        <w:rPr>
          <w:rFonts w:ascii="Arial" w:hAnsi="Arial" w:cs="Arial"/>
          <w:sz w:val="24"/>
          <w:szCs w:val="24"/>
        </w:rPr>
        <w:t>colaboradores</w:t>
      </w:r>
      <w:r w:rsidRPr="00F00DA6">
        <w:rPr>
          <w:rFonts w:ascii="Arial" w:hAnsi="Arial" w:cs="Arial"/>
          <w:sz w:val="24"/>
          <w:szCs w:val="24"/>
        </w:rPr>
        <w:t xml:space="preserve"> para afrontar la contingencia y evitar la propagación del virus. </w:t>
      </w:r>
      <w:r>
        <w:rPr>
          <w:rFonts w:ascii="Arial" w:hAnsi="Arial" w:cs="Arial"/>
          <w:sz w:val="24"/>
          <w:szCs w:val="24"/>
        </w:rPr>
        <w:t xml:space="preserve">Es por ello que Zona Franca Internacional de Pereira, ha establecido un </w:t>
      </w:r>
      <w:r w:rsidR="00C00ED9">
        <w:rPr>
          <w:rFonts w:ascii="Arial" w:hAnsi="Arial" w:cs="Arial"/>
          <w:sz w:val="24"/>
          <w:szCs w:val="24"/>
        </w:rPr>
        <w:t>P</w:t>
      </w:r>
      <w:r>
        <w:rPr>
          <w:rFonts w:ascii="Arial" w:hAnsi="Arial" w:cs="Arial"/>
          <w:sz w:val="24"/>
          <w:szCs w:val="24"/>
        </w:rPr>
        <w:t xml:space="preserve">rotocolo de </w:t>
      </w:r>
      <w:r w:rsidR="00C00ED9">
        <w:rPr>
          <w:rFonts w:ascii="Arial" w:hAnsi="Arial" w:cs="Arial"/>
          <w:sz w:val="24"/>
          <w:szCs w:val="24"/>
        </w:rPr>
        <w:t>B</w:t>
      </w:r>
      <w:r>
        <w:rPr>
          <w:rFonts w:ascii="Arial" w:hAnsi="Arial" w:cs="Arial"/>
          <w:sz w:val="24"/>
          <w:szCs w:val="24"/>
        </w:rPr>
        <w:t>ioseguridad</w:t>
      </w:r>
      <w:r w:rsidR="00C00ED9">
        <w:rPr>
          <w:rFonts w:ascii="Arial" w:hAnsi="Arial" w:cs="Arial"/>
          <w:sz w:val="24"/>
          <w:szCs w:val="24"/>
        </w:rPr>
        <w:t>, el cual</w:t>
      </w:r>
      <w:r>
        <w:rPr>
          <w:rFonts w:ascii="Arial" w:hAnsi="Arial" w:cs="Arial"/>
          <w:sz w:val="24"/>
          <w:szCs w:val="24"/>
        </w:rPr>
        <w:t xml:space="preserve"> está sujeto a los cambios que en términos de reglamentación pudieran ir surgiendo.  </w:t>
      </w:r>
    </w:p>
    <w:p w:rsidR="0002148E" w:rsidRDefault="0002148E" w:rsidP="00E168C1">
      <w:pPr>
        <w:shd w:val="clear" w:color="auto" w:fill="FFFFFF"/>
        <w:tabs>
          <w:tab w:val="num" w:pos="720"/>
        </w:tabs>
        <w:spacing w:after="0" w:line="240" w:lineRule="auto"/>
        <w:ind w:left="-62"/>
        <w:jc w:val="both"/>
        <w:rPr>
          <w:rFonts w:ascii="Arial" w:hAnsi="Arial" w:cs="Arial"/>
          <w:sz w:val="24"/>
          <w:szCs w:val="24"/>
        </w:rPr>
      </w:pPr>
    </w:p>
    <w:p w:rsidR="00E168C1" w:rsidRDefault="00E168C1" w:rsidP="00E168C1">
      <w:pPr>
        <w:shd w:val="clear" w:color="auto" w:fill="FFFFFF"/>
        <w:tabs>
          <w:tab w:val="num" w:pos="720"/>
        </w:tabs>
        <w:spacing w:after="0" w:line="240" w:lineRule="auto"/>
        <w:ind w:left="-62"/>
        <w:jc w:val="both"/>
        <w:rPr>
          <w:rFonts w:ascii="Arial" w:hAnsi="Arial" w:cs="Arial"/>
          <w:b/>
          <w:bCs/>
          <w:sz w:val="24"/>
          <w:szCs w:val="24"/>
        </w:rPr>
      </w:pPr>
      <w:r>
        <w:rPr>
          <w:rFonts w:ascii="Arial" w:hAnsi="Arial" w:cs="Arial"/>
          <w:b/>
          <w:bCs/>
          <w:sz w:val="24"/>
          <w:szCs w:val="24"/>
        </w:rPr>
        <w:t xml:space="preserve">6. </w:t>
      </w:r>
      <w:r w:rsidRPr="00F840E5">
        <w:rPr>
          <w:rFonts w:ascii="Arial" w:hAnsi="Arial" w:cs="Arial"/>
          <w:b/>
          <w:bCs/>
          <w:sz w:val="24"/>
          <w:szCs w:val="24"/>
        </w:rPr>
        <w:t>MEDIDAS DE PPREVENCIÓN</w:t>
      </w:r>
      <w:r>
        <w:rPr>
          <w:rFonts w:ascii="Arial" w:hAnsi="Arial" w:cs="Arial"/>
          <w:b/>
          <w:bCs/>
          <w:sz w:val="24"/>
          <w:szCs w:val="24"/>
        </w:rPr>
        <w:t xml:space="preserve"> GENERALES:</w:t>
      </w:r>
    </w:p>
    <w:p w:rsidR="00E168C1" w:rsidRDefault="00E168C1" w:rsidP="00E168C1">
      <w:pPr>
        <w:shd w:val="clear" w:color="auto" w:fill="FFFFFF"/>
        <w:tabs>
          <w:tab w:val="num" w:pos="720"/>
        </w:tabs>
        <w:spacing w:after="0" w:line="240" w:lineRule="auto"/>
        <w:ind w:left="-62"/>
        <w:jc w:val="both"/>
        <w:rPr>
          <w:rFonts w:ascii="Arial" w:hAnsi="Arial" w:cs="Arial"/>
          <w:b/>
          <w:bCs/>
          <w:sz w:val="24"/>
          <w:szCs w:val="24"/>
        </w:rPr>
      </w:pPr>
    </w:p>
    <w:p w:rsidR="00A94292" w:rsidRPr="0025523B" w:rsidRDefault="00E168C1" w:rsidP="006079EE">
      <w:pPr>
        <w:shd w:val="clear" w:color="auto" w:fill="FFFFFF"/>
        <w:tabs>
          <w:tab w:val="num" w:pos="720"/>
        </w:tabs>
        <w:spacing w:after="0" w:line="240" w:lineRule="auto"/>
        <w:ind w:left="-62"/>
        <w:jc w:val="both"/>
        <w:rPr>
          <w:rFonts w:ascii="Arial" w:hAnsi="Arial" w:cs="Arial"/>
          <w:sz w:val="24"/>
          <w:szCs w:val="24"/>
        </w:rPr>
      </w:pPr>
      <w:r>
        <w:rPr>
          <w:rFonts w:ascii="Arial" w:hAnsi="Arial" w:cs="Arial"/>
          <w:sz w:val="24"/>
          <w:szCs w:val="24"/>
        </w:rPr>
        <w:t xml:space="preserve">A continuación, se relacionan </w:t>
      </w:r>
      <w:r w:rsidR="000E33E3">
        <w:rPr>
          <w:rFonts w:ascii="Arial" w:hAnsi="Arial" w:cs="Arial"/>
          <w:sz w:val="24"/>
          <w:szCs w:val="24"/>
        </w:rPr>
        <w:t xml:space="preserve">las </w:t>
      </w:r>
      <w:r>
        <w:rPr>
          <w:rFonts w:ascii="Arial" w:hAnsi="Arial" w:cs="Arial"/>
          <w:sz w:val="24"/>
          <w:szCs w:val="24"/>
        </w:rPr>
        <w:t>medidas de prevención que deben tomar, tanto el empleador como el empleado, con el fin de prevenir el contagio.</w:t>
      </w:r>
    </w:p>
    <w:p w:rsidR="00E168C1" w:rsidRDefault="00E168C1" w:rsidP="00E168C1">
      <w:pPr>
        <w:shd w:val="clear" w:color="auto" w:fill="FFFFFF"/>
        <w:tabs>
          <w:tab w:val="num" w:pos="720"/>
        </w:tabs>
        <w:spacing w:after="0" w:line="240" w:lineRule="auto"/>
        <w:ind w:left="-62"/>
        <w:jc w:val="both"/>
        <w:rPr>
          <w:rFonts w:ascii="Arial" w:hAnsi="Arial" w:cs="Arial"/>
          <w:b/>
          <w:bCs/>
          <w:sz w:val="24"/>
          <w:szCs w:val="24"/>
        </w:rPr>
      </w:pPr>
    </w:p>
    <w:p w:rsidR="00E168C1" w:rsidRPr="00F840E5" w:rsidRDefault="00E168C1" w:rsidP="00E168C1">
      <w:pPr>
        <w:shd w:val="clear" w:color="auto" w:fill="FFFFFF"/>
        <w:tabs>
          <w:tab w:val="num" w:pos="720"/>
        </w:tabs>
        <w:spacing w:after="0" w:line="240" w:lineRule="auto"/>
        <w:ind w:left="-62"/>
        <w:jc w:val="both"/>
        <w:rPr>
          <w:rFonts w:ascii="Arial" w:hAnsi="Arial" w:cs="Arial"/>
          <w:b/>
          <w:bCs/>
          <w:sz w:val="24"/>
          <w:szCs w:val="24"/>
        </w:rPr>
      </w:pPr>
      <w:r>
        <w:rPr>
          <w:rFonts w:ascii="Arial" w:hAnsi="Arial" w:cs="Arial"/>
          <w:b/>
          <w:bCs/>
          <w:sz w:val="24"/>
          <w:szCs w:val="24"/>
        </w:rPr>
        <w:t xml:space="preserve">6.1 </w:t>
      </w:r>
      <w:r w:rsidR="00690AA1">
        <w:rPr>
          <w:rFonts w:ascii="Arial" w:hAnsi="Arial" w:cs="Arial"/>
          <w:b/>
          <w:bCs/>
          <w:sz w:val="24"/>
          <w:szCs w:val="24"/>
        </w:rPr>
        <w:t>POR PARTE DEL EMPLEADOR:</w:t>
      </w:r>
    </w:p>
    <w:p w:rsidR="00E168C1" w:rsidRPr="00F00DA6" w:rsidRDefault="00E168C1" w:rsidP="00E168C1">
      <w:pPr>
        <w:shd w:val="clear" w:color="auto" w:fill="FFFFFF"/>
        <w:spacing w:after="0" w:line="240" w:lineRule="auto"/>
        <w:jc w:val="both"/>
        <w:rPr>
          <w:rFonts w:ascii="Arial" w:eastAsia="Times New Roman" w:hAnsi="Arial" w:cs="Arial"/>
          <w:color w:val="000000" w:themeColor="text1"/>
          <w:sz w:val="24"/>
          <w:szCs w:val="24"/>
          <w:lang w:eastAsia="es-CO"/>
        </w:rPr>
      </w:pPr>
    </w:p>
    <w:p w:rsidR="00E83AC9" w:rsidRPr="006F5ED4" w:rsidRDefault="00E83AC9"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6F5ED4">
        <w:rPr>
          <w:rFonts w:ascii="Arial" w:eastAsia="Times New Roman" w:hAnsi="Arial" w:cs="Arial"/>
          <w:color w:val="000000" w:themeColor="text1"/>
          <w:sz w:val="24"/>
          <w:szCs w:val="24"/>
          <w:lang w:eastAsia="es-CO"/>
        </w:rPr>
        <w:lastRenderedPageBreak/>
        <w:t>Capacitar a los trabajadores y contratistas vinculados, acerca de las medidas indicadas en este protocolo.</w:t>
      </w:r>
    </w:p>
    <w:p w:rsidR="000E33E3" w:rsidRPr="00696D0A" w:rsidRDefault="000E33E3" w:rsidP="000E33E3">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696D0A">
        <w:rPr>
          <w:rFonts w:ascii="Arial" w:eastAsia="Times New Roman" w:hAnsi="Arial" w:cs="Arial"/>
          <w:color w:val="000000" w:themeColor="text1"/>
          <w:sz w:val="24"/>
          <w:szCs w:val="24"/>
          <w:lang w:eastAsia="es-CO"/>
        </w:rPr>
        <w:t>Informar en carteleras o mediante señalización en áreas de alta visibilidad de las instalaciones, los aspectos básicos relacionados con la forma en que se transmite el Coronavirus COVID-19 y la manera de prevenirlo, en un lenguaje claro y conciso; los signos y síntomas (tos, fiebre cuantificada mayor o igual a 38°C, fatiga, dolor de garganta y dificultad respiratoria, entre otros síntomas de resfriado); la importancia del reporte de condiciones de salud y los medios de comunicación (teléfonos) en caso de presentar algunos de estos signos.</w:t>
      </w:r>
    </w:p>
    <w:p w:rsidR="00E168C1" w:rsidRPr="00696D0A" w:rsidRDefault="00E168C1"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890550">
        <w:rPr>
          <w:rFonts w:ascii="Arial" w:eastAsia="Times New Roman" w:hAnsi="Arial" w:cs="Arial"/>
          <w:sz w:val="24"/>
          <w:szCs w:val="24"/>
          <w:lang w:eastAsia="es-CO"/>
        </w:rPr>
        <w:t xml:space="preserve">Realizar toma temperatura a todos </w:t>
      </w:r>
      <w:r w:rsidRPr="00696D0A">
        <w:rPr>
          <w:rFonts w:ascii="Arial" w:eastAsia="Times New Roman" w:hAnsi="Arial" w:cs="Arial"/>
          <w:color w:val="000000" w:themeColor="text1"/>
          <w:sz w:val="24"/>
          <w:szCs w:val="24"/>
          <w:lang w:eastAsia="es-CO"/>
        </w:rPr>
        <w:t>los trabajadores y visitantes al ingreso a las instalaciones, para lo cual se deberán utilizar termómetros infrarrojos y evitar todo tipo de contacto directo con las personas. En caso de presentarse una temperatura mayor o igual a 38 grados centígrados, esperar 15 minutos y realizar una nueva toma para confirmar. Quien tome la temperat</w:t>
      </w:r>
      <w:r w:rsidR="007C3361">
        <w:rPr>
          <w:rFonts w:ascii="Arial" w:eastAsia="Times New Roman" w:hAnsi="Arial" w:cs="Arial"/>
          <w:color w:val="000000" w:themeColor="text1"/>
          <w:sz w:val="24"/>
          <w:szCs w:val="24"/>
          <w:lang w:eastAsia="es-CO"/>
        </w:rPr>
        <w:t xml:space="preserve">ura debe hacer uso de tapabocas. </w:t>
      </w:r>
    </w:p>
    <w:p w:rsidR="00E168C1" w:rsidRDefault="00E168C1"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696D0A">
        <w:rPr>
          <w:rFonts w:ascii="Arial" w:eastAsia="Times New Roman" w:hAnsi="Arial" w:cs="Arial"/>
          <w:color w:val="000000" w:themeColor="text1"/>
          <w:sz w:val="24"/>
          <w:szCs w:val="24"/>
          <w:lang w:eastAsia="es-CO"/>
        </w:rPr>
        <w:t>Aquellas personas que presenten o reporten temperatura mayor o igual a 38 grados centígrados, así como las personas que en el ingreso se detecten con sintomatología o que refieran tenerla, deben ser reportadas al responsable de Seguridad y Salud en el Trabajo de las instalaciones, para la toma de las medidas pertinentes y la activación del protocolo de respuesta frente a un</w:t>
      </w:r>
      <w:r>
        <w:rPr>
          <w:rFonts w:ascii="Arial" w:eastAsia="Times New Roman" w:hAnsi="Arial" w:cs="Arial"/>
          <w:color w:val="000000" w:themeColor="text1"/>
          <w:sz w:val="24"/>
          <w:szCs w:val="24"/>
          <w:lang w:eastAsia="es-CO"/>
        </w:rPr>
        <w:t xml:space="preserve"> posible </w:t>
      </w:r>
      <w:r w:rsidRPr="00696D0A">
        <w:rPr>
          <w:rFonts w:ascii="Arial" w:eastAsia="Times New Roman" w:hAnsi="Arial" w:cs="Arial"/>
          <w:color w:val="000000" w:themeColor="text1"/>
          <w:sz w:val="24"/>
          <w:szCs w:val="24"/>
          <w:lang w:eastAsia="es-CO"/>
        </w:rPr>
        <w:t>caso.</w:t>
      </w:r>
    </w:p>
    <w:p w:rsidR="00E168C1" w:rsidRPr="000E33E3" w:rsidRDefault="00E168C1"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917972">
        <w:rPr>
          <w:rFonts w:ascii="Arial" w:hAnsi="Arial" w:cs="Arial"/>
          <w:color w:val="000000" w:themeColor="text1"/>
          <w:sz w:val="24"/>
          <w:szCs w:val="24"/>
        </w:rPr>
        <w:t>Suministrar los elementos de limpieza necesarios como jabón de manos, toallas desechables, alcohol y gel antibacterial en todos los lugares de trabajo.</w:t>
      </w:r>
    </w:p>
    <w:p w:rsidR="000E33E3" w:rsidRPr="005C788D" w:rsidRDefault="000E33E3" w:rsidP="00E168C1">
      <w:pPr>
        <w:numPr>
          <w:ilvl w:val="0"/>
          <w:numId w:val="1"/>
        </w:numPr>
        <w:shd w:val="clear" w:color="auto" w:fill="FFFFFF"/>
        <w:spacing w:after="0" w:line="240" w:lineRule="auto"/>
        <w:ind w:left="300"/>
        <w:jc w:val="both"/>
        <w:rPr>
          <w:rFonts w:ascii="Arial" w:eastAsia="Times New Roman" w:hAnsi="Arial" w:cs="Arial"/>
          <w:sz w:val="24"/>
          <w:szCs w:val="24"/>
          <w:lang w:eastAsia="es-CO"/>
        </w:rPr>
      </w:pPr>
      <w:r w:rsidRPr="005C788D">
        <w:rPr>
          <w:rFonts w:ascii="Arial" w:hAnsi="Arial" w:cs="Arial"/>
          <w:sz w:val="24"/>
          <w:szCs w:val="24"/>
        </w:rPr>
        <w:t xml:space="preserve">Realizar diariamente vía correo electrónico o telefónicamente el </w:t>
      </w:r>
      <w:r w:rsidR="006079EE" w:rsidRPr="005C788D">
        <w:rPr>
          <w:rFonts w:ascii="Arial" w:hAnsi="Arial" w:cs="Arial"/>
          <w:sz w:val="24"/>
          <w:szCs w:val="24"/>
        </w:rPr>
        <w:t>auto reporte</w:t>
      </w:r>
      <w:r w:rsidRPr="005C788D">
        <w:rPr>
          <w:rFonts w:ascii="Arial" w:hAnsi="Arial" w:cs="Arial"/>
          <w:sz w:val="24"/>
          <w:szCs w:val="24"/>
        </w:rPr>
        <w:t xml:space="preserve"> de las condiciones de salud. </w:t>
      </w:r>
    </w:p>
    <w:p w:rsidR="00E168C1" w:rsidRDefault="00E168C1"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696D0A">
        <w:rPr>
          <w:rFonts w:ascii="Arial" w:eastAsia="Times New Roman" w:hAnsi="Arial" w:cs="Arial"/>
          <w:color w:val="000000" w:themeColor="text1"/>
          <w:sz w:val="24"/>
          <w:szCs w:val="24"/>
          <w:lang w:eastAsia="es-CO"/>
        </w:rPr>
        <w:t>Disponer de lavamanos en</w:t>
      </w:r>
      <w:r>
        <w:rPr>
          <w:rFonts w:ascii="Arial" w:eastAsia="Times New Roman" w:hAnsi="Arial" w:cs="Arial"/>
          <w:color w:val="000000" w:themeColor="text1"/>
          <w:sz w:val="24"/>
          <w:szCs w:val="24"/>
          <w:lang w:eastAsia="es-CO"/>
        </w:rPr>
        <w:t xml:space="preserve"> el área de ingreso, zonas</w:t>
      </w:r>
      <w:r w:rsidRPr="00696D0A">
        <w:rPr>
          <w:rFonts w:ascii="Arial" w:eastAsia="Times New Roman" w:hAnsi="Arial" w:cs="Arial"/>
          <w:color w:val="000000" w:themeColor="text1"/>
          <w:sz w:val="24"/>
          <w:szCs w:val="24"/>
          <w:lang w:eastAsia="es-CO"/>
        </w:rPr>
        <w:t xml:space="preserve"> comunes y </w:t>
      </w:r>
      <w:r>
        <w:rPr>
          <w:rFonts w:ascii="Arial" w:eastAsia="Times New Roman" w:hAnsi="Arial" w:cs="Arial"/>
          <w:color w:val="000000" w:themeColor="text1"/>
          <w:sz w:val="24"/>
          <w:szCs w:val="24"/>
          <w:lang w:eastAsia="es-CO"/>
        </w:rPr>
        <w:t>lugare</w:t>
      </w:r>
      <w:r w:rsidRPr="00696D0A">
        <w:rPr>
          <w:rFonts w:ascii="Arial" w:eastAsia="Times New Roman" w:hAnsi="Arial" w:cs="Arial"/>
          <w:color w:val="000000" w:themeColor="text1"/>
          <w:sz w:val="24"/>
          <w:szCs w:val="24"/>
          <w:lang w:eastAsia="es-CO"/>
        </w:rPr>
        <w:t>s de trabajo para realizar lavado de manos con agua y jabón</w:t>
      </w:r>
      <w:r>
        <w:rPr>
          <w:rFonts w:ascii="Arial" w:eastAsia="Times New Roman" w:hAnsi="Arial" w:cs="Arial"/>
          <w:color w:val="000000" w:themeColor="text1"/>
          <w:sz w:val="24"/>
          <w:szCs w:val="24"/>
          <w:lang w:eastAsia="es-CO"/>
        </w:rPr>
        <w:t xml:space="preserve"> constantemente.</w:t>
      </w:r>
    </w:p>
    <w:p w:rsidR="00E168C1" w:rsidRPr="00503F62" w:rsidRDefault="00C00ED9"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503F62">
        <w:rPr>
          <w:rFonts w:ascii="Arial" w:eastAsia="Times New Roman" w:hAnsi="Arial" w:cs="Arial"/>
          <w:color w:val="000000" w:themeColor="text1"/>
          <w:sz w:val="24"/>
          <w:szCs w:val="24"/>
          <w:lang w:eastAsia="es-CO"/>
        </w:rPr>
        <w:t>Suministrar to</w:t>
      </w:r>
      <w:r w:rsidR="0002148E">
        <w:rPr>
          <w:rFonts w:ascii="Arial" w:eastAsia="Times New Roman" w:hAnsi="Arial" w:cs="Arial"/>
          <w:color w:val="000000" w:themeColor="text1"/>
          <w:sz w:val="24"/>
          <w:szCs w:val="24"/>
          <w:lang w:eastAsia="es-CO"/>
        </w:rPr>
        <w:t>dos los elementos de protección</w:t>
      </w:r>
      <w:r w:rsidR="00A3134C" w:rsidRPr="00503F62">
        <w:rPr>
          <w:rFonts w:ascii="Arial" w:eastAsia="Times New Roman" w:hAnsi="Arial" w:cs="Arial"/>
          <w:color w:val="000000" w:themeColor="text1"/>
          <w:sz w:val="24"/>
          <w:szCs w:val="24"/>
          <w:lang w:eastAsia="es-CO"/>
        </w:rPr>
        <w:t xml:space="preserve"> personal </w:t>
      </w:r>
      <w:r w:rsidRPr="00503F62">
        <w:rPr>
          <w:rFonts w:ascii="Arial" w:eastAsia="Times New Roman" w:hAnsi="Arial" w:cs="Arial"/>
          <w:color w:val="000000" w:themeColor="text1"/>
          <w:sz w:val="24"/>
          <w:szCs w:val="24"/>
          <w:lang w:eastAsia="es-CO"/>
        </w:rPr>
        <w:t xml:space="preserve">necesarios para realizar su labor de forma segura, en ningún caso se permitirá compartir los EPP. </w:t>
      </w:r>
      <w:r w:rsidR="00E83AC9" w:rsidRPr="00503F62">
        <w:rPr>
          <w:rFonts w:ascii="Arial" w:eastAsia="Times New Roman" w:hAnsi="Arial" w:cs="Arial"/>
          <w:color w:val="000000" w:themeColor="text1"/>
          <w:sz w:val="24"/>
          <w:szCs w:val="24"/>
          <w:lang w:eastAsia="es-CO"/>
        </w:rPr>
        <w:t xml:space="preserve"> (Tapabocas desechables y/o NP 95, caretas de visor transparente, guantes de nitrilo o látex, y demás que se consideren necesarios para la labor). Capacitar a los colaboradores en la forma de uso y retiro del mismo, así como en las medidas de conservación y tiempos de duración</w:t>
      </w:r>
      <w:r w:rsidR="0002148E">
        <w:rPr>
          <w:rFonts w:ascii="Arial" w:eastAsia="Times New Roman" w:hAnsi="Arial" w:cs="Arial"/>
          <w:color w:val="000000" w:themeColor="text1"/>
          <w:sz w:val="24"/>
          <w:szCs w:val="24"/>
          <w:lang w:eastAsia="es-CO"/>
        </w:rPr>
        <w:t>.</w:t>
      </w:r>
      <w:r w:rsidR="00690AA1" w:rsidRPr="00503F62">
        <w:rPr>
          <w:rFonts w:ascii="Arial" w:eastAsia="Times New Roman" w:hAnsi="Arial" w:cs="Arial"/>
          <w:color w:val="000000" w:themeColor="text1"/>
          <w:sz w:val="24"/>
          <w:szCs w:val="24"/>
          <w:lang w:eastAsia="es-CO"/>
        </w:rPr>
        <w:t xml:space="preserve"> </w:t>
      </w:r>
      <w:r w:rsidR="00E168C1" w:rsidRPr="00503F62">
        <w:rPr>
          <w:rFonts w:ascii="Arial" w:eastAsia="Times New Roman" w:hAnsi="Arial" w:cs="Arial"/>
          <w:color w:val="000000" w:themeColor="text1"/>
          <w:sz w:val="24"/>
          <w:szCs w:val="24"/>
          <w:lang w:eastAsia="es-CO"/>
        </w:rPr>
        <w:t>Suministrar hipoclorito o alcohol para desinfectar el calzado con spray al momento de ingresar a cualquier área u oficina.</w:t>
      </w:r>
    </w:p>
    <w:p w:rsidR="00E168C1" w:rsidRPr="00696D0A" w:rsidRDefault="00E168C1"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696D0A">
        <w:rPr>
          <w:rFonts w:ascii="Arial" w:eastAsia="Times New Roman" w:hAnsi="Arial" w:cs="Arial"/>
          <w:color w:val="000000" w:themeColor="text1"/>
          <w:sz w:val="24"/>
          <w:szCs w:val="24"/>
          <w:lang w:eastAsia="es-CO"/>
        </w:rPr>
        <w:t xml:space="preserve">Incrementar la frecuencia de limpieza y desinfección de superficies, elementos y equipos de trabajo de </w:t>
      </w:r>
      <w:r w:rsidR="00890550">
        <w:rPr>
          <w:rFonts w:ascii="Arial" w:eastAsia="Times New Roman" w:hAnsi="Arial" w:cs="Arial"/>
          <w:color w:val="000000" w:themeColor="text1"/>
          <w:sz w:val="24"/>
          <w:szCs w:val="24"/>
          <w:lang w:eastAsia="es-CO"/>
        </w:rPr>
        <w:t xml:space="preserve">uso frecuente. </w:t>
      </w:r>
    </w:p>
    <w:p w:rsidR="00E168C1" w:rsidRPr="00696D0A" w:rsidRDefault="00E168C1"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696D0A">
        <w:rPr>
          <w:rFonts w:ascii="Arial" w:eastAsia="Times New Roman" w:hAnsi="Arial" w:cs="Arial"/>
          <w:color w:val="000000" w:themeColor="text1"/>
          <w:sz w:val="24"/>
          <w:szCs w:val="24"/>
          <w:lang w:eastAsia="es-CO"/>
        </w:rPr>
        <w:t>Establecer reglas para permitir el distanciamiento entre trabajadores (2 metros) e incrementar las medidas de limpieza y desinfección en las áreas de descanso y de consumo de alimentos y bebidas.</w:t>
      </w:r>
    </w:p>
    <w:p w:rsidR="00E168C1" w:rsidRDefault="00E168C1"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696D0A">
        <w:rPr>
          <w:rFonts w:ascii="Arial" w:eastAsia="Times New Roman" w:hAnsi="Arial" w:cs="Arial"/>
          <w:color w:val="000000" w:themeColor="text1"/>
          <w:sz w:val="24"/>
          <w:szCs w:val="24"/>
          <w:lang w:eastAsia="es-CO"/>
        </w:rPr>
        <w:lastRenderedPageBreak/>
        <w:t>Establecer reglas de distanciamiento en el momento de consumir alimentos y bebidas</w:t>
      </w:r>
      <w:r>
        <w:rPr>
          <w:rFonts w:ascii="Arial" w:eastAsia="Times New Roman" w:hAnsi="Arial" w:cs="Arial"/>
          <w:color w:val="000000" w:themeColor="text1"/>
          <w:sz w:val="24"/>
          <w:szCs w:val="24"/>
          <w:lang w:eastAsia="es-CO"/>
        </w:rPr>
        <w:t xml:space="preserve"> para evitar aglomeración de personas y prevenir el contacto físico.</w:t>
      </w:r>
    </w:p>
    <w:p w:rsidR="00E168C1" w:rsidRDefault="00E168C1"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696D0A">
        <w:rPr>
          <w:rFonts w:ascii="Arial" w:eastAsia="Times New Roman" w:hAnsi="Arial" w:cs="Arial"/>
          <w:color w:val="000000" w:themeColor="text1"/>
          <w:sz w:val="24"/>
          <w:szCs w:val="24"/>
          <w:lang w:eastAsia="es-CO"/>
        </w:rPr>
        <w:t xml:space="preserve">Publicar mediante piezas didácticas, la explicación de cómo debe </w:t>
      </w:r>
      <w:r w:rsidRPr="00F00DA6">
        <w:rPr>
          <w:rFonts w:ascii="Arial" w:eastAsia="Times New Roman" w:hAnsi="Arial" w:cs="Arial"/>
          <w:color w:val="000000" w:themeColor="text1"/>
          <w:sz w:val="24"/>
          <w:szCs w:val="24"/>
          <w:lang w:eastAsia="es-CO"/>
        </w:rPr>
        <w:t xml:space="preserve">hacerse la práctica </w:t>
      </w:r>
      <w:r w:rsidRPr="00696D0A">
        <w:rPr>
          <w:rFonts w:ascii="Arial" w:eastAsia="Times New Roman" w:hAnsi="Arial" w:cs="Arial"/>
          <w:color w:val="000000" w:themeColor="text1"/>
          <w:sz w:val="24"/>
          <w:szCs w:val="24"/>
          <w:lang w:eastAsia="es-CO"/>
        </w:rPr>
        <w:t>de higiene respiratoria, que incluye cubrirse la nariz al toser o estornudar con el antebrazo o con un pañuelo de papel desechable, deshacerse de él inmediatamente después de usarlo y lavarse las manos con agua y jabón. Abstenerse de tocarse la boca, la nariz y los ojos.</w:t>
      </w:r>
    </w:p>
    <w:p w:rsidR="00A3134C" w:rsidRPr="00B10586" w:rsidRDefault="00A3134C"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B10586">
        <w:rPr>
          <w:rFonts w:ascii="Arial" w:eastAsia="Times New Roman" w:hAnsi="Arial" w:cs="Arial"/>
          <w:color w:val="000000" w:themeColor="text1"/>
          <w:sz w:val="24"/>
          <w:szCs w:val="24"/>
          <w:lang w:eastAsia="es-CO"/>
        </w:rPr>
        <w:t>Reportar a la EPS y a la ARL correspondiente los casos sospechosos y confirmados de covid-19</w:t>
      </w:r>
    </w:p>
    <w:p w:rsidR="00A3134C" w:rsidRPr="00890550" w:rsidRDefault="00A3134C" w:rsidP="00E168C1">
      <w:pPr>
        <w:numPr>
          <w:ilvl w:val="0"/>
          <w:numId w:val="1"/>
        </w:numPr>
        <w:shd w:val="clear" w:color="auto" w:fill="FFFFFF"/>
        <w:spacing w:before="100" w:beforeAutospacing="1" w:after="0" w:afterAutospacing="1" w:line="240" w:lineRule="auto"/>
        <w:ind w:left="300"/>
        <w:jc w:val="both"/>
        <w:rPr>
          <w:rFonts w:ascii="Arial" w:eastAsia="Times New Roman" w:hAnsi="Arial" w:cs="Arial"/>
          <w:color w:val="000000" w:themeColor="text1"/>
          <w:sz w:val="24"/>
          <w:szCs w:val="24"/>
          <w:lang w:eastAsia="es-CO"/>
        </w:rPr>
      </w:pPr>
      <w:r w:rsidRPr="00C20691">
        <w:rPr>
          <w:rFonts w:ascii="Arial" w:eastAsia="Times New Roman" w:hAnsi="Arial" w:cs="Arial"/>
          <w:color w:val="000000" w:themeColor="text1"/>
          <w:sz w:val="24"/>
          <w:szCs w:val="24"/>
          <w:lang w:eastAsia="es-CO"/>
        </w:rPr>
        <w:t xml:space="preserve">Promover el uso de la aplicación </w:t>
      </w:r>
      <w:proofErr w:type="spellStart"/>
      <w:r w:rsidRPr="00C20691">
        <w:rPr>
          <w:rFonts w:ascii="Arial" w:eastAsia="Times New Roman" w:hAnsi="Arial" w:cs="Arial"/>
          <w:color w:val="000000" w:themeColor="text1"/>
          <w:sz w:val="24"/>
          <w:szCs w:val="24"/>
          <w:lang w:eastAsia="es-CO"/>
        </w:rPr>
        <w:t>CoronApp</w:t>
      </w:r>
      <w:proofErr w:type="spellEnd"/>
      <w:r w:rsidRPr="00C20691">
        <w:rPr>
          <w:rFonts w:ascii="Arial" w:eastAsia="Times New Roman" w:hAnsi="Arial" w:cs="Arial"/>
          <w:color w:val="000000" w:themeColor="text1"/>
          <w:sz w:val="24"/>
          <w:szCs w:val="24"/>
          <w:lang w:eastAsia="es-CO"/>
        </w:rPr>
        <w:t xml:space="preserve"> para registrar en ella el estado de salud de los trabajadores.</w:t>
      </w:r>
    </w:p>
    <w:p w:rsidR="00E168C1" w:rsidRDefault="00E168C1"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696D0A">
        <w:rPr>
          <w:rFonts w:ascii="Arial" w:eastAsia="Times New Roman" w:hAnsi="Arial" w:cs="Arial"/>
          <w:color w:val="000000" w:themeColor="text1"/>
          <w:sz w:val="24"/>
          <w:szCs w:val="24"/>
          <w:lang w:eastAsia="es-CO"/>
        </w:rPr>
        <w:t>Todos los protocolos y medidas de autocuidado deberán ser comunicados a los colaboradores por los canales de comunicación que tenga dispuestos la organización</w:t>
      </w:r>
      <w:r w:rsidR="00C00ED9">
        <w:rPr>
          <w:rFonts w:ascii="Arial" w:eastAsia="Times New Roman" w:hAnsi="Arial" w:cs="Arial"/>
          <w:color w:val="000000" w:themeColor="text1"/>
          <w:sz w:val="24"/>
          <w:szCs w:val="24"/>
          <w:lang w:eastAsia="es-CO"/>
        </w:rPr>
        <w:t xml:space="preserve"> (carteleras, intranet, correos electrónicos, otros)</w:t>
      </w:r>
      <w:r w:rsidRPr="00696D0A">
        <w:rPr>
          <w:rFonts w:ascii="Arial" w:eastAsia="Times New Roman" w:hAnsi="Arial" w:cs="Arial"/>
          <w:color w:val="000000" w:themeColor="text1"/>
          <w:sz w:val="24"/>
          <w:szCs w:val="24"/>
          <w:lang w:eastAsia="es-CO"/>
        </w:rPr>
        <w:t>. Las medidas de autocuidado y prevención deben trascender el ámbito laboral e involucrar a las familias, para generar prevención en el hogar.</w:t>
      </w:r>
    </w:p>
    <w:p w:rsidR="00E168C1" w:rsidRPr="005C788D" w:rsidRDefault="00E168C1"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5C788D">
        <w:rPr>
          <w:rFonts w:ascii="Arial" w:eastAsia="Times New Roman" w:hAnsi="Arial" w:cs="Arial"/>
          <w:color w:val="000000" w:themeColor="text1"/>
          <w:sz w:val="24"/>
          <w:szCs w:val="24"/>
          <w:lang w:eastAsia="es-CO"/>
        </w:rPr>
        <w:t>Evitar reuniones innecesarias de trabajo para no aglomerar personas, en caso de que sean necesarias se deberán desarrollar en espacios abiertos.</w:t>
      </w:r>
    </w:p>
    <w:p w:rsidR="00594F09" w:rsidRDefault="00594F09" w:rsidP="00E168C1">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A3134C">
        <w:rPr>
          <w:rFonts w:ascii="Arial" w:eastAsia="Times New Roman" w:hAnsi="Arial" w:cs="Arial"/>
          <w:color w:val="000000" w:themeColor="text1"/>
          <w:sz w:val="24"/>
          <w:szCs w:val="24"/>
          <w:lang w:eastAsia="es-CO"/>
        </w:rPr>
        <w:t>Proporcionar lugares adecuados para la disposición de pañuelos y elementos de protección personal en canecas separadas y marcadas. Disponer de dichas bolsas de manera adecuada (sellado de la bolsa inicial, poner el material en una segunda bolsa y sellar y marcar esta última para poner en rutas de recolección adecuada para este tipo de residuos de manejo biológico).</w:t>
      </w:r>
    </w:p>
    <w:p w:rsidR="00E168C1" w:rsidRPr="00696D0A" w:rsidRDefault="00E168C1" w:rsidP="00E168C1">
      <w:pPr>
        <w:shd w:val="clear" w:color="auto" w:fill="FFFFFF"/>
        <w:spacing w:after="0" w:line="240" w:lineRule="auto"/>
        <w:ind w:left="-60"/>
        <w:jc w:val="both"/>
        <w:rPr>
          <w:ins w:id="1" w:author="Carlos Izquierdo" w:date="2020-04-21T12:35:00Z"/>
          <w:rFonts w:ascii="Arial" w:eastAsia="Times New Roman" w:hAnsi="Arial" w:cs="Arial"/>
          <w:color w:val="000000" w:themeColor="text1"/>
          <w:sz w:val="24"/>
          <w:szCs w:val="24"/>
          <w:lang w:eastAsia="es-CO"/>
        </w:rPr>
      </w:pPr>
    </w:p>
    <w:p w:rsidR="00E168C1" w:rsidRPr="003E4173" w:rsidRDefault="00E535F3" w:rsidP="00E168C1">
      <w:pPr>
        <w:pStyle w:val="Prrafodelista"/>
        <w:numPr>
          <w:ilvl w:val="1"/>
          <w:numId w:val="10"/>
        </w:numPr>
        <w:rPr>
          <w:rFonts w:ascii="Arial" w:hAnsi="Arial" w:cs="Arial"/>
          <w:b/>
          <w:bCs/>
          <w:color w:val="000000" w:themeColor="text1"/>
          <w:sz w:val="24"/>
          <w:szCs w:val="24"/>
        </w:rPr>
      </w:pPr>
      <w:r>
        <w:rPr>
          <w:rFonts w:ascii="Arial" w:hAnsi="Arial" w:cs="Arial"/>
          <w:b/>
          <w:bCs/>
          <w:color w:val="000000" w:themeColor="text1"/>
          <w:sz w:val="24"/>
          <w:szCs w:val="24"/>
        </w:rPr>
        <w:t xml:space="preserve"> </w:t>
      </w:r>
      <w:r w:rsidR="00690AA1">
        <w:rPr>
          <w:rFonts w:ascii="Arial" w:hAnsi="Arial" w:cs="Arial"/>
          <w:b/>
          <w:bCs/>
          <w:color w:val="000000" w:themeColor="text1"/>
          <w:sz w:val="24"/>
          <w:szCs w:val="24"/>
        </w:rPr>
        <w:t xml:space="preserve">POR PARTE DE LOS COLABORADORES: </w:t>
      </w:r>
    </w:p>
    <w:p w:rsidR="00A3134C" w:rsidRPr="003A77C8" w:rsidRDefault="00E168C1" w:rsidP="00A405C8">
      <w:pPr>
        <w:numPr>
          <w:ilvl w:val="0"/>
          <w:numId w:val="1"/>
        </w:numPr>
        <w:shd w:val="clear" w:color="auto" w:fill="FFFFFF"/>
        <w:spacing w:after="0" w:line="240" w:lineRule="auto"/>
        <w:ind w:left="300"/>
        <w:jc w:val="both"/>
        <w:rPr>
          <w:rFonts w:ascii="Arial" w:hAnsi="Arial" w:cs="Arial"/>
          <w:b/>
          <w:bCs/>
          <w:color w:val="000000" w:themeColor="text1"/>
          <w:sz w:val="24"/>
          <w:szCs w:val="24"/>
        </w:rPr>
      </w:pPr>
      <w:r w:rsidRPr="00A3134C">
        <w:rPr>
          <w:rFonts w:ascii="Arial" w:hAnsi="Arial" w:cs="Arial"/>
          <w:color w:val="000000" w:themeColor="text1"/>
          <w:sz w:val="24"/>
          <w:szCs w:val="24"/>
        </w:rPr>
        <w:t>Lo</w:t>
      </w:r>
      <w:r w:rsidR="00BD36DF">
        <w:rPr>
          <w:rFonts w:ascii="Arial" w:hAnsi="Arial" w:cs="Arial"/>
          <w:color w:val="000000" w:themeColor="text1"/>
          <w:sz w:val="24"/>
          <w:szCs w:val="24"/>
        </w:rPr>
        <w:t>s colaboradores deberán seguir el</w:t>
      </w:r>
      <w:r w:rsidR="00F307F4">
        <w:rPr>
          <w:rFonts w:ascii="Arial" w:hAnsi="Arial" w:cs="Arial"/>
          <w:color w:val="000000" w:themeColor="text1"/>
          <w:sz w:val="24"/>
          <w:szCs w:val="24"/>
        </w:rPr>
        <w:t xml:space="preserve"> </w:t>
      </w:r>
      <w:r w:rsidR="00F307F4" w:rsidRPr="00F307F4">
        <w:rPr>
          <w:rFonts w:ascii="Arial" w:hAnsi="Arial" w:cs="Arial"/>
          <w:b/>
          <w:color w:val="000000" w:themeColor="text1"/>
          <w:sz w:val="24"/>
          <w:szCs w:val="24"/>
        </w:rPr>
        <w:t>PR-PH-05</w:t>
      </w:r>
      <w:r w:rsidR="00BD36DF" w:rsidRPr="00F307F4">
        <w:rPr>
          <w:rFonts w:ascii="Arial" w:hAnsi="Arial" w:cs="Arial"/>
          <w:b/>
          <w:sz w:val="24"/>
          <w:szCs w:val="24"/>
        </w:rPr>
        <w:t xml:space="preserve"> </w:t>
      </w:r>
      <w:r w:rsidR="00A405C8">
        <w:rPr>
          <w:rFonts w:ascii="Arial" w:hAnsi="Arial" w:cs="Arial"/>
          <w:b/>
          <w:sz w:val="24"/>
          <w:szCs w:val="24"/>
        </w:rPr>
        <w:t>P</w:t>
      </w:r>
      <w:r w:rsidR="00A405C8" w:rsidRPr="00887785">
        <w:rPr>
          <w:rFonts w:ascii="Arial" w:hAnsi="Arial" w:cs="Arial"/>
          <w:b/>
          <w:sz w:val="24"/>
          <w:szCs w:val="24"/>
        </w:rPr>
        <w:t xml:space="preserve">rotocolo de prevención de contagio por coronavirus </w:t>
      </w:r>
      <w:r w:rsidR="00935416">
        <w:rPr>
          <w:rFonts w:ascii="Arial" w:hAnsi="Arial" w:cs="Arial"/>
          <w:b/>
          <w:sz w:val="24"/>
          <w:szCs w:val="24"/>
        </w:rPr>
        <w:t>(</w:t>
      </w:r>
      <w:proofErr w:type="spellStart"/>
      <w:r w:rsidR="00935416">
        <w:rPr>
          <w:rFonts w:ascii="Arial" w:hAnsi="Arial" w:cs="Arial"/>
          <w:b/>
          <w:sz w:val="24"/>
          <w:szCs w:val="24"/>
        </w:rPr>
        <w:t>Covid</w:t>
      </w:r>
      <w:proofErr w:type="spellEnd"/>
      <w:r w:rsidR="00935416">
        <w:rPr>
          <w:rFonts w:ascii="Arial" w:hAnsi="Arial" w:cs="Arial"/>
          <w:b/>
          <w:sz w:val="24"/>
          <w:szCs w:val="24"/>
        </w:rPr>
        <w:t xml:space="preserve"> -19) </w:t>
      </w:r>
      <w:r w:rsidR="007F2155">
        <w:rPr>
          <w:rFonts w:ascii="Arial" w:hAnsi="Arial" w:cs="Arial"/>
          <w:b/>
          <w:sz w:val="24"/>
          <w:szCs w:val="24"/>
        </w:rPr>
        <w:t>para el ingreso a</w:t>
      </w:r>
      <w:r w:rsidR="00A405C8" w:rsidRPr="00887785">
        <w:rPr>
          <w:rFonts w:ascii="Arial" w:hAnsi="Arial" w:cs="Arial"/>
          <w:b/>
          <w:sz w:val="24"/>
          <w:szCs w:val="24"/>
        </w:rPr>
        <w:t xml:space="preserve"> </w:t>
      </w:r>
      <w:r w:rsidR="00A405C8">
        <w:rPr>
          <w:rFonts w:ascii="Arial" w:hAnsi="Arial" w:cs="Arial"/>
          <w:b/>
          <w:sz w:val="24"/>
          <w:szCs w:val="24"/>
        </w:rPr>
        <w:t>Zona Franca I</w:t>
      </w:r>
      <w:r w:rsidR="00A405C8" w:rsidRPr="00887785">
        <w:rPr>
          <w:rFonts w:ascii="Arial" w:hAnsi="Arial" w:cs="Arial"/>
          <w:b/>
          <w:sz w:val="24"/>
          <w:szCs w:val="24"/>
        </w:rPr>
        <w:t xml:space="preserve">nternacional de </w:t>
      </w:r>
      <w:r w:rsidR="00A405C8">
        <w:rPr>
          <w:rFonts w:ascii="Arial" w:hAnsi="Arial" w:cs="Arial"/>
          <w:b/>
          <w:sz w:val="24"/>
          <w:szCs w:val="24"/>
        </w:rPr>
        <w:t>P</w:t>
      </w:r>
      <w:r w:rsidR="00A405C8" w:rsidRPr="00887785">
        <w:rPr>
          <w:rFonts w:ascii="Arial" w:hAnsi="Arial" w:cs="Arial"/>
          <w:b/>
          <w:sz w:val="24"/>
          <w:szCs w:val="24"/>
        </w:rPr>
        <w:t>ereira</w:t>
      </w:r>
      <w:r w:rsidR="00A405C8">
        <w:rPr>
          <w:rFonts w:ascii="Arial" w:hAnsi="Arial" w:cs="Arial"/>
          <w:b/>
          <w:sz w:val="24"/>
          <w:szCs w:val="24"/>
        </w:rPr>
        <w:t xml:space="preserve"> </w:t>
      </w:r>
      <w:r w:rsidRPr="00A3134C">
        <w:rPr>
          <w:rFonts w:ascii="Arial" w:hAnsi="Arial" w:cs="Arial"/>
          <w:color w:val="000000" w:themeColor="text1"/>
          <w:sz w:val="24"/>
          <w:szCs w:val="24"/>
        </w:rPr>
        <w:t xml:space="preserve">para el ingreso al Parque. (Uso de </w:t>
      </w:r>
      <w:r w:rsidR="00A3134C">
        <w:rPr>
          <w:rFonts w:ascii="Arial" w:hAnsi="Arial" w:cs="Arial"/>
          <w:color w:val="000000" w:themeColor="text1"/>
          <w:sz w:val="24"/>
          <w:szCs w:val="24"/>
        </w:rPr>
        <w:t xml:space="preserve">tapabocas, lavado de manos, limpieza de calzado, y el </w:t>
      </w:r>
      <w:r w:rsidRPr="00A3134C">
        <w:rPr>
          <w:rFonts w:ascii="Arial" w:hAnsi="Arial" w:cs="Arial"/>
          <w:color w:val="000000" w:themeColor="text1"/>
          <w:sz w:val="24"/>
          <w:szCs w:val="24"/>
        </w:rPr>
        <w:t>mantener la distancia con otras personas al ingreso).</w:t>
      </w:r>
      <w:r w:rsidR="008A6848" w:rsidRPr="00A3134C">
        <w:rPr>
          <w:rFonts w:ascii="Arial" w:hAnsi="Arial" w:cs="Arial"/>
          <w:color w:val="000000" w:themeColor="text1"/>
          <w:sz w:val="24"/>
          <w:szCs w:val="24"/>
        </w:rPr>
        <w:t xml:space="preserve"> Así mismo, deberán acatar y seguir los protocolos establecidos por el empleador, </w:t>
      </w:r>
      <w:r w:rsidR="00A3134C" w:rsidRPr="00A3134C">
        <w:rPr>
          <w:rFonts w:ascii="Arial" w:hAnsi="Arial" w:cs="Arial"/>
          <w:color w:val="000000" w:themeColor="text1"/>
          <w:sz w:val="24"/>
          <w:szCs w:val="24"/>
        </w:rPr>
        <w:t>durante el tiempo que permanezcan en las instalaciones de la emp</w:t>
      </w:r>
      <w:r w:rsidR="00A3134C">
        <w:rPr>
          <w:rFonts w:ascii="Arial" w:hAnsi="Arial" w:cs="Arial"/>
          <w:color w:val="000000" w:themeColor="text1"/>
          <w:sz w:val="24"/>
          <w:szCs w:val="24"/>
        </w:rPr>
        <w:t xml:space="preserve">resa o en su puesto de trabajo, </w:t>
      </w:r>
      <w:r w:rsidR="008A6848" w:rsidRPr="00A3134C">
        <w:rPr>
          <w:rFonts w:ascii="Arial" w:hAnsi="Arial" w:cs="Arial"/>
          <w:color w:val="000000" w:themeColor="text1"/>
          <w:sz w:val="24"/>
          <w:szCs w:val="24"/>
        </w:rPr>
        <w:t xml:space="preserve">revisar todas las recomendaciones impartidas por los diferentes medios de </w:t>
      </w:r>
      <w:r w:rsidR="00A3134C">
        <w:rPr>
          <w:rFonts w:ascii="Arial" w:hAnsi="Arial" w:cs="Arial"/>
          <w:color w:val="000000" w:themeColor="text1"/>
          <w:sz w:val="24"/>
          <w:szCs w:val="24"/>
        </w:rPr>
        <w:t xml:space="preserve">comunicación establecidos dentro de la compañía. (Intranet, correos electrónicos, carteleras y/o vía celular). </w:t>
      </w:r>
    </w:p>
    <w:p w:rsidR="00C00ED9" w:rsidRPr="003A77C8" w:rsidRDefault="003A77C8" w:rsidP="0002148E">
      <w:pPr>
        <w:numPr>
          <w:ilvl w:val="0"/>
          <w:numId w:val="1"/>
        </w:numPr>
        <w:shd w:val="clear" w:color="auto" w:fill="FFFFFF"/>
        <w:spacing w:before="100" w:beforeAutospacing="1" w:after="0" w:afterAutospacing="1" w:line="240" w:lineRule="auto"/>
        <w:ind w:left="300"/>
        <w:jc w:val="both"/>
        <w:rPr>
          <w:rFonts w:ascii="Arial" w:hAnsi="Arial" w:cs="Arial"/>
          <w:b/>
          <w:bCs/>
          <w:color w:val="000000" w:themeColor="text1"/>
          <w:sz w:val="24"/>
          <w:szCs w:val="24"/>
        </w:rPr>
      </w:pPr>
      <w:r>
        <w:rPr>
          <w:rFonts w:ascii="Arial" w:hAnsi="Arial" w:cs="Arial"/>
          <w:color w:val="000000" w:themeColor="text1"/>
          <w:sz w:val="24"/>
          <w:szCs w:val="24"/>
        </w:rPr>
        <w:t>L</w:t>
      </w:r>
      <w:r w:rsidR="00C00ED9" w:rsidRPr="003A77C8">
        <w:rPr>
          <w:rFonts w:ascii="Arial" w:hAnsi="Arial" w:cs="Arial"/>
          <w:color w:val="000000" w:themeColor="text1"/>
          <w:sz w:val="24"/>
          <w:szCs w:val="24"/>
        </w:rPr>
        <w:t xml:space="preserve">os </w:t>
      </w:r>
      <w:r w:rsidR="00A405C8">
        <w:rPr>
          <w:rFonts w:ascii="Arial" w:hAnsi="Arial" w:cs="Arial"/>
          <w:color w:val="000000" w:themeColor="text1"/>
          <w:sz w:val="24"/>
          <w:szCs w:val="24"/>
        </w:rPr>
        <w:t>colabo</w:t>
      </w:r>
      <w:r w:rsidR="00EE4AF4">
        <w:rPr>
          <w:rFonts w:ascii="Arial" w:hAnsi="Arial" w:cs="Arial"/>
          <w:color w:val="000000" w:themeColor="text1"/>
          <w:sz w:val="24"/>
          <w:szCs w:val="24"/>
        </w:rPr>
        <w:t>r</w:t>
      </w:r>
      <w:r w:rsidR="00A405C8">
        <w:rPr>
          <w:rFonts w:ascii="Arial" w:hAnsi="Arial" w:cs="Arial"/>
          <w:color w:val="000000" w:themeColor="text1"/>
          <w:sz w:val="24"/>
          <w:szCs w:val="24"/>
        </w:rPr>
        <w:t>adores</w:t>
      </w:r>
      <w:r w:rsidR="00C00ED9" w:rsidRPr="003A77C8">
        <w:rPr>
          <w:rFonts w:ascii="Arial" w:hAnsi="Arial" w:cs="Arial"/>
          <w:color w:val="000000" w:themeColor="text1"/>
          <w:sz w:val="24"/>
          <w:szCs w:val="24"/>
        </w:rPr>
        <w:t xml:space="preserve"> deberán implementar la cultura del autocuidado, practicando el frecuente lavado de manos con agua y jabón (Mínimo cada 2 a 3 horas), especialmente al momento de ingresar al trabajo, después de usar el baño, previo a entrar en contacto con alimentos, previo y posterior a entrar en contacto con elementos u objetos de trabajo y mínimo cada 3 horas</w:t>
      </w:r>
      <w:r w:rsidR="008A6848" w:rsidRPr="003A77C8">
        <w:rPr>
          <w:rFonts w:ascii="Arial" w:hAnsi="Arial" w:cs="Arial"/>
          <w:color w:val="000000" w:themeColor="text1"/>
          <w:sz w:val="24"/>
          <w:szCs w:val="24"/>
        </w:rPr>
        <w:t>.</w:t>
      </w:r>
    </w:p>
    <w:p w:rsidR="00690AA1" w:rsidRDefault="00690AA1" w:rsidP="00690AA1">
      <w:pPr>
        <w:numPr>
          <w:ilvl w:val="0"/>
          <w:numId w:val="1"/>
        </w:numPr>
        <w:shd w:val="clear" w:color="auto" w:fill="FFFFFF"/>
        <w:spacing w:after="0" w:line="240" w:lineRule="auto"/>
        <w:ind w:left="300"/>
        <w:jc w:val="both"/>
        <w:rPr>
          <w:rFonts w:ascii="Arial" w:hAnsi="Arial" w:cs="Arial"/>
          <w:color w:val="000000" w:themeColor="text1"/>
          <w:sz w:val="24"/>
          <w:szCs w:val="24"/>
        </w:rPr>
      </w:pPr>
      <w:r w:rsidRPr="008A6848">
        <w:rPr>
          <w:rFonts w:ascii="Arial" w:hAnsi="Arial" w:cs="Arial"/>
          <w:color w:val="000000" w:themeColor="text1"/>
          <w:sz w:val="24"/>
          <w:szCs w:val="24"/>
        </w:rPr>
        <w:lastRenderedPageBreak/>
        <w:t xml:space="preserve">Evitar saludos que impliquen contacto físico. </w:t>
      </w:r>
    </w:p>
    <w:p w:rsidR="00A418FF" w:rsidRPr="00A418FF" w:rsidRDefault="00A418FF" w:rsidP="00A418FF">
      <w:pPr>
        <w:numPr>
          <w:ilvl w:val="0"/>
          <w:numId w:val="1"/>
        </w:numPr>
        <w:shd w:val="clear" w:color="auto" w:fill="FFFFFF"/>
        <w:spacing w:before="100" w:beforeAutospacing="1" w:after="0" w:afterAutospacing="1" w:line="240" w:lineRule="auto"/>
        <w:ind w:left="300"/>
        <w:jc w:val="both"/>
        <w:rPr>
          <w:rFonts w:ascii="Arial" w:hAnsi="Arial" w:cs="Arial"/>
          <w:color w:val="000000" w:themeColor="text1"/>
          <w:sz w:val="24"/>
          <w:szCs w:val="24"/>
        </w:rPr>
      </w:pPr>
      <w:r w:rsidRPr="00A418FF">
        <w:rPr>
          <w:rFonts w:ascii="Arial" w:hAnsi="Arial" w:cs="Arial"/>
          <w:color w:val="000000" w:themeColor="text1"/>
          <w:sz w:val="24"/>
          <w:szCs w:val="24"/>
        </w:rPr>
        <w:t xml:space="preserve">Realizar diariamente el </w:t>
      </w:r>
      <w:r w:rsidR="00864576" w:rsidRPr="00A418FF">
        <w:rPr>
          <w:rFonts w:ascii="Arial" w:hAnsi="Arial" w:cs="Arial"/>
          <w:color w:val="000000" w:themeColor="text1"/>
          <w:sz w:val="24"/>
          <w:szCs w:val="24"/>
        </w:rPr>
        <w:t>auto reporte</w:t>
      </w:r>
      <w:r w:rsidRPr="00A418FF">
        <w:rPr>
          <w:rFonts w:ascii="Arial" w:hAnsi="Arial" w:cs="Arial"/>
          <w:color w:val="000000" w:themeColor="text1"/>
          <w:sz w:val="24"/>
          <w:szCs w:val="24"/>
        </w:rPr>
        <w:t xml:space="preserve"> de co</w:t>
      </w:r>
      <w:r w:rsidR="00C1557B">
        <w:rPr>
          <w:rFonts w:ascii="Arial" w:hAnsi="Arial" w:cs="Arial"/>
          <w:color w:val="000000" w:themeColor="text1"/>
          <w:sz w:val="24"/>
          <w:szCs w:val="24"/>
        </w:rPr>
        <w:t xml:space="preserve">ndiciones de salud sin excepción, vía correo electrónico o telefónicamente. </w:t>
      </w:r>
    </w:p>
    <w:p w:rsidR="00081BF0" w:rsidRPr="00E217E6" w:rsidRDefault="00081BF0" w:rsidP="00081BF0">
      <w:pPr>
        <w:numPr>
          <w:ilvl w:val="0"/>
          <w:numId w:val="1"/>
        </w:numPr>
        <w:shd w:val="clear" w:color="auto" w:fill="FFFFFF"/>
        <w:spacing w:after="0" w:line="240" w:lineRule="auto"/>
        <w:ind w:left="300"/>
        <w:jc w:val="both"/>
        <w:rPr>
          <w:rFonts w:ascii="Arial" w:hAnsi="Arial" w:cs="Arial"/>
          <w:b/>
          <w:bCs/>
          <w:color w:val="000000" w:themeColor="text1"/>
          <w:sz w:val="24"/>
          <w:szCs w:val="24"/>
        </w:rPr>
      </w:pPr>
      <w:r w:rsidRPr="004B3A9E">
        <w:rPr>
          <w:rFonts w:ascii="Arial" w:hAnsi="Arial" w:cs="Arial"/>
          <w:color w:val="000000" w:themeColor="text1"/>
          <w:sz w:val="24"/>
          <w:szCs w:val="24"/>
        </w:rPr>
        <w:t xml:space="preserve">No </w:t>
      </w:r>
      <w:r>
        <w:rPr>
          <w:rFonts w:ascii="Arial" w:hAnsi="Arial" w:cs="Arial"/>
          <w:color w:val="000000" w:themeColor="text1"/>
          <w:sz w:val="24"/>
          <w:szCs w:val="24"/>
        </w:rPr>
        <w:t xml:space="preserve">se permite el </w:t>
      </w:r>
      <w:r w:rsidRPr="004B3A9E">
        <w:rPr>
          <w:rFonts w:ascii="Arial" w:hAnsi="Arial" w:cs="Arial"/>
          <w:color w:val="000000" w:themeColor="text1"/>
          <w:sz w:val="24"/>
          <w:szCs w:val="24"/>
        </w:rPr>
        <w:t xml:space="preserve">compartir artículos personales o suministros como teléfonos, bolígrafos, cuadernos, elementos de protección personal (EPP), etc. Los elementos de protección personal deben ser de uso individual y deben ser desinfectados con alcohol o agua y </w:t>
      </w:r>
      <w:r>
        <w:rPr>
          <w:rFonts w:ascii="Arial" w:hAnsi="Arial" w:cs="Arial"/>
          <w:color w:val="000000" w:themeColor="text1"/>
          <w:sz w:val="24"/>
          <w:szCs w:val="24"/>
        </w:rPr>
        <w:t xml:space="preserve">jabón, antes y después de su uso, ubicando estos en un lugar previamente limpio y desinfectado. </w:t>
      </w:r>
    </w:p>
    <w:p w:rsidR="00081BF0" w:rsidRDefault="00081BF0" w:rsidP="00081BF0">
      <w:pPr>
        <w:numPr>
          <w:ilvl w:val="0"/>
          <w:numId w:val="1"/>
        </w:numPr>
        <w:shd w:val="clear" w:color="auto" w:fill="FFFFFF"/>
        <w:spacing w:after="0" w:line="240" w:lineRule="auto"/>
        <w:ind w:left="300"/>
        <w:jc w:val="both"/>
        <w:rPr>
          <w:rFonts w:ascii="Arial" w:hAnsi="Arial" w:cs="Arial"/>
          <w:color w:val="000000" w:themeColor="text1"/>
          <w:sz w:val="24"/>
          <w:szCs w:val="24"/>
        </w:rPr>
      </w:pPr>
      <w:r w:rsidRPr="008A6848">
        <w:rPr>
          <w:rFonts w:ascii="Arial" w:hAnsi="Arial" w:cs="Arial"/>
          <w:color w:val="000000" w:themeColor="text1"/>
          <w:sz w:val="24"/>
          <w:szCs w:val="24"/>
        </w:rPr>
        <w:t>Cuidar su salud y la de sus compañeros de trabajo, manteniendo el lugar de trabajo limpio</w:t>
      </w:r>
      <w:r>
        <w:rPr>
          <w:rFonts w:ascii="Arial" w:hAnsi="Arial" w:cs="Arial"/>
          <w:color w:val="000000" w:themeColor="text1"/>
          <w:sz w:val="24"/>
          <w:szCs w:val="24"/>
        </w:rPr>
        <w:t xml:space="preserve"> y desinfectado, al iniciar y terminar labores, así mismo mantener </w:t>
      </w:r>
      <w:r w:rsidRPr="008A6848">
        <w:rPr>
          <w:rFonts w:ascii="Arial" w:hAnsi="Arial" w:cs="Arial"/>
          <w:color w:val="000000" w:themeColor="text1"/>
          <w:sz w:val="24"/>
          <w:szCs w:val="24"/>
        </w:rPr>
        <w:t xml:space="preserve"> una distancia </w:t>
      </w:r>
      <w:r>
        <w:rPr>
          <w:rFonts w:ascii="Arial" w:hAnsi="Arial" w:cs="Arial"/>
          <w:color w:val="000000" w:themeColor="text1"/>
          <w:sz w:val="24"/>
          <w:szCs w:val="24"/>
        </w:rPr>
        <w:t xml:space="preserve">de mínimo 2 metros. </w:t>
      </w:r>
    </w:p>
    <w:p w:rsidR="00081BF0" w:rsidRPr="00F11EBF" w:rsidRDefault="00081BF0" w:rsidP="00081BF0">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color w:val="000000" w:themeColor="text1"/>
          <w:sz w:val="24"/>
          <w:szCs w:val="24"/>
        </w:rPr>
        <w:t>Todos los colaboradores que cuenten con telefonía celular Android</w:t>
      </w:r>
      <w:r w:rsidR="00F11EBF">
        <w:rPr>
          <w:rFonts w:ascii="Arial" w:hAnsi="Arial" w:cs="Arial"/>
          <w:color w:val="000000" w:themeColor="text1"/>
          <w:sz w:val="24"/>
          <w:szCs w:val="24"/>
        </w:rPr>
        <w:t>/</w:t>
      </w:r>
      <w:r w:rsidR="00F11EBF" w:rsidRPr="00F11EBF">
        <w:rPr>
          <w:rFonts w:ascii="Helvetica" w:hAnsi="Helvetica"/>
          <w:color w:val="3C4043"/>
          <w:sz w:val="21"/>
          <w:szCs w:val="21"/>
          <w:shd w:val="clear" w:color="auto" w:fill="FFFFFF"/>
        </w:rPr>
        <w:t xml:space="preserve"> </w:t>
      </w:r>
      <w:r w:rsidR="00F11EBF" w:rsidRPr="00F11EBF">
        <w:rPr>
          <w:rFonts w:ascii="Arial" w:hAnsi="Arial" w:cs="Arial"/>
          <w:color w:val="000000" w:themeColor="text1"/>
          <w:sz w:val="24"/>
          <w:szCs w:val="24"/>
        </w:rPr>
        <w:t xml:space="preserve">iOS </w:t>
      </w:r>
      <w:r>
        <w:rPr>
          <w:rFonts w:ascii="Arial" w:hAnsi="Arial" w:cs="Arial"/>
          <w:color w:val="000000" w:themeColor="text1"/>
          <w:sz w:val="24"/>
          <w:szCs w:val="24"/>
        </w:rPr>
        <w:t xml:space="preserve">deberán descargar la aplicación </w:t>
      </w:r>
      <w:proofErr w:type="spellStart"/>
      <w:r>
        <w:rPr>
          <w:rFonts w:ascii="Arial" w:hAnsi="Arial" w:cs="Arial"/>
          <w:color w:val="000000" w:themeColor="text1"/>
          <w:sz w:val="24"/>
          <w:szCs w:val="24"/>
        </w:rPr>
        <w:t>CoronApp</w:t>
      </w:r>
      <w:proofErr w:type="spellEnd"/>
      <w:r>
        <w:rPr>
          <w:rFonts w:ascii="Arial" w:hAnsi="Arial" w:cs="Arial"/>
          <w:color w:val="000000" w:themeColor="text1"/>
          <w:sz w:val="24"/>
          <w:szCs w:val="24"/>
        </w:rPr>
        <w:t xml:space="preserve"> y reportar allí su estado de salud.</w:t>
      </w:r>
    </w:p>
    <w:p w:rsidR="00081BF0" w:rsidRPr="00C20691" w:rsidRDefault="00081BF0" w:rsidP="00081BF0">
      <w:pPr>
        <w:numPr>
          <w:ilvl w:val="0"/>
          <w:numId w:val="1"/>
        </w:numPr>
        <w:shd w:val="clear" w:color="auto" w:fill="FFFFFF"/>
        <w:spacing w:after="0" w:line="240" w:lineRule="auto"/>
        <w:ind w:left="300"/>
        <w:jc w:val="both"/>
        <w:rPr>
          <w:rFonts w:ascii="Arial" w:hAnsi="Arial" w:cs="Arial"/>
          <w:color w:val="000000" w:themeColor="text1"/>
          <w:sz w:val="24"/>
          <w:szCs w:val="24"/>
        </w:rPr>
      </w:pPr>
      <w:r w:rsidRPr="00625258">
        <w:rPr>
          <w:rFonts w:ascii="Arial" w:hAnsi="Arial" w:cs="Arial"/>
          <w:color w:val="000000" w:themeColor="text1"/>
          <w:sz w:val="24"/>
          <w:szCs w:val="24"/>
        </w:rPr>
        <w:t>Reportar a su jefe inmediato y a S</w:t>
      </w:r>
      <w:r w:rsidR="0055162B">
        <w:rPr>
          <w:rFonts w:ascii="Arial" w:hAnsi="Arial" w:cs="Arial"/>
          <w:color w:val="000000" w:themeColor="text1"/>
          <w:sz w:val="24"/>
          <w:szCs w:val="24"/>
        </w:rPr>
        <w:t>eguridad y Salud en el Trabajo,</w:t>
      </w:r>
      <w:r w:rsidRPr="00C20691">
        <w:rPr>
          <w:rFonts w:ascii="Arial" w:hAnsi="Arial" w:cs="Arial"/>
          <w:color w:val="000000" w:themeColor="text1"/>
          <w:sz w:val="24"/>
          <w:szCs w:val="24"/>
        </w:rPr>
        <w:t xml:space="preserve"> cualquier caso de contagio que se llegase a presentar en su lugar de trabajo o su familia. Esto con el fin de que se adopten las medidas correspondientes.</w:t>
      </w:r>
    </w:p>
    <w:p w:rsidR="00A3134C" w:rsidRPr="008A6848" w:rsidRDefault="00A3134C" w:rsidP="00A3134C">
      <w:pPr>
        <w:numPr>
          <w:ilvl w:val="0"/>
          <w:numId w:val="1"/>
        </w:numPr>
        <w:shd w:val="clear" w:color="auto" w:fill="FFFFFF"/>
        <w:spacing w:after="0" w:line="240" w:lineRule="auto"/>
        <w:ind w:left="300"/>
        <w:jc w:val="both"/>
        <w:rPr>
          <w:rFonts w:ascii="Arial" w:hAnsi="Arial" w:cs="Arial"/>
          <w:b/>
          <w:bCs/>
          <w:color w:val="000000" w:themeColor="text1"/>
          <w:sz w:val="24"/>
          <w:szCs w:val="24"/>
        </w:rPr>
      </w:pPr>
      <w:r w:rsidRPr="003E4173">
        <w:rPr>
          <w:rFonts w:ascii="Arial" w:hAnsi="Arial" w:cs="Arial"/>
          <w:color w:val="000000" w:themeColor="text1"/>
          <w:sz w:val="24"/>
          <w:szCs w:val="24"/>
        </w:rPr>
        <w:t>En caso de presentar sintomatología asociada al coronavirus</w:t>
      </w:r>
      <w:r>
        <w:rPr>
          <w:rFonts w:ascii="Arial" w:hAnsi="Arial" w:cs="Arial"/>
          <w:color w:val="000000" w:themeColor="text1"/>
          <w:sz w:val="24"/>
          <w:szCs w:val="24"/>
        </w:rPr>
        <w:t>,</w:t>
      </w:r>
      <w:r w:rsidRPr="003E4173">
        <w:rPr>
          <w:rFonts w:ascii="Arial" w:hAnsi="Arial" w:cs="Arial"/>
          <w:color w:val="000000" w:themeColor="text1"/>
          <w:sz w:val="24"/>
          <w:szCs w:val="24"/>
        </w:rPr>
        <w:t xml:space="preserve"> es obligación </w:t>
      </w:r>
      <w:r>
        <w:rPr>
          <w:rFonts w:ascii="Arial" w:hAnsi="Arial" w:cs="Arial"/>
          <w:color w:val="000000" w:themeColor="text1"/>
          <w:sz w:val="24"/>
          <w:szCs w:val="24"/>
        </w:rPr>
        <w:t xml:space="preserve">del colaborador(a) </w:t>
      </w:r>
      <w:r w:rsidRPr="003E4173">
        <w:rPr>
          <w:rFonts w:ascii="Arial" w:hAnsi="Arial" w:cs="Arial"/>
          <w:color w:val="000000" w:themeColor="text1"/>
          <w:sz w:val="24"/>
          <w:szCs w:val="24"/>
        </w:rPr>
        <w:t>avisar a su jefe inmediato</w:t>
      </w:r>
      <w:r w:rsidR="00081BF0">
        <w:rPr>
          <w:rFonts w:ascii="Arial" w:hAnsi="Arial" w:cs="Arial"/>
          <w:color w:val="000000" w:themeColor="text1"/>
          <w:sz w:val="24"/>
          <w:szCs w:val="24"/>
        </w:rPr>
        <w:t>, Seguridad y Salud en el Trabajo</w:t>
      </w:r>
      <w:r>
        <w:rPr>
          <w:rFonts w:ascii="Arial" w:hAnsi="Arial" w:cs="Arial"/>
          <w:color w:val="000000" w:themeColor="text1"/>
          <w:sz w:val="24"/>
          <w:szCs w:val="24"/>
        </w:rPr>
        <w:t xml:space="preserve"> y</w:t>
      </w:r>
      <w:r w:rsidRPr="003E4173">
        <w:rPr>
          <w:rFonts w:ascii="Arial" w:hAnsi="Arial" w:cs="Arial"/>
          <w:color w:val="000000" w:themeColor="text1"/>
          <w:sz w:val="24"/>
          <w:szCs w:val="24"/>
        </w:rPr>
        <w:t xml:space="preserve"> </w:t>
      </w:r>
      <w:r>
        <w:rPr>
          <w:rFonts w:ascii="Arial" w:hAnsi="Arial" w:cs="Arial"/>
          <w:color w:val="000000" w:themeColor="text1"/>
          <w:sz w:val="24"/>
          <w:szCs w:val="24"/>
        </w:rPr>
        <w:t xml:space="preserve">a la EPS, </w:t>
      </w:r>
      <w:r w:rsidRPr="003E4173">
        <w:rPr>
          <w:rFonts w:ascii="Arial" w:hAnsi="Arial" w:cs="Arial"/>
          <w:color w:val="000000" w:themeColor="text1"/>
          <w:sz w:val="24"/>
          <w:szCs w:val="24"/>
        </w:rPr>
        <w:t>con el fin de tomar las medidas necesarias frente</w:t>
      </w:r>
      <w:r w:rsidR="00081BF0">
        <w:rPr>
          <w:rFonts w:ascii="Arial" w:hAnsi="Arial" w:cs="Arial"/>
          <w:color w:val="000000" w:themeColor="text1"/>
          <w:sz w:val="24"/>
          <w:szCs w:val="24"/>
        </w:rPr>
        <w:t xml:space="preserve"> al caso y prevenir </w:t>
      </w:r>
      <w:r w:rsidR="00625258">
        <w:rPr>
          <w:rFonts w:ascii="Arial" w:hAnsi="Arial" w:cs="Arial"/>
          <w:color w:val="000000" w:themeColor="text1"/>
          <w:sz w:val="24"/>
          <w:szCs w:val="24"/>
        </w:rPr>
        <w:t xml:space="preserve">así </w:t>
      </w:r>
      <w:r w:rsidR="00081BF0">
        <w:rPr>
          <w:rFonts w:ascii="Arial" w:hAnsi="Arial" w:cs="Arial"/>
          <w:color w:val="000000" w:themeColor="text1"/>
          <w:sz w:val="24"/>
          <w:szCs w:val="24"/>
        </w:rPr>
        <w:t xml:space="preserve">el contagio, </w:t>
      </w:r>
      <w:r w:rsidR="00625258">
        <w:rPr>
          <w:rFonts w:ascii="Arial" w:hAnsi="Arial" w:cs="Arial"/>
          <w:color w:val="000000" w:themeColor="text1"/>
          <w:sz w:val="24"/>
          <w:szCs w:val="24"/>
        </w:rPr>
        <w:t xml:space="preserve">el colaborador (a) </w:t>
      </w:r>
      <w:r w:rsidR="00081BF0">
        <w:rPr>
          <w:rFonts w:ascii="Arial" w:hAnsi="Arial" w:cs="Arial"/>
          <w:color w:val="000000" w:themeColor="text1"/>
          <w:sz w:val="24"/>
          <w:szCs w:val="24"/>
        </w:rPr>
        <w:t xml:space="preserve">deberá hacer el reporte en </w:t>
      </w:r>
      <w:proofErr w:type="spellStart"/>
      <w:r w:rsidR="00081BF0">
        <w:rPr>
          <w:rFonts w:ascii="Arial" w:hAnsi="Arial" w:cs="Arial"/>
          <w:color w:val="000000" w:themeColor="text1"/>
          <w:sz w:val="24"/>
          <w:szCs w:val="24"/>
        </w:rPr>
        <w:t>CoronApp</w:t>
      </w:r>
      <w:proofErr w:type="spellEnd"/>
      <w:r w:rsidR="00081BF0">
        <w:rPr>
          <w:rFonts w:ascii="Arial" w:hAnsi="Arial" w:cs="Arial"/>
          <w:color w:val="000000" w:themeColor="text1"/>
          <w:sz w:val="24"/>
          <w:szCs w:val="24"/>
        </w:rPr>
        <w:t>.</w:t>
      </w:r>
    </w:p>
    <w:p w:rsidR="00C00ED9" w:rsidRDefault="00E168C1" w:rsidP="00E168C1">
      <w:pPr>
        <w:numPr>
          <w:ilvl w:val="0"/>
          <w:numId w:val="1"/>
        </w:numPr>
        <w:shd w:val="clear" w:color="auto" w:fill="FFFFFF"/>
        <w:spacing w:after="0" w:line="240" w:lineRule="auto"/>
        <w:ind w:left="300"/>
        <w:jc w:val="both"/>
        <w:rPr>
          <w:rFonts w:ascii="Arial" w:hAnsi="Arial" w:cs="Arial"/>
          <w:color w:val="000000" w:themeColor="text1"/>
          <w:sz w:val="24"/>
          <w:szCs w:val="24"/>
        </w:rPr>
      </w:pPr>
      <w:r w:rsidRPr="00C00ED9">
        <w:rPr>
          <w:rFonts w:ascii="Arial" w:hAnsi="Arial" w:cs="Arial"/>
          <w:color w:val="000000" w:themeColor="text1"/>
          <w:sz w:val="24"/>
          <w:szCs w:val="24"/>
        </w:rPr>
        <w:t xml:space="preserve">Evitar tocarse los ojos, la nariz y la boca con las manos sin lavar. </w:t>
      </w:r>
    </w:p>
    <w:p w:rsidR="006F5ED4" w:rsidRDefault="006F5ED4" w:rsidP="006F5ED4">
      <w:pPr>
        <w:numPr>
          <w:ilvl w:val="0"/>
          <w:numId w:val="1"/>
        </w:numPr>
        <w:shd w:val="clear" w:color="auto" w:fill="FFFFFF"/>
        <w:spacing w:after="0" w:line="240" w:lineRule="auto"/>
        <w:ind w:left="300"/>
        <w:jc w:val="both"/>
        <w:rPr>
          <w:rFonts w:ascii="Arial" w:hAnsi="Arial" w:cs="Arial"/>
          <w:sz w:val="24"/>
          <w:szCs w:val="24"/>
        </w:rPr>
      </w:pPr>
      <w:r w:rsidRPr="005C788D">
        <w:rPr>
          <w:rFonts w:ascii="Arial" w:hAnsi="Arial" w:cs="Arial"/>
          <w:sz w:val="24"/>
          <w:szCs w:val="24"/>
        </w:rPr>
        <w:t xml:space="preserve">Mantener siempre ventiladas las áreas. </w:t>
      </w:r>
    </w:p>
    <w:p w:rsidR="00E217E6" w:rsidRDefault="00E217E6" w:rsidP="00E217E6">
      <w:pPr>
        <w:shd w:val="clear" w:color="auto" w:fill="FFFFFF"/>
        <w:spacing w:after="0" w:line="240" w:lineRule="auto"/>
        <w:jc w:val="both"/>
        <w:rPr>
          <w:rFonts w:ascii="Arial" w:hAnsi="Arial" w:cs="Arial"/>
          <w:color w:val="000000" w:themeColor="text1"/>
          <w:sz w:val="24"/>
          <w:szCs w:val="24"/>
        </w:rPr>
      </w:pPr>
    </w:p>
    <w:p w:rsidR="00E168C1" w:rsidRDefault="000E33E3" w:rsidP="00E168C1">
      <w:pPr>
        <w:rPr>
          <w:rFonts w:ascii="Arial" w:hAnsi="Arial" w:cs="Arial"/>
          <w:b/>
          <w:bCs/>
          <w:color w:val="000000" w:themeColor="text1"/>
          <w:sz w:val="24"/>
          <w:szCs w:val="24"/>
        </w:rPr>
      </w:pPr>
      <w:r>
        <w:rPr>
          <w:rFonts w:ascii="Arial" w:hAnsi="Arial" w:cs="Arial"/>
          <w:b/>
          <w:bCs/>
          <w:color w:val="000000" w:themeColor="text1"/>
          <w:sz w:val="24"/>
          <w:szCs w:val="24"/>
        </w:rPr>
        <w:t>7</w:t>
      </w:r>
      <w:r w:rsidR="00E168C1" w:rsidRPr="00D52279">
        <w:rPr>
          <w:rFonts w:ascii="Arial" w:hAnsi="Arial" w:cs="Arial"/>
          <w:b/>
          <w:bCs/>
          <w:color w:val="000000" w:themeColor="text1"/>
          <w:sz w:val="24"/>
          <w:szCs w:val="24"/>
        </w:rPr>
        <w:t xml:space="preserve">. </w:t>
      </w:r>
      <w:r w:rsidR="00E168C1" w:rsidRPr="00CD2321">
        <w:rPr>
          <w:rFonts w:ascii="Arial" w:hAnsi="Arial" w:cs="Arial"/>
          <w:b/>
          <w:bCs/>
          <w:color w:val="000000" w:themeColor="text1"/>
          <w:sz w:val="24"/>
          <w:szCs w:val="24"/>
        </w:rPr>
        <w:t>MEDIDAS DE DESINFECCIÓN Y LIMPIEZA</w:t>
      </w:r>
      <w:r w:rsidR="00E217E6">
        <w:rPr>
          <w:rFonts w:ascii="Arial" w:hAnsi="Arial" w:cs="Arial"/>
          <w:b/>
          <w:bCs/>
          <w:color w:val="000000" w:themeColor="text1"/>
          <w:sz w:val="24"/>
          <w:szCs w:val="24"/>
        </w:rPr>
        <w:t>:</w:t>
      </w:r>
    </w:p>
    <w:p w:rsidR="007B4990" w:rsidRDefault="007B4990" w:rsidP="00E168C1">
      <w:pPr>
        <w:rPr>
          <w:rFonts w:ascii="Arial" w:hAnsi="Arial" w:cs="Arial"/>
          <w:b/>
          <w:bCs/>
          <w:color w:val="000000" w:themeColor="text1"/>
          <w:sz w:val="24"/>
          <w:szCs w:val="24"/>
        </w:rPr>
      </w:pPr>
      <w:r>
        <w:rPr>
          <w:rFonts w:ascii="Arial" w:hAnsi="Arial" w:cs="Arial"/>
          <w:b/>
          <w:bCs/>
          <w:color w:val="000000" w:themeColor="text1"/>
          <w:sz w:val="24"/>
          <w:szCs w:val="24"/>
        </w:rPr>
        <w:t>7.1 PERSONAL ADMINISTRATIVO</w:t>
      </w:r>
    </w:p>
    <w:p w:rsidR="00594F09" w:rsidRDefault="00E168C1" w:rsidP="009166E4">
      <w:pPr>
        <w:pStyle w:val="Prrafodelista"/>
        <w:numPr>
          <w:ilvl w:val="0"/>
          <w:numId w:val="1"/>
        </w:numPr>
        <w:shd w:val="clear" w:color="auto" w:fill="FFFFFF"/>
        <w:spacing w:after="0" w:line="240" w:lineRule="auto"/>
        <w:ind w:left="300"/>
        <w:jc w:val="both"/>
        <w:rPr>
          <w:rFonts w:ascii="Arial" w:hAnsi="Arial" w:cs="Arial"/>
          <w:color w:val="000000" w:themeColor="text1"/>
          <w:sz w:val="24"/>
          <w:szCs w:val="24"/>
        </w:rPr>
      </w:pPr>
      <w:r w:rsidRPr="00F24154">
        <w:rPr>
          <w:rFonts w:ascii="Arial" w:hAnsi="Arial" w:cs="Arial"/>
          <w:color w:val="000000" w:themeColor="text1"/>
          <w:sz w:val="24"/>
          <w:szCs w:val="24"/>
        </w:rPr>
        <w:t>Los colaboradores serán los responsables de desinfectar sus elementos de uso personal como celulares, lapiceros, computadores, mesa de trabajo, y demás haciendo uso de agua y jabón, alcohol u otras sustancias efectivas.</w:t>
      </w:r>
      <w:r w:rsidR="00F24154" w:rsidRPr="00F24154">
        <w:rPr>
          <w:rFonts w:ascii="Arial" w:hAnsi="Arial" w:cs="Arial"/>
          <w:color w:val="000000" w:themeColor="text1"/>
          <w:sz w:val="24"/>
          <w:szCs w:val="24"/>
        </w:rPr>
        <w:t xml:space="preserve"> Repetir durante al menos dos veces al día (mañana y tarde) y siempre que vaya a ser utilizado por otras personas. </w:t>
      </w:r>
      <w:r w:rsidR="00594F09" w:rsidRPr="00F24154">
        <w:rPr>
          <w:rFonts w:ascii="Arial" w:hAnsi="Arial" w:cs="Arial"/>
          <w:color w:val="000000" w:themeColor="text1"/>
          <w:sz w:val="24"/>
          <w:szCs w:val="24"/>
        </w:rPr>
        <w:t>Evitar elementos innecesarios en sitios de trabajo que puedan albergar el virus como cajas, plástico o materiales sobrantes.</w:t>
      </w:r>
    </w:p>
    <w:p w:rsidR="002A7E6B" w:rsidRDefault="002A7E6B" w:rsidP="002A7E6B">
      <w:pPr>
        <w:numPr>
          <w:ilvl w:val="0"/>
          <w:numId w:val="1"/>
        </w:numPr>
        <w:shd w:val="clear" w:color="auto" w:fill="FFFFFF"/>
        <w:spacing w:before="100" w:beforeAutospacing="1" w:after="0" w:afterAutospacing="1" w:line="240" w:lineRule="auto"/>
        <w:ind w:left="300"/>
        <w:jc w:val="both"/>
        <w:rPr>
          <w:rFonts w:ascii="Arial" w:hAnsi="Arial" w:cs="Arial"/>
          <w:color w:val="000000" w:themeColor="text1"/>
          <w:sz w:val="24"/>
          <w:szCs w:val="24"/>
        </w:rPr>
      </w:pPr>
      <w:r w:rsidRPr="00B92429">
        <w:rPr>
          <w:rFonts w:ascii="Arial" w:hAnsi="Arial" w:cs="Arial"/>
          <w:color w:val="000000" w:themeColor="text1"/>
          <w:sz w:val="24"/>
          <w:szCs w:val="24"/>
        </w:rPr>
        <w:t>Recoger el cabello largo en una coleta o moño</w:t>
      </w:r>
      <w:r>
        <w:rPr>
          <w:rFonts w:ascii="Arial" w:hAnsi="Arial" w:cs="Arial"/>
          <w:color w:val="000000" w:themeColor="text1"/>
          <w:sz w:val="24"/>
          <w:szCs w:val="24"/>
        </w:rPr>
        <w:t>, así mismo, l</w:t>
      </w:r>
      <w:r w:rsidRPr="00B92429">
        <w:rPr>
          <w:rFonts w:ascii="Arial" w:hAnsi="Arial" w:cs="Arial"/>
          <w:color w:val="000000" w:themeColor="text1"/>
          <w:sz w:val="24"/>
          <w:szCs w:val="24"/>
        </w:rPr>
        <w:t>as uñas deben de llevarse cortas y cuidadas, evitando el uso de adornos como anillos, pulseras, relojes y otros elementos parecidos que pu</w:t>
      </w:r>
      <w:r w:rsidR="00503F62">
        <w:rPr>
          <w:rFonts w:ascii="Arial" w:hAnsi="Arial" w:cs="Arial"/>
          <w:color w:val="000000" w:themeColor="text1"/>
          <w:sz w:val="24"/>
          <w:szCs w:val="24"/>
        </w:rPr>
        <w:t xml:space="preserve">edan suponer focos de contagio, así mismo, haga el cambio de su calzado para ingresar a la oficina. </w:t>
      </w:r>
    </w:p>
    <w:p w:rsidR="00503F62" w:rsidRPr="00503F62" w:rsidRDefault="00503F62" w:rsidP="00503F62">
      <w:pPr>
        <w:numPr>
          <w:ilvl w:val="0"/>
          <w:numId w:val="1"/>
        </w:numPr>
        <w:shd w:val="clear" w:color="auto" w:fill="FFFFFF"/>
        <w:spacing w:before="100" w:beforeAutospacing="1" w:after="0" w:afterAutospacing="1" w:line="240" w:lineRule="auto"/>
        <w:ind w:left="300"/>
        <w:jc w:val="both"/>
      </w:pPr>
      <w:r w:rsidRPr="005C788D">
        <w:rPr>
          <w:rFonts w:ascii="Arial" w:hAnsi="Arial" w:cs="Arial"/>
          <w:color w:val="000000" w:themeColor="text1"/>
          <w:sz w:val="24"/>
          <w:szCs w:val="24"/>
        </w:rPr>
        <w:t xml:space="preserve">Disponga de alcohol glicerinado en </w:t>
      </w:r>
      <w:r>
        <w:rPr>
          <w:rFonts w:ascii="Arial" w:hAnsi="Arial" w:cs="Arial"/>
          <w:color w:val="000000" w:themeColor="text1"/>
          <w:sz w:val="24"/>
          <w:szCs w:val="24"/>
        </w:rPr>
        <w:t>el puesto</w:t>
      </w:r>
      <w:r w:rsidRPr="005C788D">
        <w:rPr>
          <w:rFonts w:ascii="Arial" w:hAnsi="Arial" w:cs="Arial"/>
          <w:color w:val="000000" w:themeColor="text1"/>
          <w:sz w:val="24"/>
          <w:szCs w:val="24"/>
        </w:rPr>
        <w:t xml:space="preserve"> e informe a la persona que llega que debe desinfectar sus manos primero. El mesón de recepción </w:t>
      </w:r>
      <w:r>
        <w:rPr>
          <w:rFonts w:ascii="Arial" w:hAnsi="Arial" w:cs="Arial"/>
          <w:color w:val="000000" w:themeColor="text1"/>
          <w:sz w:val="24"/>
          <w:szCs w:val="24"/>
        </w:rPr>
        <w:t xml:space="preserve">o aquellos lugares destinados para la recepción de visitantes, </w:t>
      </w:r>
      <w:r w:rsidRPr="005C788D">
        <w:rPr>
          <w:rFonts w:ascii="Arial" w:hAnsi="Arial" w:cs="Arial"/>
          <w:color w:val="000000" w:themeColor="text1"/>
          <w:sz w:val="24"/>
          <w:szCs w:val="24"/>
        </w:rPr>
        <w:t xml:space="preserve">debe ser desinfectado de acuerdo al volumen y cruce de personas entre mínimo 1 hora y hasta 3 veces al </w:t>
      </w:r>
      <w:r w:rsidRPr="005C788D">
        <w:rPr>
          <w:rFonts w:ascii="Arial" w:hAnsi="Arial" w:cs="Arial"/>
          <w:color w:val="000000" w:themeColor="text1"/>
          <w:sz w:val="24"/>
          <w:szCs w:val="24"/>
        </w:rPr>
        <w:lastRenderedPageBreak/>
        <w:t>día.</w:t>
      </w:r>
      <w:r w:rsidR="002C4B04">
        <w:rPr>
          <w:rFonts w:ascii="Arial" w:hAnsi="Arial" w:cs="Arial"/>
          <w:color w:val="000000" w:themeColor="text1"/>
          <w:sz w:val="24"/>
          <w:szCs w:val="24"/>
        </w:rPr>
        <w:t xml:space="preserve"> </w:t>
      </w:r>
      <w:r w:rsidR="002C4B04" w:rsidRPr="002C4B04">
        <w:rPr>
          <w:rFonts w:ascii="Arial" w:hAnsi="Arial" w:cs="Arial"/>
          <w:color w:val="000000" w:themeColor="text1"/>
          <w:sz w:val="24"/>
          <w:szCs w:val="24"/>
        </w:rPr>
        <w:t>To</w:t>
      </w:r>
      <w:r w:rsidR="002C4B04">
        <w:rPr>
          <w:rFonts w:ascii="Arial" w:hAnsi="Arial" w:cs="Arial"/>
          <w:color w:val="000000" w:themeColor="text1"/>
          <w:sz w:val="24"/>
          <w:szCs w:val="24"/>
        </w:rPr>
        <w:t xml:space="preserve">mar datos de todos los clientes/proveedores </w:t>
      </w:r>
      <w:r w:rsidR="002C4B04" w:rsidRPr="002C4B04">
        <w:rPr>
          <w:rFonts w:ascii="Arial" w:hAnsi="Arial" w:cs="Arial"/>
          <w:color w:val="000000" w:themeColor="text1"/>
          <w:sz w:val="24"/>
          <w:szCs w:val="24"/>
        </w:rPr>
        <w:t>que los visiten para poder hacer seguimie</w:t>
      </w:r>
      <w:r w:rsidR="003A77C8">
        <w:rPr>
          <w:rFonts w:ascii="Arial" w:hAnsi="Arial" w:cs="Arial"/>
          <w:color w:val="000000" w:themeColor="text1"/>
          <w:sz w:val="24"/>
          <w:szCs w:val="24"/>
        </w:rPr>
        <w:t>nto en caso de que se presente u</w:t>
      </w:r>
      <w:r w:rsidR="002C4B04" w:rsidRPr="002C4B04">
        <w:rPr>
          <w:rFonts w:ascii="Arial" w:hAnsi="Arial" w:cs="Arial"/>
          <w:color w:val="000000" w:themeColor="text1"/>
          <w:sz w:val="24"/>
          <w:szCs w:val="24"/>
        </w:rPr>
        <w:t>n contacto</w:t>
      </w:r>
      <w:r w:rsidR="003A77C8">
        <w:rPr>
          <w:rFonts w:ascii="Arial" w:hAnsi="Arial" w:cs="Arial"/>
          <w:color w:val="000000" w:themeColor="text1"/>
          <w:sz w:val="24"/>
          <w:szCs w:val="24"/>
        </w:rPr>
        <w:t>.</w:t>
      </w:r>
    </w:p>
    <w:p w:rsidR="002A7E6B" w:rsidRDefault="002A7E6B" w:rsidP="00503F62">
      <w:pPr>
        <w:numPr>
          <w:ilvl w:val="0"/>
          <w:numId w:val="1"/>
        </w:numPr>
        <w:shd w:val="clear" w:color="auto" w:fill="FFFFFF"/>
        <w:spacing w:before="100" w:beforeAutospacing="1" w:after="0" w:afterAutospacing="1" w:line="240" w:lineRule="auto"/>
        <w:ind w:left="300"/>
        <w:jc w:val="both"/>
        <w:rPr>
          <w:rFonts w:ascii="Arial" w:hAnsi="Arial" w:cs="Arial"/>
          <w:color w:val="000000" w:themeColor="text1"/>
          <w:sz w:val="24"/>
          <w:szCs w:val="24"/>
        </w:rPr>
      </w:pPr>
      <w:r>
        <w:rPr>
          <w:rFonts w:ascii="Arial" w:hAnsi="Arial" w:cs="Arial"/>
          <w:color w:val="000000" w:themeColor="text1"/>
          <w:sz w:val="24"/>
          <w:szCs w:val="24"/>
        </w:rPr>
        <w:t xml:space="preserve">Al momento </w:t>
      </w:r>
      <w:r w:rsidRPr="006A07AD">
        <w:rPr>
          <w:rFonts w:ascii="Arial" w:hAnsi="Arial" w:cs="Arial"/>
          <w:color w:val="000000" w:themeColor="text1"/>
          <w:sz w:val="24"/>
          <w:szCs w:val="24"/>
        </w:rPr>
        <w:t>de recepción de facturas</w:t>
      </w:r>
      <w:r>
        <w:rPr>
          <w:rFonts w:ascii="Arial" w:hAnsi="Arial" w:cs="Arial"/>
          <w:color w:val="000000" w:themeColor="text1"/>
          <w:sz w:val="24"/>
          <w:szCs w:val="24"/>
        </w:rPr>
        <w:t xml:space="preserve">, documentos </w:t>
      </w:r>
      <w:r w:rsidRPr="006A07AD">
        <w:rPr>
          <w:rFonts w:ascii="Arial" w:hAnsi="Arial" w:cs="Arial"/>
          <w:color w:val="000000" w:themeColor="text1"/>
          <w:sz w:val="24"/>
          <w:szCs w:val="24"/>
        </w:rPr>
        <w:t>y correspondencia, trate de generar barreras físicas como una ventana de vidrio que separe la persona que recibe de las que llevan correspondencia o un distanciamiento adecuado</w:t>
      </w:r>
      <w:r>
        <w:t xml:space="preserve"> </w:t>
      </w:r>
      <w:r w:rsidR="00503F62">
        <w:rPr>
          <w:rFonts w:ascii="Arial" w:hAnsi="Arial" w:cs="Arial"/>
          <w:color w:val="000000" w:themeColor="text1"/>
          <w:sz w:val="24"/>
          <w:szCs w:val="24"/>
        </w:rPr>
        <w:t>(</w:t>
      </w:r>
      <w:r w:rsidR="00503F62" w:rsidRPr="00503F62">
        <w:rPr>
          <w:rFonts w:ascii="Arial" w:hAnsi="Arial" w:cs="Arial"/>
          <w:color w:val="000000" w:themeColor="text1"/>
          <w:sz w:val="24"/>
          <w:szCs w:val="24"/>
        </w:rPr>
        <w:t xml:space="preserve">2 metros) </w:t>
      </w:r>
      <w:r w:rsidRPr="006A07AD">
        <w:rPr>
          <w:rFonts w:ascii="Arial" w:hAnsi="Arial" w:cs="Arial"/>
          <w:color w:val="000000" w:themeColor="text1"/>
          <w:sz w:val="24"/>
          <w:szCs w:val="24"/>
        </w:rPr>
        <w:t xml:space="preserve">para que </w:t>
      </w:r>
      <w:r>
        <w:rPr>
          <w:rFonts w:ascii="Arial" w:hAnsi="Arial" w:cs="Arial"/>
          <w:color w:val="000000" w:themeColor="text1"/>
          <w:sz w:val="24"/>
          <w:szCs w:val="24"/>
        </w:rPr>
        <w:t xml:space="preserve">entre el colaborador y el visitante o cliente reduzca la exposición.  </w:t>
      </w:r>
    </w:p>
    <w:p w:rsidR="00503F62" w:rsidRDefault="00503F62" w:rsidP="00503F62">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color w:val="000000" w:themeColor="text1"/>
          <w:sz w:val="24"/>
          <w:szCs w:val="24"/>
        </w:rPr>
        <w:t>R</w:t>
      </w:r>
      <w:r w:rsidRPr="006F5ED4">
        <w:rPr>
          <w:rFonts w:ascii="Arial" w:hAnsi="Arial" w:cs="Arial"/>
          <w:color w:val="000000" w:themeColor="text1"/>
          <w:sz w:val="24"/>
          <w:szCs w:val="24"/>
        </w:rPr>
        <w:t>ealizar el proceso de desinfección de documentos y/o paquetes y ubicarlo en un lugar destinado para ello.</w:t>
      </w:r>
      <w:r>
        <w:rPr>
          <w:rFonts w:ascii="Arial" w:hAnsi="Arial" w:cs="Arial"/>
          <w:color w:val="000000" w:themeColor="text1"/>
          <w:sz w:val="24"/>
          <w:szCs w:val="24"/>
        </w:rPr>
        <w:t xml:space="preserve"> Disponga </w:t>
      </w:r>
      <w:r w:rsidRPr="006F5ED4">
        <w:rPr>
          <w:rFonts w:ascii="Arial" w:hAnsi="Arial" w:cs="Arial"/>
          <w:color w:val="000000" w:themeColor="text1"/>
          <w:sz w:val="24"/>
          <w:szCs w:val="24"/>
        </w:rPr>
        <w:t xml:space="preserve">de un rociador de alcohol con </w:t>
      </w:r>
      <w:r>
        <w:rPr>
          <w:rFonts w:ascii="Arial" w:hAnsi="Arial" w:cs="Arial"/>
          <w:color w:val="000000" w:themeColor="text1"/>
          <w:sz w:val="24"/>
          <w:szCs w:val="24"/>
        </w:rPr>
        <w:t xml:space="preserve">toallas de papel ecológico. </w:t>
      </w:r>
      <w:r w:rsidRPr="006F5ED4">
        <w:rPr>
          <w:rFonts w:ascii="Arial" w:hAnsi="Arial" w:cs="Arial"/>
          <w:color w:val="000000" w:themeColor="text1"/>
          <w:sz w:val="24"/>
          <w:szCs w:val="24"/>
        </w:rPr>
        <w:t>Promover la entrega digital y electrónica de documentos</w:t>
      </w:r>
      <w:r>
        <w:rPr>
          <w:rFonts w:ascii="Arial" w:hAnsi="Arial" w:cs="Arial"/>
          <w:color w:val="000000" w:themeColor="text1"/>
          <w:sz w:val="24"/>
          <w:szCs w:val="24"/>
        </w:rPr>
        <w:t>.</w:t>
      </w:r>
    </w:p>
    <w:p w:rsidR="002E1C4A" w:rsidRPr="00E535F3" w:rsidRDefault="00B10586" w:rsidP="00B10586">
      <w:pPr>
        <w:numPr>
          <w:ilvl w:val="0"/>
          <w:numId w:val="1"/>
        </w:numPr>
        <w:shd w:val="clear" w:color="auto" w:fill="FFFFFF"/>
        <w:spacing w:after="0" w:line="240" w:lineRule="auto"/>
        <w:ind w:left="300"/>
        <w:jc w:val="both"/>
        <w:rPr>
          <w:rFonts w:ascii="Arial" w:eastAsia="Times New Roman" w:hAnsi="Arial" w:cs="Arial"/>
          <w:color w:val="000000" w:themeColor="text1"/>
          <w:sz w:val="24"/>
          <w:szCs w:val="24"/>
          <w:lang w:eastAsia="es-CO"/>
        </w:rPr>
      </w:pPr>
      <w:r w:rsidRPr="00503F62">
        <w:rPr>
          <w:rFonts w:ascii="Arial" w:hAnsi="Arial" w:cs="Arial"/>
          <w:sz w:val="24"/>
          <w:szCs w:val="24"/>
        </w:rPr>
        <w:t>Al momento de recibir un cambio de turno, desinfectar con alcohol las llaves, celular, puestos de trabajo, computadores y otros elementos que hayan asignado para el trabajo.</w:t>
      </w:r>
    </w:p>
    <w:p w:rsidR="00E535F3" w:rsidRPr="00503F62" w:rsidRDefault="00E535F3" w:rsidP="00F8683F">
      <w:pPr>
        <w:shd w:val="clear" w:color="auto" w:fill="FFFFFF"/>
        <w:spacing w:after="0" w:line="240" w:lineRule="auto"/>
        <w:ind w:left="-60"/>
        <w:jc w:val="both"/>
        <w:rPr>
          <w:rFonts w:ascii="Arial" w:eastAsia="Times New Roman" w:hAnsi="Arial" w:cs="Arial"/>
          <w:color w:val="000000" w:themeColor="text1"/>
          <w:sz w:val="24"/>
          <w:szCs w:val="24"/>
          <w:lang w:eastAsia="es-CO"/>
        </w:rPr>
      </w:pPr>
    </w:p>
    <w:p w:rsidR="00E217E6" w:rsidRDefault="007B4990" w:rsidP="00E217E6">
      <w:pPr>
        <w:rPr>
          <w:rFonts w:ascii="Arial" w:hAnsi="Arial" w:cs="Arial"/>
          <w:color w:val="000000" w:themeColor="text1"/>
          <w:sz w:val="24"/>
          <w:szCs w:val="24"/>
        </w:rPr>
      </w:pPr>
      <w:r>
        <w:rPr>
          <w:rFonts w:ascii="Arial" w:hAnsi="Arial" w:cs="Arial"/>
          <w:b/>
          <w:bCs/>
          <w:color w:val="000000" w:themeColor="text1"/>
          <w:sz w:val="24"/>
          <w:szCs w:val="24"/>
        </w:rPr>
        <w:t>7.2</w:t>
      </w:r>
      <w:r w:rsidR="00E217E6" w:rsidRPr="00CD2321">
        <w:rPr>
          <w:rFonts w:ascii="Arial" w:hAnsi="Arial" w:cs="Arial"/>
          <w:b/>
          <w:bCs/>
          <w:color w:val="000000" w:themeColor="text1"/>
          <w:sz w:val="24"/>
          <w:szCs w:val="24"/>
        </w:rPr>
        <w:t xml:space="preserve">. </w:t>
      </w:r>
      <w:r w:rsidR="00E217E6">
        <w:rPr>
          <w:rFonts w:ascii="Arial" w:hAnsi="Arial" w:cs="Arial"/>
          <w:b/>
          <w:bCs/>
          <w:color w:val="000000" w:themeColor="text1"/>
          <w:sz w:val="24"/>
          <w:szCs w:val="24"/>
        </w:rPr>
        <w:t xml:space="preserve">PERSONAL </w:t>
      </w:r>
      <w:r w:rsidR="00E217E6" w:rsidRPr="00E217E6">
        <w:rPr>
          <w:rFonts w:ascii="Arial" w:hAnsi="Arial" w:cs="Arial"/>
          <w:b/>
          <w:color w:val="000000" w:themeColor="text1"/>
          <w:sz w:val="24"/>
          <w:szCs w:val="24"/>
        </w:rPr>
        <w:t xml:space="preserve">DE </w:t>
      </w:r>
      <w:r w:rsidR="00866ADB">
        <w:rPr>
          <w:rFonts w:ascii="Arial" w:hAnsi="Arial" w:cs="Arial"/>
          <w:b/>
          <w:color w:val="000000" w:themeColor="text1"/>
          <w:sz w:val="24"/>
          <w:szCs w:val="24"/>
        </w:rPr>
        <w:t>SERVICIOS GEN</w:t>
      </w:r>
      <w:r w:rsidR="00F8683F">
        <w:rPr>
          <w:rFonts w:ascii="Arial" w:hAnsi="Arial" w:cs="Arial"/>
          <w:b/>
          <w:color w:val="000000" w:themeColor="text1"/>
          <w:sz w:val="24"/>
          <w:szCs w:val="24"/>
        </w:rPr>
        <w:t>E</w:t>
      </w:r>
      <w:r w:rsidR="00866ADB">
        <w:rPr>
          <w:rFonts w:ascii="Arial" w:hAnsi="Arial" w:cs="Arial"/>
          <w:b/>
          <w:color w:val="000000" w:themeColor="text1"/>
          <w:sz w:val="24"/>
          <w:szCs w:val="24"/>
        </w:rPr>
        <w:t>RALES</w:t>
      </w:r>
      <w:r w:rsidR="00E217E6">
        <w:rPr>
          <w:rFonts w:ascii="Arial" w:hAnsi="Arial" w:cs="Arial"/>
          <w:color w:val="000000" w:themeColor="text1"/>
          <w:sz w:val="24"/>
          <w:szCs w:val="24"/>
        </w:rPr>
        <w:t xml:space="preserve">: </w:t>
      </w:r>
    </w:p>
    <w:p w:rsidR="00E168C1" w:rsidRDefault="00E168C1" w:rsidP="009166E4">
      <w:pPr>
        <w:numPr>
          <w:ilvl w:val="0"/>
          <w:numId w:val="1"/>
        </w:numPr>
        <w:shd w:val="clear" w:color="auto" w:fill="FFFFFF"/>
        <w:spacing w:after="0" w:line="240" w:lineRule="auto"/>
        <w:ind w:left="300"/>
        <w:jc w:val="both"/>
        <w:rPr>
          <w:rFonts w:ascii="Arial" w:hAnsi="Arial" w:cs="Arial"/>
          <w:color w:val="000000" w:themeColor="text1"/>
          <w:sz w:val="24"/>
          <w:szCs w:val="24"/>
        </w:rPr>
      </w:pPr>
      <w:r w:rsidRPr="00E217E6">
        <w:rPr>
          <w:rFonts w:ascii="Arial" w:hAnsi="Arial" w:cs="Arial"/>
          <w:color w:val="000000" w:themeColor="text1"/>
          <w:sz w:val="24"/>
          <w:szCs w:val="24"/>
        </w:rPr>
        <w:t>Las personas encargadas de la limpieza deberán usar todo el tiempo los elementos de protección personal como tapabocas y guantes, en caso de ser necesario se les debe de suministrar monogafas, también se deben capacitar en el correcto uso y retiro de dichos elementos.</w:t>
      </w:r>
    </w:p>
    <w:p w:rsidR="005C788D" w:rsidRDefault="00E168C1" w:rsidP="009166E4">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color w:val="000000" w:themeColor="text1"/>
          <w:sz w:val="24"/>
          <w:szCs w:val="24"/>
        </w:rPr>
        <w:t>Las superficies del cuarto de baño deberán ser desinfectadas por lo menos una vez al día, para esta actividad se recomienda utilizar desinfectantes como el hipoclorito de uso doméstico, diluyéndolo de acuerdo a l</w:t>
      </w:r>
      <w:r w:rsidR="005C788D">
        <w:rPr>
          <w:rFonts w:ascii="Arial" w:hAnsi="Arial" w:cs="Arial"/>
          <w:color w:val="000000" w:themeColor="text1"/>
          <w:sz w:val="24"/>
          <w:szCs w:val="24"/>
        </w:rPr>
        <w:t>o recomendado por el fabricante (e</w:t>
      </w:r>
      <w:r w:rsidR="005C788D" w:rsidRPr="005C788D">
        <w:rPr>
          <w:rFonts w:ascii="Arial" w:hAnsi="Arial" w:cs="Arial"/>
          <w:color w:val="000000" w:themeColor="text1"/>
          <w:sz w:val="24"/>
          <w:szCs w:val="24"/>
        </w:rPr>
        <w:t>l uso de hipoclorito de sodio al 0.1%, es decir, que por cada litro de agua se deben agregar 20cc de cloro a una concentración de un 5 o 5.5%</w:t>
      </w:r>
      <w:r w:rsidR="005C788D">
        <w:rPr>
          <w:rFonts w:ascii="Arial" w:hAnsi="Arial" w:cs="Arial"/>
          <w:color w:val="000000" w:themeColor="text1"/>
          <w:sz w:val="24"/>
          <w:szCs w:val="24"/>
        </w:rPr>
        <w:t>)</w:t>
      </w:r>
      <w:r w:rsidR="004C290F">
        <w:rPr>
          <w:rFonts w:ascii="Arial" w:hAnsi="Arial" w:cs="Arial"/>
          <w:color w:val="000000" w:themeColor="text1"/>
          <w:sz w:val="24"/>
          <w:szCs w:val="24"/>
        </w:rPr>
        <w:t>.</w:t>
      </w:r>
    </w:p>
    <w:p w:rsidR="00E168C1" w:rsidRPr="007725C7" w:rsidRDefault="00E168C1" w:rsidP="009166E4">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color w:val="000000" w:themeColor="text1"/>
          <w:sz w:val="24"/>
          <w:szCs w:val="24"/>
        </w:rPr>
        <w:t>Procurar no tocarse la cara u otras partes del cuerpo mientras está limpiando.</w:t>
      </w:r>
    </w:p>
    <w:p w:rsidR="00E168C1" w:rsidRDefault="00E168C1" w:rsidP="009166E4">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color w:val="000000" w:themeColor="text1"/>
          <w:sz w:val="24"/>
          <w:szCs w:val="24"/>
        </w:rPr>
        <w:t xml:space="preserve">Los elementos de limpieza en general como traperos, escobas, baldes solo deberán ser manipulados por el personal de limpieza, así mismo se deberá reducir el contacto físico </w:t>
      </w:r>
      <w:r w:rsidR="005C788D">
        <w:rPr>
          <w:rFonts w:ascii="Arial" w:hAnsi="Arial" w:cs="Arial"/>
          <w:color w:val="000000" w:themeColor="text1"/>
          <w:sz w:val="24"/>
          <w:szCs w:val="24"/>
        </w:rPr>
        <w:t xml:space="preserve">al momento de realizar sus labores. </w:t>
      </w:r>
      <w:r>
        <w:rPr>
          <w:rFonts w:ascii="Arial" w:hAnsi="Arial" w:cs="Arial"/>
          <w:color w:val="000000" w:themeColor="text1"/>
          <w:sz w:val="24"/>
          <w:szCs w:val="24"/>
        </w:rPr>
        <w:t xml:space="preserve"> </w:t>
      </w:r>
    </w:p>
    <w:p w:rsidR="006F5ED4" w:rsidRDefault="006F5ED4" w:rsidP="006F5ED4">
      <w:pPr>
        <w:numPr>
          <w:ilvl w:val="0"/>
          <w:numId w:val="1"/>
        </w:numPr>
        <w:shd w:val="clear" w:color="auto" w:fill="FFFFFF"/>
        <w:spacing w:after="0" w:line="240" w:lineRule="auto"/>
        <w:ind w:left="300"/>
        <w:jc w:val="both"/>
        <w:rPr>
          <w:rFonts w:ascii="Arial" w:hAnsi="Arial" w:cs="Arial"/>
          <w:sz w:val="24"/>
          <w:szCs w:val="24"/>
        </w:rPr>
      </w:pPr>
      <w:r w:rsidRPr="00AA7B6D">
        <w:rPr>
          <w:rFonts w:ascii="Arial" w:hAnsi="Arial" w:cs="Arial"/>
          <w:sz w:val="24"/>
          <w:szCs w:val="24"/>
        </w:rPr>
        <w:t>Se debe reforzar las rutinas de limpieza previas al ingreso de los colaboradores,</w:t>
      </w:r>
      <w:r>
        <w:rPr>
          <w:rFonts w:ascii="Arial" w:hAnsi="Arial" w:cs="Arial"/>
          <w:sz w:val="24"/>
          <w:szCs w:val="24"/>
        </w:rPr>
        <w:t xml:space="preserve"> y realizar la desinfección en los puntos de contacto más críticos: </w:t>
      </w:r>
      <w:r w:rsidRPr="005C788D">
        <w:rPr>
          <w:rFonts w:ascii="Arial" w:hAnsi="Arial" w:cs="Arial"/>
          <w:sz w:val="24"/>
          <w:szCs w:val="24"/>
        </w:rPr>
        <w:t>mesones,</w:t>
      </w:r>
      <w:r>
        <w:rPr>
          <w:rFonts w:ascii="Arial" w:hAnsi="Arial" w:cs="Arial"/>
          <w:sz w:val="24"/>
          <w:szCs w:val="24"/>
        </w:rPr>
        <w:t xml:space="preserve"> comedor,</w:t>
      </w:r>
      <w:r w:rsidRPr="005C788D">
        <w:rPr>
          <w:rFonts w:ascii="Arial" w:hAnsi="Arial" w:cs="Arial"/>
          <w:sz w:val="24"/>
          <w:szCs w:val="24"/>
        </w:rPr>
        <w:t xml:space="preserve"> puertas, vidrios, talanqueras, espejos, vidrios, </w:t>
      </w:r>
      <w:r w:rsidRPr="00AA7B6D">
        <w:rPr>
          <w:rFonts w:ascii="Arial" w:hAnsi="Arial" w:cs="Arial"/>
          <w:sz w:val="24"/>
          <w:szCs w:val="24"/>
        </w:rPr>
        <w:t xml:space="preserve">pasamanos, cerraduras, entre otras, mínimo dos veces al día. </w:t>
      </w:r>
    </w:p>
    <w:p w:rsidR="00095410" w:rsidRDefault="00095410" w:rsidP="00095410">
      <w:pPr>
        <w:numPr>
          <w:ilvl w:val="0"/>
          <w:numId w:val="1"/>
        </w:numPr>
        <w:shd w:val="clear" w:color="auto" w:fill="FFFFFF"/>
        <w:spacing w:after="0" w:line="240" w:lineRule="auto"/>
        <w:ind w:left="300"/>
        <w:jc w:val="both"/>
        <w:rPr>
          <w:rFonts w:ascii="Arial" w:hAnsi="Arial" w:cs="Arial"/>
          <w:sz w:val="24"/>
          <w:szCs w:val="24"/>
        </w:rPr>
      </w:pPr>
      <w:r w:rsidRPr="005C788D">
        <w:rPr>
          <w:rFonts w:ascii="Arial" w:hAnsi="Arial" w:cs="Arial"/>
          <w:sz w:val="24"/>
          <w:szCs w:val="24"/>
        </w:rPr>
        <w:t xml:space="preserve">La limpieza y desinfección debe realizarse procurando seguir esta secuencia: retiro de polvo con paño húmedo para evitar levantamiento de partículas, lavado con agua y jabón y desinfección con productos habituales. No sacudir elementos de aseo antes de lavarlos para minimizar el riesgo de dispersión, y dejar que se sequen completamente. </w:t>
      </w:r>
    </w:p>
    <w:p w:rsidR="006F5ED4" w:rsidRDefault="006F5ED4" w:rsidP="006F5ED4">
      <w:pPr>
        <w:numPr>
          <w:ilvl w:val="0"/>
          <w:numId w:val="1"/>
        </w:numPr>
        <w:shd w:val="clear" w:color="auto" w:fill="FFFFFF"/>
        <w:spacing w:after="0" w:line="240" w:lineRule="auto"/>
        <w:ind w:left="300"/>
        <w:jc w:val="both"/>
        <w:rPr>
          <w:rFonts w:ascii="Arial" w:hAnsi="Arial" w:cs="Arial"/>
          <w:sz w:val="24"/>
          <w:szCs w:val="24"/>
        </w:rPr>
      </w:pPr>
      <w:r w:rsidRPr="005C788D">
        <w:rPr>
          <w:rFonts w:ascii="Arial" w:hAnsi="Arial" w:cs="Arial"/>
          <w:sz w:val="24"/>
          <w:szCs w:val="24"/>
        </w:rPr>
        <w:lastRenderedPageBreak/>
        <w:t>Lavar y desinfectar en forma regular pisos, paredes, puertas y ventanas e incrementar estas actividades en todas las superficies como manijas, barandas, interruptores de luz, etc.</w:t>
      </w:r>
    </w:p>
    <w:p w:rsidR="000204F2" w:rsidRDefault="000204F2" w:rsidP="000204F2">
      <w:pPr>
        <w:numPr>
          <w:ilvl w:val="0"/>
          <w:numId w:val="1"/>
        </w:numPr>
        <w:shd w:val="clear" w:color="auto" w:fill="FFFFFF"/>
        <w:spacing w:after="0" w:line="240" w:lineRule="auto"/>
        <w:ind w:left="300"/>
        <w:jc w:val="both"/>
        <w:rPr>
          <w:rFonts w:ascii="Arial" w:hAnsi="Arial" w:cs="Arial"/>
          <w:color w:val="000000" w:themeColor="text1"/>
          <w:sz w:val="24"/>
          <w:szCs w:val="24"/>
        </w:rPr>
      </w:pPr>
      <w:r w:rsidRPr="004C290F">
        <w:rPr>
          <w:rFonts w:ascii="Arial" w:hAnsi="Arial" w:cs="Arial"/>
          <w:color w:val="000000" w:themeColor="text1"/>
          <w:sz w:val="24"/>
          <w:szCs w:val="24"/>
        </w:rPr>
        <w:t>Se ubicará un contenedor con tapa para la disposic</w:t>
      </w:r>
      <w:r>
        <w:rPr>
          <w:rFonts w:ascii="Arial" w:hAnsi="Arial" w:cs="Arial"/>
          <w:color w:val="000000" w:themeColor="text1"/>
          <w:sz w:val="24"/>
          <w:szCs w:val="24"/>
        </w:rPr>
        <w:t>ión de los tapabocas y guantes, e</w:t>
      </w:r>
      <w:r w:rsidRPr="004C290F">
        <w:rPr>
          <w:rFonts w:ascii="Arial" w:hAnsi="Arial" w:cs="Arial"/>
          <w:color w:val="000000" w:themeColor="text1"/>
          <w:sz w:val="24"/>
          <w:szCs w:val="24"/>
        </w:rPr>
        <w:t>stos deben ir separado</w:t>
      </w:r>
      <w:r>
        <w:rPr>
          <w:rFonts w:ascii="Arial" w:hAnsi="Arial" w:cs="Arial"/>
          <w:color w:val="000000" w:themeColor="text1"/>
          <w:sz w:val="24"/>
          <w:szCs w:val="24"/>
        </w:rPr>
        <w:t>s en doble bolsa de color negra.</w:t>
      </w:r>
    </w:p>
    <w:p w:rsidR="00866ADB" w:rsidRPr="005C788D" w:rsidRDefault="00866ADB" w:rsidP="00866ADB">
      <w:pPr>
        <w:numPr>
          <w:ilvl w:val="0"/>
          <w:numId w:val="1"/>
        </w:numPr>
        <w:shd w:val="clear" w:color="auto" w:fill="FFFFFF"/>
        <w:spacing w:after="0" w:line="240" w:lineRule="auto"/>
        <w:ind w:left="300"/>
        <w:jc w:val="both"/>
        <w:rPr>
          <w:rFonts w:ascii="Arial" w:hAnsi="Arial" w:cs="Arial"/>
          <w:color w:val="000000" w:themeColor="text1"/>
          <w:sz w:val="24"/>
          <w:szCs w:val="24"/>
        </w:rPr>
      </w:pPr>
      <w:r w:rsidRPr="00866ADB">
        <w:rPr>
          <w:rFonts w:ascii="Arial" w:hAnsi="Arial" w:cs="Arial"/>
          <w:color w:val="000000" w:themeColor="text1"/>
          <w:sz w:val="24"/>
          <w:szCs w:val="24"/>
        </w:rPr>
        <w:t>Las canecas para disposición de residuos se limpiarán y desinfectarán cada vez que se dispongan de los residuos.</w:t>
      </w:r>
    </w:p>
    <w:p w:rsidR="00E168C1" w:rsidRDefault="00E168C1" w:rsidP="009166E4">
      <w:pPr>
        <w:numPr>
          <w:ilvl w:val="0"/>
          <w:numId w:val="1"/>
        </w:numPr>
        <w:shd w:val="clear" w:color="auto" w:fill="FFFFFF"/>
        <w:spacing w:after="0" w:line="240" w:lineRule="auto"/>
        <w:ind w:left="300"/>
        <w:jc w:val="both"/>
        <w:rPr>
          <w:rFonts w:ascii="Arial" w:hAnsi="Arial" w:cs="Arial"/>
          <w:color w:val="000000" w:themeColor="text1"/>
          <w:sz w:val="24"/>
          <w:szCs w:val="24"/>
        </w:rPr>
      </w:pPr>
      <w:r w:rsidRPr="00E217E6">
        <w:rPr>
          <w:rFonts w:ascii="Arial" w:hAnsi="Arial" w:cs="Arial"/>
          <w:color w:val="000000" w:themeColor="text1"/>
          <w:sz w:val="24"/>
          <w:szCs w:val="24"/>
        </w:rPr>
        <w:t>Después de realizar limpieza</w:t>
      </w:r>
      <w:r w:rsidR="00E217E6">
        <w:rPr>
          <w:rFonts w:ascii="Arial" w:hAnsi="Arial" w:cs="Arial"/>
          <w:color w:val="000000" w:themeColor="text1"/>
          <w:sz w:val="24"/>
          <w:szCs w:val="24"/>
        </w:rPr>
        <w:t>,</w:t>
      </w:r>
      <w:r w:rsidRPr="00E217E6">
        <w:rPr>
          <w:rFonts w:ascii="Arial" w:hAnsi="Arial" w:cs="Arial"/>
          <w:color w:val="000000" w:themeColor="text1"/>
          <w:sz w:val="24"/>
          <w:szCs w:val="24"/>
        </w:rPr>
        <w:t xml:space="preserve"> se deberá practicar un riguroso lavado de manos sin excepción alguna. </w:t>
      </w:r>
    </w:p>
    <w:p w:rsidR="005C788D" w:rsidRDefault="005C788D" w:rsidP="009166E4">
      <w:pPr>
        <w:numPr>
          <w:ilvl w:val="0"/>
          <w:numId w:val="1"/>
        </w:numPr>
        <w:shd w:val="clear" w:color="auto" w:fill="FFFFFF"/>
        <w:spacing w:after="0" w:line="240" w:lineRule="auto"/>
        <w:ind w:left="300"/>
        <w:jc w:val="both"/>
        <w:rPr>
          <w:rFonts w:ascii="Arial" w:hAnsi="Arial" w:cs="Arial"/>
          <w:color w:val="000000" w:themeColor="text1"/>
          <w:sz w:val="24"/>
          <w:szCs w:val="24"/>
        </w:rPr>
      </w:pPr>
      <w:r w:rsidRPr="005C788D">
        <w:rPr>
          <w:rFonts w:ascii="Arial" w:hAnsi="Arial" w:cs="Arial"/>
          <w:color w:val="000000" w:themeColor="text1"/>
          <w:sz w:val="24"/>
          <w:szCs w:val="24"/>
        </w:rPr>
        <w:t>Antes de retirarse de su trabajo al fin de la jornada, l</w:t>
      </w:r>
      <w:r w:rsidR="00594F09" w:rsidRPr="005C788D">
        <w:rPr>
          <w:rFonts w:ascii="Arial" w:hAnsi="Arial" w:cs="Arial"/>
          <w:color w:val="000000" w:themeColor="text1"/>
          <w:sz w:val="24"/>
          <w:szCs w:val="24"/>
        </w:rPr>
        <w:t xml:space="preserve">os elementos usados deben ser desinfectados con alcohol y si son desechables desecharlos en la caneca rotulada para la disposición de este tipo de residuo. </w:t>
      </w:r>
    </w:p>
    <w:p w:rsidR="00AA7B6D" w:rsidRDefault="002E1C4A" w:rsidP="009166E4">
      <w:pPr>
        <w:numPr>
          <w:ilvl w:val="0"/>
          <w:numId w:val="1"/>
        </w:numPr>
        <w:shd w:val="clear" w:color="auto" w:fill="FFFFFF"/>
        <w:spacing w:after="0" w:line="240" w:lineRule="auto"/>
        <w:ind w:left="300"/>
        <w:jc w:val="both"/>
        <w:rPr>
          <w:rFonts w:ascii="Arial" w:hAnsi="Arial" w:cs="Arial"/>
          <w:sz w:val="24"/>
          <w:szCs w:val="24"/>
        </w:rPr>
      </w:pPr>
      <w:r w:rsidRPr="005C788D">
        <w:rPr>
          <w:rFonts w:ascii="Arial" w:hAnsi="Arial" w:cs="Arial"/>
          <w:sz w:val="24"/>
          <w:szCs w:val="24"/>
        </w:rPr>
        <w:t>Asegurar la disponibilidad permanente de jabón, toallas desechables y canecas de pedal con bolsas de un único uso par</w:t>
      </w:r>
      <w:r w:rsidR="00AA7B6D">
        <w:rPr>
          <w:rFonts w:ascii="Arial" w:hAnsi="Arial" w:cs="Arial"/>
          <w:sz w:val="24"/>
          <w:szCs w:val="24"/>
        </w:rPr>
        <w:t xml:space="preserve">a disposición de residuo, así mismo se debe realizar rutinas frecuentes de aseo al baño. </w:t>
      </w:r>
    </w:p>
    <w:p w:rsidR="00B10586" w:rsidRDefault="00B10586" w:rsidP="00B10586">
      <w:pPr>
        <w:shd w:val="clear" w:color="auto" w:fill="FFFFFF"/>
        <w:spacing w:after="0" w:line="240" w:lineRule="auto"/>
        <w:ind w:left="300"/>
        <w:jc w:val="both"/>
        <w:rPr>
          <w:rFonts w:ascii="Arial" w:hAnsi="Arial" w:cs="Arial"/>
          <w:sz w:val="24"/>
          <w:szCs w:val="24"/>
        </w:rPr>
      </w:pPr>
    </w:p>
    <w:p w:rsidR="00B10586" w:rsidRPr="00B10586" w:rsidRDefault="007B4990" w:rsidP="00B10586">
      <w:pPr>
        <w:jc w:val="both"/>
        <w:rPr>
          <w:rFonts w:ascii="Arial" w:hAnsi="Arial" w:cs="Arial"/>
          <w:color w:val="000000" w:themeColor="text1"/>
          <w:sz w:val="24"/>
          <w:szCs w:val="24"/>
        </w:rPr>
      </w:pPr>
      <w:r>
        <w:rPr>
          <w:rFonts w:ascii="Arial" w:hAnsi="Arial" w:cs="Arial"/>
          <w:b/>
          <w:bCs/>
          <w:color w:val="000000" w:themeColor="text1"/>
          <w:sz w:val="24"/>
          <w:szCs w:val="24"/>
        </w:rPr>
        <w:t>7.3</w:t>
      </w:r>
      <w:r w:rsidR="00B10586">
        <w:rPr>
          <w:rFonts w:ascii="Arial" w:hAnsi="Arial" w:cs="Arial"/>
          <w:b/>
          <w:bCs/>
          <w:color w:val="000000" w:themeColor="text1"/>
          <w:sz w:val="24"/>
          <w:szCs w:val="24"/>
        </w:rPr>
        <w:t xml:space="preserve">. </w:t>
      </w:r>
      <w:r w:rsidR="00B10586" w:rsidRPr="00B10586">
        <w:rPr>
          <w:rFonts w:ascii="Arial" w:hAnsi="Arial" w:cs="Arial"/>
          <w:b/>
          <w:bCs/>
          <w:color w:val="000000" w:themeColor="text1"/>
          <w:sz w:val="24"/>
          <w:szCs w:val="24"/>
        </w:rPr>
        <w:t xml:space="preserve">PERSONAL </w:t>
      </w:r>
      <w:r w:rsidR="00B10586" w:rsidRPr="00B10586">
        <w:rPr>
          <w:rFonts w:ascii="Arial" w:hAnsi="Arial" w:cs="Arial"/>
          <w:b/>
          <w:color w:val="000000" w:themeColor="text1"/>
          <w:sz w:val="24"/>
          <w:szCs w:val="24"/>
        </w:rPr>
        <w:t>DE MANTENIMIENTO</w:t>
      </w:r>
      <w:r w:rsidR="00B10586" w:rsidRPr="00B10586">
        <w:rPr>
          <w:rFonts w:ascii="Arial" w:hAnsi="Arial" w:cs="Arial"/>
          <w:color w:val="000000" w:themeColor="text1"/>
          <w:sz w:val="24"/>
          <w:szCs w:val="24"/>
        </w:rPr>
        <w:t xml:space="preserve">: </w:t>
      </w:r>
    </w:p>
    <w:p w:rsidR="008F0014" w:rsidRDefault="008F0014" w:rsidP="00095410">
      <w:pPr>
        <w:numPr>
          <w:ilvl w:val="0"/>
          <w:numId w:val="1"/>
        </w:numPr>
        <w:shd w:val="clear" w:color="auto" w:fill="FFFFFF"/>
        <w:spacing w:after="0" w:line="240" w:lineRule="auto"/>
        <w:ind w:left="300"/>
        <w:jc w:val="both"/>
        <w:rPr>
          <w:rFonts w:ascii="Arial" w:hAnsi="Arial" w:cs="Arial"/>
          <w:sz w:val="24"/>
          <w:szCs w:val="24"/>
        </w:rPr>
      </w:pPr>
      <w:r>
        <w:rPr>
          <w:rFonts w:ascii="Arial" w:hAnsi="Arial" w:cs="Arial"/>
          <w:sz w:val="24"/>
          <w:szCs w:val="24"/>
        </w:rPr>
        <w:t>Se recomienda que</w:t>
      </w:r>
      <w:r w:rsidRPr="00B10586">
        <w:rPr>
          <w:rFonts w:ascii="Arial" w:hAnsi="Arial" w:cs="Arial"/>
          <w:sz w:val="24"/>
          <w:szCs w:val="24"/>
        </w:rPr>
        <w:t xml:space="preserve"> en lo posible, las herramientas de trabajo sean personales ya que pueden ser un elemento de transmisión del virus. Para las herramientas menores que son utilizadas por varios trabajadores, se recomienda realizar una limpieza antes de comenzar la jornada laboral, y entre el uso de los trabajadores, en especial las de uso manual</w:t>
      </w:r>
      <w:r>
        <w:rPr>
          <w:rFonts w:ascii="Arial" w:hAnsi="Arial" w:cs="Arial"/>
          <w:sz w:val="24"/>
          <w:szCs w:val="24"/>
        </w:rPr>
        <w:t>.</w:t>
      </w:r>
    </w:p>
    <w:p w:rsidR="00B10586" w:rsidRPr="00B10586" w:rsidRDefault="008F0014" w:rsidP="00095410">
      <w:pPr>
        <w:numPr>
          <w:ilvl w:val="0"/>
          <w:numId w:val="1"/>
        </w:numPr>
        <w:shd w:val="clear" w:color="auto" w:fill="FFFFFF"/>
        <w:spacing w:after="0" w:line="240" w:lineRule="auto"/>
        <w:ind w:left="300"/>
        <w:jc w:val="both"/>
        <w:rPr>
          <w:rFonts w:ascii="Arial" w:hAnsi="Arial" w:cs="Arial"/>
          <w:sz w:val="24"/>
          <w:szCs w:val="24"/>
        </w:rPr>
      </w:pPr>
      <w:r>
        <w:rPr>
          <w:rFonts w:ascii="Arial" w:hAnsi="Arial" w:cs="Arial"/>
          <w:sz w:val="24"/>
          <w:szCs w:val="24"/>
        </w:rPr>
        <w:t>Al finalizar la jornada d</w:t>
      </w:r>
      <w:r w:rsidR="00B10586" w:rsidRPr="00B10586">
        <w:rPr>
          <w:rFonts w:ascii="Arial" w:hAnsi="Arial" w:cs="Arial"/>
          <w:sz w:val="24"/>
          <w:szCs w:val="24"/>
        </w:rPr>
        <w:t>ebe lavar el casco con un paño limpio húmedo y con jabón o lavarlo con jabón suave y agua tibia, al igual que el resto de los elementos de trabajo, como protección auditiva o visual, monogafas, guantes (de carnaza, de hilo con PVC o de caucho) al igual que las botas de trabajo. Estos también se pueden desinfectar con alcohol en concentración mayor al 70%.</w:t>
      </w:r>
    </w:p>
    <w:p w:rsidR="00B10586" w:rsidRDefault="00B10586" w:rsidP="00095410">
      <w:pPr>
        <w:numPr>
          <w:ilvl w:val="0"/>
          <w:numId w:val="1"/>
        </w:numPr>
        <w:shd w:val="clear" w:color="auto" w:fill="FFFFFF"/>
        <w:spacing w:after="0" w:line="240" w:lineRule="auto"/>
        <w:ind w:left="300"/>
        <w:jc w:val="both"/>
        <w:rPr>
          <w:rFonts w:ascii="Arial" w:hAnsi="Arial" w:cs="Arial"/>
          <w:sz w:val="24"/>
          <w:szCs w:val="24"/>
        </w:rPr>
      </w:pPr>
      <w:r w:rsidRPr="00B10586">
        <w:rPr>
          <w:rFonts w:ascii="Arial" w:hAnsi="Arial" w:cs="Arial"/>
          <w:sz w:val="24"/>
          <w:szCs w:val="24"/>
        </w:rPr>
        <w:t>Mantener limpias e higiénicas las maquinarias</w:t>
      </w:r>
      <w:r>
        <w:rPr>
          <w:rFonts w:ascii="Arial" w:hAnsi="Arial" w:cs="Arial"/>
          <w:sz w:val="24"/>
          <w:szCs w:val="24"/>
        </w:rPr>
        <w:t xml:space="preserve"> y herramientas de mano, </w:t>
      </w:r>
      <w:r w:rsidRPr="00B10586">
        <w:rPr>
          <w:rFonts w:ascii="Arial" w:hAnsi="Arial" w:cs="Arial"/>
          <w:sz w:val="24"/>
          <w:szCs w:val="24"/>
        </w:rPr>
        <w:t>que se encuent</w:t>
      </w:r>
      <w:r>
        <w:rPr>
          <w:rFonts w:ascii="Arial" w:hAnsi="Arial" w:cs="Arial"/>
          <w:sz w:val="24"/>
          <w:szCs w:val="24"/>
        </w:rPr>
        <w:t>re</w:t>
      </w:r>
      <w:r w:rsidRPr="00B10586">
        <w:rPr>
          <w:rFonts w:ascii="Arial" w:hAnsi="Arial" w:cs="Arial"/>
          <w:sz w:val="24"/>
          <w:szCs w:val="24"/>
        </w:rPr>
        <w:t xml:space="preserve"> en contacto directo con las manos al momento de su uso, limpiando y desinfectando previamente y posterior el manubrio, las palancas botones de uso frecuente, y en general cualquier otro elemento al alcance del </w:t>
      </w:r>
      <w:r>
        <w:rPr>
          <w:rFonts w:ascii="Arial" w:hAnsi="Arial" w:cs="Arial"/>
          <w:sz w:val="24"/>
          <w:szCs w:val="24"/>
        </w:rPr>
        <w:t>colaborador</w:t>
      </w:r>
      <w:r w:rsidRPr="00B10586">
        <w:rPr>
          <w:rFonts w:ascii="Arial" w:hAnsi="Arial" w:cs="Arial"/>
          <w:sz w:val="24"/>
          <w:szCs w:val="24"/>
        </w:rPr>
        <w:t xml:space="preserve">. </w:t>
      </w:r>
    </w:p>
    <w:p w:rsidR="00275479" w:rsidRDefault="00275479" w:rsidP="00275479">
      <w:pPr>
        <w:pStyle w:val="Prrafodelista"/>
        <w:ind w:left="502"/>
        <w:jc w:val="both"/>
        <w:rPr>
          <w:rFonts w:ascii="Arial" w:hAnsi="Arial" w:cs="Arial"/>
          <w:sz w:val="24"/>
          <w:szCs w:val="24"/>
        </w:rPr>
      </w:pPr>
    </w:p>
    <w:p w:rsidR="00B10586" w:rsidRDefault="007B4990" w:rsidP="00B10586">
      <w:pPr>
        <w:rPr>
          <w:rFonts w:ascii="Arial" w:hAnsi="Arial" w:cs="Arial"/>
          <w:b/>
          <w:bCs/>
          <w:color w:val="000000" w:themeColor="text1"/>
          <w:sz w:val="24"/>
          <w:szCs w:val="24"/>
        </w:rPr>
      </w:pPr>
      <w:r>
        <w:rPr>
          <w:rFonts w:ascii="Arial" w:hAnsi="Arial" w:cs="Arial"/>
          <w:b/>
          <w:bCs/>
          <w:color w:val="000000" w:themeColor="text1"/>
          <w:sz w:val="24"/>
          <w:szCs w:val="24"/>
        </w:rPr>
        <w:t>8</w:t>
      </w:r>
      <w:r w:rsidR="00B10586">
        <w:rPr>
          <w:rFonts w:ascii="Arial" w:hAnsi="Arial" w:cs="Arial"/>
          <w:b/>
          <w:bCs/>
          <w:color w:val="000000" w:themeColor="text1"/>
          <w:sz w:val="24"/>
          <w:szCs w:val="24"/>
        </w:rPr>
        <w:t xml:space="preserve">. </w:t>
      </w:r>
      <w:r w:rsidR="00B10586" w:rsidRPr="00D52279">
        <w:rPr>
          <w:rFonts w:ascii="Arial" w:hAnsi="Arial" w:cs="Arial"/>
          <w:b/>
          <w:bCs/>
          <w:color w:val="000000" w:themeColor="text1"/>
          <w:sz w:val="24"/>
          <w:szCs w:val="24"/>
        </w:rPr>
        <w:t>MEDIDAS DE PREVENCIÓN AL MOMENTO DE CONSUMIR ALIMENTOS.</w:t>
      </w:r>
    </w:p>
    <w:p w:rsidR="00B10586" w:rsidRDefault="00B10586" w:rsidP="00B10586">
      <w:pPr>
        <w:numPr>
          <w:ilvl w:val="0"/>
          <w:numId w:val="1"/>
        </w:numPr>
        <w:shd w:val="clear" w:color="auto" w:fill="FFFFFF"/>
        <w:spacing w:after="0" w:line="240" w:lineRule="auto"/>
        <w:ind w:left="300"/>
        <w:jc w:val="both"/>
        <w:rPr>
          <w:rFonts w:ascii="Arial" w:hAnsi="Arial" w:cs="Arial"/>
          <w:b/>
          <w:bCs/>
          <w:color w:val="000000" w:themeColor="text1"/>
          <w:sz w:val="24"/>
          <w:szCs w:val="24"/>
        </w:rPr>
      </w:pPr>
      <w:r w:rsidRPr="00625258">
        <w:rPr>
          <w:rFonts w:ascii="Arial" w:hAnsi="Arial" w:cs="Arial"/>
          <w:color w:val="000000" w:themeColor="text1"/>
          <w:sz w:val="24"/>
          <w:szCs w:val="24"/>
        </w:rPr>
        <w:t>Los trabajadores que usen implementos comunes como microondas o neveras</w:t>
      </w:r>
      <w:r>
        <w:rPr>
          <w:rFonts w:ascii="Arial" w:hAnsi="Arial" w:cs="Arial"/>
          <w:color w:val="000000" w:themeColor="text1"/>
          <w:sz w:val="24"/>
          <w:szCs w:val="24"/>
        </w:rPr>
        <w:t>,</w:t>
      </w:r>
      <w:r w:rsidRPr="00625258">
        <w:rPr>
          <w:rFonts w:ascii="Arial" w:hAnsi="Arial" w:cs="Arial"/>
          <w:color w:val="000000" w:themeColor="text1"/>
          <w:sz w:val="24"/>
          <w:szCs w:val="24"/>
        </w:rPr>
        <w:t xml:space="preserve"> deberán realizar lavado de manos previo y desinfección de las áreas de contacto posterior.</w:t>
      </w:r>
      <w:r>
        <w:rPr>
          <w:rFonts w:ascii="Arial" w:hAnsi="Arial" w:cs="Arial"/>
          <w:color w:val="000000" w:themeColor="text1"/>
          <w:sz w:val="24"/>
          <w:szCs w:val="24"/>
        </w:rPr>
        <w:t xml:space="preserve"> Siempre el ingreso a la cocina debe ser de forma individual, manteniendo siempre el distanciamiento.</w:t>
      </w:r>
    </w:p>
    <w:p w:rsidR="00B10586" w:rsidRDefault="00B10586" w:rsidP="00B10586">
      <w:pPr>
        <w:numPr>
          <w:ilvl w:val="0"/>
          <w:numId w:val="1"/>
        </w:numPr>
        <w:shd w:val="clear" w:color="auto" w:fill="FFFFFF"/>
        <w:spacing w:after="0" w:line="240" w:lineRule="auto"/>
        <w:ind w:left="300"/>
        <w:jc w:val="both"/>
        <w:rPr>
          <w:rFonts w:ascii="Arial" w:hAnsi="Arial" w:cs="Arial"/>
          <w:b/>
          <w:bCs/>
          <w:color w:val="000000" w:themeColor="text1"/>
          <w:sz w:val="24"/>
          <w:szCs w:val="24"/>
        </w:rPr>
      </w:pPr>
      <w:r w:rsidRPr="009166E4">
        <w:rPr>
          <w:rFonts w:ascii="Arial" w:hAnsi="Arial" w:cs="Arial"/>
          <w:color w:val="000000" w:themeColor="text1"/>
          <w:sz w:val="24"/>
          <w:szCs w:val="24"/>
        </w:rPr>
        <w:t>No prestar los utensilios como cucharas o tenedores.</w:t>
      </w:r>
    </w:p>
    <w:p w:rsidR="00B10586" w:rsidRPr="00A405C8" w:rsidRDefault="00B10586" w:rsidP="00B10586">
      <w:pPr>
        <w:numPr>
          <w:ilvl w:val="0"/>
          <w:numId w:val="1"/>
        </w:numPr>
        <w:shd w:val="clear" w:color="auto" w:fill="FFFFFF"/>
        <w:spacing w:after="0" w:line="240" w:lineRule="auto"/>
        <w:ind w:left="300"/>
        <w:jc w:val="both"/>
        <w:rPr>
          <w:rFonts w:ascii="Arial" w:hAnsi="Arial" w:cs="Arial"/>
          <w:b/>
          <w:bCs/>
          <w:color w:val="000000" w:themeColor="text1"/>
          <w:sz w:val="24"/>
          <w:szCs w:val="24"/>
        </w:rPr>
      </w:pPr>
      <w:r w:rsidRPr="009166E4">
        <w:rPr>
          <w:rFonts w:ascii="Arial" w:hAnsi="Arial" w:cs="Arial"/>
          <w:color w:val="000000" w:themeColor="text1"/>
          <w:sz w:val="24"/>
          <w:szCs w:val="24"/>
        </w:rPr>
        <w:lastRenderedPageBreak/>
        <w:t xml:space="preserve">En el comedor de la empresa se deberá conservar la distancia entre personas y tratar de ubicarse siempre en el mismo sitio. </w:t>
      </w:r>
    </w:p>
    <w:p w:rsidR="00A405C8" w:rsidRPr="004F0942" w:rsidRDefault="00A405C8" w:rsidP="00A405C8">
      <w:pPr>
        <w:shd w:val="clear" w:color="auto" w:fill="FFFFFF"/>
        <w:spacing w:after="0" w:line="240" w:lineRule="auto"/>
        <w:ind w:left="300"/>
        <w:jc w:val="both"/>
        <w:rPr>
          <w:rFonts w:ascii="Arial" w:hAnsi="Arial" w:cs="Arial"/>
          <w:b/>
          <w:bCs/>
          <w:color w:val="000000" w:themeColor="text1"/>
          <w:sz w:val="24"/>
          <w:szCs w:val="24"/>
        </w:rPr>
      </w:pPr>
    </w:p>
    <w:p w:rsidR="00E217E6" w:rsidRDefault="007B4990" w:rsidP="00E217E6">
      <w:pPr>
        <w:rPr>
          <w:rFonts w:ascii="Arial" w:hAnsi="Arial" w:cs="Arial"/>
          <w:b/>
          <w:bCs/>
          <w:sz w:val="24"/>
          <w:szCs w:val="24"/>
        </w:rPr>
      </w:pPr>
      <w:r>
        <w:rPr>
          <w:rFonts w:ascii="Arial" w:hAnsi="Arial" w:cs="Arial"/>
          <w:b/>
          <w:bCs/>
          <w:sz w:val="24"/>
          <w:szCs w:val="24"/>
        </w:rPr>
        <w:t>9</w:t>
      </w:r>
      <w:r w:rsidR="00E217E6">
        <w:rPr>
          <w:rFonts w:ascii="Arial" w:hAnsi="Arial" w:cs="Arial"/>
          <w:b/>
          <w:bCs/>
          <w:sz w:val="24"/>
          <w:szCs w:val="24"/>
        </w:rPr>
        <w:t xml:space="preserve">. </w:t>
      </w:r>
      <w:r>
        <w:rPr>
          <w:rFonts w:ascii="Arial" w:hAnsi="Arial" w:cs="Arial"/>
          <w:b/>
          <w:bCs/>
          <w:sz w:val="24"/>
          <w:szCs w:val="24"/>
        </w:rPr>
        <w:t>MEDIDAS DE P</w:t>
      </w:r>
      <w:r w:rsidR="00E217E6" w:rsidRPr="00F840E5">
        <w:rPr>
          <w:rFonts w:ascii="Arial" w:hAnsi="Arial" w:cs="Arial"/>
          <w:b/>
          <w:bCs/>
          <w:sz w:val="24"/>
          <w:szCs w:val="24"/>
        </w:rPr>
        <w:t>REVENCIÓN</w:t>
      </w:r>
      <w:r w:rsidR="00E217E6">
        <w:rPr>
          <w:rFonts w:ascii="Arial" w:hAnsi="Arial" w:cs="Arial"/>
          <w:b/>
          <w:bCs/>
          <w:sz w:val="24"/>
          <w:szCs w:val="24"/>
        </w:rPr>
        <w:t xml:space="preserve"> A </w:t>
      </w:r>
      <w:r w:rsidR="00E217E6" w:rsidRPr="00F840E5">
        <w:rPr>
          <w:rFonts w:ascii="Arial" w:hAnsi="Arial" w:cs="Arial"/>
          <w:b/>
          <w:bCs/>
          <w:sz w:val="24"/>
          <w:szCs w:val="24"/>
        </w:rPr>
        <w:t>APLICA</w:t>
      </w:r>
      <w:r w:rsidR="00E217E6">
        <w:rPr>
          <w:rFonts w:ascii="Arial" w:hAnsi="Arial" w:cs="Arial"/>
          <w:b/>
          <w:bCs/>
          <w:sz w:val="24"/>
          <w:szCs w:val="24"/>
        </w:rPr>
        <w:t>R FUERA DE LA EMPRESA</w:t>
      </w:r>
      <w:r w:rsidR="00E217E6" w:rsidRPr="00F840E5">
        <w:rPr>
          <w:rFonts w:ascii="Arial" w:hAnsi="Arial" w:cs="Arial"/>
          <w:b/>
          <w:bCs/>
          <w:sz w:val="24"/>
          <w:szCs w:val="24"/>
        </w:rPr>
        <w:t>.</w:t>
      </w:r>
    </w:p>
    <w:p w:rsidR="00E217E6" w:rsidRPr="007B4990" w:rsidRDefault="007B4990" w:rsidP="007B4990">
      <w:pPr>
        <w:pStyle w:val="Prrafodelista"/>
        <w:numPr>
          <w:ilvl w:val="1"/>
          <w:numId w:val="14"/>
        </w:numPr>
        <w:rPr>
          <w:rFonts w:ascii="Arial" w:hAnsi="Arial" w:cs="Arial"/>
          <w:b/>
          <w:bCs/>
          <w:sz w:val="24"/>
          <w:szCs w:val="24"/>
        </w:rPr>
      </w:pPr>
      <w:r w:rsidRPr="007B4990">
        <w:rPr>
          <w:rFonts w:ascii="Arial" w:hAnsi="Arial" w:cs="Arial"/>
          <w:b/>
          <w:bCs/>
          <w:sz w:val="24"/>
          <w:szCs w:val="24"/>
        </w:rPr>
        <w:t>A</w:t>
      </w:r>
      <w:r>
        <w:rPr>
          <w:rFonts w:ascii="Arial" w:hAnsi="Arial" w:cs="Arial"/>
          <w:b/>
          <w:bCs/>
          <w:sz w:val="24"/>
          <w:szCs w:val="24"/>
        </w:rPr>
        <w:t>L</w:t>
      </w:r>
      <w:r w:rsidRPr="007B4990">
        <w:rPr>
          <w:rFonts w:ascii="Arial" w:hAnsi="Arial" w:cs="Arial"/>
          <w:b/>
          <w:bCs/>
          <w:sz w:val="24"/>
          <w:szCs w:val="24"/>
        </w:rPr>
        <w:t xml:space="preserve"> SALIR DE CASA: </w:t>
      </w:r>
    </w:p>
    <w:p w:rsidR="00E217E6" w:rsidRPr="003E4173" w:rsidRDefault="00E217E6" w:rsidP="00E217E6">
      <w:pPr>
        <w:numPr>
          <w:ilvl w:val="0"/>
          <w:numId w:val="1"/>
        </w:numPr>
        <w:shd w:val="clear" w:color="auto" w:fill="FFFFFF"/>
        <w:spacing w:after="0" w:line="240" w:lineRule="auto"/>
        <w:ind w:left="300"/>
        <w:jc w:val="both"/>
        <w:rPr>
          <w:rFonts w:ascii="Arial" w:hAnsi="Arial" w:cs="Arial"/>
          <w:b/>
          <w:bCs/>
          <w:sz w:val="24"/>
          <w:szCs w:val="24"/>
        </w:rPr>
      </w:pPr>
      <w:r w:rsidRPr="003E4173">
        <w:rPr>
          <w:rFonts w:ascii="Arial" w:hAnsi="Arial" w:cs="Arial"/>
          <w:sz w:val="24"/>
          <w:szCs w:val="24"/>
        </w:rPr>
        <w:t>Utilice elementos de protección personal como tapabocas y en caso de ser necesario guantes. Los elementos de protección personal no se deben de prestar por ningún motivo, su uso está destinado para una sola persona.</w:t>
      </w:r>
    </w:p>
    <w:p w:rsidR="00E217E6" w:rsidRDefault="00E217E6" w:rsidP="00E217E6">
      <w:pPr>
        <w:numPr>
          <w:ilvl w:val="0"/>
          <w:numId w:val="1"/>
        </w:numPr>
        <w:shd w:val="clear" w:color="auto" w:fill="FFFFFF"/>
        <w:spacing w:after="0" w:line="240" w:lineRule="auto"/>
        <w:ind w:left="300"/>
        <w:jc w:val="both"/>
        <w:rPr>
          <w:rFonts w:ascii="Arial" w:hAnsi="Arial" w:cs="Arial"/>
          <w:b/>
          <w:bCs/>
          <w:sz w:val="24"/>
          <w:szCs w:val="24"/>
        </w:rPr>
      </w:pPr>
      <w:r w:rsidRPr="003E4173">
        <w:rPr>
          <w:rFonts w:ascii="Arial" w:hAnsi="Arial" w:cs="Arial"/>
          <w:color w:val="000000" w:themeColor="text1"/>
          <w:sz w:val="24"/>
          <w:szCs w:val="24"/>
        </w:rPr>
        <w:t>Evite estar en lugares con aglomeraciones de personas.</w:t>
      </w:r>
    </w:p>
    <w:p w:rsidR="00E217E6" w:rsidRDefault="00E217E6" w:rsidP="00E217E6">
      <w:pPr>
        <w:numPr>
          <w:ilvl w:val="0"/>
          <w:numId w:val="1"/>
        </w:numPr>
        <w:shd w:val="clear" w:color="auto" w:fill="FFFFFF"/>
        <w:spacing w:after="0" w:line="240" w:lineRule="auto"/>
        <w:ind w:left="300"/>
        <w:jc w:val="both"/>
        <w:rPr>
          <w:rFonts w:ascii="Arial" w:hAnsi="Arial" w:cs="Arial"/>
          <w:b/>
          <w:bCs/>
          <w:sz w:val="24"/>
          <w:szCs w:val="24"/>
        </w:rPr>
      </w:pPr>
      <w:r w:rsidRPr="003E4173">
        <w:rPr>
          <w:rFonts w:ascii="Arial" w:hAnsi="Arial" w:cs="Arial"/>
          <w:color w:val="000000" w:themeColor="text1"/>
          <w:sz w:val="24"/>
          <w:szCs w:val="24"/>
        </w:rPr>
        <w:t>Abstenerse de contacto físico como besos, abrazos, apretón de manos, entre otros.</w:t>
      </w:r>
    </w:p>
    <w:p w:rsidR="00E217E6" w:rsidRDefault="00E217E6" w:rsidP="00E217E6">
      <w:pPr>
        <w:numPr>
          <w:ilvl w:val="0"/>
          <w:numId w:val="1"/>
        </w:numPr>
        <w:shd w:val="clear" w:color="auto" w:fill="FFFFFF"/>
        <w:spacing w:after="0" w:line="240" w:lineRule="auto"/>
        <w:ind w:left="300"/>
        <w:jc w:val="both"/>
        <w:rPr>
          <w:rFonts w:ascii="Arial" w:hAnsi="Arial" w:cs="Arial"/>
          <w:b/>
          <w:bCs/>
          <w:sz w:val="24"/>
          <w:szCs w:val="24"/>
        </w:rPr>
      </w:pPr>
      <w:r w:rsidRPr="003E4173">
        <w:rPr>
          <w:rFonts w:ascii="Arial" w:hAnsi="Arial" w:cs="Arial"/>
          <w:color w:val="000000" w:themeColor="text1"/>
          <w:sz w:val="24"/>
          <w:szCs w:val="24"/>
        </w:rPr>
        <w:t>Evite contacto con animales con los cuales no</w:t>
      </w:r>
      <w:r w:rsidR="00AB4F39">
        <w:rPr>
          <w:rFonts w:ascii="Arial" w:hAnsi="Arial" w:cs="Arial"/>
          <w:color w:val="000000" w:themeColor="text1"/>
          <w:sz w:val="24"/>
          <w:szCs w:val="24"/>
        </w:rPr>
        <w:t xml:space="preserve"> esté familiarizado</w:t>
      </w:r>
      <w:r w:rsidRPr="003E4173">
        <w:rPr>
          <w:rFonts w:ascii="Arial" w:hAnsi="Arial" w:cs="Arial"/>
          <w:color w:val="000000" w:themeColor="text1"/>
          <w:sz w:val="24"/>
          <w:szCs w:val="24"/>
        </w:rPr>
        <w:t>.</w:t>
      </w:r>
    </w:p>
    <w:p w:rsidR="00E217E6" w:rsidRDefault="00E217E6" w:rsidP="00E217E6">
      <w:pPr>
        <w:numPr>
          <w:ilvl w:val="0"/>
          <w:numId w:val="1"/>
        </w:numPr>
        <w:shd w:val="clear" w:color="auto" w:fill="FFFFFF"/>
        <w:spacing w:after="0" w:line="240" w:lineRule="auto"/>
        <w:ind w:left="300"/>
        <w:jc w:val="both"/>
        <w:rPr>
          <w:rFonts w:ascii="Arial" w:hAnsi="Arial" w:cs="Arial"/>
          <w:b/>
          <w:bCs/>
          <w:sz w:val="24"/>
          <w:szCs w:val="24"/>
        </w:rPr>
      </w:pPr>
      <w:r w:rsidRPr="003E4173">
        <w:rPr>
          <w:rFonts w:ascii="Arial" w:hAnsi="Arial" w:cs="Arial"/>
          <w:color w:val="000000" w:themeColor="text1"/>
          <w:sz w:val="24"/>
          <w:szCs w:val="24"/>
        </w:rPr>
        <w:t>Evite tocarse la cara y otras partes del cuerpo ya que posiblemente estará en contacto con superficies potencialmente contaminadas como barandas de escaleras, puertas, pasamanos en el transporte público, entre otros.</w:t>
      </w:r>
    </w:p>
    <w:p w:rsidR="00E217E6" w:rsidRDefault="00E217E6" w:rsidP="00E217E6">
      <w:pPr>
        <w:numPr>
          <w:ilvl w:val="0"/>
          <w:numId w:val="1"/>
        </w:numPr>
        <w:shd w:val="clear" w:color="auto" w:fill="FFFFFF"/>
        <w:spacing w:after="0" w:line="240" w:lineRule="auto"/>
        <w:ind w:left="300"/>
        <w:jc w:val="both"/>
        <w:rPr>
          <w:rFonts w:ascii="Arial" w:hAnsi="Arial" w:cs="Arial"/>
          <w:b/>
          <w:bCs/>
          <w:sz w:val="24"/>
          <w:szCs w:val="24"/>
        </w:rPr>
      </w:pPr>
      <w:r w:rsidRPr="003E4173">
        <w:rPr>
          <w:rFonts w:ascii="Arial" w:hAnsi="Arial" w:cs="Arial"/>
          <w:color w:val="000000" w:themeColor="text1"/>
          <w:sz w:val="24"/>
          <w:szCs w:val="24"/>
        </w:rPr>
        <w:t xml:space="preserve">Lávese las manos </w:t>
      </w:r>
      <w:r w:rsidR="00FB63F2">
        <w:rPr>
          <w:rFonts w:ascii="Arial" w:hAnsi="Arial" w:cs="Arial"/>
          <w:color w:val="000000" w:themeColor="text1"/>
          <w:sz w:val="24"/>
          <w:szCs w:val="24"/>
        </w:rPr>
        <w:t xml:space="preserve">constantemente con agua y jabón o gel antibacterial.  </w:t>
      </w:r>
    </w:p>
    <w:p w:rsidR="00E217E6" w:rsidRDefault="00E217E6" w:rsidP="00E217E6">
      <w:pPr>
        <w:numPr>
          <w:ilvl w:val="0"/>
          <w:numId w:val="1"/>
        </w:numPr>
        <w:shd w:val="clear" w:color="auto" w:fill="FFFFFF"/>
        <w:spacing w:after="0" w:line="240" w:lineRule="auto"/>
        <w:ind w:left="300"/>
        <w:jc w:val="both"/>
        <w:rPr>
          <w:rFonts w:ascii="Arial" w:hAnsi="Arial" w:cs="Arial"/>
          <w:b/>
          <w:bCs/>
          <w:sz w:val="24"/>
          <w:szCs w:val="24"/>
        </w:rPr>
      </w:pPr>
      <w:r w:rsidRPr="00917972">
        <w:rPr>
          <w:rFonts w:ascii="Arial" w:hAnsi="Arial" w:cs="Arial"/>
          <w:color w:val="000000" w:themeColor="text1"/>
          <w:sz w:val="24"/>
          <w:szCs w:val="24"/>
        </w:rPr>
        <w:t>Estar atento a las indicaciones de las autoridades locales como como restricciones de movilidad y acceso a lugares públicos.</w:t>
      </w:r>
    </w:p>
    <w:p w:rsidR="00FB63F2" w:rsidRPr="00E535F3" w:rsidRDefault="00E217E6" w:rsidP="0002148E">
      <w:pPr>
        <w:numPr>
          <w:ilvl w:val="0"/>
          <w:numId w:val="1"/>
        </w:numPr>
        <w:shd w:val="clear" w:color="auto" w:fill="FFFFFF"/>
        <w:spacing w:after="0" w:line="240" w:lineRule="auto"/>
        <w:ind w:left="300"/>
        <w:jc w:val="both"/>
        <w:rPr>
          <w:rFonts w:ascii="Arial" w:hAnsi="Arial" w:cs="Arial"/>
          <w:b/>
          <w:bCs/>
          <w:sz w:val="24"/>
          <w:szCs w:val="24"/>
        </w:rPr>
      </w:pPr>
      <w:r w:rsidRPr="00E535F3">
        <w:rPr>
          <w:rFonts w:ascii="Arial" w:hAnsi="Arial" w:cs="Arial"/>
          <w:color w:val="000000" w:themeColor="text1"/>
          <w:sz w:val="24"/>
          <w:szCs w:val="24"/>
        </w:rPr>
        <w:t>Mantenga la distancia mínima entre personas (2 metros).</w:t>
      </w:r>
    </w:p>
    <w:p w:rsidR="00E535F3" w:rsidRPr="00E535F3" w:rsidRDefault="00E535F3" w:rsidP="00E535F3">
      <w:pPr>
        <w:shd w:val="clear" w:color="auto" w:fill="FFFFFF"/>
        <w:spacing w:after="0" w:line="240" w:lineRule="auto"/>
        <w:ind w:left="300"/>
        <w:jc w:val="both"/>
        <w:rPr>
          <w:rFonts w:ascii="Arial" w:hAnsi="Arial" w:cs="Arial"/>
          <w:b/>
          <w:bCs/>
          <w:sz w:val="24"/>
          <w:szCs w:val="24"/>
        </w:rPr>
      </w:pPr>
    </w:p>
    <w:p w:rsidR="00E217E6" w:rsidRDefault="007B4990" w:rsidP="00E217E6">
      <w:pPr>
        <w:rPr>
          <w:rFonts w:ascii="Arial" w:hAnsi="Arial" w:cs="Arial"/>
          <w:b/>
          <w:bCs/>
          <w:color w:val="000000" w:themeColor="text1"/>
          <w:sz w:val="24"/>
          <w:szCs w:val="24"/>
        </w:rPr>
      </w:pPr>
      <w:r>
        <w:rPr>
          <w:rFonts w:ascii="Arial" w:hAnsi="Arial" w:cs="Arial"/>
          <w:b/>
          <w:bCs/>
          <w:color w:val="000000" w:themeColor="text1"/>
          <w:sz w:val="24"/>
          <w:szCs w:val="24"/>
        </w:rPr>
        <w:t>9.</w:t>
      </w:r>
      <w:r w:rsidR="000E33E3">
        <w:rPr>
          <w:rFonts w:ascii="Arial" w:hAnsi="Arial" w:cs="Arial"/>
          <w:b/>
          <w:bCs/>
          <w:color w:val="000000" w:themeColor="text1"/>
          <w:sz w:val="24"/>
          <w:szCs w:val="24"/>
        </w:rPr>
        <w:t>2</w:t>
      </w:r>
      <w:r w:rsidR="00E217E6">
        <w:rPr>
          <w:rFonts w:ascii="Arial" w:hAnsi="Arial" w:cs="Arial"/>
          <w:b/>
          <w:bCs/>
          <w:color w:val="000000" w:themeColor="text1"/>
          <w:sz w:val="24"/>
          <w:szCs w:val="24"/>
        </w:rPr>
        <w:t xml:space="preserve"> </w:t>
      </w:r>
      <w:r>
        <w:rPr>
          <w:rFonts w:ascii="Arial" w:hAnsi="Arial" w:cs="Arial"/>
          <w:b/>
          <w:bCs/>
          <w:color w:val="000000" w:themeColor="text1"/>
          <w:sz w:val="24"/>
          <w:szCs w:val="24"/>
        </w:rPr>
        <w:t>AL REGRESAR A CASA:</w:t>
      </w:r>
    </w:p>
    <w:p w:rsidR="00E217E6" w:rsidRPr="00CC13AA" w:rsidRDefault="00E217E6"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sidRPr="00CC13AA">
        <w:rPr>
          <w:rFonts w:ascii="Arial" w:hAnsi="Arial" w:cs="Arial"/>
          <w:color w:val="000000" w:themeColor="text1"/>
          <w:sz w:val="24"/>
          <w:szCs w:val="24"/>
        </w:rPr>
        <w:t>Al llegar a casa intente no tocar nada antes de desinfectarse.</w:t>
      </w:r>
    </w:p>
    <w:p w:rsidR="00FB63F2" w:rsidRDefault="009D2A39"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color w:val="000000" w:themeColor="text1"/>
          <w:sz w:val="24"/>
          <w:szCs w:val="24"/>
        </w:rPr>
        <w:t>C</w:t>
      </w:r>
      <w:r w:rsidR="00FB63F2" w:rsidRPr="00FB63F2">
        <w:rPr>
          <w:rFonts w:ascii="Arial" w:hAnsi="Arial" w:cs="Arial"/>
          <w:color w:val="000000" w:themeColor="text1"/>
          <w:sz w:val="24"/>
          <w:szCs w:val="24"/>
        </w:rPr>
        <w:t>ámbiese d</w:t>
      </w:r>
      <w:r w:rsidR="00FB63F2">
        <w:rPr>
          <w:rFonts w:ascii="Arial" w:hAnsi="Arial" w:cs="Arial"/>
          <w:color w:val="000000" w:themeColor="text1"/>
          <w:sz w:val="24"/>
          <w:szCs w:val="24"/>
        </w:rPr>
        <w:t>e zapatos y d</w:t>
      </w:r>
      <w:r>
        <w:rPr>
          <w:rFonts w:ascii="Arial" w:hAnsi="Arial" w:cs="Arial"/>
          <w:color w:val="000000" w:themeColor="text1"/>
          <w:sz w:val="24"/>
          <w:szCs w:val="24"/>
        </w:rPr>
        <w:t xml:space="preserve">e ropa, y evite saludar a su familia </w:t>
      </w:r>
      <w:r w:rsidR="00FB63F2" w:rsidRPr="00FB63F2">
        <w:rPr>
          <w:rFonts w:ascii="Arial" w:hAnsi="Arial" w:cs="Arial"/>
          <w:color w:val="000000" w:themeColor="text1"/>
          <w:sz w:val="24"/>
          <w:szCs w:val="24"/>
        </w:rPr>
        <w:t>con beso, abrazo y darles la mano</w:t>
      </w:r>
      <w:r w:rsidR="00FB63F2">
        <w:rPr>
          <w:rFonts w:ascii="Arial" w:hAnsi="Arial" w:cs="Arial"/>
          <w:color w:val="000000" w:themeColor="text1"/>
          <w:sz w:val="24"/>
          <w:szCs w:val="24"/>
        </w:rPr>
        <w:t>.</w:t>
      </w:r>
    </w:p>
    <w:p w:rsidR="00E217E6" w:rsidRDefault="00E217E6"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sidRPr="00CC13AA">
        <w:rPr>
          <w:rFonts w:ascii="Arial" w:hAnsi="Arial" w:cs="Arial"/>
          <w:color w:val="000000" w:themeColor="text1"/>
          <w:sz w:val="24"/>
          <w:szCs w:val="24"/>
        </w:rPr>
        <w:t>Deje bolso, llaves</w:t>
      </w:r>
      <w:r>
        <w:rPr>
          <w:rFonts w:ascii="Arial" w:hAnsi="Arial" w:cs="Arial"/>
          <w:color w:val="000000" w:themeColor="text1"/>
          <w:sz w:val="24"/>
          <w:szCs w:val="24"/>
        </w:rPr>
        <w:t>, casco,</w:t>
      </w:r>
      <w:r w:rsidRPr="00CC13AA">
        <w:rPr>
          <w:rFonts w:ascii="Arial" w:hAnsi="Arial" w:cs="Arial"/>
          <w:color w:val="000000" w:themeColor="text1"/>
          <w:sz w:val="24"/>
          <w:szCs w:val="24"/>
        </w:rPr>
        <w:t xml:space="preserve"> celular</w:t>
      </w:r>
      <w:r>
        <w:rPr>
          <w:rFonts w:ascii="Arial" w:hAnsi="Arial" w:cs="Arial"/>
          <w:color w:val="000000" w:themeColor="text1"/>
          <w:sz w:val="24"/>
          <w:szCs w:val="24"/>
        </w:rPr>
        <w:t>, reloj y demás accesorios que hayan sido manipulados en el</w:t>
      </w:r>
      <w:r w:rsidR="00AB4F39">
        <w:rPr>
          <w:rFonts w:ascii="Arial" w:hAnsi="Arial" w:cs="Arial"/>
          <w:color w:val="000000" w:themeColor="text1"/>
          <w:sz w:val="24"/>
          <w:szCs w:val="24"/>
        </w:rPr>
        <w:t xml:space="preserve"> exterior de la</w:t>
      </w:r>
      <w:r>
        <w:rPr>
          <w:rFonts w:ascii="Arial" w:hAnsi="Arial" w:cs="Arial"/>
          <w:color w:val="000000" w:themeColor="text1"/>
          <w:sz w:val="24"/>
          <w:szCs w:val="24"/>
        </w:rPr>
        <w:t xml:space="preserve"> vivienda </w:t>
      </w:r>
      <w:r w:rsidRPr="00CC13AA">
        <w:rPr>
          <w:rFonts w:ascii="Arial" w:hAnsi="Arial" w:cs="Arial"/>
          <w:color w:val="000000" w:themeColor="text1"/>
          <w:sz w:val="24"/>
          <w:szCs w:val="24"/>
        </w:rPr>
        <w:t>en un lugar aislado mientras lo</w:t>
      </w:r>
      <w:r>
        <w:rPr>
          <w:rFonts w:ascii="Arial" w:hAnsi="Arial" w:cs="Arial"/>
          <w:color w:val="000000" w:themeColor="text1"/>
          <w:sz w:val="24"/>
          <w:szCs w:val="24"/>
        </w:rPr>
        <w:t>s</w:t>
      </w:r>
      <w:r w:rsidRPr="00CC13AA">
        <w:rPr>
          <w:rFonts w:ascii="Arial" w:hAnsi="Arial" w:cs="Arial"/>
          <w:color w:val="000000" w:themeColor="text1"/>
          <w:sz w:val="24"/>
          <w:szCs w:val="24"/>
        </w:rPr>
        <w:t xml:space="preserve"> desinfecta</w:t>
      </w:r>
      <w:r>
        <w:rPr>
          <w:rFonts w:ascii="Arial" w:hAnsi="Arial" w:cs="Arial"/>
          <w:color w:val="000000" w:themeColor="text1"/>
          <w:sz w:val="24"/>
          <w:szCs w:val="24"/>
        </w:rPr>
        <w:t>.</w:t>
      </w:r>
    </w:p>
    <w:p w:rsidR="00E217E6" w:rsidRDefault="00E217E6"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sidRPr="00141EB7">
        <w:rPr>
          <w:rFonts w:ascii="Arial" w:hAnsi="Arial" w:cs="Arial"/>
          <w:color w:val="000000" w:themeColor="text1"/>
          <w:sz w:val="24"/>
          <w:szCs w:val="24"/>
        </w:rPr>
        <w:t>Dúchese, en caso de no poder hacerlo lávese las manos</w:t>
      </w:r>
      <w:r>
        <w:rPr>
          <w:rFonts w:ascii="Arial" w:hAnsi="Arial" w:cs="Arial"/>
          <w:color w:val="000000" w:themeColor="text1"/>
          <w:sz w:val="24"/>
          <w:szCs w:val="24"/>
        </w:rPr>
        <w:t xml:space="preserve"> y demás partes expuestas al ambiente </w:t>
      </w:r>
      <w:r w:rsidRPr="00141EB7">
        <w:rPr>
          <w:rFonts w:ascii="Arial" w:hAnsi="Arial" w:cs="Arial"/>
          <w:color w:val="000000" w:themeColor="text1"/>
          <w:sz w:val="24"/>
          <w:szCs w:val="24"/>
        </w:rPr>
        <w:t>con abundante agua y jabón</w:t>
      </w:r>
      <w:r>
        <w:rPr>
          <w:rFonts w:ascii="Arial" w:hAnsi="Arial" w:cs="Arial"/>
          <w:color w:val="000000" w:themeColor="text1"/>
          <w:sz w:val="24"/>
          <w:szCs w:val="24"/>
        </w:rPr>
        <w:t>.</w:t>
      </w:r>
    </w:p>
    <w:p w:rsidR="00E217E6" w:rsidRDefault="00E217E6"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color w:val="000000" w:themeColor="text1"/>
          <w:sz w:val="24"/>
          <w:szCs w:val="24"/>
        </w:rPr>
        <w:t>Mantener separada la ropa de trabajo de las prendas personales.</w:t>
      </w:r>
    </w:p>
    <w:p w:rsidR="00E217E6" w:rsidRDefault="00E217E6"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color w:val="000000" w:themeColor="text1"/>
          <w:sz w:val="24"/>
          <w:szCs w:val="24"/>
        </w:rPr>
        <w:t>Si hay alguna persona en el hogar con síntomas de gripa, esta debe de utilizar tapabocas al igual que las personas que conviven con ella.</w:t>
      </w:r>
    </w:p>
    <w:p w:rsidR="00095410" w:rsidRPr="00095410" w:rsidRDefault="00E217E6" w:rsidP="0002148E">
      <w:pPr>
        <w:numPr>
          <w:ilvl w:val="0"/>
          <w:numId w:val="1"/>
        </w:numPr>
        <w:shd w:val="clear" w:color="auto" w:fill="FFFFFF"/>
        <w:spacing w:after="0" w:line="240" w:lineRule="auto"/>
        <w:ind w:left="300"/>
        <w:jc w:val="both"/>
        <w:rPr>
          <w:rFonts w:ascii="Arial" w:hAnsi="Arial" w:cs="Arial"/>
          <w:b/>
          <w:bCs/>
          <w:color w:val="000000" w:themeColor="text1"/>
          <w:sz w:val="24"/>
          <w:szCs w:val="24"/>
        </w:rPr>
      </w:pPr>
      <w:r w:rsidRPr="00095410">
        <w:rPr>
          <w:rFonts w:ascii="Arial" w:hAnsi="Arial" w:cs="Arial"/>
          <w:color w:val="000000" w:themeColor="text1"/>
          <w:sz w:val="24"/>
          <w:szCs w:val="24"/>
        </w:rPr>
        <w:t>Lávese las manos constantemente, esta práctica es obligatoria antes de consumir algún tipo de alimento.</w:t>
      </w:r>
    </w:p>
    <w:p w:rsidR="00095410" w:rsidRPr="00095410" w:rsidRDefault="00095410" w:rsidP="00095410">
      <w:pPr>
        <w:shd w:val="clear" w:color="auto" w:fill="FFFFFF"/>
        <w:spacing w:after="0" w:line="240" w:lineRule="auto"/>
        <w:ind w:left="300"/>
        <w:jc w:val="both"/>
        <w:rPr>
          <w:rFonts w:ascii="Arial" w:hAnsi="Arial" w:cs="Arial"/>
          <w:b/>
          <w:bCs/>
          <w:color w:val="000000" w:themeColor="text1"/>
          <w:sz w:val="24"/>
          <w:szCs w:val="24"/>
        </w:rPr>
      </w:pPr>
    </w:p>
    <w:p w:rsidR="00E217E6" w:rsidRPr="00EE77CC" w:rsidRDefault="007B4990" w:rsidP="00EE77CC">
      <w:pPr>
        <w:pStyle w:val="Prrafodelista"/>
        <w:numPr>
          <w:ilvl w:val="1"/>
          <w:numId w:val="17"/>
        </w:numPr>
        <w:shd w:val="clear" w:color="auto" w:fill="FFFFFF"/>
        <w:spacing w:after="0" w:line="240" w:lineRule="auto"/>
        <w:jc w:val="both"/>
        <w:rPr>
          <w:rFonts w:ascii="Arial" w:hAnsi="Arial" w:cs="Arial"/>
          <w:b/>
          <w:bCs/>
          <w:color w:val="000000" w:themeColor="text1"/>
          <w:sz w:val="24"/>
          <w:szCs w:val="24"/>
        </w:rPr>
      </w:pPr>
      <w:r w:rsidRPr="00EE77CC">
        <w:rPr>
          <w:rFonts w:ascii="Arial" w:hAnsi="Arial" w:cs="Arial"/>
          <w:b/>
          <w:bCs/>
          <w:color w:val="000000" w:themeColor="text1"/>
          <w:sz w:val="24"/>
          <w:szCs w:val="24"/>
        </w:rPr>
        <w:t>EN EL TRANSPORTE PÚBLICO:</w:t>
      </w:r>
    </w:p>
    <w:p w:rsidR="00095410" w:rsidRPr="00095410" w:rsidRDefault="00095410" w:rsidP="00095410">
      <w:pPr>
        <w:pStyle w:val="Prrafodelista"/>
        <w:shd w:val="clear" w:color="auto" w:fill="FFFFFF"/>
        <w:spacing w:after="0" w:line="240" w:lineRule="auto"/>
        <w:ind w:left="360"/>
        <w:jc w:val="both"/>
        <w:rPr>
          <w:rFonts w:ascii="Arial" w:hAnsi="Arial" w:cs="Arial"/>
          <w:b/>
          <w:bCs/>
          <w:color w:val="000000" w:themeColor="text1"/>
          <w:sz w:val="24"/>
          <w:szCs w:val="24"/>
        </w:rPr>
      </w:pPr>
    </w:p>
    <w:p w:rsidR="00E217E6" w:rsidRDefault="00E217E6"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color w:val="000000" w:themeColor="text1"/>
          <w:sz w:val="24"/>
          <w:szCs w:val="24"/>
        </w:rPr>
        <w:lastRenderedPageBreak/>
        <w:t>Si se moviliza en transporte público además de los elementos de protección personal utilice gel antibacterial o alcohol para desinfectarse luego de estar en contacto con superficies comunes como manijas de puertas, barandas, barras de sujeción y dinero. Además de esto también se debe de conservar la distancia mínima entre personas (2 metros) al momento de hacer filas para abordar los medios de transporte.</w:t>
      </w:r>
    </w:p>
    <w:p w:rsidR="00E217E6" w:rsidRDefault="00E217E6"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color w:val="000000" w:themeColor="text1"/>
          <w:sz w:val="24"/>
          <w:szCs w:val="24"/>
        </w:rPr>
        <w:t>El uso de tapabocas en el transporte público es obligatorio.</w:t>
      </w:r>
    </w:p>
    <w:p w:rsidR="007B4990" w:rsidRDefault="007B4990" w:rsidP="007B4990">
      <w:pPr>
        <w:pStyle w:val="Prrafodelista"/>
        <w:jc w:val="both"/>
        <w:rPr>
          <w:rFonts w:ascii="Arial" w:hAnsi="Arial" w:cs="Arial"/>
          <w:color w:val="000000" w:themeColor="text1"/>
          <w:sz w:val="24"/>
          <w:szCs w:val="24"/>
        </w:rPr>
      </w:pPr>
    </w:p>
    <w:p w:rsidR="002A7E6B" w:rsidRPr="009D2A39" w:rsidRDefault="009D2A39" w:rsidP="007B4990">
      <w:pPr>
        <w:pStyle w:val="Prrafodelista"/>
        <w:numPr>
          <w:ilvl w:val="1"/>
          <w:numId w:val="15"/>
        </w:numPr>
        <w:rPr>
          <w:rFonts w:ascii="Arial" w:hAnsi="Arial" w:cs="Arial"/>
          <w:color w:val="000000" w:themeColor="text1"/>
          <w:sz w:val="24"/>
          <w:szCs w:val="24"/>
        </w:rPr>
      </w:pPr>
      <w:r>
        <w:rPr>
          <w:rFonts w:ascii="Arial" w:hAnsi="Arial" w:cs="Arial"/>
          <w:b/>
          <w:bCs/>
          <w:color w:val="000000" w:themeColor="text1"/>
          <w:sz w:val="24"/>
          <w:szCs w:val="24"/>
        </w:rPr>
        <w:t xml:space="preserve"> </w:t>
      </w:r>
      <w:r w:rsidR="007B4990" w:rsidRPr="007B4990">
        <w:rPr>
          <w:rFonts w:ascii="Arial" w:hAnsi="Arial" w:cs="Arial"/>
          <w:b/>
          <w:bCs/>
          <w:color w:val="000000" w:themeColor="text1"/>
          <w:sz w:val="24"/>
          <w:szCs w:val="24"/>
        </w:rPr>
        <w:t xml:space="preserve">EN </w:t>
      </w:r>
      <w:r w:rsidR="00524170">
        <w:rPr>
          <w:rFonts w:ascii="Arial" w:hAnsi="Arial" w:cs="Arial"/>
          <w:b/>
          <w:bCs/>
          <w:color w:val="000000" w:themeColor="text1"/>
          <w:sz w:val="24"/>
          <w:szCs w:val="24"/>
        </w:rPr>
        <w:t>CARROS, MOTOCI</w:t>
      </w:r>
      <w:r>
        <w:rPr>
          <w:rFonts w:ascii="Arial" w:hAnsi="Arial" w:cs="Arial"/>
          <w:b/>
          <w:bCs/>
          <w:color w:val="000000" w:themeColor="text1"/>
          <w:sz w:val="24"/>
          <w:szCs w:val="24"/>
        </w:rPr>
        <w:t>C</w:t>
      </w:r>
      <w:r w:rsidR="00524170">
        <w:rPr>
          <w:rFonts w:ascii="Arial" w:hAnsi="Arial" w:cs="Arial"/>
          <w:b/>
          <w:bCs/>
          <w:color w:val="000000" w:themeColor="text1"/>
          <w:sz w:val="24"/>
          <w:szCs w:val="24"/>
        </w:rPr>
        <w:t>L</w:t>
      </w:r>
      <w:r>
        <w:rPr>
          <w:rFonts w:ascii="Arial" w:hAnsi="Arial" w:cs="Arial"/>
          <w:b/>
          <w:bCs/>
          <w:color w:val="000000" w:themeColor="text1"/>
          <w:sz w:val="24"/>
          <w:szCs w:val="24"/>
        </w:rPr>
        <w:t>ETAS Y BIC</w:t>
      </w:r>
      <w:r w:rsidR="005D434F">
        <w:rPr>
          <w:rFonts w:ascii="Arial" w:hAnsi="Arial" w:cs="Arial"/>
          <w:b/>
          <w:bCs/>
          <w:color w:val="000000" w:themeColor="text1"/>
          <w:sz w:val="24"/>
          <w:szCs w:val="24"/>
        </w:rPr>
        <w:t>IC</w:t>
      </w:r>
      <w:r>
        <w:rPr>
          <w:rFonts w:ascii="Arial" w:hAnsi="Arial" w:cs="Arial"/>
          <w:b/>
          <w:bCs/>
          <w:color w:val="000000" w:themeColor="text1"/>
          <w:sz w:val="24"/>
          <w:szCs w:val="24"/>
        </w:rPr>
        <w:t>L</w:t>
      </w:r>
      <w:r w:rsidR="005D434F">
        <w:rPr>
          <w:rFonts w:ascii="Arial" w:hAnsi="Arial" w:cs="Arial"/>
          <w:b/>
          <w:bCs/>
          <w:color w:val="000000" w:themeColor="text1"/>
          <w:sz w:val="24"/>
          <w:szCs w:val="24"/>
        </w:rPr>
        <w:t>E</w:t>
      </w:r>
      <w:r>
        <w:rPr>
          <w:rFonts w:ascii="Arial" w:hAnsi="Arial" w:cs="Arial"/>
          <w:b/>
          <w:bCs/>
          <w:color w:val="000000" w:themeColor="text1"/>
          <w:sz w:val="24"/>
          <w:szCs w:val="24"/>
        </w:rPr>
        <w:t>TAS:</w:t>
      </w:r>
      <w:r w:rsidR="007B4990" w:rsidRPr="007B4990">
        <w:rPr>
          <w:rFonts w:ascii="Arial" w:hAnsi="Arial" w:cs="Arial"/>
          <w:b/>
          <w:bCs/>
          <w:color w:val="000000" w:themeColor="text1"/>
          <w:sz w:val="24"/>
          <w:szCs w:val="24"/>
        </w:rPr>
        <w:t xml:space="preserve"> </w:t>
      </w:r>
    </w:p>
    <w:p w:rsidR="009D2A39" w:rsidRPr="009D2A39" w:rsidRDefault="009D2A39"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sidRPr="009D2A39">
        <w:rPr>
          <w:rFonts w:ascii="Arial" w:hAnsi="Arial" w:cs="Arial"/>
          <w:color w:val="000000" w:themeColor="text1"/>
          <w:sz w:val="24"/>
          <w:szCs w:val="24"/>
        </w:rPr>
        <w:t>Desinfecte con regularidad superficies con las que tiene contacto frecuente como son las manijas, volante, palanca de cambios, botones de ventana, hebillas del cinturón de seguridad, radio, etc.</w:t>
      </w:r>
    </w:p>
    <w:p w:rsidR="009D2A39" w:rsidRPr="009D2A39" w:rsidRDefault="009D2A39"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sidRPr="009D2A39">
        <w:rPr>
          <w:rFonts w:ascii="Arial" w:hAnsi="Arial" w:cs="Arial"/>
          <w:color w:val="000000" w:themeColor="text1"/>
          <w:sz w:val="24"/>
          <w:szCs w:val="24"/>
        </w:rPr>
        <w:t>En la media de lo posible</w:t>
      </w:r>
      <w:r w:rsidR="00B339FE">
        <w:rPr>
          <w:rFonts w:ascii="Arial" w:hAnsi="Arial" w:cs="Arial"/>
          <w:color w:val="000000" w:themeColor="text1"/>
          <w:sz w:val="24"/>
          <w:szCs w:val="24"/>
        </w:rPr>
        <w:t xml:space="preserve"> mantenga ventilado el vehículo, de manera natural.</w:t>
      </w:r>
    </w:p>
    <w:p w:rsidR="009D2A39" w:rsidRPr="009D2A39" w:rsidRDefault="009D2A39"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sidRPr="009D2A39">
        <w:rPr>
          <w:rFonts w:ascii="Arial" w:hAnsi="Arial" w:cs="Arial"/>
          <w:color w:val="000000" w:themeColor="text1"/>
          <w:sz w:val="24"/>
          <w:szCs w:val="24"/>
        </w:rPr>
        <w:t>Al subirse al vehículo abra las puertas y permita que se ventile durante un par de minutos antes de subirse a él.</w:t>
      </w:r>
    </w:p>
    <w:p w:rsidR="009D2A39" w:rsidRPr="009D2A39" w:rsidRDefault="009D2A39"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sidRPr="009D2A39">
        <w:rPr>
          <w:rFonts w:ascii="Arial" w:hAnsi="Arial" w:cs="Arial"/>
          <w:color w:val="000000" w:themeColor="text1"/>
          <w:sz w:val="24"/>
          <w:szCs w:val="24"/>
        </w:rPr>
        <w:t xml:space="preserve">En la medida de lo posible mantenga la distancia mínima recomendada (por ejemplo, el pasajero </w:t>
      </w:r>
      <w:r w:rsidR="00AB4F39">
        <w:rPr>
          <w:rFonts w:ascii="Arial" w:hAnsi="Arial" w:cs="Arial"/>
          <w:color w:val="000000" w:themeColor="text1"/>
          <w:sz w:val="24"/>
          <w:szCs w:val="24"/>
        </w:rPr>
        <w:t xml:space="preserve">acompañante </w:t>
      </w:r>
      <w:r w:rsidRPr="009D2A39">
        <w:rPr>
          <w:rFonts w:ascii="Arial" w:hAnsi="Arial" w:cs="Arial"/>
          <w:color w:val="000000" w:themeColor="text1"/>
          <w:sz w:val="24"/>
          <w:szCs w:val="24"/>
        </w:rPr>
        <w:t>puede ir en la parte de atrás)</w:t>
      </w:r>
      <w:r>
        <w:rPr>
          <w:rFonts w:ascii="Arial" w:hAnsi="Arial" w:cs="Arial"/>
          <w:color w:val="000000" w:themeColor="text1"/>
          <w:sz w:val="24"/>
          <w:szCs w:val="24"/>
        </w:rPr>
        <w:t>.</w:t>
      </w:r>
    </w:p>
    <w:p w:rsidR="009D2A39" w:rsidRPr="009D2A39" w:rsidRDefault="009D2A39"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sidRPr="009D2A39">
        <w:rPr>
          <w:rFonts w:ascii="Arial" w:hAnsi="Arial" w:cs="Arial"/>
          <w:color w:val="000000" w:themeColor="text1"/>
          <w:sz w:val="24"/>
          <w:szCs w:val="24"/>
        </w:rPr>
        <w:t>Para motocicletas y bicicletas desinfecte con regularidad el manubrio de las mismas.</w:t>
      </w:r>
    </w:p>
    <w:p w:rsidR="009D2A39" w:rsidRDefault="009D2A39"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sidRPr="009D2A39">
        <w:rPr>
          <w:rFonts w:ascii="Arial" w:hAnsi="Arial" w:cs="Arial"/>
          <w:color w:val="000000" w:themeColor="text1"/>
          <w:sz w:val="24"/>
          <w:szCs w:val="24"/>
        </w:rPr>
        <w:t>Desinfectar los elementos de seguridad, como cascos, guantes, gafas, rodilleras, entre otros.</w:t>
      </w:r>
    </w:p>
    <w:p w:rsidR="00EE77CC" w:rsidRDefault="00EE77CC" w:rsidP="00EE77CC">
      <w:pPr>
        <w:shd w:val="clear" w:color="auto" w:fill="FFFFFF"/>
        <w:spacing w:after="0" w:line="240" w:lineRule="auto"/>
        <w:ind w:left="300"/>
        <w:jc w:val="both"/>
        <w:rPr>
          <w:rFonts w:ascii="Arial" w:hAnsi="Arial" w:cs="Arial"/>
          <w:color w:val="000000" w:themeColor="text1"/>
          <w:sz w:val="24"/>
          <w:szCs w:val="24"/>
        </w:rPr>
      </w:pPr>
    </w:p>
    <w:p w:rsidR="00E168C1" w:rsidRDefault="00EE77CC" w:rsidP="00EE77CC">
      <w:pPr>
        <w:rPr>
          <w:rFonts w:ascii="Arial" w:hAnsi="Arial" w:cs="Arial"/>
          <w:b/>
          <w:bCs/>
          <w:color w:val="000000" w:themeColor="text1"/>
          <w:sz w:val="24"/>
          <w:szCs w:val="24"/>
        </w:rPr>
      </w:pPr>
      <w:r>
        <w:rPr>
          <w:rFonts w:ascii="Arial" w:hAnsi="Arial" w:cs="Arial"/>
          <w:b/>
          <w:bCs/>
          <w:color w:val="000000" w:themeColor="text1"/>
          <w:sz w:val="24"/>
          <w:szCs w:val="24"/>
        </w:rPr>
        <w:t xml:space="preserve">10. </w:t>
      </w:r>
      <w:r w:rsidR="00E168C1" w:rsidRPr="00275A7C">
        <w:rPr>
          <w:rFonts w:ascii="Arial" w:hAnsi="Arial" w:cs="Arial"/>
          <w:b/>
          <w:bCs/>
          <w:color w:val="000000" w:themeColor="text1"/>
          <w:sz w:val="24"/>
          <w:szCs w:val="24"/>
        </w:rPr>
        <w:t>RESPUESTA ANTE UN CASO DE CORONAVIRUS.</w:t>
      </w:r>
    </w:p>
    <w:p w:rsidR="00863AB5" w:rsidRDefault="00863AB5"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color w:val="000000" w:themeColor="text1"/>
          <w:sz w:val="24"/>
          <w:szCs w:val="24"/>
        </w:rPr>
        <w:t>El colaborar (a)</w:t>
      </w:r>
      <w:r w:rsidRPr="00863AB5">
        <w:rPr>
          <w:rFonts w:ascii="Arial" w:hAnsi="Arial" w:cs="Arial"/>
          <w:color w:val="000000" w:themeColor="text1"/>
          <w:sz w:val="24"/>
          <w:szCs w:val="24"/>
        </w:rPr>
        <w:t xml:space="preserve"> que presente sintomatología compatible con infección respiratoria aguda como fiebre, tos o dificultad respiratoria de inicio súbito y hubiera estado en zona de riesgo o en contacto con enfermo infectado por COVID-19 confirmado, deberá quedarse en su </w:t>
      </w:r>
      <w:r>
        <w:rPr>
          <w:rFonts w:ascii="Arial" w:hAnsi="Arial" w:cs="Arial"/>
          <w:color w:val="000000" w:themeColor="text1"/>
          <w:sz w:val="24"/>
          <w:szCs w:val="24"/>
        </w:rPr>
        <w:t>casa</w:t>
      </w:r>
      <w:r w:rsidRPr="00863AB5">
        <w:rPr>
          <w:rFonts w:ascii="Arial" w:hAnsi="Arial" w:cs="Arial"/>
          <w:color w:val="000000" w:themeColor="text1"/>
          <w:sz w:val="24"/>
          <w:szCs w:val="24"/>
        </w:rPr>
        <w:t xml:space="preserve"> y deberá contactar</w:t>
      </w:r>
      <w:r>
        <w:rPr>
          <w:rFonts w:ascii="Arial" w:hAnsi="Arial" w:cs="Arial"/>
          <w:color w:val="000000" w:themeColor="text1"/>
          <w:sz w:val="24"/>
          <w:szCs w:val="24"/>
        </w:rPr>
        <w:t xml:space="preserve"> con su EPS, y suministrar la información de las condiciones de salud en la aplicación </w:t>
      </w:r>
      <w:proofErr w:type="spellStart"/>
      <w:r>
        <w:rPr>
          <w:rFonts w:ascii="Arial" w:hAnsi="Arial" w:cs="Arial"/>
          <w:color w:val="000000" w:themeColor="text1"/>
          <w:sz w:val="24"/>
          <w:szCs w:val="24"/>
        </w:rPr>
        <w:t>CoronApp</w:t>
      </w:r>
      <w:proofErr w:type="spellEnd"/>
      <w:r>
        <w:rPr>
          <w:rFonts w:ascii="Arial" w:hAnsi="Arial" w:cs="Arial"/>
          <w:color w:val="000000" w:themeColor="text1"/>
          <w:sz w:val="24"/>
          <w:szCs w:val="24"/>
        </w:rPr>
        <w:t>.</w:t>
      </w:r>
    </w:p>
    <w:p w:rsidR="00420590" w:rsidRDefault="002F0AA8"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color w:val="000000" w:themeColor="text1"/>
          <w:sz w:val="24"/>
          <w:szCs w:val="24"/>
        </w:rPr>
        <w:t xml:space="preserve">En caso </w:t>
      </w:r>
      <w:r w:rsidR="00126CA7" w:rsidRPr="00126CA7">
        <w:rPr>
          <w:rFonts w:ascii="Arial" w:hAnsi="Arial" w:cs="Arial"/>
          <w:color w:val="000000" w:themeColor="text1"/>
          <w:sz w:val="24"/>
          <w:szCs w:val="24"/>
        </w:rPr>
        <w:t xml:space="preserve">que un colaborador </w:t>
      </w:r>
      <w:r w:rsidR="00126CA7">
        <w:rPr>
          <w:rFonts w:ascii="Arial" w:hAnsi="Arial" w:cs="Arial"/>
          <w:color w:val="000000" w:themeColor="text1"/>
          <w:sz w:val="24"/>
          <w:szCs w:val="24"/>
        </w:rPr>
        <w:t xml:space="preserve">(a) </w:t>
      </w:r>
      <w:r w:rsidR="00126CA7" w:rsidRPr="00126CA7">
        <w:rPr>
          <w:rFonts w:ascii="Arial" w:hAnsi="Arial" w:cs="Arial"/>
          <w:color w:val="000000" w:themeColor="text1"/>
          <w:sz w:val="24"/>
          <w:szCs w:val="24"/>
        </w:rPr>
        <w:t>presente síntomas asociados a</w:t>
      </w:r>
      <w:r w:rsidR="00275479">
        <w:rPr>
          <w:rFonts w:ascii="Arial" w:hAnsi="Arial" w:cs="Arial"/>
          <w:color w:val="000000" w:themeColor="text1"/>
          <w:sz w:val="24"/>
          <w:szCs w:val="24"/>
        </w:rPr>
        <w:t>l COVID-19 (tos, fiebre sobre 3</w:t>
      </w:r>
      <w:r w:rsidR="00126CA7">
        <w:rPr>
          <w:rFonts w:ascii="Arial" w:hAnsi="Arial" w:cs="Arial"/>
          <w:color w:val="000000" w:themeColor="text1"/>
          <w:sz w:val="24"/>
          <w:szCs w:val="24"/>
        </w:rPr>
        <w:t>8</w:t>
      </w:r>
      <w:r w:rsidR="00126CA7" w:rsidRPr="00126CA7">
        <w:rPr>
          <w:rFonts w:ascii="Arial" w:hAnsi="Arial" w:cs="Arial"/>
          <w:color w:val="000000" w:themeColor="text1"/>
          <w:sz w:val="24"/>
          <w:szCs w:val="24"/>
        </w:rPr>
        <w:t>°C, dolor muscular y dificultad respiratoria, e</w:t>
      </w:r>
      <w:r w:rsidR="00126CA7">
        <w:rPr>
          <w:rFonts w:ascii="Arial" w:hAnsi="Arial" w:cs="Arial"/>
          <w:color w:val="000000" w:themeColor="text1"/>
          <w:sz w:val="24"/>
          <w:szCs w:val="24"/>
        </w:rPr>
        <w:t>ntre otros síntomas de resfriado</w:t>
      </w:r>
      <w:r w:rsidR="00F16AE3">
        <w:rPr>
          <w:rFonts w:ascii="Arial" w:hAnsi="Arial" w:cs="Arial"/>
          <w:color w:val="000000" w:themeColor="text1"/>
          <w:sz w:val="24"/>
          <w:szCs w:val="24"/>
        </w:rPr>
        <w:t>)</w:t>
      </w:r>
      <w:r w:rsidR="00126CA7">
        <w:rPr>
          <w:rFonts w:ascii="Arial" w:hAnsi="Arial" w:cs="Arial"/>
          <w:color w:val="000000" w:themeColor="text1"/>
          <w:sz w:val="24"/>
          <w:szCs w:val="24"/>
        </w:rPr>
        <w:t xml:space="preserve">, </w:t>
      </w:r>
      <w:r w:rsidR="00555A2B">
        <w:rPr>
          <w:rFonts w:ascii="Arial" w:hAnsi="Arial" w:cs="Arial"/>
          <w:color w:val="000000" w:themeColor="text1"/>
          <w:sz w:val="24"/>
          <w:szCs w:val="24"/>
        </w:rPr>
        <w:t xml:space="preserve">se le debe </w:t>
      </w:r>
      <w:r w:rsidR="00126CA7">
        <w:rPr>
          <w:rFonts w:ascii="Arial" w:hAnsi="Arial" w:cs="Arial"/>
          <w:color w:val="000000" w:themeColor="text1"/>
          <w:sz w:val="24"/>
          <w:szCs w:val="24"/>
        </w:rPr>
        <w:t>suministrar</w:t>
      </w:r>
      <w:r w:rsidR="009B7CD1">
        <w:rPr>
          <w:rFonts w:ascii="Arial" w:hAnsi="Arial" w:cs="Arial"/>
          <w:color w:val="000000" w:themeColor="text1"/>
          <w:sz w:val="24"/>
          <w:szCs w:val="24"/>
        </w:rPr>
        <w:t xml:space="preserve"> </w:t>
      </w:r>
      <w:r w:rsidR="00BB33ED">
        <w:rPr>
          <w:rFonts w:ascii="Arial" w:hAnsi="Arial" w:cs="Arial"/>
          <w:color w:val="000000" w:themeColor="text1"/>
          <w:sz w:val="24"/>
          <w:szCs w:val="24"/>
        </w:rPr>
        <w:t xml:space="preserve">tapabocas </w:t>
      </w:r>
      <w:r w:rsidR="009F4D63">
        <w:rPr>
          <w:rFonts w:ascii="Arial" w:hAnsi="Arial" w:cs="Arial"/>
          <w:color w:val="000000" w:themeColor="text1"/>
          <w:sz w:val="24"/>
          <w:szCs w:val="24"/>
        </w:rPr>
        <w:t>manteniendo</w:t>
      </w:r>
      <w:r w:rsidR="00420590">
        <w:rPr>
          <w:rFonts w:ascii="Arial" w:hAnsi="Arial" w:cs="Arial"/>
          <w:color w:val="000000" w:themeColor="text1"/>
          <w:sz w:val="24"/>
          <w:szCs w:val="24"/>
        </w:rPr>
        <w:t xml:space="preserve"> siempre el distanciamiento de mínimo</w:t>
      </w:r>
      <w:r w:rsidR="00126CA7">
        <w:rPr>
          <w:rFonts w:ascii="Arial" w:hAnsi="Arial" w:cs="Arial"/>
          <w:color w:val="000000" w:themeColor="text1"/>
          <w:sz w:val="24"/>
          <w:szCs w:val="24"/>
        </w:rPr>
        <w:t xml:space="preserve"> 2 metros, y </w:t>
      </w:r>
      <w:r w:rsidR="00981319" w:rsidRPr="00981319">
        <w:rPr>
          <w:rFonts w:ascii="Arial" w:hAnsi="Arial" w:cs="Arial"/>
          <w:color w:val="000000" w:themeColor="text1"/>
          <w:sz w:val="24"/>
          <w:szCs w:val="24"/>
        </w:rPr>
        <w:t>se ubicará en una zona de aislamiento definida por la empresa</w:t>
      </w:r>
      <w:r w:rsidR="00981319">
        <w:rPr>
          <w:rFonts w:ascii="Arial" w:hAnsi="Arial" w:cs="Arial"/>
          <w:color w:val="000000" w:themeColor="text1"/>
          <w:sz w:val="24"/>
          <w:szCs w:val="24"/>
        </w:rPr>
        <w:t xml:space="preserve">. </w:t>
      </w:r>
      <w:r w:rsidR="00F16AE3">
        <w:rPr>
          <w:rFonts w:ascii="Arial" w:hAnsi="Arial" w:cs="Arial"/>
          <w:color w:val="000000" w:themeColor="text1"/>
          <w:sz w:val="24"/>
          <w:szCs w:val="24"/>
        </w:rPr>
        <w:t>Se debe en todo momento</w:t>
      </w:r>
      <w:r w:rsidR="00555A2B">
        <w:rPr>
          <w:rFonts w:ascii="Arial" w:hAnsi="Arial" w:cs="Arial"/>
          <w:color w:val="000000" w:themeColor="text1"/>
          <w:sz w:val="24"/>
          <w:szCs w:val="24"/>
        </w:rPr>
        <w:t xml:space="preserve"> mantener la</w:t>
      </w:r>
      <w:r w:rsidR="00F16AE3">
        <w:rPr>
          <w:rFonts w:ascii="Arial" w:hAnsi="Arial" w:cs="Arial"/>
          <w:color w:val="000000" w:themeColor="text1"/>
          <w:sz w:val="24"/>
          <w:szCs w:val="24"/>
        </w:rPr>
        <w:t xml:space="preserve"> confidencialidad del caso.</w:t>
      </w:r>
    </w:p>
    <w:p w:rsidR="009F4D63" w:rsidRDefault="009F4D63"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sidRPr="00B86171">
        <w:rPr>
          <w:rFonts w:ascii="Arial" w:hAnsi="Arial" w:cs="Arial"/>
          <w:color w:val="000000" w:themeColor="text1"/>
          <w:sz w:val="24"/>
          <w:szCs w:val="24"/>
        </w:rPr>
        <w:t>Avisar a las autoridades de sal</w:t>
      </w:r>
      <w:r>
        <w:rPr>
          <w:rFonts w:ascii="Arial" w:hAnsi="Arial" w:cs="Arial"/>
          <w:color w:val="000000" w:themeColor="text1"/>
          <w:sz w:val="24"/>
          <w:szCs w:val="24"/>
        </w:rPr>
        <w:t xml:space="preserve">ud </w:t>
      </w:r>
      <w:r w:rsidR="001B79B9">
        <w:rPr>
          <w:rFonts w:ascii="Arial" w:hAnsi="Arial" w:cs="Arial"/>
          <w:color w:val="000000" w:themeColor="text1"/>
          <w:sz w:val="24"/>
          <w:szCs w:val="24"/>
        </w:rPr>
        <w:t>municipal correspondiente, EPS y</w:t>
      </w:r>
      <w:r>
        <w:rPr>
          <w:rFonts w:ascii="Arial" w:hAnsi="Arial" w:cs="Arial"/>
          <w:color w:val="000000" w:themeColor="text1"/>
          <w:sz w:val="24"/>
          <w:szCs w:val="24"/>
        </w:rPr>
        <w:t xml:space="preserve"> ARL, hacer el reporte por la aplicación </w:t>
      </w:r>
      <w:proofErr w:type="spellStart"/>
      <w:r>
        <w:rPr>
          <w:rFonts w:ascii="Arial" w:hAnsi="Arial" w:cs="Arial"/>
          <w:color w:val="000000" w:themeColor="text1"/>
          <w:sz w:val="24"/>
          <w:szCs w:val="24"/>
        </w:rPr>
        <w:t>Coron</w:t>
      </w:r>
      <w:r w:rsidR="00555A2B">
        <w:rPr>
          <w:rFonts w:ascii="Arial" w:hAnsi="Arial" w:cs="Arial"/>
          <w:color w:val="000000" w:themeColor="text1"/>
          <w:sz w:val="24"/>
          <w:szCs w:val="24"/>
        </w:rPr>
        <w:t>A</w:t>
      </w:r>
      <w:r w:rsidR="00864576">
        <w:rPr>
          <w:rFonts w:ascii="Arial" w:hAnsi="Arial" w:cs="Arial"/>
          <w:color w:val="000000" w:themeColor="text1"/>
          <w:sz w:val="24"/>
          <w:szCs w:val="24"/>
        </w:rPr>
        <w:t>pp</w:t>
      </w:r>
      <w:proofErr w:type="spellEnd"/>
      <w:r w:rsidR="00555A2B">
        <w:rPr>
          <w:rFonts w:ascii="Arial" w:hAnsi="Arial" w:cs="Arial"/>
          <w:color w:val="000000" w:themeColor="text1"/>
          <w:sz w:val="24"/>
          <w:szCs w:val="24"/>
        </w:rPr>
        <w:t xml:space="preserve">, y solicitar el traslado en ambulancia del colaborador (a). </w:t>
      </w:r>
    </w:p>
    <w:p w:rsidR="00AC51E8" w:rsidRPr="00AC51E8" w:rsidRDefault="00AC51E8" w:rsidP="00095410">
      <w:pPr>
        <w:numPr>
          <w:ilvl w:val="0"/>
          <w:numId w:val="1"/>
        </w:numPr>
        <w:shd w:val="clear" w:color="auto" w:fill="FFFFFF"/>
        <w:spacing w:after="0" w:line="240" w:lineRule="auto"/>
        <w:ind w:left="300"/>
        <w:jc w:val="both"/>
        <w:rPr>
          <w:rFonts w:ascii="Arial" w:hAnsi="Arial" w:cs="Arial"/>
          <w:sz w:val="24"/>
          <w:szCs w:val="24"/>
        </w:rPr>
      </w:pPr>
      <w:r w:rsidRPr="00863AB5">
        <w:rPr>
          <w:rFonts w:ascii="Arial" w:hAnsi="Arial" w:cs="Arial"/>
          <w:color w:val="000000" w:themeColor="text1"/>
          <w:sz w:val="24"/>
          <w:szCs w:val="24"/>
        </w:rPr>
        <w:lastRenderedPageBreak/>
        <w:t>Elaborar el</w:t>
      </w:r>
      <w:r w:rsidRPr="00AC51E8">
        <w:rPr>
          <w:rFonts w:ascii="Arial" w:hAnsi="Arial" w:cs="Arial"/>
          <w:sz w:val="24"/>
          <w:szCs w:val="24"/>
        </w:rPr>
        <w:t xml:space="preserve"> listado y v</w:t>
      </w:r>
      <w:r w:rsidR="00524170" w:rsidRPr="00AC51E8">
        <w:rPr>
          <w:rFonts w:ascii="Arial" w:hAnsi="Arial" w:cs="Arial"/>
          <w:sz w:val="24"/>
          <w:szCs w:val="24"/>
        </w:rPr>
        <w:t xml:space="preserve">erificar </w:t>
      </w:r>
      <w:r w:rsidR="00126CA7">
        <w:rPr>
          <w:rFonts w:ascii="Arial" w:hAnsi="Arial" w:cs="Arial"/>
          <w:sz w:val="24"/>
          <w:szCs w:val="24"/>
        </w:rPr>
        <w:t xml:space="preserve">aquellas </w:t>
      </w:r>
      <w:r w:rsidR="00A84554" w:rsidRPr="00AC51E8">
        <w:rPr>
          <w:rFonts w:ascii="Arial" w:hAnsi="Arial" w:cs="Arial"/>
          <w:sz w:val="24"/>
          <w:szCs w:val="24"/>
        </w:rPr>
        <w:t>personas con las cuales pudo</w:t>
      </w:r>
      <w:r w:rsidR="00524170" w:rsidRPr="00AC51E8">
        <w:rPr>
          <w:rFonts w:ascii="Arial" w:hAnsi="Arial" w:cs="Arial"/>
          <w:sz w:val="24"/>
          <w:szCs w:val="24"/>
        </w:rPr>
        <w:t xml:space="preserve"> haber estado</w:t>
      </w:r>
      <w:r w:rsidR="00126CA7">
        <w:rPr>
          <w:rFonts w:ascii="Arial" w:hAnsi="Arial" w:cs="Arial"/>
          <w:sz w:val="24"/>
          <w:szCs w:val="24"/>
        </w:rPr>
        <w:t xml:space="preserve"> en</w:t>
      </w:r>
      <w:r w:rsidR="00524170" w:rsidRPr="00AC51E8">
        <w:rPr>
          <w:rFonts w:ascii="Arial" w:hAnsi="Arial" w:cs="Arial"/>
          <w:sz w:val="24"/>
          <w:szCs w:val="24"/>
        </w:rPr>
        <w:t xml:space="preserve"> </w:t>
      </w:r>
      <w:r w:rsidR="00126CA7">
        <w:rPr>
          <w:rFonts w:ascii="Arial" w:hAnsi="Arial" w:cs="Arial"/>
          <w:sz w:val="24"/>
          <w:szCs w:val="24"/>
        </w:rPr>
        <w:t xml:space="preserve">contacto </w:t>
      </w:r>
      <w:r w:rsidR="00524170" w:rsidRPr="00AC51E8">
        <w:rPr>
          <w:rFonts w:ascii="Arial" w:hAnsi="Arial" w:cs="Arial"/>
          <w:sz w:val="24"/>
          <w:szCs w:val="24"/>
        </w:rPr>
        <w:t xml:space="preserve">a menos de dos </w:t>
      </w:r>
      <w:r w:rsidR="00BB33ED">
        <w:rPr>
          <w:rFonts w:ascii="Arial" w:hAnsi="Arial" w:cs="Arial"/>
          <w:sz w:val="24"/>
          <w:szCs w:val="24"/>
        </w:rPr>
        <w:t xml:space="preserve">(2) </w:t>
      </w:r>
      <w:r w:rsidR="00524170" w:rsidRPr="00AC51E8">
        <w:rPr>
          <w:rFonts w:ascii="Arial" w:hAnsi="Arial" w:cs="Arial"/>
          <w:sz w:val="24"/>
          <w:szCs w:val="24"/>
        </w:rPr>
        <w:t>metros de distancia, o haber compartido un espacio cerrado durante un período prolongado de tiempo</w:t>
      </w:r>
      <w:r w:rsidR="00BB33ED">
        <w:rPr>
          <w:rFonts w:ascii="Arial" w:hAnsi="Arial" w:cs="Arial"/>
          <w:sz w:val="24"/>
          <w:szCs w:val="24"/>
        </w:rPr>
        <w:t xml:space="preserve">. </w:t>
      </w:r>
      <w:r w:rsidRPr="00AC51E8">
        <w:rPr>
          <w:rFonts w:ascii="Arial" w:hAnsi="Arial" w:cs="Arial"/>
          <w:sz w:val="24"/>
          <w:szCs w:val="24"/>
        </w:rPr>
        <w:t xml:space="preserve"> </w:t>
      </w:r>
    </w:p>
    <w:p w:rsidR="00A84554" w:rsidRPr="002C4B04" w:rsidRDefault="00AC51E8"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sidRPr="00AC51E8">
        <w:rPr>
          <w:rFonts w:ascii="Arial" w:hAnsi="Arial" w:cs="Arial"/>
          <w:sz w:val="24"/>
          <w:szCs w:val="24"/>
        </w:rPr>
        <w:t xml:space="preserve">Siempre que se informe </w:t>
      </w:r>
      <w:r>
        <w:rPr>
          <w:rFonts w:ascii="Arial" w:hAnsi="Arial" w:cs="Arial"/>
          <w:sz w:val="24"/>
          <w:szCs w:val="24"/>
        </w:rPr>
        <w:t>de la situación a los contactos, s</w:t>
      </w:r>
      <w:r w:rsidRPr="00AC51E8">
        <w:rPr>
          <w:rFonts w:ascii="Arial" w:hAnsi="Arial" w:cs="Arial"/>
          <w:sz w:val="24"/>
          <w:szCs w:val="24"/>
        </w:rPr>
        <w:t>e debe mantener la confidencialidad de la identidad de los casos.</w:t>
      </w:r>
      <w:r>
        <w:rPr>
          <w:rFonts w:ascii="Arial" w:hAnsi="Arial" w:cs="Arial"/>
          <w:sz w:val="24"/>
          <w:szCs w:val="24"/>
        </w:rPr>
        <w:t xml:space="preserve"> </w:t>
      </w:r>
      <w:r w:rsidRPr="00524170">
        <w:rPr>
          <w:rFonts w:ascii="Arial" w:hAnsi="Arial" w:cs="Arial"/>
          <w:sz w:val="24"/>
          <w:szCs w:val="24"/>
        </w:rPr>
        <w:t>Todo contacto y seguimiento al(</w:t>
      </w:r>
      <w:r w:rsidR="001B79B9">
        <w:rPr>
          <w:rFonts w:ascii="Arial" w:hAnsi="Arial" w:cs="Arial"/>
          <w:sz w:val="24"/>
          <w:szCs w:val="24"/>
        </w:rPr>
        <w:t>l</w:t>
      </w:r>
      <w:r w:rsidRPr="00524170">
        <w:rPr>
          <w:rFonts w:ascii="Arial" w:hAnsi="Arial" w:cs="Arial"/>
          <w:sz w:val="24"/>
          <w:szCs w:val="24"/>
        </w:rPr>
        <w:t>os) colaborador(es) potencialmente contagiado(s) deberá ser no presencial (por teléfono, mensajería, mail, WhatsApp u otros)</w:t>
      </w:r>
      <w:r>
        <w:rPr>
          <w:rFonts w:ascii="Arial" w:hAnsi="Arial" w:cs="Arial"/>
          <w:sz w:val="24"/>
          <w:szCs w:val="24"/>
        </w:rPr>
        <w:t>.</w:t>
      </w:r>
    </w:p>
    <w:p w:rsidR="002C4B04" w:rsidRPr="00AC51E8" w:rsidRDefault="002C4B04"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sz w:val="24"/>
          <w:szCs w:val="24"/>
        </w:rPr>
        <w:t>Las personas</w:t>
      </w:r>
      <w:r w:rsidRPr="00524170">
        <w:rPr>
          <w:rFonts w:ascii="Arial" w:hAnsi="Arial" w:cs="Arial"/>
          <w:sz w:val="24"/>
          <w:szCs w:val="24"/>
        </w:rPr>
        <w:t xml:space="preserve"> que hayan estado en contacto directo con el </w:t>
      </w:r>
      <w:r>
        <w:rPr>
          <w:rFonts w:ascii="Arial" w:hAnsi="Arial" w:cs="Arial"/>
          <w:sz w:val="24"/>
          <w:szCs w:val="24"/>
        </w:rPr>
        <w:t>colaborador (a) con posible contagio de (</w:t>
      </w:r>
      <w:proofErr w:type="spellStart"/>
      <w:r>
        <w:rPr>
          <w:rFonts w:ascii="Arial" w:hAnsi="Arial" w:cs="Arial"/>
          <w:sz w:val="24"/>
          <w:szCs w:val="24"/>
        </w:rPr>
        <w:t>Covid</w:t>
      </w:r>
      <w:proofErr w:type="spellEnd"/>
      <w:r>
        <w:rPr>
          <w:rFonts w:ascii="Arial" w:hAnsi="Arial" w:cs="Arial"/>
          <w:sz w:val="24"/>
          <w:szCs w:val="24"/>
        </w:rPr>
        <w:t xml:space="preserve"> 19), </w:t>
      </w:r>
      <w:r w:rsidRPr="00524170">
        <w:rPr>
          <w:rFonts w:ascii="Arial" w:hAnsi="Arial" w:cs="Arial"/>
          <w:sz w:val="24"/>
          <w:szCs w:val="24"/>
        </w:rPr>
        <w:t>deben permanecer en ai</w:t>
      </w:r>
      <w:r>
        <w:rPr>
          <w:rFonts w:ascii="Arial" w:hAnsi="Arial" w:cs="Arial"/>
          <w:sz w:val="24"/>
          <w:szCs w:val="24"/>
        </w:rPr>
        <w:t xml:space="preserve">slamiento preventivo, estas personas </w:t>
      </w:r>
      <w:r w:rsidRPr="00524170">
        <w:rPr>
          <w:rFonts w:ascii="Arial" w:hAnsi="Arial" w:cs="Arial"/>
          <w:sz w:val="24"/>
          <w:szCs w:val="24"/>
        </w:rPr>
        <w:t xml:space="preserve">no deben asistir a las </w:t>
      </w:r>
      <w:r>
        <w:rPr>
          <w:rFonts w:ascii="Arial" w:hAnsi="Arial" w:cs="Arial"/>
          <w:sz w:val="24"/>
          <w:szCs w:val="24"/>
        </w:rPr>
        <w:t xml:space="preserve">instalaciones </w:t>
      </w:r>
      <w:r w:rsidRPr="00524170">
        <w:rPr>
          <w:rFonts w:ascii="Arial" w:hAnsi="Arial" w:cs="Arial"/>
          <w:sz w:val="24"/>
          <w:szCs w:val="24"/>
        </w:rPr>
        <w:t>de la empresa</w:t>
      </w:r>
      <w:r>
        <w:rPr>
          <w:rFonts w:ascii="Arial" w:hAnsi="Arial" w:cs="Arial"/>
          <w:sz w:val="24"/>
          <w:szCs w:val="24"/>
        </w:rPr>
        <w:t xml:space="preserve"> o </w:t>
      </w:r>
      <w:r w:rsidRPr="00524170">
        <w:rPr>
          <w:rFonts w:ascii="Arial" w:hAnsi="Arial" w:cs="Arial"/>
          <w:sz w:val="24"/>
          <w:szCs w:val="24"/>
        </w:rPr>
        <w:t xml:space="preserve">centro de trabajo hasta obtener la confirmación del resultado del testeo y luego proceder conforme a lo que determine la autoridad de salud, o hasta que pasen 14 días de cuarentena. </w:t>
      </w:r>
    </w:p>
    <w:p w:rsidR="00555A2B" w:rsidRPr="002C4B04" w:rsidRDefault="001B79B9"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sz w:val="24"/>
          <w:szCs w:val="24"/>
        </w:rPr>
        <w:t>Si el resultado de la prueba</w:t>
      </w:r>
      <w:r w:rsidR="00555A2B" w:rsidRPr="00555A2B">
        <w:rPr>
          <w:rFonts w:ascii="Arial" w:hAnsi="Arial" w:cs="Arial"/>
          <w:sz w:val="24"/>
          <w:szCs w:val="24"/>
        </w:rPr>
        <w:t xml:space="preserve"> es negativo, se debe reportar inmediatamente a la empresa, quien puede detener las cuarentenas en quienes se había considerado posibles contactos. Posteriormente </w:t>
      </w:r>
      <w:r w:rsidR="00555A2B">
        <w:rPr>
          <w:rFonts w:ascii="Arial" w:hAnsi="Arial" w:cs="Arial"/>
          <w:sz w:val="24"/>
          <w:szCs w:val="24"/>
        </w:rPr>
        <w:t>r</w:t>
      </w:r>
      <w:r w:rsidR="00555A2B" w:rsidRPr="00555A2B">
        <w:rPr>
          <w:rFonts w:ascii="Arial" w:hAnsi="Arial" w:cs="Arial"/>
          <w:sz w:val="24"/>
          <w:szCs w:val="24"/>
        </w:rPr>
        <w:t xml:space="preserve">ealizar la encuesta frente a síntomas previo al reingreso del personal a la empresa. </w:t>
      </w:r>
    </w:p>
    <w:p w:rsidR="002C4B04" w:rsidRPr="002C4B04" w:rsidRDefault="002C4B04" w:rsidP="00095410">
      <w:pPr>
        <w:numPr>
          <w:ilvl w:val="0"/>
          <w:numId w:val="1"/>
        </w:numPr>
        <w:shd w:val="clear" w:color="auto" w:fill="FFFFFF"/>
        <w:spacing w:after="0" w:line="240" w:lineRule="auto"/>
        <w:ind w:left="300"/>
        <w:jc w:val="both"/>
        <w:rPr>
          <w:rFonts w:ascii="Arial" w:hAnsi="Arial" w:cs="Arial"/>
          <w:sz w:val="24"/>
          <w:szCs w:val="24"/>
        </w:rPr>
      </w:pPr>
      <w:r w:rsidRPr="002C4B04">
        <w:rPr>
          <w:rFonts w:ascii="Arial" w:hAnsi="Arial" w:cs="Arial"/>
          <w:sz w:val="24"/>
          <w:szCs w:val="24"/>
        </w:rPr>
        <w:t>En caso de que haya una toma de prueba y que el resultado sea positivo, el colaborador</w:t>
      </w:r>
      <w:r w:rsidR="0031572A">
        <w:rPr>
          <w:rFonts w:ascii="Arial" w:hAnsi="Arial" w:cs="Arial"/>
          <w:sz w:val="24"/>
          <w:szCs w:val="24"/>
        </w:rPr>
        <w:t>(a)</w:t>
      </w:r>
      <w:r w:rsidRPr="002C4B04">
        <w:rPr>
          <w:rFonts w:ascii="Arial" w:hAnsi="Arial" w:cs="Arial"/>
          <w:sz w:val="24"/>
          <w:szCs w:val="24"/>
        </w:rPr>
        <w:t xml:space="preserve"> no podrá asistir a la </w:t>
      </w:r>
      <w:r w:rsidR="00EE4AF4">
        <w:rPr>
          <w:rFonts w:ascii="Arial" w:hAnsi="Arial" w:cs="Arial"/>
          <w:sz w:val="24"/>
          <w:szCs w:val="24"/>
        </w:rPr>
        <w:t>empresa</w:t>
      </w:r>
      <w:r w:rsidRPr="002C4B04">
        <w:rPr>
          <w:rFonts w:ascii="Arial" w:hAnsi="Arial" w:cs="Arial"/>
          <w:sz w:val="24"/>
          <w:szCs w:val="24"/>
        </w:rPr>
        <w:t xml:space="preserve"> hasta que reciba a</w:t>
      </w:r>
      <w:r w:rsidR="00EE4AF4">
        <w:rPr>
          <w:rFonts w:ascii="Arial" w:hAnsi="Arial" w:cs="Arial"/>
          <w:sz w:val="24"/>
          <w:szCs w:val="24"/>
        </w:rPr>
        <w:t xml:space="preserve">tención médica y posterior alta, </w:t>
      </w:r>
      <w:r w:rsidRPr="002C4B04">
        <w:rPr>
          <w:rFonts w:ascii="Arial" w:hAnsi="Arial" w:cs="Arial"/>
          <w:sz w:val="24"/>
          <w:szCs w:val="24"/>
        </w:rPr>
        <w:t>y debe seguir las indicaciones dadas</w:t>
      </w:r>
      <w:r w:rsidR="00EE4AF4">
        <w:rPr>
          <w:rFonts w:ascii="Arial" w:hAnsi="Arial" w:cs="Arial"/>
          <w:sz w:val="24"/>
          <w:szCs w:val="24"/>
        </w:rPr>
        <w:t xml:space="preserve"> </w:t>
      </w:r>
      <w:r w:rsidRPr="002C4B04">
        <w:rPr>
          <w:rFonts w:ascii="Arial" w:hAnsi="Arial" w:cs="Arial"/>
          <w:sz w:val="24"/>
          <w:szCs w:val="24"/>
        </w:rPr>
        <w:t>por el organismo médico a cargo de su caso, además de avisar inmediatamente el resultado a la empresa.</w:t>
      </w:r>
    </w:p>
    <w:p w:rsidR="00AC51E8" w:rsidRPr="00AC51E8" w:rsidRDefault="00AC51E8"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Pr>
          <w:rFonts w:ascii="Arial" w:hAnsi="Arial" w:cs="Arial"/>
          <w:sz w:val="24"/>
          <w:szCs w:val="24"/>
        </w:rPr>
        <w:t xml:space="preserve">Realizar </w:t>
      </w:r>
      <w:r w:rsidR="00524170" w:rsidRPr="00524170">
        <w:rPr>
          <w:rFonts w:ascii="Arial" w:hAnsi="Arial" w:cs="Arial"/>
          <w:sz w:val="24"/>
          <w:szCs w:val="24"/>
        </w:rPr>
        <w:t>s</w:t>
      </w:r>
      <w:r w:rsidR="00555A2B">
        <w:rPr>
          <w:rFonts w:ascii="Arial" w:hAnsi="Arial" w:cs="Arial"/>
          <w:sz w:val="24"/>
          <w:szCs w:val="24"/>
        </w:rPr>
        <w:t xml:space="preserve">eguimiento diario y control de </w:t>
      </w:r>
      <w:r w:rsidR="00524170" w:rsidRPr="00524170">
        <w:rPr>
          <w:rFonts w:ascii="Arial" w:hAnsi="Arial" w:cs="Arial"/>
          <w:sz w:val="24"/>
          <w:szCs w:val="24"/>
        </w:rPr>
        <w:t xml:space="preserve">cuarentenas preventivas de </w:t>
      </w:r>
      <w:r>
        <w:rPr>
          <w:rFonts w:ascii="Arial" w:hAnsi="Arial" w:cs="Arial"/>
          <w:sz w:val="24"/>
          <w:szCs w:val="24"/>
        </w:rPr>
        <w:t>colaboradores</w:t>
      </w:r>
      <w:r w:rsidR="00524170" w:rsidRPr="00524170">
        <w:rPr>
          <w:rFonts w:ascii="Arial" w:hAnsi="Arial" w:cs="Arial"/>
          <w:sz w:val="24"/>
          <w:szCs w:val="24"/>
        </w:rPr>
        <w:t xml:space="preserve"> que estuvieron en contacto con la persona sospechosa de contagio y/o tienen confirmación diagnóstica por parte de la autoridad de salud</w:t>
      </w:r>
      <w:r w:rsidR="00BB33ED">
        <w:rPr>
          <w:rFonts w:ascii="Arial" w:hAnsi="Arial" w:cs="Arial"/>
          <w:sz w:val="24"/>
          <w:szCs w:val="24"/>
        </w:rPr>
        <w:t>.</w:t>
      </w:r>
    </w:p>
    <w:p w:rsidR="00981319" w:rsidRPr="00981319" w:rsidRDefault="00524170" w:rsidP="00095410">
      <w:pPr>
        <w:numPr>
          <w:ilvl w:val="0"/>
          <w:numId w:val="1"/>
        </w:numPr>
        <w:shd w:val="clear" w:color="auto" w:fill="FFFFFF"/>
        <w:spacing w:after="0" w:line="240" w:lineRule="auto"/>
        <w:ind w:left="300"/>
        <w:jc w:val="both"/>
        <w:rPr>
          <w:rFonts w:ascii="Arial" w:hAnsi="Arial" w:cs="Arial"/>
          <w:color w:val="000000" w:themeColor="text1"/>
          <w:sz w:val="24"/>
          <w:szCs w:val="24"/>
        </w:rPr>
      </w:pPr>
      <w:r w:rsidRPr="00524170">
        <w:rPr>
          <w:rFonts w:ascii="Arial" w:hAnsi="Arial" w:cs="Arial"/>
          <w:sz w:val="24"/>
          <w:szCs w:val="24"/>
        </w:rPr>
        <w:t xml:space="preserve">Cerrar temporalmente todas las áreas en donde haya estado la persona en las últimas 72 horas. Incluir materiales con los que pudo haber entrado en contacto la persona. </w:t>
      </w:r>
    </w:p>
    <w:p w:rsidR="00524170" w:rsidRPr="00866ADB" w:rsidRDefault="00981319" w:rsidP="00095410">
      <w:pPr>
        <w:numPr>
          <w:ilvl w:val="0"/>
          <w:numId w:val="1"/>
        </w:numPr>
        <w:shd w:val="clear" w:color="auto" w:fill="FFFFFF"/>
        <w:spacing w:after="0" w:line="240" w:lineRule="auto"/>
        <w:ind w:left="300"/>
        <w:jc w:val="both"/>
        <w:rPr>
          <w:rFonts w:ascii="Arial" w:hAnsi="Arial" w:cs="Arial"/>
          <w:sz w:val="24"/>
          <w:szCs w:val="24"/>
        </w:rPr>
      </w:pPr>
      <w:r w:rsidRPr="00981319">
        <w:rPr>
          <w:rFonts w:ascii="Arial" w:hAnsi="Arial" w:cs="Arial"/>
          <w:sz w:val="24"/>
          <w:szCs w:val="24"/>
        </w:rPr>
        <w:t>Se contratará un servicio con proveedor especializado de desinfección</w:t>
      </w:r>
      <w:r w:rsidR="00866ADB">
        <w:rPr>
          <w:rFonts w:ascii="Arial" w:hAnsi="Arial" w:cs="Arial"/>
          <w:sz w:val="24"/>
          <w:szCs w:val="24"/>
        </w:rPr>
        <w:t xml:space="preserve"> en toda la empresa, se reforzará la limpieza y desinfección con hipoclorito </w:t>
      </w:r>
      <w:r w:rsidR="00866ADB" w:rsidRPr="00866ADB">
        <w:rPr>
          <w:rFonts w:ascii="Arial" w:hAnsi="Arial" w:cs="Arial"/>
          <w:sz w:val="24"/>
          <w:szCs w:val="24"/>
        </w:rPr>
        <w:t xml:space="preserve">sódico </w:t>
      </w:r>
      <w:r w:rsidR="00866ADB">
        <w:rPr>
          <w:rFonts w:ascii="Arial" w:hAnsi="Arial" w:cs="Arial"/>
          <w:sz w:val="24"/>
          <w:szCs w:val="24"/>
        </w:rPr>
        <w:t xml:space="preserve">al 0,1% (1000ppm) o alcohol al 70%, utilizando para ello todas los elementos de protección personal, </w:t>
      </w:r>
      <w:proofErr w:type="gramStart"/>
      <w:r w:rsidR="00095410" w:rsidRPr="00524170">
        <w:rPr>
          <w:rFonts w:ascii="Arial" w:hAnsi="Arial" w:cs="Arial"/>
          <w:sz w:val="24"/>
          <w:szCs w:val="24"/>
        </w:rPr>
        <w:t>previ</w:t>
      </w:r>
      <w:r w:rsidR="00095410">
        <w:rPr>
          <w:rFonts w:ascii="Arial" w:hAnsi="Arial" w:cs="Arial"/>
          <w:sz w:val="24"/>
          <w:szCs w:val="24"/>
        </w:rPr>
        <w:t>o</w:t>
      </w:r>
      <w:proofErr w:type="gramEnd"/>
      <w:r w:rsidR="00524170" w:rsidRPr="00524170">
        <w:rPr>
          <w:rFonts w:ascii="Arial" w:hAnsi="Arial" w:cs="Arial"/>
          <w:sz w:val="24"/>
          <w:szCs w:val="24"/>
        </w:rPr>
        <w:t xml:space="preserve"> al reingreso de otras personas al área, o según lineamientos del Ministerio de Salud y Protección Socia</w:t>
      </w:r>
      <w:r w:rsidR="00AC51E8">
        <w:rPr>
          <w:rFonts w:ascii="Arial" w:hAnsi="Arial" w:cs="Arial"/>
          <w:sz w:val="24"/>
          <w:szCs w:val="24"/>
        </w:rPr>
        <w:t>l.</w:t>
      </w:r>
    </w:p>
    <w:p w:rsidR="00560196" w:rsidRDefault="00A84554" w:rsidP="00560196">
      <w:pPr>
        <w:numPr>
          <w:ilvl w:val="0"/>
          <w:numId w:val="1"/>
        </w:numPr>
        <w:shd w:val="clear" w:color="auto" w:fill="FFFFFF"/>
        <w:spacing w:after="0" w:line="240" w:lineRule="auto"/>
        <w:ind w:left="300"/>
        <w:jc w:val="both"/>
        <w:rPr>
          <w:rFonts w:ascii="Arial" w:hAnsi="Arial" w:cs="Arial"/>
          <w:color w:val="000000" w:themeColor="text1"/>
          <w:sz w:val="24"/>
          <w:szCs w:val="24"/>
        </w:rPr>
      </w:pPr>
      <w:r w:rsidRPr="00866ADB">
        <w:rPr>
          <w:rFonts w:ascii="Arial" w:hAnsi="Arial" w:cs="Arial"/>
          <w:sz w:val="24"/>
          <w:szCs w:val="24"/>
        </w:rPr>
        <w:t>Convoc</w:t>
      </w:r>
      <w:r w:rsidRPr="00EA2BD5">
        <w:rPr>
          <w:rFonts w:ascii="Arial" w:hAnsi="Arial" w:cs="Arial"/>
          <w:color w:val="000000" w:themeColor="text1"/>
          <w:sz w:val="24"/>
          <w:szCs w:val="24"/>
        </w:rPr>
        <w:t>ar reunión con el COPASST y demás partes interesadas de la empresa con el fin de definir las medidas a reforzar.</w:t>
      </w:r>
      <w:r w:rsidR="009F4D63" w:rsidRPr="00EA2BD5">
        <w:rPr>
          <w:rFonts w:ascii="Arial" w:hAnsi="Arial" w:cs="Arial"/>
          <w:color w:val="000000" w:themeColor="text1"/>
          <w:sz w:val="24"/>
          <w:szCs w:val="24"/>
        </w:rPr>
        <w:t xml:space="preserve"> </w:t>
      </w:r>
    </w:p>
    <w:p w:rsidR="00A94292" w:rsidRDefault="00A94292" w:rsidP="00A94292">
      <w:pPr>
        <w:shd w:val="clear" w:color="auto" w:fill="FFFFFF"/>
        <w:spacing w:after="0" w:line="240" w:lineRule="auto"/>
        <w:ind w:left="300"/>
        <w:jc w:val="both"/>
        <w:rPr>
          <w:rFonts w:ascii="Arial" w:hAnsi="Arial" w:cs="Arial"/>
          <w:color w:val="000000" w:themeColor="text1"/>
          <w:sz w:val="24"/>
          <w:szCs w:val="24"/>
        </w:rPr>
      </w:pPr>
    </w:p>
    <w:p w:rsidR="00560196" w:rsidRPr="00560196" w:rsidRDefault="00560196" w:rsidP="00560196">
      <w:pPr>
        <w:rPr>
          <w:rFonts w:ascii="Arial" w:hAnsi="Arial" w:cs="Arial"/>
          <w:b/>
          <w:bCs/>
          <w:color w:val="000000" w:themeColor="text1"/>
          <w:sz w:val="24"/>
          <w:szCs w:val="24"/>
        </w:rPr>
      </w:pPr>
    </w:p>
    <w:p w:rsidR="00560196" w:rsidRDefault="00560196" w:rsidP="00560196">
      <w:pPr>
        <w:rPr>
          <w:rFonts w:ascii="Arial" w:hAnsi="Arial" w:cs="Arial"/>
          <w:b/>
          <w:bCs/>
          <w:color w:val="000000" w:themeColor="text1"/>
          <w:sz w:val="24"/>
          <w:szCs w:val="24"/>
        </w:rPr>
      </w:pPr>
      <w:r w:rsidRPr="00560196">
        <w:rPr>
          <w:rFonts w:ascii="Arial" w:hAnsi="Arial" w:cs="Arial"/>
          <w:b/>
          <w:bCs/>
          <w:color w:val="000000" w:themeColor="text1"/>
          <w:sz w:val="24"/>
          <w:szCs w:val="24"/>
        </w:rPr>
        <w:t>11.</w:t>
      </w:r>
      <w:r>
        <w:rPr>
          <w:rFonts w:ascii="Arial" w:hAnsi="Arial" w:cs="Arial"/>
          <w:b/>
          <w:bCs/>
          <w:color w:val="000000" w:themeColor="text1"/>
          <w:sz w:val="24"/>
          <w:szCs w:val="24"/>
        </w:rPr>
        <w:t xml:space="preserve"> </w:t>
      </w:r>
      <w:r w:rsidRPr="00560196">
        <w:rPr>
          <w:rFonts w:ascii="Arial" w:hAnsi="Arial" w:cs="Arial"/>
          <w:b/>
          <w:bCs/>
          <w:color w:val="000000" w:themeColor="text1"/>
          <w:sz w:val="24"/>
          <w:szCs w:val="24"/>
        </w:rPr>
        <w:t>ANEXOS</w:t>
      </w:r>
    </w:p>
    <w:p w:rsidR="00560196" w:rsidRDefault="00F307F4" w:rsidP="00030391">
      <w:pPr>
        <w:jc w:val="both"/>
        <w:rPr>
          <w:rFonts w:ascii="Arial" w:hAnsi="Arial" w:cs="Arial"/>
          <w:sz w:val="24"/>
          <w:szCs w:val="24"/>
        </w:rPr>
      </w:pPr>
      <w:r>
        <w:rPr>
          <w:rFonts w:ascii="Arial" w:hAnsi="Arial" w:cs="Arial"/>
          <w:b/>
          <w:bCs/>
          <w:color w:val="000000" w:themeColor="text1"/>
          <w:sz w:val="24"/>
          <w:szCs w:val="24"/>
        </w:rPr>
        <w:t xml:space="preserve">PR- PH-05 </w:t>
      </w:r>
      <w:r w:rsidR="00030391" w:rsidRPr="00030391">
        <w:rPr>
          <w:rFonts w:ascii="Arial" w:hAnsi="Arial" w:cs="Arial"/>
          <w:sz w:val="24"/>
          <w:szCs w:val="24"/>
        </w:rPr>
        <w:t>Protocolo de prevención de contagio por coronavirus (</w:t>
      </w:r>
      <w:proofErr w:type="spellStart"/>
      <w:r w:rsidR="00030391" w:rsidRPr="00030391">
        <w:rPr>
          <w:rFonts w:ascii="Arial" w:hAnsi="Arial" w:cs="Arial"/>
          <w:sz w:val="24"/>
          <w:szCs w:val="24"/>
        </w:rPr>
        <w:t>Covid</w:t>
      </w:r>
      <w:proofErr w:type="spellEnd"/>
      <w:r w:rsidR="00030391" w:rsidRPr="00030391">
        <w:rPr>
          <w:rFonts w:ascii="Arial" w:hAnsi="Arial" w:cs="Arial"/>
          <w:sz w:val="24"/>
          <w:szCs w:val="24"/>
        </w:rPr>
        <w:t xml:space="preserve"> -19) para </w:t>
      </w:r>
      <w:r w:rsidR="00030391">
        <w:rPr>
          <w:rFonts w:ascii="Arial" w:hAnsi="Arial" w:cs="Arial"/>
          <w:sz w:val="24"/>
          <w:szCs w:val="24"/>
        </w:rPr>
        <w:t xml:space="preserve"> el ingreso a</w:t>
      </w:r>
      <w:r w:rsidR="00030391" w:rsidRPr="00030391">
        <w:rPr>
          <w:rFonts w:ascii="Arial" w:hAnsi="Arial" w:cs="Arial"/>
          <w:sz w:val="24"/>
          <w:szCs w:val="24"/>
        </w:rPr>
        <w:t xml:space="preserve"> Zona Franca Internacional de Pereira</w:t>
      </w:r>
      <w:r w:rsidR="009E4EEF">
        <w:rPr>
          <w:rFonts w:ascii="Arial" w:hAnsi="Arial" w:cs="Arial"/>
          <w:sz w:val="24"/>
          <w:szCs w:val="24"/>
        </w:rPr>
        <w:t>.</w:t>
      </w:r>
    </w:p>
    <w:p w:rsidR="009E4EEF" w:rsidRPr="00030391" w:rsidRDefault="009E4EEF" w:rsidP="00030391">
      <w:pPr>
        <w:jc w:val="both"/>
        <w:rPr>
          <w:rFonts w:ascii="Arial" w:hAnsi="Arial" w:cs="Arial"/>
          <w:bCs/>
          <w:color w:val="000000" w:themeColor="text1"/>
          <w:sz w:val="24"/>
          <w:szCs w:val="24"/>
        </w:rPr>
      </w:pPr>
    </w:p>
    <w:p w:rsidR="00560196" w:rsidRDefault="00560196" w:rsidP="00560196">
      <w:pPr>
        <w:rPr>
          <w:rFonts w:ascii="Arial" w:hAnsi="Arial" w:cs="Arial"/>
          <w:b/>
          <w:bCs/>
          <w:color w:val="000000" w:themeColor="text1"/>
          <w:sz w:val="24"/>
          <w:szCs w:val="24"/>
        </w:rPr>
      </w:pPr>
    </w:p>
    <w:p w:rsidR="00560196" w:rsidRPr="00560196" w:rsidRDefault="00560196" w:rsidP="00560196">
      <w:pPr>
        <w:rPr>
          <w:rFonts w:ascii="Arial" w:hAnsi="Arial" w:cs="Arial"/>
          <w:b/>
          <w:bCs/>
          <w:color w:val="000000" w:themeColor="text1"/>
          <w:sz w:val="24"/>
          <w:szCs w:val="24"/>
        </w:rPr>
      </w:pPr>
    </w:p>
    <w:tbl>
      <w:tblPr>
        <w:tblpPr w:leftFromText="141" w:rightFromText="141" w:vertAnchor="text" w:horzAnchor="page" w:tblpX="1321" w:tblpY="50"/>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3"/>
        <w:gridCol w:w="3226"/>
        <w:gridCol w:w="3005"/>
      </w:tblGrid>
      <w:tr w:rsidR="00E535F3" w:rsidRPr="008E22F9" w:rsidTr="0006569B">
        <w:trPr>
          <w:trHeight w:val="432"/>
        </w:trPr>
        <w:tc>
          <w:tcPr>
            <w:tcW w:w="3403" w:type="dxa"/>
            <w:vAlign w:val="center"/>
          </w:tcPr>
          <w:p w:rsidR="00E535F3" w:rsidRPr="008E22F9" w:rsidRDefault="00E535F3" w:rsidP="0002148E">
            <w:pPr>
              <w:ind w:right="-92"/>
              <w:rPr>
                <w:rFonts w:ascii="Arial" w:hAnsi="Arial" w:cs="Arial"/>
              </w:rPr>
            </w:pPr>
            <w:r w:rsidRPr="008E22F9">
              <w:rPr>
                <w:rFonts w:ascii="Arial" w:hAnsi="Arial" w:cs="Arial"/>
              </w:rPr>
              <w:t>ELABORADO POR:</w:t>
            </w:r>
          </w:p>
        </w:tc>
        <w:tc>
          <w:tcPr>
            <w:tcW w:w="3226" w:type="dxa"/>
            <w:vAlign w:val="center"/>
          </w:tcPr>
          <w:p w:rsidR="00E535F3" w:rsidRPr="008E22F9" w:rsidRDefault="00E535F3" w:rsidP="0002148E">
            <w:pPr>
              <w:ind w:right="-92"/>
              <w:rPr>
                <w:rFonts w:ascii="Arial" w:hAnsi="Arial" w:cs="Arial"/>
              </w:rPr>
            </w:pPr>
            <w:r w:rsidRPr="008E22F9">
              <w:rPr>
                <w:rFonts w:ascii="Arial" w:hAnsi="Arial" w:cs="Arial"/>
              </w:rPr>
              <w:t>REVISADO POR:</w:t>
            </w:r>
          </w:p>
        </w:tc>
        <w:tc>
          <w:tcPr>
            <w:tcW w:w="3005" w:type="dxa"/>
            <w:vAlign w:val="center"/>
          </w:tcPr>
          <w:p w:rsidR="00E535F3" w:rsidRPr="008E22F9" w:rsidRDefault="00E535F3" w:rsidP="0002148E">
            <w:pPr>
              <w:ind w:right="-92"/>
              <w:rPr>
                <w:rFonts w:ascii="Arial" w:hAnsi="Arial" w:cs="Arial"/>
              </w:rPr>
            </w:pPr>
            <w:r w:rsidRPr="008E22F9">
              <w:rPr>
                <w:rFonts w:ascii="Arial" w:hAnsi="Arial" w:cs="Arial"/>
              </w:rPr>
              <w:t>APROBADO POR:</w:t>
            </w:r>
          </w:p>
        </w:tc>
      </w:tr>
      <w:tr w:rsidR="00E535F3" w:rsidRPr="008E22F9" w:rsidTr="0006569B">
        <w:trPr>
          <w:trHeight w:val="537"/>
        </w:trPr>
        <w:tc>
          <w:tcPr>
            <w:tcW w:w="3403" w:type="dxa"/>
            <w:vAlign w:val="center"/>
          </w:tcPr>
          <w:p w:rsidR="00E535F3" w:rsidRPr="008E22F9" w:rsidRDefault="00E535F3" w:rsidP="0006569B">
            <w:pPr>
              <w:ind w:right="-92"/>
              <w:rPr>
                <w:rFonts w:ascii="Arial" w:hAnsi="Arial" w:cs="Arial"/>
                <w:color w:val="FF0000"/>
              </w:rPr>
            </w:pPr>
            <w:r>
              <w:rPr>
                <w:rFonts w:ascii="Arial" w:hAnsi="Arial" w:cs="Arial"/>
              </w:rPr>
              <w:t>Nombre: Johana Marcela Restrepo.</w:t>
            </w:r>
          </w:p>
        </w:tc>
        <w:tc>
          <w:tcPr>
            <w:tcW w:w="3226" w:type="dxa"/>
            <w:vAlign w:val="center"/>
          </w:tcPr>
          <w:p w:rsidR="00E535F3" w:rsidRPr="008E22F9" w:rsidRDefault="00E535F3" w:rsidP="005D434F">
            <w:pPr>
              <w:ind w:right="-92"/>
              <w:rPr>
                <w:rFonts w:ascii="Arial" w:hAnsi="Arial" w:cs="Arial"/>
              </w:rPr>
            </w:pPr>
            <w:r w:rsidRPr="008E22F9">
              <w:rPr>
                <w:rFonts w:ascii="Arial" w:hAnsi="Arial" w:cs="Arial"/>
              </w:rPr>
              <w:t>Nombre</w:t>
            </w:r>
            <w:r>
              <w:rPr>
                <w:rFonts w:ascii="Arial" w:hAnsi="Arial" w:cs="Arial"/>
              </w:rPr>
              <w:t>: Carlos Antonio Izquierdo.</w:t>
            </w:r>
          </w:p>
        </w:tc>
        <w:tc>
          <w:tcPr>
            <w:tcW w:w="3005" w:type="dxa"/>
            <w:vAlign w:val="center"/>
          </w:tcPr>
          <w:p w:rsidR="00E535F3" w:rsidRPr="008E22F9" w:rsidRDefault="00E535F3" w:rsidP="0002148E">
            <w:pPr>
              <w:ind w:right="-92"/>
              <w:rPr>
                <w:rFonts w:ascii="Arial" w:hAnsi="Arial" w:cs="Arial"/>
                <w:color w:val="FF0000"/>
              </w:rPr>
            </w:pPr>
            <w:r w:rsidRPr="008E22F9">
              <w:rPr>
                <w:rFonts w:ascii="Arial" w:hAnsi="Arial" w:cs="Arial"/>
              </w:rPr>
              <w:t xml:space="preserve">Nombre:  </w:t>
            </w:r>
            <w:r>
              <w:rPr>
                <w:rFonts w:ascii="Arial" w:hAnsi="Arial" w:cs="Arial"/>
              </w:rPr>
              <w:t xml:space="preserve">Claudia Marcela Suarez </w:t>
            </w:r>
          </w:p>
        </w:tc>
      </w:tr>
      <w:tr w:rsidR="00E535F3" w:rsidRPr="008E22F9" w:rsidTr="0006569B">
        <w:trPr>
          <w:trHeight w:val="460"/>
        </w:trPr>
        <w:tc>
          <w:tcPr>
            <w:tcW w:w="3403" w:type="dxa"/>
            <w:vAlign w:val="center"/>
          </w:tcPr>
          <w:p w:rsidR="00E535F3" w:rsidRPr="008E22F9" w:rsidRDefault="00E535F3" w:rsidP="00E535F3">
            <w:pPr>
              <w:ind w:right="-92"/>
              <w:rPr>
                <w:rFonts w:ascii="Arial" w:hAnsi="Arial" w:cs="Arial"/>
              </w:rPr>
            </w:pPr>
            <w:r w:rsidRPr="008E22F9">
              <w:rPr>
                <w:rFonts w:ascii="Arial" w:hAnsi="Arial" w:cs="Arial"/>
              </w:rPr>
              <w:t xml:space="preserve">Fecha: </w:t>
            </w:r>
            <w:r w:rsidR="0001333C">
              <w:rPr>
                <w:rFonts w:ascii="Arial" w:hAnsi="Arial" w:cs="Arial"/>
              </w:rPr>
              <w:t>06</w:t>
            </w:r>
            <w:r w:rsidR="00A94292">
              <w:rPr>
                <w:rFonts w:ascii="Arial" w:hAnsi="Arial" w:cs="Arial"/>
              </w:rPr>
              <w:t>/05</w:t>
            </w:r>
            <w:r>
              <w:rPr>
                <w:rFonts w:ascii="Arial" w:hAnsi="Arial" w:cs="Arial"/>
              </w:rPr>
              <w:t>/2020</w:t>
            </w:r>
          </w:p>
        </w:tc>
        <w:tc>
          <w:tcPr>
            <w:tcW w:w="3226" w:type="dxa"/>
            <w:vAlign w:val="center"/>
          </w:tcPr>
          <w:p w:rsidR="00E535F3" w:rsidRPr="008E22F9" w:rsidRDefault="00E535F3" w:rsidP="0001333C">
            <w:pPr>
              <w:ind w:right="-92"/>
              <w:rPr>
                <w:rFonts w:ascii="Arial" w:hAnsi="Arial" w:cs="Arial"/>
              </w:rPr>
            </w:pPr>
            <w:r w:rsidRPr="008E22F9">
              <w:rPr>
                <w:rFonts w:ascii="Arial" w:hAnsi="Arial" w:cs="Arial"/>
              </w:rPr>
              <w:t xml:space="preserve">Fecha: </w:t>
            </w:r>
            <w:r w:rsidR="0006569B">
              <w:rPr>
                <w:rFonts w:ascii="Arial" w:hAnsi="Arial" w:cs="Arial"/>
              </w:rPr>
              <w:t>06/05</w:t>
            </w:r>
            <w:r w:rsidR="0001333C">
              <w:rPr>
                <w:rFonts w:ascii="Arial" w:hAnsi="Arial" w:cs="Arial"/>
              </w:rPr>
              <w:t>/</w:t>
            </w:r>
            <w:r>
              <w:rPr>
                <w:rFonts w:ascii="Arial" w:hAnsi="Arial" w:cs="Arial"/>
              </w:rPr>
              <w:t>2020</w:t>
            </w:r>
          </w:p>
        </w:tc>
        <w:tc>
          <w:tcPr>
            <w:tcW w:w="3005" w:type="dxa"/>
            <w:vAlign w:val="center"/>
          </w:tcPr>
          <w:p w:rsidR="00E535F3" w:rsidRPr="008E22F9" w:rsidRDefault="00E535F3" w:rsidP="00A94292">
            <w:pPr>
              <w:ind w:right="-92"/>
              <w:rPr>
                <w:rFonts w:ascii="Arial" w:hAnsi="Arial" w:cs="Arial"/>
              </w:rPr>
            </w:pPr>
            <w:r w:rsidRPr="008E22F9">
              <w:rPr>
                <w:rFonts w:ascii="Arial" w:hAnsi="Arial" w:cs="Arial"/>
              </w:rPr>
              <w:t xml:space="preserve">Fecha: </w:t>
            </w:r>
            <w:r w:rsidR="0006569B">
              <w:rPr>
                <w:rFonts w:ascii="Arial" w:hAnsi="Arial" w:cs="Arial"/>
              </w:rPr>
              <w:t>06</w:t>
            </w:r>
            <w:r>
              <w:rPr>
                <w:rFonts w:ascii="Arial" w:hAnsi="Arial" w:cs="Arial"/>
              </w:rPr>
              <w:t>/0</w:t>
            </w:r>
            <w:r w:rsidR="00A94292">
              <w:rPr>
                <w:rFonts w:ascii="Arial" w:hAnsi="Arial" w:cs="Arial"/>
              </w:rPr>
              <w:t>5</w:t>
            </w:r>
            <w:r>
              <w:rPr>
                <w:rFonts w:ascii="Arial" w:hAnsi="Arial" w:cs="Arial"/>
              </w:rPr>
              <w:t>/2020</w:t>
            </w:r>
          </w:p>
        </w:tc>
      </w:tr>
    </w:tbl>
    <w:p w:rsidR="00E535F3" w:rsidRDefault="00E535F3" w:rsidP="00E168C1">
      <w:pPr>
        <w:pStyle w:val="Prrafodelista"/>
      </w:pPr>
    </w:p>
    <w:p w:rsidR="00E168C1" w:rsidRPr="009E0DFF" w:rsidRDefault="00E168C1" w:rsidP="00E168C1">
      <w:pPr>
        <w:pStyle w:val="Prrafodelista"/>
        <w:rPr>
          <w:rFonts w:ascii="Arial" w:hAnsi="Arial" w:cs="Arial"/>
          <w:color w:val="000000" w:themeColor="text1"/>
          <w:sz w:val="24"/>
          <w:szCs w:val="24"/>
        </w:rPr>
      </w:pPr>
    </w:p>
    <w:p w:rsidR="009046E5" w:rsidRDefault="00E168C1">
      <w:r>
        <w:t xml:space="preserve"> </w:t>
      </w:r>
    </w:p>
    <w:sectPr w:rsidR="009046E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DE6" w:rsidRDefault="00AE6DE6" w:rsidP="00BD36DF">
      <w:pPr>
        <w:spacing w:after="0" w:line="240" w:lineRule="auto"/>
      </w:pPr>
      <w:r>
        <w:separator/>
      </w:r>
    </w:p>
  </w:endnote>
  <w:endnote w:type="continuationSeparator" w:id="0">
    <w:p w:rsidR="00AE6DE6" w:rsidRDefault="00AE6DE6" w:rsidP="00BD3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DE6" w:rsidRDefault="00AE6DE6" w:rsidP="00BD36DF">
      <w:pPr>
        <w:spacing w:after="0" w:line="240" w:lineRule="auto"/>
      </w:pPr>
      <w:r>
        <w:separator/>
      </w:r>
    </w:p>
  </w:footnote>
  <w:footnote w:type="continuationSeparator" w:id="0">
    <w:p w:rsidR="00AE6DE6" w:rsidRDefault="00AE6DE6" w:rsidP="00BD36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65" w:type="dxa"/>
      <w:tblInd w:w="-294" w:type="dxa"/>
      <w:tblCellMar>
        <w:left w:w="70" w:type="dxa"/>
        <w:right w:w="70" w:type="dxa"/>
      </w:tblCellMar>
      <w:tblLook w:val="04A0" w:firstRow="1" w:lastRow="0" w:firstColumn="1" w:lastColumn="0" w:noHBand="0" w:noVBand="1"/>
    </w:tblPr>
    <w:tblGrid>
      <w:gridCol w:w="1704"/>
      <w:gridCol w:w="2342"/>
      <w:gridCol w:w="2127"/>
      <w:gridCol w:w="1593"/>
      <w:gridCol w:w="1799"/>
    </w:tblGrid>
    <w:tr w:rsidR="001B79B9" w:rsidRPr="00023527" w:rsidTr="006079EE">
      <w:trPr>
        <w:trHeight w:val="839"/>
      </w:trPr>
      <w:tc>
        <w:tcPr>
          <w:tcW w:w="9565"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1B79B9" w:rsidRPr="00F446A0" w:rsidRDefault="001B79B9" w:rsidP="006079EE">
          <w:pPr>
            <w:jc w:val="center"/>
            <w:rPr>
              <w:rFonts w:ascii="Arial" w:hAnsi="Arial"/>
              <w:b/>
              <w:bCs/>
              <w:color w:val="000000"/>
            </w:rPr>
          </w:pPr>
          <w:r>
            <w:rPr>
              <w:noProof/>
              <w:lang w:eastAsia="es-CO"/>
            </w:rPr>
            <w:drawing>
              <wp:anchor distT="0" distB="0" distL="114300" distR="114300" simplePos="0" relativeHeight="251659264" behindDoc="0" locked="0" layoutInCell="1" allowOverlap="1" wp14:anchorId="543A0B6E" wp14:editId="51D55639">
                <wp:simplePos x="0" y="0"/>
                <wp:positionH relativeFrom="column">
                  <wp:posOffset>-1155700</wp:posOffset>
                </wp:positionH>
                <wp:positionV relativeFrom="paragraph">
                  <wp:posOffset>98425</wp:posOffset>
                </wp:positionV>
                <wp:extent cx="1066800" cy="480695"/>
                <wp:effectExtent l="0" t="0" r="0" b="0"/>
                <wp:wrapTight wrapText="bothSides">
                  <wp:wrapPolygon edited="0">
                    <wp:start x="0" y="0"/>
                    <wp:lineTo x="0" y="20544"/>
                    <wp:lineTo x="21214" y="20544"/>
                    <wp:lineTo x="21214" y="0"/>
                    <wp:lineTo x="0" y="0"/>
                  </wp:wrapPolygon>
                </wp:wrapTight>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80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40E5">
            <w:rPr>
              <w:rFonts w:ascii="Arial" w:hAnsi="Arial" w:cs="Arial"/>
              <w:b/>
              <w:bCs/>
              <w:sz w:val="24"/>
              <w:szCs w:val="24"/>
            </w:rPr>
            <w:t xml:space="preserve">PROTOCOLO </w:t>
          </w:r>
          <w:r>
            <w:rPr>
              <w:rFonts w:ascii="Arial" w:hAnsi="Arial" w:cs="Arial"/>
              <w:b/>
              <w:bCs/>
              <w:sz w:val="24"/>
              <w:szCs w:val="24"/>
            </w:rPr>
            <w:t xml:space="preserve">TRANSITORIO DE ACTUACIÓN FRENTE A LA </w:t>
          </w:r>
          <w:r w:rsidRPr="00F840E5">
            <w:rPr>
              <w:rFonts w:ascii="Arial" w:hAnsi="Arial" w:cs="Arial"/>
              <w:b/>
              <w:bCs/>
              <w:sz w:val="24"/>
              <w:szCs w:val="24"/>
            </w:rPr>
            <w:t>PREVENCIÓN DE CONTAGIO POR CORONAVIRUS</w:t>
          </w:r>
          <w:r>
            <w:rPr>
              <w:rFonts w:ascii="Arial" w:hAnsi="Arial" w:cs="Arial"/>
              <w:b/>
              <w:bCs/>
              <w:sz w:val="24"/>
              <w:szCs w:val="24"/>
            </w:rPr>
            <w:t xml:space="preserve"> (COVID 19) EN LA ZONA FRANCA INTERNACIONAL DE PEREIRA</w:t>
          </w:r>
        </w:p>
      </w:tc>
    </w:tr>
    <w:tr w:rsidR="001B79B9" w:rsidRPr="00023527" w:rsidTr="00E535F3">
      <w:trPr>
        <w:trHeight w:val="507"/>
      </w:trPr>
      <w:tc>
        <w:tcPr>
          <w:tcW w:w="1704" w:type="dxa"/>
          <w:tcBorders>
            <w:top w:val="nil"/>
            <w:left w:val="single" w:sz="8" w:space="0" w:color="auto"/>
            <w:bottom w:val="single" w:sz="4" w:space="0" w:color="auto"/>
            <w:right w:val="single" w:sz="4" w:space="0" w:color="auto"/>
          </w:tcBorders>
          <w:shd w:val="clear" w:color="auto" w:fill="auto"/>
          <w:vAlign w:val="center"/>
          <w:hideMark/>
        </w:tcPr>
        <w:p w:rsidR="001B79B9" w:rsidRPr="00AA157D" w:rsidRDefault="001B79B9" w:rsidP="00BD36DF">
          <w:pPr>
            <w:jc w:val="center"/>
            <w:rPr>
              <w:rFonts w:ascii="Arial" w:hAnsi="Arial"/>
              <w:b/>
              <w:bCs/>
              <w:color w:val="000000"/>
            </w:rPr>
          </w:pPr>
          <w:r w:rsidRPr="00AA157D">
            <w:rPr>
              <w:rFonts w:ascii="Arial" w:hAnsi="Arial"/>
              <w:b/>
              <w:bCs/>
              <w:color w:val="000000"/>
            </w:rPr>
            <w:t>CÓDIGO</w:t>
          </w:r>
        </w:p>
      </w:tc>
      <w:tc>
        <w:tcPr>
          <w:tcW w:w="2342" w:type="dxa"/>
          <w:tcBorders>
            <w:top w:val="nil"/>
            <w:left w:val="nil"/>
            <w:bottom w:val="single" w:sz="4" w:space="0" w:color="auto"/>
            <w:right w:val="single" w:sz="4" w:space="0" w:color="auto"/>
          </w:tcBorders>
          <w:shd w:val="clear" w:color="auto" w:fill="auto"/>
          <w:vAlign w:val="center"/>
          <w:hideMark/>
        </w:tcPr>
        <w:p w:rsidR="001B79B9" w:rsidRPr="00AA157D" w:rsidRDefault="001B79B9" w:rsidP="00BD36DF">
          <w:pPr>
            <w:jc w:val="center"/>
            <w:rPr>
              <w:rFonts w:ascii="Arial" w:hAnsi="Arial"/>
              <w:b/>
              <w:bCs/>
              <w:color w:val="000000"/>
            </w:rPr>
          </w:pPr>
          <w:r w:rsidRPr="00AA157D">
            <w:rPr>
              <w:rFonts w:ascii="Arial" w:hAnsi="Arial"/>
              <w:b/>
              <w:bCs/>
              <w:color w:val="000000"/>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rsidR="001B79B9" w:rsidRPr="00AA157D" w:rsidRDefault="001B79B9" w:rsidP="00BD36DF">
          <w:pPr>
            <w:jc w:val="center"/>
            <w:rPr>
              <w:rFonts w:ascii="Arial" w:hAnsi="Arial"/>
              <w:b/>
              <w:bCs/>
              <w:color w:val="000000"/>
            </w:rPr>
          </w:pPr>
          <w:r w:rsidRPr="00AA157D">
            <w:rPr>
              <w:rFonts w:ascii="Arial" w:hAnsi="Arial"/>
              <w:b/>
              <w:bCs/>
              <w:color w:val="000000"/>
            </w:rPr>
            <w:t>FECHA DE ACTUALIZACIÓN</w:t>
          </w:r>
        </w:p>
      </w:tc>
      <w:tc>
        <w:tcPr>
          <w:tcW w:w="1593" w:type="dxa"/>
          <w:tcBorders>
            <w:top w:val="nil"/>
            <w:left w:val="nil"/>
            <w:bottom w:val="single" w:sz="4" w:space="0" w:color="auto"/>
            <w:right w:val="single" w:sz="8" w:space="0" w:color="auto"/>
          </w:tcBorders>
          <w:shd w:val="clear" w:color="auto" w:fill="auto"/>
          <w:vAlign w:val="center"/>
          <w:hideMark/>
        </w:tcPr>
        <w:p w:rsidR="001B79B9" w:rsidRPr="00AA157D" w:rsidRDefault="001B79B9" w:rsidP="00BD36DF">
          <w:pPr>
            <w:jc w:val="center"/>
            <w:rPr>
              <w:rFonts w:ascii="Arial" w:hAnsi="Arial"/>
              <w:b/>
              <w:bCs/>
              <w:color w:val="000000"/>
            </w:rPr>
          </w:pPr>
          <w:r w:rsidRPr="00AA157D">
            <w:rPr>
              <w:rFonts w:ascii="Arial" w:hAnsi="Arial"/>
              <w:b/>
              <w:bCs/>
              <w:color w:val="000000"/>
            </w:rPr>
            <w:t>VERSIÓN</w:t>
          </w:r>
        </w:p>
      </w:tc>
      <w:tc>
        <w:tcPr>
          <w:tcW w:w="1799" w:type="dxa"/>
          <w:tcBorders>
            <w:top w:val="nil"/>
            <w:left w:val="nil"/>
            <w:bottom w:val="single" w:sz="4" w:space="0" w:color="auto"/>
            <w:right w:val="single" w:sz="8" w:space="0" w:color="auto"/>
          </w:tcBorders>
          <w:vAlign w:val="center"/>
        </w:tcPr>
        <w:p w:rsidR="001B79B9" w:rsidRPr="00AA157D" w:rsidRDefault="001B79B9" w:rsidP="00BD36DF">
          <w:pPr>
            <w:jc w:val="center"/>
            <w:rPr>
              <w:rFonts w:ascii="Arial" w:hAnsi="Arial"/>
              <w:b/>
              <w:bCs/>
              <w:color w:val="000000"/>
            </w:rPr>
          </w:pPr>
          <w:r w:rsidRPr="00AA157D">
            <w:rPr>
              <w:rFonts w:ascii="Arial" w:hAnsi="Arial"/>
              <w:b/>
              <w:bCs/>
              <w:color w:val="000000"/>
            </w:rPr>
            <w:t>PÁGINA</w:t>
          </w:r>
        </w:p>
      </w:tc>
    </w:tr>
    <w:tr w:rsidR="001B79B9" w:rsidRPr="00023527" w:rsidTr="006079EE">
      <w:trPr>
        <w:trHeight w:val="470"/>
      </w:trPr>
      <w:tc>
        <w:tcPr>
          <w:tcW w:w="1704" w:type="dxa"/>
          <w:tcBorders>
            <w:top w:val="nil"/>
            <w:left w:val="single" w:sz="8" w:space="0" w:color="auto"/>
            <w:bottom w:val="single" w:sz="8" w:space="0" w:color="auto"/>
            <w:right w:val="single" w:sz="4" w:space="0" w:color="auto"/>
          </w:tcBorders>
          <w:shd w:val="clear" w:color="auto" w:fill="auto"/>
          <w:vAlign w:val="center"/>
          <w:hideMark/>
        </w:tcPr>
        <w:p w:rsidR="001B79B9" w:rsidRPr="00AA157D" w:rsidRDefault="000D7C32" w:rsidP="006079EE">
          <w:pPr>
            <w:jc w:val="center"/>
            <w:rPr>
              <w:rFonts w:ascii="Arial" w:hAnsi="Arial"/>
              <w:bCs/>
              <w:color w:val="000000"/>
            </w:rPr>
          </w:pPr>
          <w:r>
            <w:rPr>
              <w:rFonts w:ascii="Arial" w:hAnsi="Arial"/>
              <w:bCs/>
              <w:color w:val="000000"/>
            </w:rPr>
            <w:t>PR -</w:t>
          </w:r>
          <w:r w:rsidR="00560196">
            <w:rPr>
              <w:rFonts w:ascii="Arial" w:hAnsi="Arial"/>
              <w:bCs/>
              <w:color w:val="000000"/>
            </w:rPr>
            <w:t xml:space="preserve"> S</w:t>
          </w:r>
          <w:r w:rsidR="001B79B9">
            <w:rPr>
              <w:rFonts w:ascii="Arial" w:hAnsi="Arial"/>
              <w:bCs/>
              <w:color w:val="000000"/>
            </w:rPr>
            <w:t>T</w:t>
          </w:r>
          <w:r w:rsidR="005623BF">
            <w:rPr>
              <w:rFonts w:ascii="Arial" w:hAnsi="Arial"/>
              <w:bCs/>
              <w:color w:val="000000"/>
            </w:rPr>
            <w:t>-10</w:t>
          </w:r>
        </w:p>
      </w:tc>
      <w:tc>
        <w:tcPr>
          <w:tcW w:w="2342" w:type="dxa"/>
          <w:tcBorders>
            <w:top w:val="nil"/>
            <w:left w:val="nil"/>
            <w:bottom w:val="single" w:sz="8" w:space="0" w:color="auto"/>
            <w:right w:val="single" w:sz="4" w:space="0" w:color="auto"/>
          </w:tcBorders>
          <w:shd w:val="clear" w:color="auto" w:fill="auto"/>
          <w:vAlign w:val="center"/>
          <w:hideMark/>
        </w:tcPr>
        <w:p w:rsidR="001B79B9" w:rsidRPr="00AA157D" w:rsidRDefault="00B83B6F" w:rsidP="006079EE">
          <w:pPr>
            <w:jc w:val="center"/>
            <w:rPr>
              <w:rFonts w:ascii="Arial" w:hAnsi="Arial"/>
              <w:bCs/>
              <w:color w:val="000000"/>
            </w:rPr>
          </w:pPr>
          <w:r>
            <w:rPr>
              <w:rFonts w:ascii="Arial" w:hAnsi="Arial"/>
              <w:bCs/>
              <w:color w:val="000000"/>
            </w:rPr>
            <w:t>06</w:t>
          </w:r>
          <w:r w:rsidR="001B79B9">
            <w:rPr>
              <w:rFonts w:ascii="Arial" w:hAnsi="Arial"/>
              <w:bCs/>
              <w:color w:val="000000"/>
            </w:rPr>
            <w:t>/0</w:t>
          </w:r>
          <w:r w:rsidR="00560196">
            <w:rPr>
              <w:rFonts w:ascii="Arial" w:hAnsi="Arial"/>
              <w:bCs/>
              <w:color w:val="000000"/>
            </w:rPr>
            <w:t>5</w:t>
          </w:r>
          <w:r w:rsidR="001B79B9">
            <w:rPr>
              <w:rFonts w:ascii="Arial" w:hAnsi="Arial"/>
              <w:bCs/>
              <w:color w:val="000000"/>
            </w:rPr>
            <w:t>/2020</w:t>
          </w:r>
        </w:p>
      </w:tc>
      <w:tc>
        <w:tcPr>
          <w:tcW w:w="2127" w:type="dxa"/>
          <w:tcBorders>
            <w:top w:val="nil"/>
            <w:left w:val="nil"/>
            <w:bottom w:val="single" w:sz="8" w:space="0" w:color="auto"/>
            <w:right w:val="single" w:sz="4" w:space="0" w:color="auto"/>
          </w:tcBorders>
          <w:shd w:val="clear" w:color="auto" w:fill="auto"/>
          <w:vAlign w:val="center"/>
          <w:hideMark/>
        </w:tcPr>
        <w:p w:rsidR="001B79B9" w:rsidRPr="00AA157D" w:rsidRDefault="00B83B6F" w:rsidP="006079EE">
          <w:pPr>
            <w:jc w:val="center"/>
            <w:rPr>
              <w:rFonts w:ascii="Arial" w:hAnsi="Arial" w:cs="Arial"/>
              <w:color w:val="000000"/>
            </w:rPr>
          </w:pPr>
          <w:r>
            <w:rPr>
              <w:rFonts w:ascii="Arial" w:hAnsi="Arial"/>
              <w:bCs/>
              <w:color w:val="000000"/>
            </w:rPr>
            <w:t>06</w:t>
          </w:r>
          <w:r w:rsidR="00560196">
            <w:rPr>
              <w:rFonts w:ascii="Arial" w:hAnsi="Arial"/>
              <w:bCs/>
              <w:color w:val="000000"/>
            </w:rPr>
            <w:t>/05</w:t>
          </w:r>
          <w:r w:rsidR="001B79B9">
            <w:rPr>
              <w:rFonts w:ascii="Arial" w:hAnsi="Arial"/>
              <w:bCs/>
              <w:color w:val="000000"/>
            </w:rPr>
            <w:t>/2020</w:t>
          </w:r>
        </w:p>
      </w:tc>
      <w:tc>
        <w:tcPr>
          <w:tcW w:w="1593" w:type="dxa"/>
          <w:tcBorders>
            <w:top w:val="nil"/>
            <w:left w:val="nil"/>
            <w:bottom w:val="single" w:sz="8" w:space="0" w:color="auto"/>
            <w:right w:val="single" w:sz="8" w:space="0" w:color="auto"/>
          </w:tcBorders>
          <w:shd w:val="clear" w:color="auto" w:fill="auto"/>
          <w:vAlign w:val="center"/>
          <w:hideMark/>
        </w:tcPr>
        <w:p w:rsidR="001B79B9" w:rsidRPr="00AA157D" w:rsidRDefault="001B79B9" w:rsidP="006079EE">
          <w:pPr>
            <w:jc w:val="center"/>
            <w:rPr>
              <w:rFonts w:ascii="Arial" w:hAnsi="Arial" w:cs="Arial"/>
              <w:color w:val="000000"/>
            </w:rPr>
          </w:pPr>
          <w:r>
            <w:rPr>
              <w:rFonts w:ascii="Arial" w:hAnsi="Arial" w:cs="Arial"/>
              <w:color w:val="000000"/>
            </w:rPr>
            <w:t>1</w:t>
          </w:r>
        </w:p>
      </w:tc>
      <w:tc>
        <w:tcPr>
          <w:tcW w:w="1799" w:type="dxa"/>
          <w:tcBorders>
            <w:top w:val="nil"/>
            <w:left w:val="nil"/>
            <w:bottom w:val="single" w:sz="8" w:space="0" w:color="auto"/>
            <w:right w:val="single" w:sz="8" w:space="0" w:color="auto"/>
          </w:tcBorders>
          <w:vAlign w:val="center"/>
        </w:tcPr>
        <w:p w:rsidR="001B79B9" w:rsidRPr="00AA157D" w:rsidRDefault="001B79B9" w:rsidP="006079EE">
          <w:pPr>
            <w:jc w:val="center"/>
            <w:rPr>
              <w:rFonts w:ascii="Arial" w:hAnsi="Arial" w:cs="Arial"/>
              <w:color w:val="000000"/>
            </w:rPr>
          </w:pPr>
          <w:r w:rsidRPr="00AA157D">
            <w:rPr>
              <w:rFonts w:ascii="Arial" w:hAnsi="Arial" w:cs="Arial"/>
              <w:color w:val="000000"/>
            </w:rPr>
            <w:fldChar w:fldCharType="begin"/>
          </w:r>
          <w:r w:rsidRPr="00AA157D">
            <w:rPr>
              <w:rFonts w:ascii="Arial" w:hAnsi="Arial" w:cs="Arial"/>
              <w:color w:val="000000"/>
            </w:rPr>
            <w:instrText>PAGE   \* MERGEFORMAT</w:instrText>
          </w:r>
          <w:r w:rsidRPr="00AA157D">
            <w:rPr>
              <w:rFonts w:ascii="Arial" w:hAnsi="Arial" w:cs="Arial"/>
              <w:color w:val="000000"/>
            </w:rPr>
            <w:fldChar w:fldCharType="separate"/>
          </w:r>
          <w:r w:rsidR="0050730D" w:rsidRPr="0050730D">
            <w:rPr>
              <w:rFonts w:ascii="Arial" w:hAnsi="Arial" w:cs="Arial"/>
              <w:noProof/>
              <w:color w:val="000000"/>
              <w:lang w:val="es-ES"/>
            </w:rPr>
            <w:t>10</w:t>
          </w:r>
          <w:r w:rsidRPr="00AA157D">
            <w:rPr>
              <w:rFonts w:ascii="Arial" w:hAnsi="Arial" w:cs="Arial"/>
              <w:color w:val="000000"/>
            </w:rPr>
            <w:fldChar w:fldCharType="end"/>
          </w:r>
          <w:r>
            <w:rPr>
              <w:rFonts w:ascii="Arial" w:hAnsi="Arial" w:cs="Arial"/>
              <w:color w:val="000000"/>
            </w:rPr>
            <w:t xml:space="preserve"> de 10</w:t>
          </w:r>
        </w:p>
      </w:tc>
    </w:tr>
  </w:tbl>
  <w:p w:rsidR="001B79B9" w:rsidRDefault="001B79B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755FB"/>
    <w:multiLevelType w:val="hybridMultilevel"/>
    <w:tmpl w:val="6C0C81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3B2D2B"/>
    <w:multiLevelType w:val="multilevel"/>
    <w:tmpl w:val="47F63BDC"/>
    <w:lvl w:ilvl="0">
      <w:start w:val="4"/>
      <w:numFmt w:val="decimal"/>
      <w:lvlText w:val="%1"/>
      <w:lvlJc w:val="left"/>
      <w:pPr>
        <w:ind w:left="360" w:hanging="360"/>
      </w:pPr>
      <w:rPr>
        <w:rFonts w:hint="default"/>
        <w:b/>
      </w:rPr>
    </w:lvl>
    <w:lvl w:ilvl="1">
      <w:start w:val="1"/>
      <w:numFmt w:val="decimal"/>
      <w:lvlText w:val="%1.%2"/>
      <w:lvlJc w:val="left"/>
      <w:pPr>
        <w:ind w:left="785" w:hanging="360"/>
      </w:pPr>
      <w:rPr>
        <w:rFonts w:hint="default"/>
        <w:b/>
      </w:rPr>
    </w:lvl>
    <w:lvl w:ilvl="2">
      <w:start w:val="1"/>
      <w:numFmt w:val="decimal"/>
      <w:lvlText w:val="%1.%2.%3"/>
      <w:lvlJc w:val="left"/>
      <w:pPr>
        <w:ind w:left="1570"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2" w15:restartNumberingAfterBreak="0">
    <w:nsid w:val="1E3B6385"/>
    <w:multiLevelType w:val="hybridMultilevel"/>
    <w:tmpl w:val="66E60896"/>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A851D6"/>
    <w:multiLevelType w:val="hybridMultilevel"/>
    <w:tmpl w:val="C0A633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A12BF6"/>
    <w:multiLevelType w:val="multilevel"/>
    <w:tmpl w:val="8AB6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B3821"/>
    <w:multiLevelType w:val="hybridMultilevel"/>
    <w:tmpl w:val="3766C150"/>
    <w:lvl w:ilvl="0" w:tplc="240A0001">
      <w:start w:val="1"/>
      <w:numFmt w:val="bullet"/>
      <w:lvlText w:val=""/>
      <w:lvlJc w:val="left"/>
      <w:pPr>
        <w:ind w:left="1080" w:hanging="360"/>
      </w:pPr>
      <w:rPr>
        <w:rFonts w:ascii="Symbol" w:hAnsi="Symbol" w:cs="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cs="Wingdings" w:hint="default"/>
      </w:rPr>
    </w:lvl>
    <w:lvl w:ilvl="3" w:tplc="240A0001" w:tentative="1">
      <w:start w:val="1"/>
      <w:numFmt w:val="bullet"/>
      <w:lvlText w:val=""/>
      <w:lvlJc w:val="left"/>
      <w:pPr>
        <w:ind w:left="3240" w:hanging="360"/>
      </w:pPr>
      <w:rPr>
        <w:rFonts w:ascii="Symbol" w:hAnsi="Symbol" w:cs="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cs="Wingdings" w:hint="default"/>
      </w:rPr>
    </w:lvl>
    <w:lvl w:ilvl="6" w:tplc="240A0001" w:tentative="1">
      <w:start w:val="1"/>
      <w:numFmt w:val="bullet"/>
      <w:lvlText w:val=""/>
      <w:lvlJc w:val="left"/>
      <w:pPr>
        <w:ind w:left="5400" w:hanging="360"/>
      </w:pPr>
      <w:rPr>
        <w:rFonts w:ascii="Symbol" w:hAnsi="Symbol" w:cs="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26622F7C"/>
    <w:multiLevelType w:val="hybridMultilevel"/>
    <w:tmpl w:val="E5768188"/>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3ED4C82"/>
    <w:multiLevelType w:val="multilevel"/>
    <w:tmpl w:val="207A2EAC"/>
    <w:lvl w:ilvl="0">
      <w:start w:val="1"/>
      <w:numFmt w:val="bullet"/>
      <w:lvlText w:val=""/>
      <w:lvlJc w:val="left"/>
      <w:pPr>
        <w:tabs>
          <w:tab w:val="num" w:pos="502"/>
        </w:tabs>
        <w:ind w:left="502" w:hanging="360"/>
      </w:pPr>
      <w:rPr>
        <w:rFonts w:ascii="Symbol" w:hAnsi="Symbol" w:hint="default"/>
        <w:sz w:val="20"/>
      </w:rPr>
    </w:lvl>
    <w:lvl w:ilvl="1">
      <w:start w:val="1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D109E0"/>
    <w:multiLevelType w:val="hybridMultilevel"/>
    <w:tmpl w:val="1C38D036"/>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0F36F0A"/>
    <w:multiLevelType w:val="multilevel"/>
    <w:tmpl w:val="368AC60A"/>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E430A52"/>
    <w:multiLevelType w:val="hybridMultilevel"/>
    <w:tmpl w:val="40F2EDCC"/>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3347D2A"/>
    <w:multiLevelType w:val="hybridMultilevel"/>
    <w:tmpl w:val="1C44D9D4"/>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9925E95"/>
    <w:multiLevelType w:val="multilevel"/>
    <w:tmpl w:val="770A5BB8"/>
    <w:lvl w:ilvl="0">
      <w:start w:val="13"/>
      <w:numFmt w:val="decimal"/>
      <w:lvlText w:val="%1"/>
      <w:lvlJc w:val="left"/>
      <w:pPr>
        <w:ind w:left="465" w:hanging="465"/>
      </w:pPr>
      <w:rPr>
        <w:rFonts w:hint="default"/>
      </w:rPr>
    </w:lvl>
    <w:lvl w:ilvl="1">
      <w:start w:val="1"/>
      <w:numFmt w:val="decimal"/>
      <w:lvlText w:val="%1.%2"/>
      <w:lvlJc w:val="left"/>
      <w:pPr>
        <w:ind w:left="607"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D76223D"/>
    <w:multiLevelType w:val="multilevel"/>
    <w:tmpl w:val="68F05EF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F7365EA"/>
    <w:multiLevelType w:val="multilevel"/>
    <w:tmpl w:val="02502EB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5BF7DA9"/>
    <w:multiLevelType w:val="multilevel"/>
    <w:tmpl w:val="230E3BF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B6B7C5D"/>
    <w:multiLevelType w:val="hybridMultilevel"/>
    <w:tmpl w:val="969EBB1A"/>
    <w:lvl w:ilvl="0" w:tplc="240A0001">
      <w:start w:val="1"/>
      <w:numFmt w:val="bullet"/>
      <w:lvlText w:val=""/>
      <w:lvlJc w:val="left"/>
      <w:pPr>
        <w:ind w:left="1080" w:hanging="360"/>
      </w:pPr>
      <w:rPr>
        <w:rFonts w:ascii="Symbol" w:hAnsi="Symbol" w:cs="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cs="Wingdings" w:hint="default"/>
      </w:rPr>
    </w:lvl>
    <w:lvl w:ilvl="3" w:tplc="240A0001" w:tentative="1">
      <w:start w:val="1"/>
      <w:numFmt w:val="bullet"/>
      <w:lvlText w:val=""/>
      <w:lvlJc w:val="left"/>
      <w:pPr>
        <w:ind w:left="3240" w:hanging="360"/>
      </w:pPr>
      <w:rPr>
        <w:rFonts w:ascii="Symbol" w:hAnsi="Symbol" w:cs="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cs="Wingdings" w:hint="default"/>
      </w:rPr>
    </w:lvl>
    <w:lvl w:ilvl="6" w:tplc="240A0001" w:tentative="1">
      <w:start w:val="1"/>
      <w:numFmt w:val="bullet"/>
      <w:lvlText w:val=""/>
      <w:lvlJc w:val="left"/>
      <w:pPr>
        <w:ind w:left="5400" w:hanging="360"/>
      </w:pPr>
      <w:rPr>
        <w:rFonts w:ascii="Symbol" w:hAnsi="Symbol" w:cs="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7CF34A99"/>
    <w:multiLevelType w:val="multilevel"/>
    <w:tmpl w:val="0A0E3308"/>
    <w:lvl w:ilvl="0">
      <w:start w:val="9"/>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7"/>
  </w:num>
  <w:num w:numId="2">
    <w:abstractNumId w:val="6"/>
  </w:num>
  <w:num w:numId="3">
    <w:abstractNumId w:val="11"/>
  </w:num>
  <w:num w:numId="4">
    <w:abstractNumId w:val="2"/>
  </w:num>
  <w:num w:numId="5">
    <w:abstractNumId w:val="16"/>
  </w:num>
  <w:num w:numId="6">
    <w:abstractNumId w:val="10"/>
  </w:num>
  <w:num w:numId="7">
    <w:abstractNumId w:val="5"/>
  </w:num>
  <w:num w:numId="8">
    <w:abstractNumId w:val="8"/>
  </w:num>
  <w:num w:numId="9">
    <w:abstractNumId w:val="3"/>
  </w:num>
  <w:num w:numId="10">
    <w:abstractNumId w:val="14"/>
  </w:num>
  <w:num w:numId="11">
    <w:abstractNumId w:val="13"/>
  </w:num>
  <w:num w:numId="12">
    <w:abstractNumId w:val="4"/>
  </w:num>
  <w:num w:numId="13">
    <w:abstractNumId w:val="12"/>
  </w:num>
  <w:num w:numId="14">
    <w:abstractNumId w:val="15"/>
  </w:num>
  <w:num w:numId="15">
    <w:abstractNumId w:val="17"/>
  </w:num>
  <w:num w:numId="16">
    <w:abstractNumId w:val="0"/>
  </w:num>
  <w:num w:numId="17">
    <w:abstractNumId w:val="9"/>
  </w:num>
  <w:num w:numId="1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s Izquierdo">
    <w15:presenceInfo w15:providerId="None" w15:userId="Carlos Izquie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8C1"/>
    <w:rsid w:val="0001333C"/>
    <w:rsid w:val="000204F2"/>
    <w:rsid w:val="0002148E"/>
    <w:rsid w:val="00030391"/>
    <w:rsid w:val="0006569B"/>
    <w:rsid w:val="00081BF0"/>
    <w:rsid w:val="00095410"/>
    <w:rsid w:val="000D0689"/>
    <w:rsid w:val="000D7C32"/>
    <w:rsid w:val="000E33E3"/>
    <w:rsid w:val="000F47C1"/>
    <w:rsid w:val="00126CA7"/>
    <w:rsid w:val="00167498"/>
    <w:rsid w:val="001B79B9"/>
    <w:rsid w:val="001D730F"/>
    <w:rsid w:val="00211482"/>
    <w:rsid w:val="00275479"/>
    <w:rsid w:val="002A7E6B"/>
    <w:rsid w:val="002C4B04"/>
    <w:rsid w:val="002E1C4A"/>
    <w:rsid w:val="002E46CA"/>
    <w:rsid w:val="002F0AA8"/>
    <w:rsid w:val="003137A6"/>
    <w:rsid w:val="0031572A"/>
    <w:rsid w:val="00317A78"/>
    <w:rsid w:val="003A77C8"/>
    <w:rsid w:val="00420590"/>
    <w:rsid w:val="004C290F"/>
    <w:rsid w:val="004D0D36"/>
    <w:rsid w:val="004D6478"/>
    <w:rsid w:val="004F0942"/>
    <w:rsid w:val="00503F62"/>
    <w:rsid w:val="0050730D"/>
    <w:rsid w:val="00524170"/>
    <w:rsid w:val="0055162B"/>
    <w:rsid w:val="00551BC7"/>
    <w:rsid w:val="00555A2B"/>
    <w:rsid w:val="00560196"/>
    <w:rsid w:val="005623BF"/>
    <w:rsid w:val="00594F09"/>
    <w:rsid w:val="005C788D"/>
    <w:rsid w:val="005D434F"/>
    <w:rsid w:val="005E406A"/>
    <w:rsid w:val="006079EE"/>
    <w:rsid w:val="00612F2C"/>
    <w:rsid w:val="00625258"/>
    <w:rsid w:val="00690AA1"/>
    <w:rsid w:val="006A07AD"/>
    <w:rsid w:val="006C57C5"/>
    <w:rsid w:val="006F5ED4"/>
    <w:rsid w:val="007B4990"/>
    <w:rsid w:val="007C3361"/>
    <w:rsid w:val="007D03E9"/>
    <w:rsid w:val="007F2155"/>
    <w:rsid w:val="0085561D"/>
    <w:rsid w:val="00860207"/>
    <w:rsid w:val="00863AB5"/>
    <w:rsid w:val="00864576"/>
    <w:rsid w:val="00866ADB"/>
    <w:rsid w:val="00871FAE"/>
    <w:rsid w:val="008834F4"/>
    <w:rsid w:val="00890550"/>
    <w:rsid w:val="008A6848"/>
    <w:rsid w:val="008E4772"/>
    <w:rsid w:val="008F0014"/>
    <w:rsid w:val="008F23D7"/>
    <w:rsid w:val="0090290B"/>
    <w:rsid w:val="009046E5"/>
    <w:rsid w:val="00910F3F"/>
    <w:rsid w:val="009166E4"/>
    <w:rsid w:val="00935416"/>
    <w:rsid w:val="00981319"/>
    <w:rsid w:val="009B7CD1"/>
    <w:rsid w:val="009D2A39"/>
    <w:rsid w:val="009E4EEF"/>
    <w:rsid w:val="009F4D63"/>
    <w:rsid w:val="00A3134C"/>
    <w:rsid w:val="00A405C8"/>
    <w:rsid w:val="00A418FF"/>
    <w:rsid w:val="00A4250E"/>
    <w:rsid w:val="00A84554"/>
    <w:rsid w:val="00A94292"/>
    <w:rsid w:val="00AA7B6D"/>
    <w:rsid w:val="00AB4F39"/>
    <w:rsid w:val="00AC51E8"/>
    <w:rsid w:val="00AC64AB"/>
    <w:rsid w:val="00AE6DE6"/>
    <w:rsid w:val="00B10586"/>
    <w:rsid w:val="00B339FE"/>
    <w:rsid w:val="00B83B6F"/>
    <w:rsid w:val="00B92429"/>
    <w:rsid w:val="00BB33ED"/>
    <w:rsid w:val="00BD36DF"/>
    <w:rsid w:val="00C00ED9"/>
    <w:rsid w:val="00C1347D"/>
    <w:rsid w:val="00C1557B"/>
    <w:rsid w:val="00C21525"/>
    <w:rsid w:val="00C65702"/>
    <w:rsid w:val="00D45A90"/>
    <w:rsid w:val="00DC17E1"/>
    <w:rsid w:val="00E168C1"/>
    <w:rsid w:val="00E217E6"/>
    <w:rsid w:val="00E535F3"/>
    <w:rsid w:val="00E83AC9"/>
    <w:rsid w:val="00EA2BD5"/>
    <w:rsid w:val="00EE4AF4"/>
    <w:rsid w:val="00EE77CC"/>
    <w:rsid w:val="00F11EBF"/>
    <w:rsid w:val="00F16AE3"/>
    <w:rsid w:val="00F24154"/>
    <w:rsid w:val="00F307F4"/>
    <w:rsid w:val="00F8683F"/>
    <w:rsid w:val="00FB63F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10F0648-71D2-48A7-A2D5-0A67B9C5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8C1"/>
    <w:rPr>
      <w:lang w:val="es-CO"/>
    </w:rPr>
  </w:style>
  <w:style w:type="paragraph" w:styleId="Ttulo2">
    <w:name w:val="heading 2"/>
    <w:basedOn w:val="Normal"/>
    <w:next w:val="Normal"/>
    <w:link w:val="Ttulo2Car"/>
    <w:qFormat/>
    <w:rsid w:val="00560196"/>
    <w:pPr>
      <w:spacing w:after="0" w:line="480" w:lineRule="auto"/>
      <w:jc w:val="both"/>
      <w:outlineLvl w:val="1"/>
    </w:pPr>
    <w:rPr>
      <w:rFonts w:ascii="Arial" w:eastAsia="Times New Roman" w:hAnsi="Arial" w:cs="Times New Roman"/>
      <w:b/>
      <w:cap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8C1"/>
    <w:pPr>
      <w:ind w:left="720"/>
      <w:contextualSpacing/>
    </w:pPr>
  </w:style>
  <w:style w:type="paragraph" w:styleId="NormalWeb">
    <w:name w:val="Normal (Web)"/>
    <w:basedOn w:val="Normal"/>
    <w:uiPriority w:val="99"/>
    <w:semiHidden/>
    <w:unhideWhenUsed/>
    <w:rsid w:val="00FB63F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9D2A39"/>
    <w:rPr>
      <w:b/>
      <w:bCs/>
    </w:rPr>
  </w:style>
  <w:style w:type="paragraph" w:styleId="Encabezado">
    <w:name w:val="header"/>
    <w:basedOn w:val="Normal"/>
    <w:link w:val="EncabezadoCar"/>
    <w:uiPriority w:val="99"/>
    <w:unhideWhenUsed/>
    <w:rsid w:val="00BD36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36DF"/>
    <w:rPr>
      <w:lang w:val="es-CO"/>
    </w:rPr>
  </w:style>
  <w:style w:type="paragraph" w:styleId="Piedepgina">
    <w:name w:val="footer"/>
    <w:basedOn w:val="Normal"/>
    <w:link w:val="PiedepginaCar"/>
    <w:uiPriority w:val="99"/>
    <w:unhideWhenUsed/>
    <w:rsid w:val="00BD36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36DF"/>
    <w:rPr>
      <w:lang w:val="es-CO"/>
    </w:rPr>
  </w:style>
  <w:style w:type="character" w:customStyle="1" w:styleId="Ttulo2Car">
    <w:name w:val="Título 2 Car"/>
    <w:basedOn w:val="Fuentedeprrafopredeter"/>
    <w:link w:val="Ttulo2"/>
    <w:rsid w:val="00560196"/>
    <w:rPr>
      <w:rFonts w:ascii="Arial" w:eastAsia="Times New Roman" w:hAnsi="Arial" w:cs="Times New Roman"/>
      <w:b/>
      <w:caps/>
      <w:sz w:val="20"/>
      <w:szCs w:val="20"/>
      <w:lang w:val="es-CO" w:eastAsia="es-ES"/>
    </w:rPr>
  </w:style>
  <w:style w:type="paragraph" w:customStyle="1" w:styleId="Default">
    <w:name w:val="Default"/>
    <w:rsid w:val="00560196"/>
    <w:pPr>
      <w:autoSpaceDE w:val="0"/>
      <w:autoSpaceDN w:val="0"/>
      <w:adjustRightInd w:val="0"/>
      <w:spacing w:after="0" w:line="240" w:lineRule="auto"/>
    </w:pPr>
    <w:rPr>
      <w:rFonts w:ascii="Arial" w:hAnsi="Arial" w:cs="Arial"/>
      <w:color w:val="000000"/>
      <w:sz w:val="24"/>
      <w:szCs w:val="24"/>
      <w:lang w:val="es-CO"/>
    </w:rPr>
  </w:style>
  <w:style w:type="character" w:styleId="Hipervnculo">
    <w:name w:val="Hyperlink"/>
    <w:basedOn w:val="Fuentedeprrafopredeter"/>
    <w:uiPriority w:val="99"/>
    <w:unhideWhenUsed/>
    <w:rsid w:val="00560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437825">
      <w:bodyDiv w:val="1"/>
      <w:marLeft w:val="0"/>
      <w:marRight w:val="0"/>
      <w:marTop w:val="0"/>
      <w:marBottom w:val="0"/>
      <w:divBdr>
        <w:top w:val="none" w:sz="0" w:space="0" w:color="auto"/>
        <w:left w:val="none" w:sz="0" w:space="0" w:color="auto"/>
        <w:bottom w:val="none" w:sz="0" w:space="0" w:color="auto"/>
        <w:right w:val="none" w:sz="0" w:space="0" w:color="auto"/>
      </w:divBdr>
    </w:div>
    <w:div w:id="174345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E7A68-ABA4-4967-81B2-B6574EF3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3240</Words>
  <Characters>17821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Johana Restrepo</dc:creator>
  <cp:keywords/>
  <dc:description/>
  <cp:lastModifiedBy>ZFIP004</cp:lastModifiedBy>
  <cp:revision>2</cp:revision>
  <dcterms:created xsi:type="dcterms:W3CDTF">2020-05-07T19:18:00Z</dcterms:created>
  <dcterms:modified xsi:type="dcterms:W3CDTF">2020-05-07T19:18:00Z</dcterms:modified>
</cp:coreProperties>
</file>