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F374EF" w14:textId="7A076BA2" w:rsidR="00AC7594" w:rsidRPr="00D75CAF" w:rsidRDefault="00B64B34" w:rsidP="00AC7594">
      <w:pPr>
        <w:spacing w:before="0" w:after="0"/>
        <w:rPr>
          <w:rFonts w:ascii="Arial" w:hAnsi="Arial" w:cs="Arial"/>
          <w:sz w:val="22"/>
          <w:szCs w:val="22"/>
        </w:rPr>
      </w:pPr>
      <w:bookmarkStart w:id="0" w:name="_GoBack"/>
      <w:bookmarkEnd w:id="0"/>
      <w:r w:rsidRPr="00D75CAF">
        <w:rPr>
          <w:rFonts w:ascii="Arial" w:hAnsi="Arial" w:cs="Arial"/>
          <w:sz w:val="22"/>
          <w:szCs w:val="22"/>
        </w:rPr>
        <w:t xml:space="preserve"> </w:t>
      </w:r>
    </w:p>
    <w:p w14:paraId="4D093804" w14:textId="77777777" w:rsidR="001861E8" w:rsidRPr="00D75CAF" w:rsidRDefault="001861E8" w:rsidP="00AC7594">
      <w:pPr>
        <w:spacing w:before="0" w:after="0"/>
        <w:rPr>
          <w:rFonts w:ascii="Arial" w:hAnsi="Arial" w:cs="Arial"/>
          <w:sz w:val="22"/>
          <w:szCs w:val="22"/>
        </w:rPr>
      </w:pPr>
    </w:p>
    <w:p w14:paraId="7AB022DB" w14:textId="49196B80" w:rsidR="00315711" w:rsidRPr="00D75CAF" w:rsidRDefault="00315711" w:rsidP="00AC7594">
      <w:pPr>
        <w:pStyle w:val="Ttulo1"/>
        <w:spacing w:before="0" w:after="0"/>
        <w:rPr>
          <w:rFonts w:ascii="Arial" w:hAnsi="Arial" w:cs="Arial"/>
          <w:szCs w:val="22"/>
        </w:rPr>
      </w:pPr>
      <w:r w:rsidRPr="00D75CAF">
        <w:rPr>
          <w:rFonts w:ascii="Arial" w:hAnsi="Arial" w:cs="Arial"/>
          <w:szCs w:val="22"/>
        </w:rPr>
        <w:t xml:space="preserve">Objetivo </w:t>
      </w:r>
    </w:p>
    <w:p w14:paraId="56D9CCA4" w14:textId="77777777" w:rsidR="00AC7594" w:rsidRPr="00D75CAF" w:rsidRDefault="00AC7594" w:rsidP="00AC7594">
      <w:pPr>
        <w:spacing w:before="0" w:after="0"/>
        <w:rPr>
          <w:rFonts w:ascii="Arial" w:hAnsi="Arial" w:cs="Arial"/>
          <w:sz w:val="22"/>
          <w:szCs w:val="22"/>
          <w:lang w:val="es-MX"/>
        </w:rPr>
      </w:pPr>
    </w:p>
    <w:p w14:paraId="5236258B" w14:textId="27868AE1" w:rsidR="00A8709F" w:rsidRPr="00D75CAF" w:rsidRDefault="00754E50" w:rsidP="00AC7594">
      <w:pPr>
        <w:spacing w:before="0" w:after="0"/>
        <w:rPr>
          <w:rFonts w:ascii="Arial" w:hAnsi="Arial" w:cs="Arial"/>
          <w:sz w:val="22"/>
          <w:szCs w:val="22"/>
          <w:lang w:val="es-CO"/>
        </w:rPr>
      </w:pPr>
      <w:r w:rsidRPr="00D75CAF">
        <w:rPr>
          <w:rFonts w:ascii="Arial" w:hAnsi="Arial" w:cs="Arial"/>
          <w:sz w:val="22"/>
          <w:szCs w:val="22"/>
        </w:rPr>
        <w:t xml:space="preserve">Este documento </w:t>
      </w:r>
      <w:r w:rsidR="00A8709F" w:rsidRPr="00D75CAF">
        <w:rPr>
          <w:rFonts w:ascii="Arial" w:hAnsi="Arial" w:cs="Arial"/>
          <w:sz w:val="22"/>
          <w:szCs w:val="22"/>
        </w:rPr>
        <w:t xml:space="preserve">comprende </w:t>
      </w:r>
      <w:r w:rsidR="00A8709F" w:rsidRPr="00D75CAF">
        <w:rPr>
          <w:rFonts w:ascii="Arial" w:hAnsi="Arial" w:cs="Arial"/>
          <w:sz w:val="22"/>
          <w:szCs w:val="22"/>
          <w:lang w:val="es-CO"/>
        </w:rPr>
        <w:t>todas las</w:t>
      </w:r>
      <w:r w:rsidR="006E045B" w:rsidRPr="00D75CAF">
        <w:rPr>
          <w:rFonts w:ascii="Arial" w:hAnsi="Arial" w:cs="Arial"/>
          <w:sz w:val="22"/>
          <w:szCs w:val="22"/>
          <w:lang w:val="es-CO"/>
        </w:rPr>
        <w:t xml:space="preserve"> herramientas, políticas y procedimientos implementa</w:t>
      </w:r>
      <w:r w:rsidR="009B572E" w:rsidRPr="00D75CAF">
        <w:rPr>
          <w:rFonts w:ascii="Arial" w:hAnsi="Arial" w:cs="Arial"/>
          <w:sz w:val="22"/>
          <w:szCs w:val="22"/>
          <w:lang w:val="es-CO"/>
        </w:rPr>
        <w:t xml:space="preserve">dos por la Sociedad Zona Franca Internacional de Pereira </w:t>
      </w:r>
      <w:r w:rsidR="006E045B" w:rsidRPr="00D75CAF">
        <w:rPr>
          <w:rFonts w:ascii="Arial" w:hAnsi="Arial" w:cs="Arial"/>
          <w:sz w:val="22"/>
          <w:szCs w:val="22"/>
          <w:lang w:val="es-CO"/>
        </w:rPr>
        <w:t>S.A.</w:t>
      </w:r>
      <w:r w:rsidR="009B572E" w:rsidRPr="00D75CAF">
        <w:rPr>
          <w:rFonts w:ascii="Arial" w:hAnsi="Arial" w:cs="Arial"/>
          <w:sz w:val="22"/>
          <w:szCs w:val="22"/>
          <w:lang w:val="es-CO"/>
        </w:rPr>
        <w:t>S.</w:t>
      </w:r>
      <w:r w:rsidR="008315E8" w:rsidRPr="00D75CAF">
        <w:rPr>
          <w:rFonts w:ascii="Arial" w:hAnsi="Arial" w:cs="Arial"/>
          <w:sz w:val="22"/>
          <w:szCs w:val="22"/>
          <w:lang w:val="es-CO"/>
        </w:rPr>
        <w:t xml:space="preserve"> </w:t>
      </w:r>
      <w:r w:rsidR="009B572E" w:rsidRPr="00D75CAF">
        <w:rPr>
          <w:rFonts w:ascii="Arial" w:hAnsi="Arial" w:cs="Arial"/>
          <w:sz w:val="22"/>
          <w:szCs w:val="22"/>
          <w:lang w:val="es-CO"/>
        </w:rPr>
        <w:t>Usuario Operador</w:t>
      </w:r>
      <w:r w:rsidR="003D78C2" w:rsidRPr="00D75CAF">
        <w:rPr>
          <w:rFonts w:ascii="Arial" w:hAnsi="Arial" w:cs="Arial"/>
          <w:sz w:val="22"/>
          <w:szCs w:val="22"/>
          <w:lang w:val="es-CO"/>
        </w:rPr>
        <w:t xml:space="preserve"> de Zonas Francas</w:t>
      </w:r>
      <w:r w:rsidR="006E045B" w:rsidRPr="00D75CAF">
        <w:rPr>
          <w:rFonts w:ascii="Arial" w:hAnsi="Arial" w:cs="Arial"/>
          <w:sz w:val="22"/>
          <w:szCs w:val="22"/>
          <w:lang w:val="es-CO"/>
        </w:rPr>
        <w:t xml:space="preserve">, </w:t>
      </w:r>
      <w:r w:rsidR="00A8709F" w:rsidRPr="00D75CAF">
        <w:rPr>
          <w:rFonts w:ascii="Arial" w:hAnsi="Arial" w:cs="Arial"/>
          <w:sz w:val="22"/>
          <w:szCs w:val="22"/>
          <w:lang w:val="es-CO"/>
        </w:rPr>
        <w:t xml:space="preserve">en materia </w:t>
      </w:r>
      <w:r w:rsidR="006E045B" w:rsidRPr="00D75CAF">
        <w:rPr>
          <w:rFonts w:ascii="Arial" w:hAnsi="Arial" w:cs="Arial"/>
          <w:sz w:val="22"/>
          <w:szCs w:val="22"/>
          <w:lang w:val="es-CO"/>
        </w:rPr>
        <w:t xml:space="preserve">de </w:t>
      </w:r>
      <w:r w:rsidR="00A8709F" w:rsidRPr="00D75CAF">
        <w:rPr>
          <w:rFonts w:ascii="Arial" w:hAnsi="Arial" w:cs="Arial"/>
          <w:sz w:val="22"/>
          <w:szCs w:val="22"/>
          <w:lang w:val="es-CO"/>
        </w:rPr>
        <w:t>prevención y control de eventos de riesgo de lavado de activos y financiación del terrorismo.</w:t>
      </w:r>
    </w:p>
    <w:p w14:paraId="7C8C84EB" w14:textId="77777777" w:rsidR="00AC7594" w:rsidRPr="00D75CAF" w:rsidRDefault="00AC7594" w:rsidP="00AC7594">
      <w:pPr>
        <w:spacing w:before="0" w:after="0"/>
        <w:rPr>
          <w:rFonts w:ascii="Arial" w:hAnsi="Arial" w:cs="Arial"/>
          <w:sz w:val="22"/>
          <w:szCs w:val="22"/>
          <w:lang w:val="es-CO"/>
        </w:rPr>
      </w:pPr>
    </w:p>
    <w:p w14:paraId="024B1440" w14:textId="77777777" w:rsidR="00315711" w:rsidRPr="00D75CAF" w:rsidRDefault="00315711" w:rsidP="00361E3B">
      <w:pPr>
        <w:pStyle w:val="Ttulo1"/>
        <w:spacing w:before="0" w:after="0"/>
        <w:rPr>
          <w:rFonts w:ascii="Arial" w:hAnsi="Arial" w:cs="Arial"/>
          <w:szCs w:val="22"/>
        </w:rPr>
      </w:pPr>
      <w:r w:rsidRPr="00D75CAF">
        <w:rPr>
          <w:rFonts w:ascii="Arial" w:hAnsi="Arial" w:cs="Arial"/>
          <w:szCs w:val="22"/>
        </w:rPr>
        <w:t>ALCANCE</w:t>
      </w:r>
    </w:p>
    <w:p w14:paraId="18806875" w14:textId="77777777" w:rsidR="00361E3B" w:rsidRPr="00D75CAF" w:rsidRDefault="00361E3B" w:rsidP="00361E3B">
      <w:pPr>
        <w:spacing w:before="0" w:after="0"/>
        <w:rPr>
          <w:lang w:val="es-MX"/>
        </w:rPr>
      </w:pPr>
    </w:p>
    <w:p w14:paraId="15548B0F" w14:textId="48515667" w:rsidR="00754E50" w:rsidRPr="00D75CAF" w:rsidRDefault="00754E50" w:rsidP="00361E3B">
      <w:pPr>
        <w:spacing w:before="0" w:after="0"/>
        <w:rPr>
          <w:rFonts w:ascii="Arial" w:hAnsi="Arial" w:cs="Arial"/>
          <w:sz w:val="22"/>
          <w:szCs w:val="22"/>
        </w:rPr>
      </w:pPr>
      <w:r w:rsidRPr="00D75CAF">
        <w:rPr>
          <w:rFonts w:ascii="Arial" w:hAnsi="Arial" w:cs="Arial"/>
          <w:sz w:val="22"/>
          <w:szCs w:val="22"/>
        </w:rPr>
        <w:t xml:space="preserve">Este documento aplica para todos los empleados </w:t>
      </w:r>
      <w:r w:rsidR="003D78C2" w:rsidRPr="00D75CAF">
        <w:rPr>
          <w:rFonts w:ascii="Arial" w:hAnsi="Arial" w:cs="Arial"/>
          <w:sz w:val="22"/>
          <w:szCs w:val="22"/>
        </w:rPr>
        <w:t>y accionistas de la Zona Franca Internacional de Pereira y empleados y copropietarios de la Agrupación Zona Franca Internacional de Pereira – Propiedad Horizontal</w:t>
      </w:r>
      <w:r w:rsidRPr="00D75CAF">
        <w:rPr>
          <w:rFonts w:ascii="Arial" w:hAnsi="Arial" w:cs="Arial"/>
          <w:sz w:val="22"/>
          <w:szCs w:val="22"/>
        </w:rPr>
        <w:t>.</w:t>
      </w:r>
      <w:r w:rsidR="00A67E6E" w:rsidRPr="00D75CAF">
        <w:rPr>
          <w:rFonts w:ascii="Arial" w:hAnsi="Arial" w:cs="Arial"/>
          <w:sz w:val="22"/>
          <w:szCs w:val="22"/>
        </w:rPr>
        <w:t xml:space="preserve"> </w:t>
      </w:r>
    </w:p>
    <w:p w14:paraId="35D4274E" w14:textId="77777777" w:rsidR="00AC7594" w:rsidRPr="00D75CAF" w:rsidRDefault="00AC7594" w:rsidP="00361E3B">
      <w:pPr>
        <w:spacing w:before="0" w:after="0"/>
        <w:rPr>
          <w:rFonts w:ascii="Arial" w:hAnsi="Arial" w:cs="Arial"/>
          <w:sz w:val="22"/>
          <w:szCs w:val="22"/>
        </w:rPr>
      </w:pPr>
    </w:p>
    <w:p w14:paraId="67676D94" w14:textId="77777777" w:rsidR="009B572E" w:rsidRPr="00D75CAF" w:rsidRDefault="009B572E" w:rsidP="00361E3B">
      <w:pPr>
        <w:pStyle w:val="Ttulo1"/>
        <w:spacing w:before="0" w:after="0"/>
        <w:rPr>
          <w:rFonts w:ascii="Arial" w:hAnsi="Arial" w:cs="Arial"/>
          <w:szCs w:val="22"/>
        </w:rPr>
      </w:pPr>
      <w:r w:rsidRPr="00D75CAF">
        <w:rPr>
          <w:rFonts w:ascii="Arial" w:hAnsi="Arial" w:cs="Arial"/>
          <w:szCs w:val="22"/>
        </w:rPr>
        <w:t>RESPONSABLE</w:t>
      </w:r>
    </w:p>
    <w:p w14:paraId="59A0478E" w14:textId="74E5EC0C" w:rsidR="00361E3B" w:rsidRPr="00D75CAF" w:rsidRDefault="00361E3B" w:rsidP="00361E3B">
      <w:pPr>
        <w:tabs>
          <w:tab w:val="left" w:pos="1901"/>
        </w:tabs>
        <w:spacing w:before="0" w:after="0"/>
        <w:rPr>
          <w:lang w:val="es-MX"/>
        </w:rPr>
      </w:pPr>
      <w:r w:rsidRPr="00D75CAF">
        <w:rPr>
          <w:lang w:val="es-MX"/>
        </w:rPr>
        <w:tab/>
      </w:r>
    </w:p>
    <w:p w14:paraId="5C79CFB5" w14:textId="55710E1E" w:rsidR="002E666F" w:rsidRPr="00D75CAF" w:rsidRDefault="00BF10B6" w:rsidP="007E710B">
      <w:pPr>
        <w:outlineLvl w:val="0"/>
        <w:rPr>
          <w:rFonts w:cs="Arial"/>
          <w:bCs/>
          <w:sz w:val="22"/>
          <w:szCs w:val="22"/>
        </w:rPr>
      </w:pPr>
      <w:r w:rsidRPr="00D75CAF">
        <w:rPr>
          <w:rFonts w:cs="Arial"/>
          <w:bCs/>
          <w:sz w:val="22"/>
          <w:szCs w:val="22"/>
        </w:rPr>
        <w:t>Dirección Jurídica y Propiedad Horizontal</w:t>
      </w:r>
    </w:p>
    <w:p w14:paraId="26F49F99" w14:textId="77777777" w:rsidR="00AC7594" w:rsidRPr="00D75CAF" w:rsidRDefault="00AC7594" w:rsidP="00AC7594">
      <w:pPr>
        <w:pStyle w:val="Prrafodelista"/>
        <w:ind w:left="720"/>
        <w:outlineLvl w:val="0"/>
        <w:rPr>
          <w:rFonts w:cs="Arial"/>
          <w:bCs/>
          <w:sz w:val="22"/>
          <w:szCs w:val="22"/>
        </w:rPr>
      </w:pPr>
    </w:p>
    <w:p w14:paraId="37979720" w14:textId="77777777" w:rsidR="00C00820" w:rsidRPr="00D75CAF" w:rsidRDefault="009B572E" w:rsidP="00AC7594">
      <w:pPr>
        <w:pStyle w:val="Ttulo1"/>
        <w:spacing w:before="0" w:after="0"/>
        <w:rPr>
          <w:rFonts w:ascii="Arial" w:hAnsi="Arial" w:cs="Arial"/>
          <w:szCs w:val="22"/>
        </w:rPr>
      </w:pPr>
      <w:r w:rsidRPr="00D75CAF">
        <w:rPr>
          <w:rFonts w:ascii="Arial" w:hAnsi="Arial" w:cs="Arial"/>
          <w:szCs w:val="22"/>
        </w:rPr>
        <w:t>CONSIDERACIONES GENERALES</w:t>
      </w:r>
    </w:p>
    <w:p w14:paraId="119B7645" w14:textId="77777777" w:rsidR="00AC7594" w:rsidRPr="00D75CAF" w:rsidRDefault="00AC7594" w:rsidP="00AC7594">
      <w:pPr>
        <w:spacing w:before="0" w:after="0"/>
        <w:rPr>
          <w:rFonts w:ascii="Arial" w:hAnsi="Arial" w:cs="Arial"/>
          <w:sz w:val="22"/>
          <w:szCs w:val="22"/>
          <w:lang w:val="es-MX"/>
        </w:rPr>
      </w:pPr>
    </w:p>
    <w:p w14:paraId="4D8D6BB5" w14:textId="77777777" w:rsidR="00A8709F" w:rsidRPr="00D75CAF" w:rsidRDefault="00A8709F" w:rsidP="00AC7594">
      <w:pPr>
        <w:spacing w:before="0" w:after="0"/>
        <w:rPr>
          <w:rFonts w:ascii="Arial" w:hAnsi="Arial" w:cs="Arial"/>
          <w:sz w:val="22"/>
          <w:szCs w:val="22"/>
        </w:rPr>
      </w:pPr>
      <w:bookmarkStart w:id="1" w:name="_Toc198210029"/>
      <w:bookmarkStart w:id="2" w:name="_Toc198799024"/>
      <w:bookmarkStart w:id="3" w:name="_Toc284931904"/>
      <w:r w:rsidRPr="00D75CAF">
        <w:rPr>
          <w:rFonts w:ascii="Arial" w:hAnsi="Arial" w:cs="Arial"/>
          <w:b/>
          <w:sz w:val="22"/>
          <w:szCs w:val="22"/>
        </w:rPr>
        <w:t>SIPLA:</w:t>
      </w:r>
      <w:r w:rsidRPr="00D75CAF">
        <w:rPr>
          <w:rFonts w:ascii="Arial" w:hAnsi="Arial" w:cs="Arial"/>
          <w:sz w:val="22"/>
          <w:szCs w:val="22"/>
        </w:rPr>
        <w:t xml:space="preserve"> </w:t>
      </w:r>
      <w:r w:rsidR="00D02830" w:rsidRPr="00D75CAF">
        <w:rPr>
          <w:rFonts w:ascii="Arial" w:hAnsi="Arial" w:cs="Arial"/>
          <w:sz w:val="22"/>
          <w:szCs w:val="22"/>
        </w:rPr>
        <w:t>Es el Sistema Integral para la Prevención del Lavado de Activos y Financiación del Terrorismo, contiene un conjunto de elementos tales como políticas</w:t>
      </w:r>
      <w:r w:rsidR="006E045B" w:rsidRPr="00D75CAF">
        <w:rPr>
          <w:rFonts w:ascii="Arial" w:hAnsi="Arial" w:cs="Arial"/>
          <w:sz w:val="22"/>
          <w:szCs w:val="22"/>
        </w:rPr>
        <w:t xml:space="preserve"> y</w:t>
      </w:r>
      <w:r w:rsidR="00D02830" w:rsidRPr="00D75CAF">
        <w:rPr>
          <w:rFonts w:ascii="Arial" w:hAnsi="Arial" w:cs="Arial"/>
          <w:sz w:val="22"/>
          <w:szCs w:val="22"/>
        </w:rPr>
        <w:t xml:space="preserve"> procedimientos</w:t>
      </w:r>
      <w:r w:rsidR="006E045B" w:rsidRPr="00D75CAF">
        <w:rPr>
          <w:rFonts w:ascii="Arial" w:hAnsi="Arial" w:cs="Arial"/>
          <w:sz w:val="22"/>
          <w:szCs w:val="22"/>
        </w:rPr>
        <w:t xml:space="preserve"> para la </w:t>
      </w:r>
      <w:r w:rsidR="00D02830" w:rsidRPr="00D75CAF">
        <w:rPr>
          <w:rFonts w:ascii="Arial" w:hAnsi="Arial" w:cs="Arial"/>
          <w:sz w:val="22"/>
          <w:szCs w:val="22"/>
        </w:rPr>
        <w:t xml:space="preserve">documentación, </w:t>
      </w:r>
      <w:r w:rsidR="006E045B" w:rsidRPr="00D75CAF">
        <w:rPr>
          <w:rFonts w:ascii="Arial" w:hAnsi="Arial" w:cs="Arial"/>
          <w:sz w:val="22"/>
          <w:szCs w:val="22"/>
        </w:rPr>
        <w:t>definición de</w:t>
      </w:r>
      <w:r w:rsidR="00D02830" w:rsidRPr="00D75CAF">
        <w:rPr>
          <w:rFonts w:ascii="Arial" w:hAnsi="Arial" w:cs="Arial"/>
          <w:sz w:val="22"/>
          <w:szCs w:val="22"/>
        </w:rPr>
        <w:t xml:space="preserve"> órganos de control, </w:t>
      </w:r>
      <w:r w:rsidR="006E045B" w:rsidRPr="00D75CAF">
        <w:rPr>
          <w:rFonts w:ascii="Arial" w:hAnsi="Arial" w:cs="Arial"/>
          <w:sz w:val="22"/>
          <w:szCs w:val="22"/>
        </w:rPr>
        <w:t xml:space="preserve">implementación de </w:t>
      </w:r>
      <w:r w:rsidR="00D02830" w:rsidRPr="00D75CAF">
        <w:rPr>
          <w:rFonts w:ascii="Arial" w:hAnsi="Arial" w:cs="Arial"/>
          <w:sz w:val="22"/>
          <w:szCs w:val="22"/>
        </w:rPr>
        <w:t xml:space="preserve">infraestructura tecnológica, </w:t>
      </w:r>
      <w:proofErr w:type="gramStart"/>
      <w:r w:rsidR="00D02830" w:rsidRPr="00D75CAF">
        <w:rPr>
          <w:rFonts w:ascii="Arial" w:hAnsi="Arial" w:cs="Arial"/>
          <w:sz w:val="22"/>
          <w:szCs w:val="22"/>
        </w:rPr>
        <w:t>divulgación</w:t>
      </w:r>
      <w:proofErr w:type="gramEnd"/>
      <w:r w:rsidR="00D02830" w:rsidRPr="00D75CAF">
        <w:rPr>
          <w:rFonts w:ascii="Arial" w:hAnsi="Arial" w:cs="Arial"/>
          <w:sz w:val="22"/>
          <w:szCs w:val="22"/>
        </w:rPr>
        <w:t xml:space="preserve"> y capacitación </w:t>
      </w:r>
      <w:r w:rsidR="006E045B" w:rsidRPr="00D75CAF">
        <w:rPr>
          <w:rFonts w:ascii="Arial" w:hAnsi="Arial" w:cs="Arial"/>
          <w:sz w:val="22"/>
          <w:szCs w:val="22"/>
        </w:rPr>
        <w:t xml:space="preserve">a los empleados de la Compañía, y </w:t>
      </w:r>
      <w:r w:rsidR="00D02830" w:rsidRPr="00D75CAF">
        <w:rPr>
          <w:rFonts w:ascii="Arial" w:hAnsi="Arial" w:cs="Arial"/>
          <w:sz w:val="22"/>
          <w:szCs w:val="22"/>
        </w:rPr>
        <w:t>tiene</w:t>
      </w:r>
      <w:r w:rsidR="006E045B" w:rsidRPr="00D75CAF">
        <w:rPr>
          <w:rFonts w:ascii="Arial" w:hAnsi="Arial" w:cs="Arial"/>
          <w:sz w:val="22"/>
          <w:szCs w:val="22"/>
        </w:rPr>
        <w:t xml:space="preserve"> </w:t>
      </w:r>
      <w:r w:rsidR="00D02830" w:rsidRPr="00D75CAF">
        <w:rPr>
          <w:rFonts w:ascii="Arial" w:hAnsi="Arial" w:cs="Arial"/>
          <w:sz w:val="22"/>
          <w:szCs w:val="22"/>
        </w:rPr>
        <w:t xml:space="preserve">como propósito prevenir la ocurrencia del riesgo </w:t>
      </w:r>
      <w:r w:rsidR="006E045B" w:rsidRPr="00D75CAF">
        <w:rPr>
          <w:rFonts w:ascii="Arial" w:hAnsi="Arial" w:cs="Arial"/>
          <w:sz w:val="22"/>
          <w:szCs w:val="22"/>
        </w:rPr>
        <w:t>o</w:t>
      </w:r>
      <w:r w:rsidR="00D02830" w:rsidRPr="00D75CAF">
        <w:rPr>
          <w:rFonts w:ascii="Arial" w:hAnsi="Arial" w:cs="Arial"/>
          <w:sz w:val="22"/>
          <w:szCs w:val="22"/>
        </w:rPr>
        <w:t xml:space="preserve"> detectar y reportar las operaciones </w:t>
      </w:r>
      <w:r w:rsidR="006E045B" w:rsidRPr="00D75CAF">
        <w:rPr>
          <w:rFonts w:ascii="Arial" w:hAnsi="Arial" w:cs="Arial"/>
          <w:sz w:val="22"/>
          <w:szCs w:val="22"/>
        </w:rPr>
        <w:t xml:space="preserve">inusuales o sospechosas </w:t>
      </w:r>
      <w:r w:rsidR="00D02830" w:rsidRPr="00D75CAF">
        <w:rPr>
          <w:rFonts w:ascii="Arial" w:hAnsi="Arial" w:cs="Arial"/>
          <w:sz w:val="22"/>
          <w:szCs w:val="22"/>
        </w:rPr>
        <w:t>que se pretenda</w:t>
      </w:r>
      <w:r w:rsidR="006E045B" w:rsidRPr="00D75CAF">
        <w:rPr>
          <w:rFonts w:ascii="Arial" w:hAnsi="Arial" w:cs="Arial"/>
          <w:sz w:val="22"/>
          <w:szCs w:val="22"/>
        </w:rPr>
        <w:t>n realizar o se hayan realizado.</w:t>
      </w:r>
    </w:p>
    <w:p w14:paraId="1414E5B3" w14:textId="77777777" w:rsidR="00AC7594" w:rsidRPr="00D75CAF" w:rsidRDefault="00AC7594" w:rsidP="00AC7594">
      <w:pPr>
        <w:spacing w:before="0" w:after="0"/>
        <w:rPr>
          <w:rFonts w:ascii="Arial" w:hAnsi="Arial" w:cs="Arial"/>
          <w:sz w:val="22"/>
          <w:szCs w:val="22"/>
        </w:rPr>
      </w:pPr>
    </w:p>
    <w:p w14:paraId="417F769C" w14:textId="198497EC" w:rsidR="00AC7594" w:rsidRPr="00D75CAF" w:rsidRDefault="00A8709F" w:rsidP="00AC7594">
      <w:pPr>
        <w:spacing w:before="0" w:after="0"/>
        <w:rPr>
          <w:rFonts w:ascii="Arial" w:hAnsi="Arial" w:cs="Arial"/>
          <w:sz w:val="22"/>
          <w:szCs w:val="22"/>
        </w:rPr>
      </w:pPr>
      <w:r w:rsidRPr="00D75CAF">
        <w:rPr>
          <w:rFonts w:ascii="Arial" w:hAnsi="Arial" w:cs="Arial"/>
          <w:b/>
          <w:sz w:val="22"/>
          <w:szCs w:val="22"/>
        </w:rPr>
        <w:t xml:space="preserve">CLIENTE: </w:t>
      </w:r>
      <w:r w:rsidRPr="00D75CAF">
        <w:rPr>
          <w:rFonts w:ascii="Arial" w:hAnsi="Arial" w:cs="Arial"/>
          <w:sz w:val="22"/>
          <w:szCs w:val="22"/>
        </w:rPr>
        <w:t>Se considera cliente todas aquellas</w:t>
      </w:r>
      <w:r w:rsidR="008D4A0C" w:rsidRPr="00D75CAF">
        <w:rPr>
          <w:rFonts w:ascii="Arial" w:hAnsi="Arial" w:cs="Arial"/>
          <w:sz w:val="22"/>
          <w:szCs w:val="22"/>
        </w:rPr>
        <w:t xml:space="preserve"> personas naturales o </w:t>
      </w:r>
      <w:r w:rsidRPr="00D75CAF">
        <w:rPr>
          <w:rFonts w:ascii="Arial" w:hAnsi="Arial" w:cs="Arial"/>
          <w:sz w:val="22"/>
          <w:szCs w:val="22"/>
        </w:rPr>
        <w:t>jurídicas</w:t>
      </w:r>
      <w:r w:rsidR="008D4A0C" w:rsidRPr="00D75CAF">
        <w:rPr>
          <w:rFonts w:ascii="Arial" w:hAnsi="Arial" w:cs="Arial"/>
          <w:sz w:val="22"/>
          <w:szCs w:val="22"/>
        </w:rPr>
        <w:t xml:space="preserve"> </w:t>
      </w:r>
      <w:r w:rsidR="00C66094" w:rsidRPr="00D75CAF">
        <w:rPr>
          <w:rFonts w:ascii="Arial" w:hAnsi="Arial" w:cs="Arial"/>
          <w:sz w:val="22"/>
          <w:szCs w:val="22"/>
        </w:rPr>
        <w:t xml:space="preserve">o </w:t>
      </w:r>
      <w:r w:rsidRPr="00D75CAF">
        <w:rPr>
          <w:rFonts w:ascii="Arial" w:hAnsi="Arial" w:cs="Arial"/>
          <w:sz w:val="22"/>
          <w:szCs w:val="22"/>
        </w:rPr>
        <w:t>con las que se establece una relación comercial o contractual</w:t>
      </w:r>
      <w:r w:rsidR="00C66094" w:rsidRPr="00D75CAF">
        <w:rPr>
          <w:rFonts w:ascii="Arial" w:hAnsi="Arial" w:cs="Arial"/>
          <w:sz w:val="22"/>
          <w:szCs w:val="22"/>
        </w:rPr>
        <w:t xml:space="preserve"> con la Zona Franca Internacional de Pereira</w:t>
      </w:r>
      <w:r w:rsidR="00E50BB6" w:rsidRPr="00D75CAF">
        <w:rPr>
          <w:rFonts w:ascii="Arial" w:hAnsi="Arial" w:cs="Arial"/>
          <w:sz w:val="22"/>
          <w:szCs w:val="22"/>
        </w:rPr>
        <w:t xml:space="preserve"> S.A.S. Usuario Operador</w:t>
      </w:r>
      <w:r w:rsidR="003D78C2" w:rsidRPr="00D75CAF">
        <w:rPr>
          <w:rFonts w:ascii="Arial" w:hAnsi="Arial" w:cs="Arial"/>
          <w:sz w:val="22"/>
          <w:szCs w:val="22"/>
        </w:rPr>
        <w:t xml:space="preserve"> </w:t>
      </w:r>
      <w:ins w:id="4" w:author="Elízabeth García Hernández" w:date="2018-06-25T19:51:00Z">
        <w:r w:rsidR="00E34D06" w:rsidRPr="00D75CAF">
          <w:rPr>
            <w:rFonts w:ascii="Arial" w:hAnsi="Arial" w:cs="Arial"/>
            <w:sz w:val="22"/>
            <w:szCs w:val="22"/>
          </w:rPr>
          <w:t xml:space="preserve">de Zonas Francas </w:t>
        </w:r>
      </w:ins>
      <w:r w:rsidR="003D78C2" w:rsidRPr="00D75CAF">
        <w:rPr>
          <w:rFonts w:ascii="Arial" w:hAnsi="Arial" w:cs="Arial"/>
          <w:sz w:val="22"/>
          <w:szCs w:val="22"/>
        </w:rPr>
        <w:t xml:space="preserve">y Agrupación Zona Franca Internacional de Pereira –Propiedad Horizontal. </w:t>
      </w:r>
    </w:p>
    <w:p w14:paraId="4569EABA" w14:textId="51F6289F" w:rsidR="00A8709F" w:rsidRPr="00D75CAF" w:rsidRDefault="00A8709F" w:rsidP="00AC7594">
      <w:pPr>
        <w:spacing w:before="0" w:after="0"/>
        <w:rPr>
          <w:rFonts w:ascii="Arial" w:hAnsi="Arial" w:cs="Arial"/>
          <w:sz w:val="22"/>
          <w:szCs w:val="22"/>
        </w:rPr>
      </w:pPr>
      <w:r w:rsidRPr="00D75CAF">
        <w:rPr>
          <w:rFonts w:ascii="Arial" w:hAnsi="Arial" w:cs="Arial"/>
          <w:sz w:val="22"/>
          <w:szCs w:val="22"/>
        </w:rPr>
        <w:t xml:space="preserve"> </w:t>
      </w:r>
    </w:p>
    <w:p w14:paraId="6AE0B497" w14:textId="77777777" w:rsidR="00CD407D" w:rsidRPr="00D75CAF" w:rsidRDefault="00CD407D" w:rsidP="00AC7594">
      <w:pPr>
        <w:spacing w:before="0" w:after="0"/>
        <w:rPr>
          <w:rFonts w:ascii="Arial" w:hAnsi="Arial" w:cs="Arial"/>
          <w:sz w:val="22"/>
          <w:szCs w:val="22"/>
        </w:rPr>
      </w:pPr>
      <w:r w:rsidRPr="00D75CAF">
        <w:rPr>
          <w:rFonts w:ascii="Arial" w:hAnsi="Arial" w:cs="Arial"/>
          <w:b/>
          <w:sz w:val="22"/>
          <w:szCs w:val="22"/>
        </w:rPr>
        <w:t>LA/FT:</w:t>
      </w:r>
      <w:r w:rsidRPr="00D75CAF">
        <w:rPr>
          <w:rFonts w:ascii="Arial" w:hAnsi="Arial" w:cs="Arial"/>
          <w:sz w:val="22"/>
          <w:szCs w:val="22"/>
        </w:rPr>
        <w:t xml:space="preserve"> Lavado de Activos y Financiación del Terrorismo.</w:t>
      </w:r>
    </w:p>
    <w:p w14:paraId="6B812F74" w14:textId="77777777" w:rsidR="00AC7594" w:rsidRPr="00D75CAF" w:rsidRDefault="00AC7594" w:rsidP="00AC7594">
      <w:pPr>
        <w:spacing w:before="0" w:after="0"/>
        <w:rPr>
          <w:rFonts w:ascii="Arial" w:hAnsi="Arial" w:cs="Arial"/>
          <w:sz w:val="22"/>
          <w:szCs w:val="22"/>
        </w:rPr>
      </w:pPr>
    </w:p>
    <w:p w14:paraId="0B5EB199" w14:textId="77777777" w:rsidR="00A8709F" w:rsidRPr="00D75CAF" w:rsidRDefault="00A8709F" w:rsidP="00AC7594">
      <w:pPr>
        <w:spacing w:before="0" w:after="0"/>
        <w:rPr>
          <w:rFonts w:ascii="Arial" w:hAnsi="Arial" w:cs="Arial"/>
          <w:sz w:val="22"/>
          <w:szCs w:val="22"/>
        </w:rPr>
      </w:pPr>
      <w:r w:rsidRPr="00D75CAF">
        <w:rPr>
          <w:rFonts w:ascii="Arial" w:hAnsi="Arial" w:cs="Arial"/>
          <w:b/>
          <w:sz w:val="22"/>
          <w:szCs w:val="22"/>
        </w:rPr>
        <w:t>FACTORES DE RIESGO:</w:t>
      </w:r>
      <w:r w:rsidRPr="00D75CAF">
        <w:rPr>
          <w:rFonts w:ascii="Arial" w:hAnsi="Arial" w:cs="Arial"/>
          <w:sz w:val="22"/>
          <w:szCs w:val="22"/>
        </w:rPr>
        <w:t xml:space="preserve"> Son los agentes generadores del riesgo de LA/FT (Cliente</w:t>
      </w:r>
      <w:r w:rsidR="009F39E9" w:rsidRPr="00D75CAF">
        <w:rPr>
          <w:rFonts w:ascii="Arial" w:hAnsi="Arial" w:cs="Arial"/>
          <w:sz w:val="22"/>
          <w:szCs w:val="22"/>
        </w:rPr>
        <w:t>s</w:t>
      </w:r>
      <w:r w:rsidRPr="00D75CAF">
        <w:rPr>
          <w:rFonts w:ascii="Arial" w:hAnsi="Arial" w:cs="Arial"/>
          <w:sz w:val="22"/>
          <w:szCs w:val="22"/>
        </w:rPr>
        <w:t xml:space="preserve">, Productos, </w:t>
      </w:r>
      <w:r w:rsidR="009F39E9" w:rsidRPr="00D75CAF">
        <w:rPr>
          <w:rFonts w:ascii="Arial" w:hAnsi="Arial" w:cs="Arial"/>
          <w:sz w:val="22"/>
          <w:szCs w:val="22"/>
        </w:rPr>
        <w:t xml:space="preserve">Empleados, </w:t>
      </w:r>
      <w:r w:rsidRPr="00D75CAF">
        <w:rPr>
          <w:rFonts w:ascii="Arial" w:hAnsi="Arial" w:cs="Arial"/>
          <w:sz w:val="22"/>
          <w:szCs w:val="22"/>
        </w:rPr>
        <w:t xml:space="preserve">Canales y Jurisdicciones). </w:t>
      </w:r>
    </w:p>
    <w:p w14:paraId="56067139" w14:textId="77777777" w:rsidR="00AC7594" w:rsidRPr="00D75CAF" w:rsidRDefault="00AC7594" w:rsidP="00AC7594">
      <w:pPr>
        <w:spacing w:before="0" w:after="0"/>
        <w:rPr>
          <w:rFonts w:ascii="Arial" w:hAnsi="Arial" w:cs="Arial"/>
          <w:sz w:val="22"/>
          <w:szCs w:val="22"/>
        </w:rPr>
      </w:pPr>
    </w:p>
    <w:p w14:paraId="4ACFEDC2" w14:textId="77777777" w:rsidR="00A8709F" w:rsidRPr="00D75CAF" w:rsidRDefault="00A8709F" w:rsidP="00AC7594">
      <w:pPr>
        <w:spacing w:before="0" w:after="0"/>
        <w:rPr>
          <w:rFonts w:ascii="Arial" w:hAnsi="Arial" w:cs="Arial"/>
          <w:sz w:val="22"/>
          <w:szCs w:val="22"/>
        </w:rPr>
      </w:pPr>
      <w:r w:rsidRPr="00D75CAF">
        <w:rPr>
          <w:rFonts w:ascii="Arial" w:hAnsi="Arial" w:cs="Arial"/>
          <w:b/>
          <w:sz w:val="22"/>
          <w:szCs w:val="22"/>
        </w:rPr>
        <w:t xml:space="preserve">FINANCIAMIENTO DEL TERRORISMO: </w:t>
      </w:r>
      <w:r w:rsidRPr="00D75CAF">
        <w:rPr>
          <w:rFonts w:ascii="Arial" w:hAnsi="Arial" w:cs="Arial"/>
          <w:sz w:val="22"/>
          <w:szCs w:val="22"/>
        </w:rPr>
        <w:t>Es un delito que busca destinar bienes o dinero de origen lícito o ilícito para financiar actividades terroristas.</w:t>
      </w:r>
    </w:p>
    <w:p w14:paraId="503269C1" w14:textId="77777777" w:rsidR="00AC7594" w:rsidRPr="00D75CAF" w:rsidRDefault="00AC7594" w:rsidP="00AC7594">
      <w:pPr>
        <w:spacing w:before="0" w:after="0"/>
        <w:rPr>
          <w:rFonts w:ascii="Arial" w:hAnsi="Arial" w:cs="Arial"/>
          <w:sz w:val="22"/>
          <w:szCs w:val="22"/>
        </w:rPr>
      </w:pPr>
    </w:p>
    <w:p w14:paraId="25E107A4" w14:textId="77777777" w:rsidR="00A8709F" w:rsidRPr="00D75CAF" w:rsidRDefault="00A8709F" w:rsidP="00AC7594">
      <w:pPr>
        <w:spacing w:before="0" w:after="0"/>
        <w:rPr>
          <w:rFonts w:ascii="Arial" w:hAnsi="Arial" w:cs="Arial"/>
          <w:sz w:val="22"/>
          <w:szCs w:val="22"/>
        </w:rPr>
      </w:pPr>
      <w:r w:rsidRPr="00D75CAF">
        <w:rPr>
          <w:rFonts w:ascii="Arial" w:hAnsi="Arial" w:cs="Arial"/>
          <w:b/>
          <w:sz w:val="22"/>
          <w:szCs w:val="22"/>
        </w:rPr>
        <w:t xml:space="preserve">LAVADO DE DINERO: </w:t>
      </w:r>
      <w:r w:rsidRPr="00D75CAF">
        <w:rPr>
          <w:rFonts w:ascii="Arial" w:hAnsi="Arial" w:cs="Arial"/>
          <w:sz w:val="22"/>
          <w:szCs w:val="22"/>
        </w:rPr>
        <w:t xml:space="preserve">Es el proceso para dar apariencia </w:t>
      </w:r>
      <w:r w:rsidR="009F39E9" w:rsidRPr="00D75CAF">
        <w:rPr>
          <w:rFonts w:ascii="Arial" w:hAnsi="Arial" w:cs="Arial"/>
          <w:sz w:val="22"/>
          <w:szCs w:val="22"/>
        </w:rPr>
        <w:t xml:space="preserve">de </w:t>
      </w:r>
      <w:r w:rsidRPr="00D75CAF">
        <w:rPr>
          <w:rFonts w:ascii="Arial" w:hAnsi="Arial" w:cs="Arial"/>
          <w:sz w:val="22"/>
          <w:szCs w:val="22"/>
        </w:rPr>
        <w:t>legal a dineros que provienen de actividades ilegales o ilícitas.</w:t>
      </w:r>
    </w:p>
    <w:p w14:paraId="390FE6FB" w14:textId="77777777" w:rsidR="00AC7594" w:rsidRPr="00D75CAF" w:rsidRDefault="00AC7594" w:rsidP="00AC7594">
      <w:pPr>
        <w:spacing w:before="0" w:after="0"/>
        <w:rPr>
          <w:rFonts w:ascii="Arial" w:hAnsi="Arial" w:cs="Arial"/>
          <w:sz w:val="22"/>
          <w:szCs w:val="22"/>
        </w:rPr>
      </w:pPr>
    </w:p>
    <w:p w14:paraId="1B645916" w14:textId="77777777" w:rsidR="00A8709F" w:rsidRPr="00D75CAF" w:rsidRDefault="00A8709F" w:rsidP="00AC7594">
      <w:pPr>
        <w:spacing w:before="0" w:after="0"/>
        <w:rPr>
          <w:rFonts w:ascii="Arial" w:hAnsi="Arial" w:cs="Arial"/>
          <w:sz w:val="22"/>
          <w:szCs w:val="22"/>
        </w:rPr>
      </w:pPr>
      <w:r w:rsidRPr="00D75CAF">
        <w:rPr>
          <w:rFonts w:ascii="Arial" w:hAnsi="Arial" w:cs="Arial"/>
          <w:b/>
          <w:sz w:val="22"/>
          <w:szCs w:val="22"/>
        </w:rPr>
        <w:t xml:space="preserve">MANUAL SIPLA: </w:t>
      </w:r>
      <w:r w:rsidRPr="00D75CAF">
        <w:rPr>
          <w:rFonts w:ascii="Arial" w:hAnsi="Arial" w:cs="Arial"/>
          <w:sz w:val="22"/>
          <w:szCs w:val="22"/>
        </w:rPr>
        <w:t>Es el documento contentivo de todas las políticas, objetivos, estructura organizacional, estrategias y procedimientos aplicables en el desarrollo, implementación y seguimiento del Sistema Integral de Lavado de Activos (SIPLA).</w:t>
      </w:r>
    </w:p>
    <w:p w14:paraId="321D0B2B" w14:textId="77777777" w:rsidR="00AC7594" w:rsidRPr="00D75CAF" w:rsidRDefault="00AC7594" w:rsidP="00AC7594">
      <w:pPr>
        <w:spacing w:before="0" w:after="0"/>
        <w:rPr>
          <w:rFonts w:ascii="Arial" w:hAnsi="Arial" w:cs="Arial"/>
          <w:sz w:val="22"/>
          <w:szCs w:val="22"/>
        </w:rPr>
      </w:pPr>
    </w:p>
    <w:p w14:paraId="73BA5477" w14:textId="77777777" w:rsidR="00A8709F" w:rsidRPr="00D75CAF" w:rsidRDefault="00A8709F" w:rsidP="00AC7594">
      <w:pPr>
        <w:spacing w:before="0" w:after="0"/>
        <w:rPr>
          <w:rFonts w:ascii="Arial" w:hAnsi="Arial" w:cs="Arial"/>
          <w:sz w:val="22"/>
          <w:szCs w:val="22"/>
        </w:rPr>
      </w:pPr>
      <w:r w:rsidRPr="00D75CAF">
        <w:rPr>
          <w:rFonts w:ascii="Arial" w:hAnsi="Arial" w:cs="Arial"/>
          <w:b/>
          <w:sz w:val="22"/>
          <w:szCs w:val="22"/>
        </w:rPr>
        <w:t>PERFIL DE RIESGO:</w:t>
      </w:r>
      <w:r w:rsidRPr="00D75CAF">
        <w:rPr>
          <w:rFonts w:ascii="Arial" w:hAnsi="Arial" w:cs="Arial"/>
          <w:sz w:val="22"/>
          <w:szCs w:val="22"/>
        </w:rPr>
        <w:t xml:space="preserve"> Es el resultado individual o consolidado  de la medición y clasificación de los riesgos.</w:t>
      </w:r>
    </w:p>
    <w:p w14:paraId="1F423E40" w14:textId="77777777" w:rsidR="00AC7594" w:rsidRPr="00D75CAF" w:rsidRDefault="00AC7594" w:rsidP="00AC7594">
      <w:pPr>
        <w:spacing w:before="0" w:after="0"/>
        <w:rPr>
          <w:rFonts w:ascii="Arial" w:hAnsi="Arial" w:cs="Arial"/>
          <w:sz w:val="22"/>
          <w:szCs w:val="22"/>
        </w:rPr>
      </w:pPr>
    </w:p>
    <w:p w14:paraId="4E475144" w14:textId="329660A9" w:rsidR="00A8709F" w:rsidRPr="00D75CAF" w:rsidRDefault="00A8709F" w:rsidP="00AC7594">
      <w:pPr>
        <w:spacing w:before="0" w:after="0"/>
        <w:rPr>
          <w:rFonts w:ascii="Arial" w:hAnsi="Arial" w:cs="Arial"/>
          <w:sz w:val="22"/>
          <w:szCs w:val="22"/>
        </w:rPr>
      </w:pPr>
      <w:r w:rsidRPr="00D75CAF">
        <w:rPr>
          <w:rFonts w:ascii="Arial" w:hAnsi="Arial" w:cs="Arial"/>
          <w:b/>
          <w:sz w:val="22"/>
          <w:szCs w:val="22"/>
        </w:rPr>
        <w:t>RIESGO:</w:t>
      </w:r>
      <w:r w:rsidR="00754CE1" w:rsidRPr="00D75CAF">
        <w:rPr>
          <w:rFonts w:ascii="Arial" w:hAnsi="Arial" w:cs="Arial"/>
          <w:sz w:val="22"/>
          <w:szCs w:val="22"/>
        </w:rPr>
        <w:t xml:space="preserve"> Es todo evento</w:t>
      </w:r>
      <w:r w:rsidRPr="00D75CAF">
        <w:rPr>
          <w:rFonts w:ascii="Arial" w:hAnsi="Arial" w:cs="Arial"/>
          <w:sz w:val="22"/>
          <w:szCs w:val="22"/>
        </w:rPr>
        <w:t xml:space="preserve"> que puede impedirle a una organización la consecución de sus objetivos de negocio</w:t>
      </w:r>
      <w:r w:rsidR="00754CE1" w:rsidRPr="00D75CAF">
        <w:rPr>
          <w:rFonts w:ascii="Arial" w:hAnsi="Arial" w:cs="Arial"/>
          <w:sz w:val="22"/>
          <w:szCs w:val="22"/>
        </w:rPr>
        <w:t>,</w:t>
      </w:r>
      <w:r w:rsidRPr="00D75CAF">
        <w:rPr>
          <w:rFonts w:ascii="Arial" w:hAnsi="Arial" w:cs="Arial"/>
          <w:sz w:val="22"/>
          <w:szCs w:val="22"/>
        </w:rPr>
        <w:t xml:space="preserve"> generando consecuencias económicas o </w:t>
      </w:r>
      <w:proofErr w:type="spellStart"/>
      <w:r w:rsidRPr="00D75CAF">
        <w:rPr>
          <w:rFonts w:ascii="Arial" w:hAnsi="Arial" w:cs="Arial"/>
          <w:sz w:val="22"/>
          <w:szCs w:val="22"/>
        </w:rPr>
        <w:t>reputacionales</w:t>
      </w:r>
      <w:proofErr w:type="spellEnd"/>
      <w:r w:rsidRPr="00D75CAF">
        <w:rPr>
          <w:rFonts w:ascii="Arial" w:hAnsi="Arial" w:cs="Arial"/>
          <w:sz w:val="22"/>
          <w:szCs w:val="22"/>
        </w:rPr>
        <w:t xml:space="preserve"> que pueden afectar los recursos de la organización, este se mide en términos de probabilidad e impacto</w:t>
      </w:r>
      <w:r w:rsidR="005149FA" w:rsidRPr="00D75CAF">
        <w:rPr>
          <w:rFonts w:ascii="Arial" w:hAnsi="Arial" w:cs="Arial"/>
          <w:sz w:val="22"/>
          <w:szCs w:val="22"/>
        </w:rPr>
        <w:t>,</w:t>
      </w:r>
      <w:r w:rsidRPr="00D75CAF">
        <w:rPr>
          <w:rFonts w:ascii="Arial" w:hAnsi="Arial" w:cs="Arial"/>
          <w:sz w:val="22"/>
          <w:szCs w:val="22"/>
        </w:rPr>
        <w:t xml:space="preserve"> </w:t>
      </w:r>
      <w:r w:rsidR="005149FA" w:rsidRPr="00D75CAF">
        <w:rPr>
          <w:rFonts w:ascii="Arial" w:hAnsi="Arial" w:cs="Arial"/>
          <w:sz w:val="22"/>
          <w:szCs w:val="22"/>
        </w:rPr>
        <w:t xml:space="preserve">y </w:t>
      </w:r>
      <w:r w:rsidRPr="00D75CAF">
        <w:rPr>
          <w:rFonts w:ascii="Arial" w:hAnsi="Arial" w:cs="Arial"/>
          <w:sz w:val="22"/>
          <w:szCs w:val="22"/>
        </w:rPr>
        <w:t>se divide en los siguientes tipos:</w:t>
      </w:r>
    </w:p>
    <w:p w14:paraId="4B5AD79E" w14:textId="77777777" w:rsidR="00AC7594" w:rsidRPr="00D75CAF" w:rsidRDefault="00AC7594" w:rsidP="00AC7594">
      <w:pPr>
        <w:spacing w:before="0" w:after="0"/>
        <w:rPr>
          <w:rFonts w:ascii="Arial" w:hAnsi="Arial" w:cs="Arial"/>
          <w:sz w:val="22"/>
          <w:szCs w:val="22"/>
        </w:rPr>
      </w:pPr>
    </w:p>
    <w:p w14:paraId="2105773F" w14:textId="4DB1183A" w:rsidR="00A8709F" w:rsidRPr="00D75CAF" w:rsidRDefault="00A8709F" w:rsidP="00B81000">
      <w:pPr>
        <w:pStyle w:val="Prrafodelista"/>
        <w:numPr>
          <w:ilvl w:val="0"/>
          <w:numId w:val="56"/>
        </w:numPr>
        <w:rPr>
          <w:rFonts w:cs="Arial"/>
          <w:sz w:val="22"/>
          <w:szCs w:val="22"/>
        </w:rPr>
      </w:pPr>
      <w:r w:rsidRPr="00D75CAF">
        <w:rPr>
          <w:rFonts w:cs="Arial"/>
          <w:b/>
          <w:sz w:val="22"/>
          <w:szCs w:val="22"/>
        </w:rPr>
        <w:t xml:space="preserve">Riesgo Operativo: </w:t>
      </w:r>
      <w:r w:rsidRPr="00D75CAF">
        <w:rPr>
          <w:rFonts w:cs="Arial"/>
          <w:sz w:val="22"/>
          <w:szCs w:val="22"/>
        </w:rPr>
        <w:t xml:space="preserve">Es la posibilidad de incurrir en pérdidas por deficiencias, fallas o inadecuaciones, en el recurso humano, los procesos, la tecnología, la infraestructura o por ocurrencia de acontecimientos externos. Esta definición incluye el riesgo legal y </w:t>
      </w:r>
      <w:proofErr w:type="spellStart"/>
      <w:r w:rsidRPr="00D75CAF">
        <w:rPr>
          <w:rFonts w:cs="Arial"/>
          <w:sz w:val="22"/>
          <w:szCs w:val="22"/>
        </w:rPr>
        <w:t>reputacional</w:t>
      </w:r>
      <w:proofErr w:type="spellEnd"/>
      <w:r w:rsidRPr="00D75CAF">
        <w:rPr>
          <w:rFonts w:cs="Arial"/>
          <w:sz w:val="22"/>
          <w:szCs w:val="22"/>
        </w:rPr>
        <w:t>, asociados a tales factores. También se define como el riesgo de pérdida directa o indirecta resultante de procesos inadecuados o fallidos, personal, sistemas y eventos externos.</w:t>
      </w:r>
    </w:p>
    <w:p w14:paraId="5BB519F1" w14:textId="77777777" w:rsidR="003C6EC9" w:rsidRPr="00D75CAF" w:rsidRDefault="003C6EC9" w:rsidP="003C6EC9">
      <w:pPr>
        <w:pStyle w:val="Prrafodelista"/>
        <w:ind w:left="786"/>
        <w:rPr>
          <w:rFonts w:cs="Arial"/>
          <w:sz w:val="22"/>
          <w:szCs w:val="22"/>
        </w:rPr>
      </w:pPr>
    </w:p>
    <w:p w14:paraId="69BC61AF" w14:textId="5F40ABB5" w:rsidR="00A8709F" w:rsidRPr="00D75CAF" w:rsidRDefault="00A8709F" w:rsidP="00B81000">
      <w:pPr>
        <w:pStyle w:val="Prrafodelista"/>
        <w:numPr>
          <w:ilvl w:val="0"/>
          <w:numId w:val="56"/>
        </w:numPr>
        <w:rPr>
          <w:rFonts w:cs="Arial"/>
          <w:sz w:val="22"/>
          <w:szCs w:val="22"/>
        </w:rPr>
      </w:pPr>
      <w:r w:rsidRPr="00D75CAF">
        <w:rPr>
          <w:rFonts w:cs="Arial"/>
          <w:b/>
          <w:sz w:val="22"/>
          <w:szCs w:val="22"/>
        </w:rPr>
        <w:t>Riesgo Legal:</w:t>
      </w:r>
      <w:r w:rsidRPr="00D75CAF">
        <w:rPr>
          <w:rFonts w:cs="Arial"/>
          <w:sz w:val="22"/>
          <w:szCs w:val="22"/>
        </w:rPr>
        <w:t xml:space="preserve"> Posibilidad de que demandas judiciales, se</w:t>
      </w:r>
      <w:r w:rsidR="00A623D2" w:rsidRPr="00D75CAF">
        <w:rPr>
          <w:rFonts w:cs="Arial"/>
          <w:sz w:val="22"/>
          <w:szCs w:val="22"/>
        </w:rPr>
        <w:t>ntencias judiciales adversas o c</w:t>
      </w:r>
      <w:r w:rsidRPr="00D75CAF">
        <w:rPr>
          <w:rFonts w:cs="Arial"/>
          <w:sz w:val="22"/>
          <w:szCs w:val="22"/>
        </w:rPr>
        <w:t>ontratos que resultan inejecutables puedan interrumpir o afectar adversamente las operaciones o condición de la Organización.</w:t>
      </w:r>
      <w:r w:rsidR="00B62673" w:rsidRPr="00D75CAF">
        <w:rPr>
          <w:rFonts w:cs="Arial"/>
          <w:sz w:val="22"/>
          <w:szCs w:val="22"/>
        </w:rPr>
        <w:t xml:space="preserve"> </w:t>
      </w:r>
      <w:r w:rsidRPr="00D75CAF">
        <w:rPr>
          <w:rFonts w:cs="Arial"/>
          <w:sz w:val="22"/>
          <w:szCs w:val="22"/>
        </w:rPr>
        <w:t>El riesgo legal también es la posibilidad de pérdida en que puede incurrir la Compañía al ser sancionada u obligada a indemnizar daños como resultado del incumplimiento de normas, regulaciones u obligaciones contractuales.</w:t>
      </w:r>
    </w:p>
    <w:p w14:paraId="07F90E0F" w14:textId="77777777" w:rsidR="003C6EC9" w:rsidRPr="00D75CAF" w:rsidRDefault="003C6EC9" w:rsidP="003C6EC9">
      <w:pPr>
        <w:pStyle w:val="Prrafodelista"/>
        <w:rPr>
          <w:rFonts w:cs="Arial"/>
          <w:sz w:val="22"/>
          <w:szCs w:val="22"/>
        </w:rPr>
      </w:pPr>
    </w:p>
    <w:p w14:paraId="7AFC6072" w14:textId="153212A0" w:rsidR="00A8709F" w:rsidRPr="00D75CAF" w:rsidRDefault="00A8709F" w:rsidP="00B81000">
      <w:pPr>
        <w:pStyle w:val="Prrafodelista"/>
        <w:numPr>
          <w:ilvl w:val="0"/>
          <w:numId w:val="56"/>
        </w:numPr>
        <w:rPr>
          <w:rFonts w:cs="Arial"/>
          <w:sz w:val="22"/>
          <w:szCs w:val="22"/>
        </w:rPr>
      </w:pPr>
      <w:r w:rsidRPr="00D75CAF">
        <w:rPr>
          <w:rFonts w:cs="Arial"/>
          <w:b/>
          <w:sz w:val="22"/>
          <w:szCs w:val="22"/>
        </w:rPr>
        <w:t>Riesgo de Contagio:</w:t>
      </w:r>
      <w:r w:rsidRPr="00D75CAF">
        <w:rPr>
          <w:rFonts w:cs="Arial"/>
          <w:sz w:val="22"/>
          <w:szCs w:val="22"/>
        </w:rPr>
        <w:t xml:space="preserve"> Es la posibilidad de pérdida que puede sufrir la Compañía, directa o indirectamente, por una acción o experiencia de un vinculado o asociado. Se entiende por vinculado o asociado (persona natural o jurídica) que tiene posibilidad de ejercer influencia sobre la Compañía.  </w:t>
      </w:r>
    </w:p>
    <w:p w14:paraId="40C58BE5" w14:textId="77777777" w:rsidR="003C6EC9" w:rsidRPr="00D75CAF" w:rsidRDefault="003C6EC9" w:rsidP="003C6EC9">
      <w:pPr>
        <w:pStyle w:val="Prrafodelista"/>
        <w:ind w:left="786"/>
        <w:rPr>
          <w:rFonts w:cs="Arial"/>
          <w:sz w:val="22"/>
          <w:szCs w:val="22"/>
        </w:rPr>
      </w:pPr>
    </w:p>
    <w:p w14:paraId="0D02E199" w14:textId="10A05C2D" w:rsidR="003C6EC9" w:rsidRPr="00D75CAF" w:rsidRDefault="00A8709F" w:rsidP="00B81000">
      <w:pPr>
        <w:pStyle w:val="Prrafodelista"/>
        <w:numPr>
          <w:ilvl w:val="0"/>
          <w:numId w:val="56"/>
        </w:numPr>
        <w:rPr>
          <w:rFonts w:cs="Arial"/>
          <w:sz w:val="22"/>
          <w:szCs w:val="22"/>
        </w:rPr>
      </w:pPr>
      <w:r w:rsidRPr="00D75CAF">
        <w:rPr>
          <w:rFonts w:cs="Arial"/>
          <w:b/>
          <w:sz w:val="22"/>
          <w:szCs w:val="22"/>
        </w:rPr>
        <w:t xml:space="preserve">Riesgo </w:t>
      </w:r>
      <w:proofErr w:type="spellStart"/>
      <w:r w:rsidRPr="00D75CAF">
        <w:rPr>
          <w:rFonts w:cs="Arial"/>
          <w:b/>
          <w:sz w:val="22"/>
          <w:szCs w:val="22"/>
        </w:rPr>
        <w:t>Reputacional</w:t>
      </w:r>
      <w:proofErr w:type="spellEnd"/>
      <w:r w:rsidRPr="00D75CAF">
        <w:rPr>
          <w:rFonts w:cs="Arial"/>
          <w:b/>
          <w:sz w:val="22"/>
          <w:szCs w:val="22"/>
        </w:rPr>
        <w:t>:</w:t>
      </w:r>
      <w:r w:rsidRPr="00D75CAF">
        <w:rPr>
          <w:rFonts w:cs="Arial"/>
          <w:sz w:val="22"/>
          <w:szCs w:val="22"/>
        </w:rPr>
        <w:t xml:space="preserve"> Es la posibilidad de pérdida en que incurre la Compañía por desprestigio, mala imagen, publicidad negativa, cierta o no, respecto de sus actividades o prácticas de negocios, que puede causar pérdida de clientes, disminución de ingresos o procesos judiciales.</w:t>
      </w:r>
    </w:p>
    <w:p w14:paraId="7A56F3D0" w14:textId="77777777" w:rsidR="003C6EC9" w:rsidRPr="00D75CAF" w:rsidRDefault="003C6EC9" w:rsidP="00AC7594">
      <w:pPr>
        <w:spacing w:before="0" w:after="0"/>
        <w:ind w:left="426"/>
        <w:rPr>
          <w:rFonts w:ascii="Arial" w:hAnsi="Arial" w:cs="Arial"/>
          <w:sz w:val="22"/>
          <w:szCs w:val="22"/>
        </w:rPr>
      </w:pPr>
    </w:p>
    <w:p w14:paraId="6D4076B3" w14:textId="47FFB734" w:rsidR="00A8709F" w:rsidRPr="00D75CAF" w:rsidRDefault="00A8709F" w:rsidP="00B81000">
      <w:pPr>
        <w:pStyle w:val="Prrafodelista"/>
        <w:numPr>
          <w:ilvl w:val="0"/>
          <w:numId w:val="56"/>
        </w:numPr>
        <w:rPr>
          <w:rFonts w:cs="Arial"/>
          <w:sz w:val="22"/>
          <w:szCs w:val="22"/>
        </w:rPr>
      </w:pPr>
      <w:r w:rsidRPr="00D75CAF">
        <w:rPr>
          <w:rFonts w:cs="Arial"/>
          <w:b/>
          <w:sz w:val="22"/>
          <w:szCs w:val="22"/>
        </w:rPr>
        <w:t xml:space="preserve">Riesgo Asociado: </w:t>
      </w:r>
      <w:r w:rsidRPr="00D75CAF">
        <w:rPr>
          <w:rFonts w:cs="Arial"/>
          <w:sz w:val="22"/>
          <w:szCs w:val="22"/>
        </w:rPr>
        <w:t xml:space="preserve">Son los riesgos a través de los cuales se materializa el riesgo de LA/FT, y son los siguientes: </w:t>
      </w:r>
      <w:r w:rsidRPr="00D75CAF">
        <w:rPr>
          <w:rFonts w:cs="Arial"/>
          <w:b/>
          <w:sz w:val="22"/>
          <w:szCs w:val="22"/>
        </w:rPr>
        <w:t>1)</w:t>
      </w:r>
      <w:r w:rsidRPr="00D75CAF">
        <w:rPr>
          <w:rFonts w:cs="Arial"/>
          <w:sz w:val="22"/>
          <w:szCs w:val="22"/>
        </w:rPr>
        <w:t xml:space="preserve"> </w:t>
      </w:r>
      <w:r w:rsidRPr="00D75CAF">
        <w:rPr>
          <w:rFonts w:cs="Arial"/>
          <w:b/>
          <w:sz w:val="22"/>
          <w:szCs w:val="22"/>
        </w:rPr>
        <w:t xml:space="preserve">Riesgo Inherente: </w:t>
      </w:r>
      <w:r w:rsidRPr="00D75CAF">
        <w:rPr>
          <w:rFonts w:cs="Arial"/>
          <w:sz w:val="22"/>
          <w:szCs w:val="22"/>
        </w:rPr>
        <w:t xml:space="preserve">Nivel de riesgo propio de la actividad, sin tener en cuenta el efecto de los controles; </w:t>
      </w:r>
      <w:r w:rsidRPr="00D75CAF">
        <w:rPr>
          <w:rFonts w:cs="Arial"/>
          <w:b/>
          <w:sz w:val="22"/>
          <w:szCs w:val="22"/>
        </w:rPr>
        <w:t>2)</w:t>
      </w:r>
      <w:r w:rsidRPr="00D75CAF">
        <w:rPr>
          <w:rFonts w:cs="Arial"/>
          <w:sz w:val="22"/>
          <w:szCs w:val="22"/>
        </w:rPr>
        <w:t xml:space="preserve"> </w:t>
      </w:r>
      <w:r w:rsidRPr="00D75CAF">
        <w:rPr>
          <w:rFonts w:cs="Arial"/>
          <w:b/>
          <w:sz w:val="22"/>
          <w:szCs w:val="22"/>
        </w:rPr>
        <w:t xml:space="preserve">Riesgo Residual: </w:t>
      </w:r>
      <w:r w:rsidRPr="00D75CAF">
        <w:rPr>
          <w:rFonts w:cs="Arial"/>
          <w:sz w:val="22"/>
          <w:szCs w:val="22"/>
        </w:rPr>
        <w:t>Nivel resultante del riesgo después de aplicar los controles.</w:t>
      </w:r>
    </w:p>
    <w:p w14:paraId="770EB557" w14:textId="77777777" w:rsidR="00AC7594" w:rsidRPr="00D75CAF" w:rsidRDefault="00AC7594" w:rsidP="00AC7594">
      <w:pPr>
        <w:spacing w:before="0" w:after="0"/>
        <w:ind w:left="426"/>
        <w:rPr>
          <w:rFonts w:ascii="Arial" w:hAnsi="Arial" w:cs="Arial"/>
          <w:sz w:val="22"/>
          <w:szCs w:val="22"/>
        </w:rPr>
      </w:pPr>
    </w:p>
    <w:p w14:paraId="5D16A910" w14:textId="77777777" w:rsidR="001B0D52" w:rsidRPr="00D75CAF" w:rsidRDefault="00D02830" w:rsidP="00AC7594">
      <w:pPr>
        <w:spacing w:before="0" w:after="0"/>
        <w:rPr>
          <w:rFonts w:ascii="Arial" w:hAnsi="Arial" w:cs="Arial"/>
          <w:sz w:val="22"/>
          <w:szCs w:val="22"/>
        </w:rPr>
      </w:pPr>
      <w:r w:rsidRPr="00D75CAF">
        <w:rPr>
          <w:rFonts w:ascii="Arial" w:hAnsi="Arial" w:cs="Arial"/>
          <w:b/>
          <w:sz w:val="22"/>
          <w:szCs w:val="22"/>
        </w:rPr>
        <w:lastRenderedPageBreak/>
        <w:t>TIPOLOGÍA:</w:t>
      </w:r>
      <w:r w:rsidR="00A8709F" w:rsidRPr="00D75CAF">
        <w:rPr>
          <w:rFonts w:ascii="Arial" w:hAnsi="Arial" w:cs="Arial"/>
          <w:sz w:val="22"/>
          <w:szCs w:val="22"/>
        </w:rPr>
        <w:t xml:space="preserve"> Término usado por el Grupo de Acción Financiera Internacional (GAFI) en la discusión de los métodos de lavado de dinero y financiamiento del terrorismo, es el estudio o clasificación en diferentes tipos de riesgo existentes.</w:t>
      </w:r>
    </w:p>
    <w:p w14:paraId="0A4FCEDC" w14:textId="77777777" w:rsidR="00AC7594" w:rsidRPr="00D75CAF" w:rsidRDefault="00AC7594" w:rsidP="00AC7594">
      <w:pPr>
        <w:spacing w:before="0" w:after="0"/>
        <w:rPr>
          <w:rFonts w:ascii="Arial" w:hAnsi="Arial" w:cs="Arial"/>
          <w:sz w:val="22"/>
          <w:szCs w:val="22"/>
        </w:rPr>
      </w:pPr>
    </w:p>
    <w:p w14:paraId="4960A45A" w14:textId="77777777" w:rsidR="001B0D52" w:rsidRPr="00D75CAF" w:rsidRDefault="00D02830" w:rsidP="00AC7594">
      <w:pPr>
        <w:spacing w:before="0" w:after="0"/>
        <w:rPr>
          <w:rFonts w:ascii="Arial" w:hAnsi="Arial" w:cs="Arial"/>
          <w:sz w:val="22"/>
          <w:szCs w:val="22"/>
        </w:rPr>
      </w:pPr>
      <w:r w:rsidRPr="00D75CAF">
        <w:rPr>
          <w:rFonts w:ascii="Arial" w:hAnsi="Arial" w:cs="Arial"/>
          <w:b/>
          <w:sz w:val="22"/>
          <w:szCs w:val="22"/>
        </w:rPr>
        <w:t>TRANSACCIÓN INUSUAL:</w:t>
      </w:r>
      <w:r w:rsidRPr="00D75CAF">
        <w:rPr>
          <w:rFonts w:ascii="Arial" w:hAnsi="Arial" w:cs="Arial"/>
          <w:sz w:val="22"/>
          <w:szCs w:val="22"/>
        </w:rPr>
        <w:t xml:space="preserve"> </w:t>
      </w:r>
      <w:r w:rsidR="00A8709F" w:rsidRPr="00D75CAF">
        <w:rPr>
          <w:rFonts w:ascii="Arial" w:hAnsi="Arial" w:cs="Arial"/>
          <w:sz w:val="22"/>
          <w:szCs w:val="22"/>
        </w:rPr>
        <w:t>Transacciones que por su número, volumen, valores o por sus características particulares, se salen de los parámetros de normalidad establecidos para determinado rango de mercado, según los perfiles de cliente definidos.</w:t>
      </w:r>
    </w:p>
    <w:p w14:paraId="32BF71F7" w14:textId="77777777" w:rsidR="00AC7594" w:rsidRPr="00D75CAF" w:rsidRDefault="00AC7594" w:rsidP="00AC7594">
      <w:pPr>
        <w:spacing w:before="0" w:after="0"/>
        <w:rPr>
          <w:rFonts w:ascii="Arial" w:hAnsi="Arial" w:cs="Arial"/>
          <w:sz w:val="22"/>
          <w:szCs w:val="22"/>
        </w:rPr>
      </w:pPr>
    </w:p>
    <w:p w14:paraId="1B8DECDC" w14:textId="77777777" w:rsidR="009B1AA8" w:rsidRPr="00D75CAF" w:rsidRDefault="009B1AA8" w:rsidP="00AC7594">
      <w:pPr>
        <w:spacing w:before="0" w:after="0"/>
        <w:rPr>
          <w:rFonts w:ascii="Arial" w:hAnsi="Arial" w:cs="Arial"/>
          <w:sz w:val="22"/>
          <w:szCs w:val="22"/>
        </w:rPr>
      </w:pPr>
      <w:r w:rsidRPr="00D75CAF">
        <w:rPr>
          <w:rFonts w:ascii="Arial" w:hAnsi="Arial" w:cs="Arial"/>
          <w:b/>
          <w:sz w:val="22"/>
          <w:szCs w:val="22"/>
        </w:rPr>
        <w:t>DIRECTIVOS</w:t>
      </w:r>
      <w:bookmarkEnd w:id="1"/>
      <w:bookmarkEnd w:id="2"/>
      <w:bookmarkEnd w:id="3"/>
      <w:r w:rsidRPr="00D75CAF">
        <w:rPr>
          <w:rFonts w:ascii="Arial" w:hAnsi="Arial" w:cs="Arial"/>
          <w:b/>
          <w:sz w:val="22"/>
          <w:szCs w:val="22"/>
        </w:rPr>
        <w:t xml:space="preserve">: </w:t>
      </w:r>
      <w:r w:rsidRPr="00D75CAF">
        <w:rPr>
          <w:rFonts w:ascii="Arial" w:hAnsi="Arial" w:cs="Arial"/>
          <w:sz w:val="22"/>
          <w:szCs w:val="22"/>
        </w:rPr>
        <w:t>Son las personas naturales que en el ejercicio del poder otorgado por la Asamblea General de Accionistas, fijan las políticas y directrices bajo las cuales la administración debe actuar con el fin de lograr los objetivos corporativos y misionales de la Compañía.</w:t>
      </w:r>
    </w:p>
    <w:p w14:paraId="7583D25D" w14:textId="77777777" w:rsidR="00AC7594" w:rsidRPr="00D75CAF" w:rsidRDefault="00AC7594" w:rsidP="00AC7594">
      <w:pPr>
        <w:spacing w:before="0" w:after="0"/>
        <w:rPr>
          <w:rFonts w:ascii="Arial" w:hAnsi="Arial" w:cs="Arial"/>
          <w:sz w:val="22"/>
          <w:szCs w:val="22"/>
        </w:rPr>
      </w:pPr>
    </w:p>
    <w:p w14:paraId="2EC4776F" w14:textId="5A9814F1" w:rsidR="009B1AA8" w:rsidRPr="00D75CAF" w:rsidRDefault="009B1AA8" w:rsidP="00AC7594">
      <w:pPr>
        <w:pStyle w:val="Ttulo2"/>
        <w:keepNext/>
        <w:widowControl/>
        <w:tabs>
          <w:tab w:val="clear" w:pos="907"/>
        </w:tabs>
        <w:overflowPunct/>
        <w:autoSpaceDE/>
        <w:autoSpaceDN/>
        <w:adjustRightInd/>
        <w:spacing w:before="0" w:after="0"/>
        <w:textAlignment w:val="auto"/>
        <w:rPr>
          <w:rFonts w:ascii="Arial" w:hAnsi="Arial" w:cs="Arial"/>
          <w:b w:val="0"/>
          <w:sz w:val="22"/>
          <w:szCs w:val="22"/>
        </w:rPr>
      </w:pPr>
      <w:bookmarkStart w:id="5" w:name="_Toc198210030"/>
      <w:bookmarkStart w:id="6" w:name="_Toc198799025"/>
      <w:bookmarkStart w:id="7" w:name="_Toc284931905"/>
      <w:r w:rsidRPr="00D75CAF">
        <w:rPr>
          <w:rFonts w:ascii="Arial" w:hAnsi="Arial" w:cs="Arial"/>
          <w:sz w:val="22"/>
          <w:szCs w:val="22"/>
        </w:rPr>
        <w:t>REPRESENTANTES LEGALES</w:t>
      </w:r>
      <w:bookmarkEnd w:id="5"/>
      <w:bookmarkEnd w:id="6"/>
      <w:bookmarkEnd w:id="7"/>
      <w:r w:rsidRPr="00D75CAF">
        <w:rPr>
          <w:rFonts w:ascii="Arial" w:hAnsi="Arial" w:cs="Arial"/>
          <w:sz w:val="22"/>
          <w:szCs w:val="22"/>
        </w:rPr>
        <w:t>:</w:t>
      </w:r>
      <w:r w:rsidRPr="00D75CAF">
        <w:rPr>
          <w:rFonts w:ascii="Arial" w:hAnsi="Arial" w:cs="Arial"/>
          <w:b w:val="0"/>
          <w:sz w:val="22"/>
          <w:szCs w:val="22"/>
        </w:rPr>
        <w:t xml:space="preserve"> Son las personas naturales vinculadas contractualmente con la Organización, que en el ejercicio potestativo concedido por los estatutos y</w:t>
      </w:r>
      <w:r w:rsidR="0032197A" w:rsidRPr="00D75CAF">
        <w:rPr>
          <w:rFonts w:ascii="Arial" w:hAnsi="Arial" w:cs="Arial"/>
          <w:b w:val="0"/>
          <w:sz w:val="22"/>
          <w:szCs w:val="22"/>
        </w:rPr>
        <w:t xml:space="preserve"> </w:t>
      </w:r>
      <w:r w:rsidR="00600E4C" w:rsidRPr="00D75CAF">
        <w:rPr>
          <w:rFonts w:ascii="Arial" w:hAnsi="Arial" w:cs="Arial"/>
          <w:b w:val="0"/>
          <w:sz w:val="22"/>
          <w:szCs w:val="22"/>
        </w:rPr>
        <w:t>l</w:t>
      </w:r>
      <w:r w:rsidR="0032197A" w:rsidRPr="00D75CAF">
        <w:rPr>
          <w:rFonts w:ascii="Arial" w:hAnsi="Arial" w:cs="Arial"/>
          <w:b w:val="0"/>
          <w:sz w:val="22"/>
          <w:szCs w:val="22"/>
        </w:rPr>
        <w:t>a</w:t>
      </w:r>
      <w:r w:rsidR="00600E4C" w:rsidRPr="00D75CAF">
        <w:rPr>
          <w:rFonts w:ascii="Arial" w:hAnsi="Arial" w:cs="Arial"/>
          <w:b w:val="0"/>
          <w:sz w:val="22"/>
          <w:szCs w:val="22"/>
        </w:rPr>
        <w:t xml:space="preserve"> </w:t>
      </w:r>
      <w:r w:rsidR="005149FA" w:rsidRPr="00D75CAF">
        <w:rPr>
          <w:rFonts w:ascii="Arial" w:hAnsi="Arial" w:cs="Arial"/>
          <w:b w:val="0"/>
          <w:sz w:val="22"/>
          <w:szCs w:val="22"/>
        </w:rPr>
        <w:t xml:space="preserve">Asamblea de Accionistas </w:t>
      </w:r>
      <w:r w:rsidRPr="00D75CAF">
        <w:rPr>
          <w:rFonts w:ascii="Arial" w:hAnsi="Arial" w:cs="Arial"/>
          <w:b w:val="0"/>
          <w:sz w:val="22"/>
          <w:szCs w:val="22"/>
        </w:rPr>
        <w:t>, pueden representar a la Compañía en todos los actos y negocios  surgidos en el giro normal de su objeto social.</w:t>
      </w:r>
    </w:p>
    <w:p w14:paraId="00FE3B9A" w14:textId="77777777" w:rsidR="00AC7594" w:rsidRPr="00D75CAF" w:rsidRDefault="00AC7594" w:rsidP="00AC7594">
      <w:pPr>
        <w:spacing w:before="0" w:after="0"/>
        <w:rPr>
          <w:rFonts w:ascii="Arial" w:hAnsi="Arial" w:cs="Arial"/>
          <w:sz w:val="22"/>
          <w:szCs w:val="22"/>
        </w:rPr>
      </w:pPr>
    </w:p>
    <w:p w14:paraId="60568E8F" w14:textId="112A18E4" w:rsidR="009B1AA8" w:rsidRPr="00D75CAF" w:rsidRDefault="009B1AA8" w:rsidP="00AC7594">
      <w:pPr>
        <w:pStyle w:val="Ttulo2"/>
        <w:keepNext/>
        <w:widowControl/>
        <w:tabs>
          <w:tab w:val="clear" w:pos="907"/>
        </w:tabs>
        <w:overflowPunct/>
        <w:autoSpaceDE/>
        <w:autoSpaceDN/>
        <w:adjustRightInd/>
        <w:spacing w:before="0" w:after="0"/>
        <w:textAlignment w:val="auto"/>
        <w:rPr>
          <w:rFonts w:ascii="Arial" w:hAnsi="Arial" w:cs="Arial"/>
          <w:b w:val="0"/>
          <w:sz w:val="22"/>
          <w:szCs w:val="22"/>
        </w:rPr>
      </w:pPr>
      <w:bookmarkStart w:id="8" w:name="_Toc111015884"/>
      <w:bookmarkStart w:id="9" w:name="_Toc198210031"/>
      <w:bookmarkStart w:id="10" w:name="_Toc198799026"/>
      <w:bookmarkStart w:id="11" w:name="_Toc284931906"/>
      <w:r w:rsidRPr="00D75CAF">
        <w:rPr>
          <w:rFonts w:ascii="Arial" w:hAnsi="Arial" w:cs="Arial"/>
          <w:sz w:val="22"/>
          <w:szCs w:val="22"/>
        </w:rPr>
        <w:t>EMPLEADOS</w:t>
      </w:r>
      <w:bookmarkEnd w:id="8"/>
      <w:bookmarkEnd w:id="9"/>
      <w:bookmarkEnd w:id="10"/>
      <w:bookmarkEnd w:id="11"/>
      <w:r w:rsidRPr="00D75CAF">
        <w:rPr>
          <w:rFonts w:ascii="Arial" w:hAnsi="Arial" w:cs="Arial"/>
          <w:sz w:val="22"/>
          <w:szCs w:val="22"/>
        </w:rPr>
        <w:t>:</w:t>
      </w:r>
      <w:r w:rsidRPr="00D75CAF">
        <w:rPr>
          <w:rFonts w:ascii="Arial" w:hAnsi="Arial" w:cs="Arial"/>
          <w:b w:val="0"/>
          <w:sz w:val="22"/>
          <w:szCs w:val="22"/>
        </w:rPr>
        <w:t xml:space="preserve"> Son las personas con vinculación laboral que aplican los procedimientos comerciales, administrativos y financieros, y ejecutan los procesos y procedimientos operativos y contables de acuerdo con las políticas emanadas </w:t>
      </w:r>
      <w:r w:rsidR="009D4056" w:rsidRPr="00D75CAF">
        <w:rPr>
          <w:rFonts w:ascii="Arial" w:hAnsi="Arial" w:cs="Arial"/>
          <w:b w:val="0"/>
          <w:sz w:val="22"/>
          <w:szCs w:val="22"/>
        </w:rPr>
        <w:t>de</w:t>
      </w:r>
      <w:r w:rsidR="0032197A" w:rsidRPr="00D75CAF">
        <w:rPr>
          <w:rFonts w:ascii="Arial" w:hAnsi="Arial" w:cs="Arial"/>
          <w:b w:val="0"/>
          <w:sz w:val="22"/>
          <w:szCs w:val="22"/>
        </w:rPr>
        <w:t xml:space="preserve"> </w:t>
      </w:r>
      <w:r w:rsidR="009D4056" w:rsidRPr="00D75CAF">
        <w:rPr>
          <w:rFonts w:ascii="Arial" w:hAnsi="Arial" w:cs="Arial"/>
          <w:b w:val="0"/>
          <w:sz w:val="22"/>
          <w:szCs w:val="22"/>
        </w:rPr>
        <w:t>l</w:t>
      </w:r>
      <w:r w:rsidR="0032197A" w:rsidRPr="00D75CAF">
        <w:rPr>
          <w:rFonts w:ascii="Arial" w:hAnsi="Arial" w:cs="Arial"/>
          <w:b w:val="0"/>
          <w:sz w:val="22"/>
          <w:szCs w:val="22"/>
        </w:rPr>
        <w:t>a</w:t>
      </w:r>
      <w:r w:rsidR="009D4056" w:rsidRPr="00D75CAF">
        <w:rPr>
          <w:rFonts w:ascii="Arial" w:hAnsi="Arial" w:cs="Arial"/>
          <w:b w:val="0"/>
          <w:sz w:val="22"/>
          <w:szCs w:val="22"/>
        </w:rPr>
        <w:t xml:space="preserve"> </w:t>
      </w:r>
      <w:r w:rsidR="005149FA" w:rsidRPr="00D75CAF">
        <w:rPr>
          <w:rFonts w:ascii="Arial" w:hAnsi="Arial" w:cs="Arial"/>
          <w:b w:val="0"/>
          <w:sz w:val="22"/>
          <w:szCs w:val="22"/>
        </w:rPr>
        <w:t xml:space="preserve">Asamblea de Accionistas </w:t>
      </w:r>
      <w:r w:rsidR="009D4056" w:rsidRPr="00D75CAF">
        <w:rPr>
          <w:rFonts w:ascii="Arial" w:hAnsi="Arial" w:cs="Arial"/>
          <w:b w:val="0"/>
          <w:sz w:val="22"/>
          <w:szCs w:val="22"/>
        </w:rPr>
        <w:t xml:space="preserve"> </w:t>
      </w:r>
      <w:r w:rsidRPr="00D75CAF">
        <w:rPr>
          <w:rFonts w:ascii="Arial" w:hAnsi="Arial" w:cs="Arial"/>
          <w:b w:val="0"/>
          <w:sz w:val="22"/>
          <w:szCs w:val="22"/>
        </w:rPr>
        <w:t xml:space="preserve">y las directrices del Gerente de la Compañía. </w:t>
      </w:r>
    </w:p>
    <w:p w14:paraId="1E4685D0" w14:textId="77777777" w:rsidR="00AC7594" w:rsidRPr="00D75CAF" w:rsidRDefault="00AC7594" w:rsidP="00AC7594">
      <w:pPr>
        <w:spacing w:before="0" w:after="0"/>
        <w:rPr>
          <w:rFonts w:ascii="Arial" w:hAnsi="Arial" w:cs="Arial"/>
          <w:sz w:val="22"/>
          <w:szCs w:val="22"/>
        </w:rPr>
      </w:pPr>
    </w:p>
    <w:p w14:paraId="73A7FBFB" w14:textId="77777777" w:rsidR="00B62673" w:rsidRPr="00D75CAF" w:rsidRDefault="00B62673" w:rsidP="00AC7594">
      <w:pPr>
        <w:spacing w:before="0" w:after="0"/>
        <w:rPr>
          <w:rFonts w:ascii="Arial" w:hAnsi="Arial" w:cs="Arial"/>
          <w:b/>
          <w:sz w:val="22"/>
          <w:szCs w:val="22"/>
        </w:rPr>
      </w:pPr>
      <w:r w:rsidRPr="00D75CAF">
        <w:rPr>
          <w:rFonts w:ascii="Arial" w:hAnsi="Arial" w:cs="Arial"/>
          <w:b/>
          <w:sz w:val="22"/>
          <w:szCs w:val="22"/>
        </w:rPr>
        <w:t xml:space="preserve">SEÑALES DE ALERTA: </w:t>
      </w:r>
      <w:r w:rsidRPr="00D75CAF">
        <w:rPr>
          <w:rFonts w:ascii="Arial" w:hAnsi="Arial" w:cs="Arial"/>
          <w:sz w:val="22"/>
          <w:szCs w:val="22"/>
        </w:rPr>
        <w:t>Son aquellas situaciones que al ser analizadas se salen de los comportamientos particulares de los clientes o del mercado, considerándose atípicas y que, por tanto, requieren mayor análisis para determinar si existe una posible operación de lavado de activos o financiación del terrorismo.</w:t>
      </w:r>
      <w:r w:rsidRPr="00D75CAF">
        <w:rPr>
          <w:rFonts w:ascii="Arial" w:hAnsi="Arial" w:cs="Arial"/>
          <w:b/>
          <w:sz w:val="22"/>
          <w:szCs w:val="22"/>
        </w:rPr>
        <w:t xml:space="preserve"> </w:t>
      </w:r>
    </w:p>
    <w:p w14:paraId="12884B9D" w14:textId="77777777" w:rsidR="00AC7594" w:rsidRPr="00D75CAF" w:rsidRDefault="00AC7594" w:rsidP="00AC7594">
      <w:pPr>
        <w:spacing w:before="0" w:after="0"/>
        <w:rPr>
          <w:rFonts w:ascii="Arial" w:hAnsi="Arial" w:cs="Arial"/>
          <w:b/>
          <w:sz w:val="22"/>
          <w:szCs w:val="22"/>
        </w:rPr>
      </w:pPr>
    </w:p>
    <w:p w14:paraId="0E7ACBF1" w14:textId="77777777" w:rsidR="001B0D52" w:rsidRPr="00D75CAF" w:rsidRDefault="009B1AA8" w:rsidP="00AC7594">
      <w:pPr>
        <w:pStyle w:val="Ttulo2"/>
        <w:keepNext/>
        <w:widowControl/>
        <w:tabs>
          <w:tab w:val="clear" w:pos="907"/>
        </w:tabs>
        <w:overflowPunct/>
        <w:autoSpaceDE/>
        <w:autoSpaceDN/>
        <w:adjustRightInd/>
        <w:spacing w:before="0" w:after="0"/>
        <w:textAlignment w:val="auto"/>
        <w:rPr>
          <w:rFonts w:ascii="Arial" w:hAnsi="Arial" w:cs="Arial"/>
          <w:b w:val="0"/>
          <w:sz w:val="22"/>
          <w:szCs w:val="22"/>
        </w:rPr>
      </w:pPr>
      <w:bookmarkStart w:id="12" w:name="_Toc192175582"/>
      <w:bookmarkStart w:id="13" w:name="_Toc198210032"/>
      <w:bookmarkStart w:id="14" w:name="_Toc198799027"/>
      <w:bookmarkStart w:id="15" w:name="_Toc284931907"/>
      <w:r w:rsidRPr="00D75CAF">
        <w:rPr>
          <w:rFonts w:ascii="Arial" w:hAnsi="Arial" w:cs="Arial"/>
          <w:sz w:val="22"/>
          <w:szCs w:val="22"/>
        </w:rPr>
        <w:t>ZONA FRANCA</w:t>
      </w:r>
      <w:bookmarkEnd w:id="12"/>
      <w:bookmarkEnd w:id="13"/>
      <w:bookmarkEnd w:id="14"/>
      <w:bookmarkEnd w:id="15"/>
      <w:r w:rsidRPr="00D75CAF">
        <w:rPr>
          <w:rFonts w:ascii="Arial" w:hAnsi="Arial" w:cs="Arial"/>
          <w:sz w:val="22"/>
          <w:szCs w:val="22"/>
        </w:rPr>
        <w:t>:</w:t>
      </w:r>
      <w:r w:rsidRPr="00D75CAF">
        <w:rPr>
          <w:rFonts w:ascii="Arial" w:hAnsi="Arial" w:cs="Arial"/>
          <w:b w:val="0"/>
          <w:sz w:val="22"/>
          <w:szCs w:val="22"/>
        </w:rPr>
        <w:t xml:space="preserve"> Es el área geográfica delimitada dentro del territorio nacional, en donde se desarrollan, actividades industriales de bienes y de servicios, o actividades comerciales, bajo una normatividad especial en materia tributaria, aduanera y de comercio exterior. </w:t>
      </w:r>
      <w:bookmarkStart w:id="16" w:name="_Toc198210040"/>
      <w:bookmarkStart w:id="17" w:name="_Toc198799032"/>
      <w:bookmarkStart w:id="18" w:name="_Toc284931915"/>
    </w:p>
    <w:p w14:paraId="0A4D24A8" w14:textId="77777777" w:rsidR="00AC7594" w:rsidRPr="00D75CAF" w:rsidRDefault="00AC7594" w:rsidP="00AC7594">
      <w:pPr>
        <w:spacing w:before="0" w:after="0"/>
        <w:rPr>
          <w:rFonts w:ascii="Arial" w:hAnsi="Arial" w:cs="Arial"/>
          <w:sz w:val="22"/>
          <w:szCs w:val="22"/>
        </w:rPr>
      </w:pPr>
    </w:p>
    <w:p w14:paraId="17EE847E" w14:textId="77777777" w:rsidR="009B1AA8" w:rsidRPr="00D75CAF" w:rsidRDefault="009B1AA8" w:rsidP="00AC7594">
      <w:pPr>
        <w:pStyle w:val="Ttulo2"/>
        <w:keepNext/>
        <w:widowControl/>
        <w:tabs>
          <w:tab w:val="clear" w:pos="907"/>
        </w:tabs>
        <w:overflowPunct/>
        <w:autoSpaceDE/>
        <w:autoSpaceDN/>
        <w:adjustRightInd/>
        <w:spacing w:before="0" w:after="0"/>
        <w:textAlignment w:val="auto"/>
        <w:rPr>
          <w:rFonts w:ascii="Arial" w:hAnsi="Arial" w:cs="Arial"/>
          <w:b w:val="0"/>
          <w:sz w:val="22"/>
          <w:szCs w:val="22"/>
          <w:lang w:val="es-ES_tradnl"/>
        </w:rPr>
      </w:pPr>
      <w:r w:rsidRPr="00D75CAF">
        <w:rPr>
          <w:rFonts w:ascii="Arial" w:hAnsi="Arial" w:cs="Arial"/>
          <w:sz w:val="22"/>
          <w:szCs w:val="22"/>
        </w:rPr>
        <w:t>PROVEEDORES</w:t>
      </w:r>
      <w:bookmarkEnd w:id="16"/>
      <w:bookmarkEnd w:id="17"/>
      <w:bookmarkEnd w:id="18"/>
      <w:r w:rsidR="00A03CDC" w:rsidRPr="00D75CAF">
        <w:rPr>
          <w:rFonts w:ascii="Arial" w:hAnsi="Arial" w:cs="Arial"/>
          <w:sz w:val="22"/>
          <w:szCs w:val="22"/>
        </w:rPr>
        <w:t xml:space="preserve"> - CONTRATISTAS</w:t>
      </w:r>
      <w:r w:rsidRPr="00D75CAF">
        <w:rPr>
          <w:rFonts w:ascii="Arial" w:hAnsi="Arial" w:cs="Arial"/>
          <w:sz w:val="22"/>
          <w:szCs w:val="22"/>
        </w:rPr>
        <w:t>:</w:t>
      </w:r>
      <w:r w:rsidRPr="00D75CAF">
        <w:rPr>
          <w:rFonts w:ascii="Arial" w:hAnsi="Arial" w:cs="Arial"/>
          <w:b w:val="0"/>
          <w:sz w:val="22"/>
          <w:szCs w:val="22"/>
        </w:rPr>
        <w:t xml:space="preserve"> </w:t>
      </w:r>
      <w:r w:rsidRPr="00D75CAF">
        <w:rPr>
          <w:rFonts w:ascii="Arial" w:hAnsi="Arial" w:cs="Arial"/>
          <w:b w:val="0"/>
          <w:sz w:val="22"/>
          <w:szCs w:val="22"/>
          <w:lang w:val="es-ES_tradnl"/>
        </w:rPr>
        <w:t xml:space="preserve">Son las personas naturales o jurídicas que mediante un contrato prestan </w:t>
      </w:r>
      <w:r w:rsidR="00A03CDC" w:rsidRPr="00D75CAF">
        <w:rPr>
          <w:rFonts w:ascii="Arial" w:hAnsi="Arial" w:cs="Arial"/>
          <w:b w:val="0"/>
          <w:sz w:val="22"/>
          <w:szCs w:val="22"/>
          <w:lang w:val="es-ES_tradnl"/>
        </w:rPr>
        <w:t>sus servicios a la Zona Franca Internacional de Pereira</w:t>
      </w:r>
      <w:r w:rsidRPr="00D75CAF">
        <w:rPr>
          <w:rFonts w:ascii="Arial" w:hAnsi="Arial" w:cs="Arial"/>
          <w:b w:val="0"/>
          <w:sz w:val="22"/>
          <w:szCs w:val="22"/>
          <w:lang w:val="es-ES_tradnl"/>
        </w:rPr>
        <w:t xml:space="preserve"> para suministrar bienes o productos para el adecuado desarrollo de la actividad institucional. </w:t>
      </w:r>
    </w:p>
    <w:p w14:paraId="3A3FDFBA" w14:textId="77777777" w:rsidR="00AC7594" w:rsidRPr="00D75CAF" w:rsidRDefault="00AC7594" w:rsidP="00AC7594">
      <w:pPr>
        <w:spacing w:before="0" w:after="0"/>
        <w:rPr>
          <w:rFonts w:ascii="Arial" w:hAnsi="Arial" w:cs="Arial"/>
          <w:sz w:val="22"/>
          <w:szCs w:val="22"/>
          <w:lang w:val="es-ES_tradnl"/>
        </w:rPr>
      </w:pPr>
    </w:p>
    <w:p w14:paraId="345D8222" w14:textId="77777777" w:rsidR="009B1AA8" w:rsidRPr="00D75CAF" w:rsidRDefault="00B62673" w:rsidP="00AC7594">
      <w:pPr>
        <w:spacing w:before="0" w:after="0"/>
        <w:rPr>
          <w:rFonts w:ascii="Arial" w:hAnsi="Arial" w:cs="Arial"/>
          <w:sz w:val="22"/>
          <w:szCs w:val="22"/>
        </w:rPr>
      </w:pPr>
      <w:r w:rsidRPr="00D75CAF">
        <w:rPr>
          <w:rFonts w:ascii="Arial" w:hAnsi="Arial" w:cs="Arial"/>
          <w:b/>
          <w:sz w:val="22"/>
          <w:szCs w:val="22"/>
        </w:rPr>
        <w:t>C.</w:t>
      </w:r>
      <w:r w:rsidR="009B1AA8" w:rsidRPr="00D75CAF">
        <w:rPr>
          <w:rFonts w:ascii="Arial" w:hAnsi="Arial" w:cs="Arial"/>
          <w:b/>
          <w:sz w:val="22"/>
          <w:szCs w:val="22"/>
        </w:rPr>
        <w:t>P</w:t>
      </w:r>
      <w:r w:rsidRPr="00D75CAF">
        <w:rPr>
          <w:rFonts w:ascii="Arial" w:hAnsi="Arial" w:cs="Arial"/>
          <w:b/>
          <w:sz w:val="22"/>
          <w:szCs w:val="22"/>
        </w:rPr>
        <w:t>.</w:t>
      </w:r>
      <w:r w:rsidR="009B1AA8" w:rsidRPr="00D75CAF">
        <w:rPr>
          <w:rFonts w:ascii="Arial" w:hAnsi="Arial" w:cs="Arial"/>
          <w:b/>
          <w:sz w:val="22"/>
          <w:szCs w:val="22"/>
        </w:rPr>
        <w:t>:</w:t>
      </w:r>
      <w:r w:rsidR="009B1AA8" w:rsidRPr="00D75CAF">
        <w:rPr>
          <w:rFonts w:ascii="Arial" w:hAnsi="Arial" w:cs="Arial"/>
          <w:sz w:val="22"/>
          <w:szCs w:val="22"/>
        </w:rPr>
        <w:t xml:space="preserve"> </w:t>
      </w:r>
      <w:r w:rsidR="009B1AA8" w:rsidRPr="00D75CAF">
        <w:rPr>
          <w:rFonts w:ascii="Arial" w:hAnsi="Arial" w:cs="Arial"/>
          <w:sz w:val="22"/>
          <w:szCs w:val="22"/>
        </w:rPr>
        <w:tab/>
      </w:r>
      <w:r w:rsidR="009B1AA8" w:rsidRPr="00D75CAF">
        <w:rPr>
          <w:rFonts w:ascii="Arial" w:hAnsi="Arial" w:cs="Arial"/>
          <w:sz w:val="22"/>
          <w:szCs w:val="22"/>
        </w:rPr>
        <w:tab/>
        <w:t>Código Penal</w:t>
      </w:r>
      <w:r w:rsidR="00A03CDC" w:rsidRPr="00D75CAF">
        <w:rPr>
          <w:rFonts w:ascii="Arial" w:hAnsi="Arial" w:cs="Arial"/>
          <w:sz w:val="22"/>
          <w:szCs w:val="22"/>
        </w:rPr>
        <w:t>.</w:t>
      </w:r>
    </w:p>
    <w:p w14:paraId="3F76B777" w14:textId="77777777" w:rsidR="00AC7594" w:rsidRPr="00D75CAF" w:rsidRDefault="00AC7594" w:rsidP="00AC7594">
      <w:pPr>
        <w:spacing w:before="0" w:after="0"/>
        <w:rPr>
          <w:rFonts w:ascii="Arial" w:hAnsi="Arial" w:cs="Arial"/>
          <w:sz w:val="22"/>
          <w:szCs w:val="22"/>
        </w:rPr>
      </w:pPr>
    </w:p>
    <w:p w14:paraId="02561A36" w14:textId="77777777" w:rsidR="009B1AA8" w:rsidRPr="00D75CAF" w:rsidRDefault="00B62673" w:rsidP="00AC7594">
      <w:pPr>
        <w:spacing w:before="0" w:after="0"/>
        <w:rPr>
          <w:rFonts w:ascii="Arial" w:hAnsi="Arial" w:cs="Arial"/>
          <w:sz w:val="22"/>
          <w:szCs w:val="22"/>
        </w:rPr>
      </w:pPr>
      <w:r w:rsidRPr="00D75CAF">
        <w:rPr>
          <w:rFonts w:ascii="Arial" w:hAnsi="Arial" w:cs="Arial"/>
          <w:b/>
          <w:sz w:val="22"/>
          <w:szCs w:val="22"/>
        </w:rPr>
        <w:t>C.S.</w:t>
      </w:r>
      <w:r w:rsidR="009B1AA8" w:rsidRPr="00D75CAF">
        <w:rPr>
          <w:rFonts w:ascii="Arial" w:hAnsi="Arial" w:cs="Arial"/>
          <w:b/>
          <w:sz w:val="22"/>
          <w:szCs w:val="22"/>
        </w:rPr>
        <w:t>T:</w:t>
      </w:r>
      <w:r w:rsidR="009B1AA8" w:rsidRPr="00D75CAF">
        <w:rPr>
          <w:rFonts w:ascii="Arial" w:hAnsi="Arial" w:cs="Arial"/>
          <w:sz w:val="22"/>
          <w:szCs w:val="22"/>
        </w:rPr>
        <w:t xml:space="preserve"> </w:t>
      </w:r>
      <w:r w:rsidR="009B1AA8" w:rsidRPr="00D75CAF">
        <w:rPr>
          <w:rFonts w:ascii="Arial" w:hAnsi="Arial" w:cs="Arial"/>
          <w:sz w:val="22"/>
          <w:szCs w:val="22"/>
        </w:rPr>
        <w:tab/>
      </w:r>
      <w:r w:rsidRPr="00D75CAF">
        <w:rPr>
          <w:rFonts w:ascii="Arial" w:hAnsi="Arial" w:cs="Arial"/>
          <w:sz w:val="22"/>
          <w:szCs w:val="22"/>
        </w:rPr>
        <w:tab/>
      </w:r>
      <w:r w:rsidR="009B1AA8" w:rsidRPr="00D75CAF">
        <w:rPr>
          <w:rFonts w:ascii="Arial" w:hAnsi="Arial" w:cs="Arial"/>
          <w:sz w:val="22"/>
          <w:szCs w:val="22"/>
        </w:rPr>
        <w:t>Código Sustantivo De Trabajo</w:t>
      </w:r>
      <w:r w:rsidR="00A03CDC" w:rsidRPr="00D75CAF">
        <w:rPr>
          <w:rFonts w:ascii="Arial" w:hAnsi="Arial" w:cs="Arial"/>
          <w:sz w:val="22"/>
          <w:szCs w:val="22"/>
        </w:rPr>
        <w:t>.</w:t>
      </w:r>
    </w:p>
    <w:p w14:paraId="4869225A" w14:textId="77777777" w:rsidR="00AC7594" w:rsidRPr="00D75CAF" w:rsidRDefault="00AC7594" w:rsidP="00AC7594">
      <w:pPr>
        <w:spacing w:before="0" w:after="0"/>
        <w:rPr>
          <w:rFonts w:ascii="Arial" w:hAnsi="Arial" w:cs="Arial"/>
          <w:sz w:val="22"/>
          <w:szCs w:val="22"/>
        </w:rPr>
      </w:pPr>
    </w:p>
    <w:p w14:paraId="3C384483" w14:textId="77777777" w:rsidR="009B1AA8" w:rsidRPr="00D75CAF" w:rsidRDefault="009B1AA8" w:rsidP="00AC7594">
      <w:pPr>
        <w:spacing w:before="0" w:after="0"/>
        <w:rPr>
          <w:rFonts w:ascii="Arial" w:hAnsi="Arial" w:cs="Arial"/>
          <w:sz w:val="22"/>
          <w:szCs w:val="22"/>
        </w:rPr>
      </w:pPr>
      <w:r w:rsidRPr="00D75CAF">
        <w:rPr>
          <w:rFonts w:ascii="Arial" w:hAnsi="Arial" w:cs="Arial"/>
          <w:b/>
          <w:sz w:val="22"/>
          <w:szCs w:val="22"/>
        </w:rPr>
        <w:t xml:space="preserve">DIAN: </w:t>
      </w:r>
      <w:r w:rsidRPr="00D75CAF">
        <w:rPr>
          <w:rFonts w:ascii="Arial" w:hAnsi="Arial" w:cs="Arial"/>
          <w:b/>
          <w:sz w:val="22"/>
          <w:szCs w:val="22"/>
        </w:rPr>
        <w:tab/>
      </w:r>
      <w:r w:rsidRPr="00D75CAF">
        <w:rPr>
          <w:rFonts w:ascii="Arial" w:hAnsi="Arial" w:cs="Arial"/>
          <w:sz w:val="22"/>
          <w:szCs w:val="22"/>
        </w:rPr>
        <w:tab/>
        <w:t>Dirección de Impuestos y Aduanas Nacionales</w:t>
      </w:r>
      <w:r w:rsidR="00A03CDC" w:rsidRPr="00D75CAF">
        <w:rPr>
          <w:rFonts w:ascii="Arial" w:hAnsi="Arial" w:cs="Arial"/>
          <w:sz w:val="22"/>
          <w:szCs w:val="22"/>
        </w:rPr>
        <w:t>.</w:t>
      </w:r>
    </w:p>
    <w:p w14:paraId="0457B389" w14:textId="77777777" w:rsidR="00AC7594" w:rsidRPr="00D75CAF" w:rsidRDefault="00AC7594" w:rsidP="00AC7594">
      <w:pPr>
        <w:spacing w:before="0" w:after="0"/>
        <w:rPr>
          <w:rFonts w:ascii="Arial" w:hAnsi="Arial" w:cs="Arial"/>
          <w:sz w:val="22"/>
          <w:szCs w:val="22"/>
        </w:rPr>
      </w:pPr>
    </w:p>
    <w:p w14:paraId="55A92697" w14:textId="77777777" w:rsidR="009B1AA8" w:rsidRPr="00D75CAF" w:rsidRDefault="009B1AA8" w:rsidP="00AC7594">
      <w:pPr>
        <w:spacing w:before="0" w:after="0"/>
        <w:rPr>
          <w:rFonts w:ascii="Arial" w:hAnsi="Arial" w:cs="Arial"/>
          <w:sz w:val="22"/>
          <w:szCs w:val="22"/>
        </w:rPr>
      </w:pPr>
      <w:r w:rsidRPr="00D75CAF">
        <w:rPr>
          <w:rFonts w:ascii="Arial" w:hAnsi="Arial" w:cs="Arial"/>
          <w:b/>
          <w:sz w:val="22"/>
          <w:szCs w:val="22"/>
        </w:rPr>
        <w:t xml:space="preserve">SIPLA: </w:t>
      </w:r>
      <w:r w:rsidRPr="00D75CAF">
        <w:rPr>
          <w:rFonts w:ascii="Arial" w:hAnsi="Arial" w:cs="Arial"/>
          <w:sz w:val="22"/>
          <w:szCs w:val="22"/>
        </w:rPr>
        <w:tab/>
        <w:t>Sistema Integral para la Prevención del Lavado de Activos</w:t>
      </w:r>
    </w:p>
    <w:p w14:paraId="338F4445" w14:textId="77777777" w:rsidR="00AC7594" w:rsidRPr="00D75CAF" w:rsidRDefault="00AC7594" w:rsidP="00AC7594">
      <w:pPr>
        <w:spacing w:before="0" w:after="0"/>
        <w:rPr>
          <w:rFonts w:ascii="Arial" w:hAnsi="Arial" w:cs="Arial"/>
          <w:sz w:val="22"/>
          <w:szCs w:val="22"/>
        </w:rPr>
      </w:pPr>
    </w:p>
    <w:p w14:paraId="553A46E5" w14:textId="77777777" w:rsidR="009B1AA8" w:rsidRPr="00D75CAF" w:rsidRDefault="009B1AA8" w:rsidP="00AC7594">
      <w:pPr>
        <w:spacing w:before="0" w:after="0"/>
        <w:rPr>
          <w:rFonts w:ascii="Arial" w:hAnsi="Arial" w:cs="Arial"/>
          <w:sz w:val="22"/>
          <w:szCs w:val="22"/>
        </w:rPr>
      </w:pPr>
      <w:r w:rsidRPr="00D75CAF">
        <w:rPr>
          <w:rFonts w:ascii="Arial" w:hAnsi="Arial" w:cs="Arial"/>
          <w:b/>
          <w:sz w:val="22"/>
          <w:szCs w:val="22"/>
        </w:rPr>
        <w:t>UIAF:</w:t>
      </w:r>
      <w:r w:rsidR="00A03CDC" w:rsidRPr="00D75CAF">
        <w:rPr>
          <w:rFonts w:ascii="Arial" w:hAnsi="Arial" w:cs="Arial"/>
          <w:sz w:val="22"/>
          <w:szCs w:val="22"/>
        </w:rPr>
        <w:t xml:space="preserve">   </w:t>
      </w:r>
      <w:r w:rsidR="00A03CDC" w:rsidRPr="00D75CAF">
        <w:rPr>
          <w:rFonts w:ascii="Arial" w:hAnsi="Arial" w:cs="Arial"/>
          <w:sz w:val="22"/>
          <w:szCs w:val="22"/>
        </w:rPr>
        <w:tab/>
      </w:r>
      <w:r w:rsidRPr="00D75CAF">
        <w:rPr>
          <w:rFonts w:ascii="Arial" w:hAnsi="Arial" w:cs="Arial"/>
          <w:sz w:val="22"/>
          <w:szCs w:val="22"/>
        </w:rPr>
        <w:t>Unidad de Información y Análisis Financiero</w:t>
      </w:r>
      <w:r w:rsidR="00A03CDC" w:rsidRPr="00D75CAF">
        <w:rPr>
          <w:rFonts w:ascii="Arial" w:hAnsi="Arial" w:cs="Arial"/>
          <w:sz w:val="22"/>
          <w:szCs w:val="22"/>
        </w:rPr>
        <w:t>.</w:t>
      </w:r>
    </w:p>
    <w:p w14:paraId="7494D20D" w14:textId="77777777" w:rsidR="007E710B" w:rsidRPr="00D75CAF" w:rsidRDefault="007E710B" w:rsidP="00AC7594">
      <w:pPr>
        <w:spacing w:before="0" w:after="0"/>
        <w:rPr>
          <w:rFonts w:ascii="Arial" w:hAnsi="Arial" w:cs="Arial"/>
          <w:sz w:val="22"/>
          <w:szCs w:val="22"/>
        </w:rPr>
      </w:pPr>
    </w:p>
    <w:p w14:paraId="1A3AD912" w14:textId="77777777" w:rsidR="00AC7594" w:rsidRPr="00D75CAF" w:rsidRDefault="00AC7594" w:rsidP="00E207C8">
      <w:pPr>
        <w:spacing w:before="0" w:after="0"/>
        <w:rPr>
          <w:rFonts w:ascii="Arial" w:hAnsi="Arial" w:cs="Arial"/>
          <w:sz w:val="22"/>
          <w:szCs w:val="22"/>
        </w:rPr>
      </w:pPr>
    </w:p>
    <w:p w14:paraId="11CAB3A8" w14:textId="47B136EC" w:rsidR="007E710B" w:rsidRPr="00D75CAF" w:rsidRDefault="00C00820" w:rsidP="007E710B">
      <w:pPr>
        <w:pStyle w:val="Ttulo1"/>
        <w:spacing w:before="0" w:after="0"/>
        <w:rPr>
          <w:rFonts w:ascii="Arial" w:hAnsi="Arial" w:cs="Arial"/>
          <w:szCs w:val="22"/>
        </w:rPr>
      </w:pPr>
      <w:r w:rsidRPr="00D75CAF">
        <w:rPr>
          <w:rFonts w:ascii="Arial" w:hAnsi="Arial" w:cs="Arial"/>
          <w:szCs w:val="22"/>
        </w:rPr>
        <w:t>DESCRIPCIÓN</w:t>
      </w:r>
    </w:p>
    <w:p w14:paraId="351965D0" w14:textId="0310C4FF" w:rsidR="004B391C" w:rsidRPr="00D75CAF" w:rsidRDefault="007E710B" w:rsidP="00A04B25">
      <w:pPr>
        <w:jc w:val="center"/>
        <w:rPr>
          <w:b/>
        </w:rPr>
      </w:pPr>
      <w:r w:rsidRPr="00D75CAF">
        <w:rPr>
          <w:b/>
        </w:rPr>
        <w:t>CRITERIOS DE APLICACIÓN DEL SIPLA</w:t>
      </w:r>
    </w:p>
    <w:p w14:paraId="35622010" w14:textId="77777777" w:rsidR="00A04B25" w:rsidRPr="00D75CAF" w:rsidRDefault="00A04B25" w:rsidP="00A04B25">
      <w:pPr>
        <w:jc w:val="center"/>
        <w:rPr>
          <w:b/>
        </w:rPr>
      </w:pPr>
    </w:p>
    <w:p w14:paraId="2855152A" w14:textId="07BFC38C"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Zona</w:t>
      </w:r>
      <w:r w:rsidR="00B62673" w:rsidRPr="00D75CAF">
        <w:rPr>
          <w:rFonts w:ascii="Arial" w:hAnsi="Arial" w:cs="Arial"/>
          <w:sz w:val="22"/>
          <w:szCs w:val="22"/>
          <w:lang w:val="es-CO"/>
        </w:rPr>
        <w:t xml:space="preserve"> Franca </w:t>
      </w:r>
      <w:r w:rsidR="004958DB" w:rsidRPr="00D75CAF">
        <w:rPr>
          <w:rFonts w:ascii="Arial" w:hAnsi="Arial" w:cs="Arial"/>
          <w:sz w:val="22"/>
          <w:szCs w:val="22"/>
          <w:lang w:val="es-CO"/>
        </w:rPr>
        <w:t xml:space="preserve">Internacional de Pereira S.A.S. </w:t>
      </w:r>
      <w:r w:rsidR="003D78C2" w:rsidRPr="00D75CAF">
        <w:rPr>
          <w:rFonts w:ascii="Arial" w:hAnsi="Arial" w:cs="Arial"/>
          <w:sz w:val="22"/>
          <w:szCs w:val="22"/>
          <w:lang w:val="es-CO"/>
        </w:rPr>
        <w:t xml:space="preserve">Usuario Operador de Zonas Francas </w:t>
      </w:r>
      <w:r w:rsidR="005D023A" w:rsidRPr="00D75CAF">
        <w:rPr>
          <w:rFonts w:ascii="Arial" w:hAnsi="Arial" w:cs="Arial"/>
          <w:sz w:val="22"/>
          <w:szCs w:val="22"/>
          <w:lang w:val="es-CO"/>
        </w:rPr>
        <w:t>y Agrupación Zona</w:t>
      </w:r>
      <w:r w:rsidR="003D78C2" w:rsidRPr="00D75CAF">
        <w:rPr>
          <w:rFonts w:ascii="Arial" w:hAnsi="Arial" w:cs="Arial"/>
          <w:sz w:val="22"/>
          <w:szCs w:val="22"/>
          <w:lang w:val="es-CO"/>
        </w:rPr>
        <w:t xml:space="preserve"> Franca Internacional de Pereira – Propiedad Horizontal,</w:t>
      </w:r>
      <w:r w:rsidRPr="00D75CAF">
        <w:rPr>
          <w:rFonts w:ascii="Arial" w:hAnsi="Arial" w:cs="Arial"/>
          <w:sz w:val="22"/>
          <w:szCs w:val="22"/>
          <w:lang w:val="es-CO"/>
        </w:rPr>
        <w:t xml:space="preserve"> adopta los siguientes criterios para la aplicación de la </w:t>
      </w:r>
      <w:r w:rsidR="00B62673" w:rsidRPr="00D75CAF">
        <w:rPr>
          <w:rFonts w:ascii="Arial" w:hAnsi="Arial" w:cs="Arial"/>
          <w:sz w:val="22"/>
          <w:szCs w:val="22"/>
          <w:lang w:val="es-CO"/>
        </w:rPr>
        <w:t xml:space="preserve">política de riesgos </w:t>
      </w:r>
      <w:r w:rsidRPr="00D75CAF">
        <w:rPr>
          <w:rFonts w:ascii="Arial" w:hAnsi="Arial" w:cs="Arial"/>
          <w:sz w:val="22"/>
          <w:szCs w:val="22"/>
          <w:lang w:val="es-CO"/>
        </w:rPr>
        <w:t>de LA/FT</w:t>
      </w:r>
      <w:r w:rsidR="004958DB" w:rsidRPr="00D75CAF">
        <w:rPr>
          <w:rFonts w:ascii="Arial" w:hAnsi="Arial" w:cs="Arial"/>
          <w:sz w:val="22"/>
          <w:szCs w:val="22"/>
          <w:lang w:val="es-CO"/>
        </w:rPr>
        <w:t xml:space="preserve"> en la </w:t>
      </w:r>
      <w:r w:rsidR="00716CAA" w:rsidRPr="00D75CAF">
        <w:rPr>
          <w:rFonts w:ascii="Arial" w:hAnsi="Arial" w:cs="Arial"/>
          <w:sz w:val="22"/>
          <w:szCs w:val="22"/>
          <w:lang w:val="es-CO"/>
        </w:rPr>
        <w:t>Zona</w:t>
      </w:r>
      <w:r w:rsidR="004958DB" w:rsidRPr="00D75CAF">
        <w:rPr>
          <w:rFonts w:ascii="Arial" w:hAnsi="Arial" w:cs="Arial"/>
          <w:sz w:val="22"/>
          <w:szCs w:val="22"/>
          <w:lang w:val="es-CO"/>
        </w:rPr>
        <w:t xml:space="preserve"> Franca</w:t>
      </w:r>
      <w:r w:rsidR="00B62673" w:rsidRPr="00D75CAF">
        <w:rPr>
          <w:rFonts w:ascii="Arial" w:hAnsi="Arial" w:cs="Arial"/>
          <w:sz w:val="22"/>
          <w:szCs w:val="22"/>
          <w:lang w:val="es-CO"/>
        </w:rPr>
        <w:t xml:space="preserve"> que opera</w:t>
      </w:r>
      <w:r w:rsidRPr="00D75CAF">
        <w:rPr>
          <w:rFonts w:ascii="Arial" w:hAnsi="Arial" w:cs="Arial"/>
          <w:sz w:val="22"/>
          <w:szCs w:val="22"/>
          <w:lang w:val="es-CO"/>
        </w:rPr>
        <w:t>:</w:t>
      </w:r>
    </w:p>
    <w:p w14:paraId="6319B41D"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6C1F9DCA" w14:textId="77777777" w:rsidR="00D02830" w:rsidRPr="00D75CAF" w:rsidRDefault="00D02830" w:rsidP="00B81000">
      <w:pPr>
        <w:numPr>
          <w:ilvl w:val="0"/>
          <w:numId w:val="18"/>
        </w:numPr>
        <w:overflowPunct/>
        <w:autoSpaceDE/>
        <w:autoSpaceDN/>
        <w:adjustRightInd/>
        <w:spacing w:before="0" w:after="0"/>
        <w:textAlignment w:val="auto"/>
        <w:rPr>
          <w:rFonts w:ascii="Arial" w:hAnsi="Arial" w:cs="Arial"/>
          <w:sz w:val="22"/>
          <w:szCs w:val="22"/>
          <w:lang w:val="es-ES_tradnl"/>
        </w:rPr>
      </w:pPr>
      <w:r w:rsidRPr="00D75CAF">
        <w:rPr>
          <w:rFonts w:ascii="Arial" w:hAnsi="Arial" w:cs="Arial"/>
          <w:b/>
          <w:sz w:val="22"/>
          <w:szCs w:val="22"/>
          <w:lang w:val="es-ES_tradnl"/>
        </w:rPr>
        <w:t>Prevención del Riesgo</w:t>
      </w:r>
      <w:r w:rsidR="00B62673" w:rsidRPr="00D75CAF">
        <w:rPr>
          <w:rFonts w:ascii="Arial" w:hAnsi="Arial" w:cs="Arial"/>
          <w:b/>
          <w:sz w:val="22"/>
          <w:szCs w:val="22"/>
          <w:lang w:val="es-ES_tradnl"/>
        </w:rPr>
        <w:t>:</w:t>
      </w:r>
      <w:r w:rsidRPr="00D75CAF">
        <w:rPr>
          <w:rFonts w:ascii="Arial" w:hAnsi="Arial" w:cs="Arial"/>
          <w:sz w:val="22"/>
          <w:szCs w:val="22"/>
          <w:lang w:val="es-ES_tradnl"/>
        </w:rPr>
        <w:t xml:space="preserve"> Cuyo objetivo es prevenir que se introduzcan a</w:t>
      </w:r>
      <w:r w:rsidR="00D2289D" w:rsidRPr="00D75CAF">
        <w:rPr>
          <w:rFonts w:ascii="Arial" w:hAnsi="Arial" w:cs="Arial"/>
          <w:sz w:val="22"/>
          <w:szCs w:val="22"/>
          <w:lang w:val="es-ES_tradnl"/>
        </w:rPr>
        <w:t xml:space="preserve"> la</w:t>
      </w:r>
      <w:r w:rsidR="00B62673" w:rsidRPr="00D75CAF">
        <w:rPr>
          <w:rFonts w:ascii="Arial" w:hAnsi="Arial" w:cs="Arial"/>
          <w:sz w:val="22"/>
          <w:szCs w:val="22"/>
          <w:lang w:val="es-ES_tradnl"/>
        </w:rPr>
        <w:t xml:space="preserve"> </w:t>
      </w:r>
      <w:r w:rsidRPr="00D75CAF">
        <w:rPr>
          <w:rFonts w:ascii="Arial" w:hAnsi="Arial" w:cs="Arial"/>
          <w:sz w:val="22"/>
          <w:szCs w:val="22"/>
          <w:lang w:val="es-CO"/>
        </w:rPr>
        <w:t>Zona Franca</w:t>
      </w:r>
      <w:r w:rsidR="00B62673" w:rsidRPr="00D75CAF">
        <w:rPr>
          <w:rFonts w:ascii="Arial" w:hAnsi="Arial" w:cs="Arial"/>
          <w:sz w:val="22"/>
          <w:szCs w:val="22"/>
          <w:lang w:val="es-CO"/>
        </w:rPr>
        <w:t xml:space="preserve"> que opera la Compañía</w:t>
      </w:r>
      <w:r w:rsidRPr="00D75CAF">
        <w:rPr>
          <w:rFonts w:ascii="Arial" w:hAnsi="Arial" w:cs="Arial"/>
          <w:sz w:val="22"/>
          <w:szCs w:val="22"/>
          <w:lang w:val="es-CO"/>
        </w:rPr>
        <w:t>,</w:t>
      </w:r>
      <w:r w:rsidRPr="00D75CAF">
        <w:rPr>
          <w:rFonts w:ascii="Arial" w:hAnsi="Arial" w:cs="Arial"/>
          <w:sz w:val="22"/>
          <w:szCs w:val="22"/>
          <w:lang w:val="es-ES_tradnl"/>
        </w:rPr>
        <w:t xml:space="preserve"> a través de sus </w:t>
      </w:r>
      <w:r w:rsidR="00B62673" w:rsidRPr="00D75CAF">
        <w:rPr>
          <w:rFonts w:ascii="Arial" w:hAnsi="Arial" w:cs="Arial"/>
          <w:sz w:val="22"/>
          <w:szCs w:val="22"/>
          <w:lang w:val="es-ES_tradnl"/>
        </w:rPr>
        <w:t>clientes, mercancías y</w:t>
      </w:r>
      <w:r w:rsidRPr="00D75CAF">
        <w:rPr>
          <w:rFonts w:ascii="Arial" w:hAnsi="Arial" w:cs="Arial"/>
          <w:sz w:val="22"/>
          <w:szCs w:val="22"/>
          <w:lang w:val="es-ES_tradnl"/>
        </w:rPr>
        <w:t xml:space="preserve"> servicios, bienes y dineros provenientes de actividades relacionadas con LA/FT.</w:t>
      </w:r>
    </w:p>
    <w:p w14:paraId="13F545BF" w14:textId="77777777" w:rsidR="00D02830" w:rsidRPr="00D75CAF" w:rsidRDefault="00D02830" w:rsidP="00E207C8">
      <w:pPr>
        <w:overflowPunct/>
        <w:autoSpaceDE/>
        <w:autoSpaceDN/>
        <w:adjustRightInd/>
        <w:spacing w:before="0" w:after="0"/>
        <w:ind w:left="360"/>
        <w:textAlignment w:val="auto"/>
        <w:rPr>
          <w:rFonts w:ascii="Arial" w:hAnsi="Arial" w:cs="Arial"/>
          <w:sz w:val="22"/>
          <w:szCs w:val="22"/>
          <w:lang w:val="es-ES_tradnl"/>
        </w:rPr>
      </w:pPr>
    </w:p>
    <w:p w14:paraId="43817180" w14:textId="3F042899" w:rsidR="00D02830" w:rsidRPr="00D75CAF" w:rsidRDefault="00B62673" w:rsidP="00B81000">
      <w:pPr>
        <w:numPr>
          <w:ilvl w:val="0"/>
          <w:numId w:val="18"/>
        </w:numPr>
        <w:overflowPunct/>
        <w:autoSpaceDE/>
        <w:autoSpaceDN/>
        <w:adjustRightInd/>
        <w:spacing w:before="0" w:after="0"/>
        <w:textAlignment w:val="auto"/>
        <w:rPr>
          <w:rFonts w:ascii="Arial" w:hAnsi="Arial" w:cs="Arial"/>
          <w:sz w:val="22"/>
          <w:szCs w:val="22"/>
          <w:lang w:val="es-ES_tradnl"/>
        </w:rPr>
      </w:pPr>
      <w:r w:rsidRPr="00D75CAF">
        <w:rPr>
          <w:rFonts w:ascii="Arial" w:hAnsi="Arial" w:cs="Arial"/>
          <w:b/>
          <w:sz w:val="22"/>
          <w:szCs w:val="22"/>
          <w:lang w:val="es-ES_tradnl"/>
        </w:rPr>
        <w:t>Control:</w:t>
      </w:r>
      <w:r w:rsidR="00D02830" w:rsidRPr="00D75CAF">
        <w:rPr>
          <w:rFonts w:ascii="Arial" w:hAnsi="Arial" w:cs="Arial"/>
          <w:b/>
          <w:sz w:val="22"/>
          <w:szCs w:val="22"/>
          <w:lang w:val="es-ES_tradnl"/>
        </w:rPr>
        <w:t xml:space="preserve"> </w:t>
      </w:r>
      <w:r w:rsidR="00D02830" w:rsidRPr="00D75CAF">
        <w:rPr>
          <w:rFonts w:ascii="Arial" w:hAnsi="Arial" w:cs="Arial"/>
          <w:sz w:val="22"/>
          <w:szCs w:val="22"/>
          <w:lang w:val="es-ES_tradnl"/>
        </w:rPr>
        <w:t>Su</w:t>
      </w:r>
      <w:r w:rsidR="00D02830" w:rsidRPr="00D75CAF">
        <w:rPr>
          <w:rFonts w:ascii="Arial" w:hAnsi="Arial" w:cs="Arial"/>
          <w:b/>
          <w:sz w:val="22"/>
          <w:szCs w:val="22"/>
          <w:lang w:val="es-ES_tradnl"/>
        </w:rPr>
        <w:t xml:space="preserve"> </w:t>
      </w:r>
      <w:r w:rsidR="00D02830" w:rsidRPr="00D75CAF">
        <w:rPr>
          <w:rFonts w:ascii="Arial" w:hAnsi="Arial" w:cs="Arial"/>
          <w:sz w:val="22"/>
          <w:szCs w:val="22"/>
          <w:lang w:val="es-ES_tradnl"/>
        </w:rPr>
        <w:t xml:space="preserve"> propósito </w:t>
      </w:r>
      <w:r w:rsidR="00703CF6" w:rsidRPr="00D75CAF">
        <w:rPr>
          <w:rFonts w:ascii="Arial" w:hAnsi="Arial" w:cs="Arial"/>
          <w:sz w:val="22"/>
          <w:szCs w:val="22"/>
          <w:lang w:val="es-ES_tradnl"/>
        </w:rPr>
        <w:t xml:space="preserve">consiste en el seguimiento </w:t>
      </w:r>
      <w:r w:rsidR="00572874" w:rsidRPr="00D75CAF">
        <w:rPr>
          <w:rFonts w:ascii="Arial" w:hAnsi="Arial" w:cs="Arial"/>
          <w:sz w:val="22"/>
          <w:szCs w:val="22"/>
          <w:lang w:val="es-ES_tradnl"/>
        </w:rPr>
        <w:t>continuo</w:t>
      </w:r>
      <w:r w:rsidR="00D02830" w:rsidRPr="00D75CAF">
        <w:rPr>
          <w:rFonts w:ascii="Arial" w:hAnsi="Arial" w:cs="Arial"/>
          <w:sz w:val="22"/>
          <w:szCs w:val="22"/>
          <w:lang w:val="es-ES_tradnl"/>
        </w:rPr>
        <w:t xml:space="preserve"> de las operaciones y transacciones que se realicen al interior de </w:t>
      </w:r>
      <w:r w:rsidR="00D2289D" w:rsidRPr="00D75CAF">
        <w:rPr>
          <w:rFonts w:ascii="Arial" w:hAnsi="Arial" w:cs="Arial"/>
          <w:sz w:val="22"/>
          <w:szCs w:val="22"/>
          <w:lang w:val="es-ES_tradnl"/>
        </w:rPr>
        <w:t>la</w:t>
      </w:r>
      <w:r w:rsidRPr="00D75CAF">
        <w:rPr>
          <w:rFonts w:ascii="Arial" w:hAnsi="Arial" w:cs="Arial"/>
          <w:sz w:val="22"/>
          <w:szCs w:val="22"/>
          <w:lang w:val="es-ES_tradnl"/>
        </w:rPr>
        <w:t xml:space="preserve"> </w:t>
      </w:r>
      <w:r w:rsidR="00D2289D" w:rsidRPr="00D75CAF">
        <w:rPr>
          <w:rFonts w:ascii="Arial" w:hAnsi="Arial" w:cs="Arial"/>
          <w:sz w:val="22"/>
          <w:szCs w:val="22"/>
          <w:lang w:val="es-CO"/>
        </w:rPr>
        <w:t>Zona Franca</w:t>
      </w:r>
      <w:r w:rsidRPr="00D75CAF">
        <w:rPr>
          <w:rFonts w:ascii="Arial" w:hAnsi="Arial" w:cs="Arial"/>
          <w:sz w:val="22"/>
          <w:szCs w:val="22"/>
          <w:lang w:val="es-CO"/>
        </w:rPr>
        <w:t xml:space="preserve"> que opera la Compañía</w:t>
      </w:r>
      <w:r w:rsidR="00D02830" w:rsidRPr="00D75CAF">
        <w:rPr>
          <w:rFonts w:ascii="Arial" w:hAnsi="Arial" w:cs="Arial"/>
          <w:sz w:val="22"/>
          <w:szCs w:val="22"/>
          <w:lang w:val="es-ES_tradnl"/>
        </w:rPr>
        <w:t>, para determinar su razonabilidad y para detectar y reportar operaciones que se pretendan</w:t>
      </w:r>
      <w:r w:rsidRPr="00D75CAF">
        <w:rPr>
          <w:rFonts w:ascii="Arial" w:hAnsi="Arial" w:cs="Arial"/>
          <w:sz w:val="22"/>
          <w:szCs w:val="22"/>
          <w:lang w:val="es-ES_tradnl"/>
        </w:rPr>
        <w:t xml:space="preserve"> </w:t>
      </w:r>
      <w:r w:rsidR="00D02830" w:rsidRPr="00D75CAF">
        <w:rPr>
          <w:rFonts w:ascii="Arial" w:hAnsi="Arial" w:cs="Arial"/>
          <w:sz w:val="22"/>
          <w:szCs w:val="22"/>
          <w:lang w:val="es-ES_tradnl"/>
        </w:rPr>
        <w:t xml:space="preserve">realizar o se hayan realizado para intentar dar apariencia de legalidad a las operaciones vinculadas al LA/FT. </w:t>
      </w:r>
    </w:p>
    <w:p w14:paraId="57EC0F6B"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249DDE48" w14:textId="1E435445" w:rsidR="00B62673" w:rsidRPr="00D75CAF" w:rsidRDefault="00D02830" w:rsidP="004B391C">
      <w:pPr>
        <w:numPr>
          <w:ilvl w:val="0"/>
          <w:numId w:val="18"/>
        </w:numPr>
        <w:overflowPunct/>
        <w:autoSpaceDE/>
        <w:autoSpaceDN/>
        <w:adjustRightInd/>
        <w:spacing w:before="0" w:after="0"/>
        <w:textAlignment w:val="auto"/>
        <w:rPr>
          <w:rFonts w:ascii="Arial" w:hAnsi="Arial" w:cs="Arial"/>
          <w:bCs/>
          <w:sz w:val="22"/>
          <w:szCs w:val="22"/>
          <w:lang w:val="es-ES_tradnl"/>
        </w:rPr>
      </w:pPr>
      <w:r w:rsidRPr="00D75CAF">
        <w:rPr>
          <w:rFonts w:ascii="Arial" w:hAnsi="Arial" w:cs="Arial"/>
          <w:b/>
          <w:sz w:val="22"/>
          <w:szCs w:val="22"/>
          <w:lang w:val="es-ES_tradnl"/>
        </w:rPr>
        <w:t>Capacitación</w:t>
      </w:r>
      <w:r w:rsidR="00B62673" w:rsidRPr="00D75CAF">
        <w:rPr>
          <w:rFonts w:ascii="Arial" w:hAnsi="Arial" w:cs="Arial"/>
          <w:b/>
          <w:sz w:val="22"/>
          <w:szCs w:val="22"/>
          <w:lang w:val="es-ES_tradnl"/>
        </w:rPr>
        <w:t xml:space="preserve">: </w:t>
      </w:r>
      <w:r w:rsidR="00B62673" w:rsidRPr="00D75CAF">
        <w:rPr>
          <w:rFonts w:ascii="Arial" w:hAnsi="Arial" w:cs="Arial"/>
          <w:sz w:val="22"/>
          <w:szCs w:val="22"/>
          <w:lang w:val="es-ES_tradnl"/>
        </w:rPr>
        <w:t>P</w:t>
      </w:r>
      <w:r w:rsidRPr="00D75CAF">
        <w:rPr>
          <w:rFonts w:ascii="Arial" w:hAnsi="Arial" w:cs="Arial"/>
          <w:bCs/>
          <w:sz w:val="22"/>
          <w:szCs w:val="22"/>
          <w:lang w:val="es-ES_tradnl"/>
        </w:rPr>
        <w:t xml:space="preserve">romover un conocimiento sistemático y actualizado de las mejores prácticas en gestión de </w:t>
      </w:r>
      <w:r w:rsidR="00B62673" w:rsidRPr="00D75CAF">
        <w:rPr>
          <w:rFonts w:ascii="Arial" w:hAnsi="Arial" w:cs="Arial"/>
          <w:bCs/>
          <w:sz w:val="22"/>
          <w:szCs w:val="22"/>
          <w:lang w:val="es-ES_tradnl"/>
        </w:rPr>
        <w:t xml:space="preserve">prevención y control de </w:t>
      </w:r>
      <w:r w:rsidRPr="00D75CAF">
        <w:rPr>
          <w:rFonts w:ascii="Arial" w:hAnsi="Arial" w:cs="Arial"/>
          <w:bCs/>
          <w:sz w:val="22"/>
          <w:szCs w:val="22"/>
          <w:lang w:val="es-ES_tradnl"/>
        </w:rPr>
        <w:t>riesgos de LA/FT.</w:t>
      </w:r>
    </w:p>
    <w:p w14:paraId="57654593" w14:textId="77777777" w:rsidR="00A67E6E" w:rsidRPr="00D75CAF" w:rsidRDefault="00A67E6E" w:rsidP="004B391C">
      <w:pPr>
        <w:overflowPunct/>
        <w:autoSpaceDE/>
        <w:autoSpaceDN/>
        <w:adjustRightInd/>
        <w:spacing w:before="0" w:after="0"/>
        <w:ind w:left="228"/>
        <w:jc w:val="center"/>
        <w:textAlignment w:val="auto"/>
        <w:rPr>
          <w:rFonts w:ascii="Arial" w:hAnsi="Arial" w:cs="Arial"/>
          <w:b/>
          <w:sz w:val="22"/>
          <w:szCs w:val="22"/>
          <w:lang w:val="es-CO"/>
        </w:rPr>
      </w:pPr>
    </w:p>
    <w:p w14:paraId="2A63B042" w14:textId="2D1392FD" w:rsidR="004B391C" w:rsidRPr="00D75CAF" w:rsidRDefault="004B391C" w:rsidP="004B391C">
      <w:pPr>
        <w:overflowPunct/>
        <w:autoSpaceDE/>
        <w:autoSpaceDN/>
        <w:adjustRightInd/>
        <w:spacing w:before="0" w:after="0"/>
        <w:ind w:left="228"/>
        <w:jc w:val="center"/>
        <w:textAlignment w:val="auto"/>
        <w:rPr>
          <w:rFonts w:ascii="Arial" w:hAnsi="Arial" w:cs="Arial"/>
          <w:b/>
          <w:sz w:val="22"/>
          <w:szCs w:val="22"/>
          <w:lang w:val="es-CO"/>
        </w:rPr>
      </w:pPr>
      <w:r w:rsidRPr="00D75CAF">
        <w:rPr>
          <w:rFonts w:ascii="Arial" w:hAnsi="Arial" w:cs="Arial"/>
          <w:b/>
          <w:sz w:val="22"/>
          <w:szCs w:val="22"/>
          <w:lang w:val="es-CO"/>
        </w:rPr>
        <w:t>MARCO LEGAL</w:t>
      </w:r>
    </w:p>
    <w:p w14:paraId="0203818B" w14:textId="77777777" w:rsidR="00D02830" w:rsidRPr="00D75CAF" w:rsidRDefault="00D02830" w:rsidP="00E207C8">
      <w:pPr>
        <w:overflowPunct/>
        <w:autoSpaceDE/>
        <w:autoSpaceDN/>
        <w:adjustRightInd/>
        <w:spacing w:before="0" w:after="0"/>
        <w:textAlignment w:val="auto"/>
        <w:rPr>
          <w:rFonts w:ascii="Arial" w:hAnsi="Arial" w:cs="Arial"/>
          <w:sz w:val="22"/>
          <w:szCs w:val="22"/>
        </w:rPr>
      </w:pPr>
    </w:p>
    <w:p w14:paraId="5B8D699E"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El Manual SIPLA fue emitido para atender normas dictadas por la Dirección de Impuestos y Aduanas Nacionales (en adelante DIAN) en concordancia con las siguientes normas:</w:t>
      </w:r>
    </w:p>
    <w:p w14:paraId="5B19AE1D"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0339659B" w14:textId="77777777" w:rsidR="00D02830" w:rsidRPr="00D75CAF"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D75CAF">
        <w:rPr>
          <w:rFonts w:ascii="Arial" w:hAnsi="Arial" w:cs="Arial"/>
          <w:b/>
          <w:sz w:val="22"/>
          <w:szCs w:val="22"/>
          <w:lang w:val="es-CO"/>
        </w:rPr>
        <w:t>Ley 526 de 1999</w:t>
      </w:r>
      <w:r w:rsidR="00D45B18" w:rsidRPr="00D75CAF">
        <w:rPr>
          <w:rFonts w:ascii="Arial" w:hAnsi="Arial" w:cs="Arial"/>
          <w:b/>
          <w:sz w:val="22"/>
          <w:szCs w:val="22"/>
          <w:lang w:val="es-CO"/>
        </w:rPr>
        <w:t>,</w:t>
      </w:r>
      <w:r w:rsidR="00BE41A0" w:rsidRPr="00D75CAF">
        <w:rPr>
          <w:rFonts w:ascii="Arial" w:hAnsi="Arial" w:cs="Arial"/>
          <w:sz w:val="22"/>
          <w:szCs w:val="22"/>
        </w:rPr>
        <w:t xml:space="preserve"> </w:t>
      </w:r>
      <w:r w:rsidR="00BE41A0" w:rsidRPr="00D75CAF">
        <w:rPr>
          <w:rFonts w:ascii="Arial" w:hAnsi="Arial" w:cs="Arial"/>
          <w:b/>
          <w:sz w:val="22"/>
          <w:szCs w:val="22"/>
          <w:lang w:val="es-CO"/>
        </w:rPr>
        <w:t>actualizada por la Ley 1621 de 2013,</w:t>
      </w:r>
      <w:r w:rsidR="00BE41A0" w:rsidRPr="00D75CAF">
        <w:rPr>
          <w:rFonts w:ascii="Arial" w:hAnsi="Arial" w:cs="Arial"/>
          <w:sz w:val="22"/>
          <w:szCs w:val="22"/>
          <w:lang w:val="es-CO"/>
        </w:rPr>
        <w:t xml:space="preserve"> </w:t>
      </w:r>
      <w:r w:rsidRPr="00D75CAF">
        <w:rPr>
          <w:rFonts w:ascii="Arial" w:hAnsi="Arial" w:cs="Arial"/>
          <w:sz w:val="22"/>
          <w:szCs w:val="22"/>
          <w:lang w:val="es-CO"/>
        </w:rPr>
        <w:t xml:space="preserve">mediante la cual se creó la “Unidad Especial de Investigación y Análisis Financiero (en adelante UIAF), como una Unidad de inteligencia financiera,  encargada de recibir y administrar los Reportes de Operaciones Sospechosas (en adelante ROS) y de todos aquellos que requieran análisis para determinar comportamientos atípicos en la economía formal y en la realización de operaciones y transacciones financieras, cambiarias, aduaneras, entre otras. </w:t>
      </w:r>
    </w:p>
    <w:p w14:paraId="4BFBA155" w14:textId="77777777" w:rsidR="00D02830" w:rsidRPr="00D75CAF" w:rsidRDefault="00D02830" w:rsidP="00E207C8">
      <w:pPr>
        <w:overflowPunct/>
        <w:autoSpaceDE/>
        <w:autoSpaceDN/>
        <w:adjustRightInd/>
        <w:spacing w:before="0" w:after="0"/>
        <w:ind w:left="360"/>
        <w:textAlignment w:val="auto"/>
        <w:rPr>
          <w:rFonts w:ascii="Arial" w:hAnsi="Arial" w:cs="Arial"/>
          <w:sz w:val="22"/>
          <w:szCs w:val="22"/>
          <w:lang w:val="es-CO"/>
        </w:rPr>
      </w:pPr>
    </w:p>
    <w:p w14:paraId="0F69124D" w14:textId="77777777" w:rsidR="00D02830" w:rsidRPr="00D75CAF"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D75CAF">
        <w:rPr>
          <w:rFonts w:ascii="Arial" w:hAnsi="Arial" w:cs="Arial"/>
          <w:b/>
          <w:bCs/>
          <w:sz w:val="22"/>
          <w:szCs w:val="22"/>
          <w:lang w:val="es-CO"/>
        </w:rPr>
        <w:t>Ley 599 de 2000,</w:t>
      </w:r>
      <w:r w:rsidRPr="00D75CAF">
        <w:rPr>
          <w:rFonts w:ascii="Arial" w:hAnsi="Arial" w:cs="Arial"/>
          <w:sz w:val="22"/>
          <w:szCs w:val="22"/>
          <w:lang w:val="es-CO"/>
        </w:rPr>
        <w:t xml:space="preserve"> mediante la cual se expidió el Código penal que en el Título X, Capítulo Quinto describe las diferentes conductas punibles relacionadas con el Lavado de Activos y el Contrabando.  Igualmente en Título XIII - Capítulo Primero se hace mención sobre los delitos “Del concierto, el terrorismo, las amenazas y la instigación”. </w:t>
      </w:r>
    </w:p>
    <w:p w14:paraId="4CEFC4FA"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25647CB8" w14:textId="77777777" w:rsidR="00D02830" w:rsidRPr="00D75CAF"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D75CAF">
        <w:rPr>
          <w:rFonts w:ascii="Arial" w:hAnsi="Arial" w:cs="Arial"/>
          <w:b/>
          <w:bCs/>
          <w:sz w:val="22"/>
          <w:szCs w:val="22"/>
          <w:lang w:val="es-CO"/>
        </w:rPr>
        <w:t>Ley 506 de 2004</w:t>
      </w:r>
      <w:r w:rsidR="00D45B18" w:rsidRPr="00D75CAF">
        <w:rPr>
          <w:rFonts w:ascii="Arial" w:hAnsi="Arial" w:cs="Arial"/>
          <w:b/>
          <w:bCs/>
          <w:sz w:val="22"/>
          <w:szCs w:val="22"/>
          <w:lang w:val="es-CO"/>
        </w:rPr>
        <w:t>,</w:t>
      </w:r>
      <w:r w:rsidRPr="00D75CAF">
        <w:rPr>
          <w:rFonts w:ascii="Arial" w:hAnsi="Arial" w:cs="Arial"/>
          <w:b/>
          <w:bCs/>
          <w:sz w:val="22"/>
          <w:szCs w:val="22"/>
          <w:lang w:val="es-CO"/>
        </w:rPr>
        <w:t xml:space="preserve"> </w:t>
      </w:r>
      <w:r w:rsidRPr="00D75CAF">
        <w:rPr>
          <w:rFonts w:ascii="Arial" w:hAnsi="Arial" w:cs="Arial"/>
          <w:bCs/>
          <w:sz w:val="22"/>
          <w:szCs w:val="22"/>
          <w:lang w:val="es-CO"/>
        </w:rPr>
        <w:t xml:space="preserve">que estableció el sistema penal acusatorio y la obligatoriedad que se tiene  en las diferentes fases de un proceso penal, observar estrictamente los procedimientos legales para  la cadena de custodia de pruebas. </w:t>
      </w:r>
      <w:r w:rsidRPr="00D75CAF">
        <w:rPr>
          <w:rFonts w:ascii="Arial" w:hAnsi="Arial" w:cs="Arial"/>
          <w:sz w:val="22"/>
          <w:szCs w:val="22"/>
          <w:lang w:val="es-CO"/>
        </w:rPr>
        <w:t xml:space="preserve"> </w:t>
      </w:r>
    </w:p>
    <w:p w14:paraId="1B1166C7"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05A0A229" w14:textId="77777777" w:rsidR="00D02830" w:rsidRPr="00D75CAF"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D75CAF">
        <w:rPr>
          <w:rFonts w:ascii="Arial" w:hAnsi="Arial" w:cs="Arial"/>
          <w:b/>
          <w:sz w:val="22"/>
          <w:szCs w:val="22"/>
          <w:lang w:val="es-CO"/>
        </w:rPr>
        <w:lastRenderedPageBreak/>
        <w:t>Ley 1108 de 2006</w:t>
      </w:r>
      <w:r w:rsidR="00D45B18" w:rsidRPr="00D75CAF">
        <w:rPr>
          <w:rFonts w:ascii="Arial" w:hAnsi="Arial" w:cs="Arial"/>
          <w:b/>
          <w:sz w:val="22"/>
          <w:szCs w:val="22"/>
          <w:lang w:val="es-CO"/>
        </w:rPr>
        <w:t>,</w:t>
      </w:r>
      <w:r w:rsidRPr="00D75CAF">
        <w:rPr>
          <w:rFonts w:ascii="Arial" w:hAnsi="Arial" w:cs="Arial"/>
          <w:sz w:val="22"/>
          <w:szCs w:val="22"/>
          <w:lang w:val="es-CO"/>
        </w:rPr>
        <w:t xml:space="preserve"> que adoptó en un todo la Convención de la OEA celebrada en </w:t>
      </w:r>
      <w:proofErr w:type="spellStart"/>
      <w:r w:rsidRPr="00D75CAF">
        <w:rPr>
          <w:rFonts w:ascii="Arial" w:hAnsi="Arial" w:cs="Arial"/>
          <w:sz w:val="22"/>
          <w:szCs w:val="22"/>
          <w:lang w:val="es-CO"/>
        </w:rPr>
        <w:t>Bridgentons</w:t>
      </w:r>
      <w:proofErr w:type="spellEnd"/>
      <w:r w:rsidRPr="00D75CAF">
        <w:rPr>
          <w:rFonts w:ascii="Arial" w:hAnsi="Arial" w:cs="Arial"/>
          <w:sz w:val="22"/>
          <w:szCs w:val="22"/>
          <w:lang w:val="es-CO"/>
        </w:rPr>
        <w:t xml:space="preserve"> Barbados en el año de 2002, mediante la cual se reafirma la obligatoriedad que tienen los Estados afiliados para imponer a las entidades financieras, cambiarias, aduaneras,  constituidas legalmente en los Estados miembros  para observar la debida diligencia en la vinculación de clientes, y obliga entre otras normas a: </w:t>
      </w:r>
    </w:p>
    <w:p w14:paraId="7E79A567"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1BCB6E8F" w14:textId="77777777" w:rsidR="00D02830" w:rsidRPr="00D75CAF" w:rsidRDefault="00D02830" w:rsidP="00B81000">
      <w:pPr>
        <w:numPr>
          <w:ilvl w:val="0"/>
          <w:numId w:val="17"/>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Tener conocimiento del cliente.</w:t>
      </w:r>
    </w:p>
    <w:p w14:paraId="665D2D74" w14:textId="77777777" w:rsidR="00D02830" w:rsidRPr="00D75CAF" w:rsidRDefault="00D02830" w:rsidP="00B81000">
      <w:pPr>
        <w:numPr>
          <w:ilvl w:val="0"/>
          <w:numId w:val="17"/>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Mantener los soportes documentales de vinculación e información actualizada.</w:t>
      </w:r>
    </w:p>
    <w:p w14:paraId="1FA59C40" w14:textId="77777777" w:rsidR="00D02830" w:rsidRPr="00D75CAF" w:rsidRDefault="00D02830" w:rsidP="00B81000">
      <w:pPr>
        <w:numPr>
          <w:ilvl w:val="0"/>
          <w:numId w:val="17"/>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Tener un adecuado seguimiento transaccional.</w:t>
      </w:r>
    </w:p>
    <w:p w14:paraId="2F680650" w14:textId="77777777" w:rsidR="00D02830" w:rsidRPr="00D75CAF" w:rsidRDefault="00D02830" w:rsidP="00B81000">
      <w:pPr>
        <w:numPr>
          <w:ilvl w:val="0"/>
          <w:numId w:val="17"/>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Reportar oportunamente las operaciones sospechosas detectadas.</w:t>
      </w:r>
    </w:p>
    <w:p w14:paraId="44C6F458" w14:textId="77777777" w:rsidR="00D02830" w:rsidRPr="00D75CAF" w:rsidRDefault="00D02830" w:rsidP="00B81000">
      <w:pPr>
        <w:numPr>
          <w:ilvl w:val="0"/>
          <w:numId w:val="17"/>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Atender oportuna y adecuadamente los requerimientos  judiciales. </w:t>
      </w:r>
    </w:p>
    <w:p w14:paraId="1F98A02C"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3D458769" w14:textId="77777777" w:rsidR="00D02830" w:rsidRPr="00D75CAF"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D75CAF">
        <w:rPr>
          <w:rFonts w:ascii="Arial" w:hAnsi="Arial" w:cs="Arial"/>
          <w:b/>
          <w:sz w:val="22"/>
          <w:szCs w:val="22"/>
          <w:lang w:val="es-CO"/>
        </w:rPr>
        <w:t>Ley 1121 de 2006</w:t>
      </w:r>
      <w:r w:rsidR="00D45B18" w:rsidRPr="00D75CAF">
        <w:rPr>
          <w:rFonts w:ascii="Arial" w:hAnsi="Arial" w:cs="Arial"/>
          <w:b/>
          <w:sz w:val="22"/>
          <w:szCs w:val="22"/>
          <w:lang w:val="es-CO"/>
        </w:rPr>
        <w:t>,</w:t>
      </w:r>
      <w:r w:rsidRPr="00D75CAF">
        <w:rPr>
          <w:rFonts w:ascii="Arial" w:hAnsi="Arial" w:cs="Arial"/>
          <w:sz w:val="22"/>
          <w:szCs w:val="22"/>
          <w:lang w:val="es-CO"/>
        </w:rPr>
        <w:t xml:space="preserve"> llamada “</w:t>
      </w:r>
      <w:r w:rsidRPr="00D75CAF">
        <w:rPr>
          <w:rFonts w:ascii="Arial" w:hAnsi="Arial" w:cs="Arial"/>
          <w:b/>
          <w:sz w:val="22"/>
          <w:szCs w:val="22"/>
          <w:lang w:val="es-CO"/>
        </w:rPr>
        <w:t>ley antiterrorista</w:t>
      </w:r>
      <w:r w:rsidR="00D45B18" w:rsidRPr="00D75CAF">
        <w:rPr>
          <w:rFonts w:ascii="Arial" w:hAnsi="Arial" w:cs="Arial"/>
          <w:sz w:val="22"/>
          <w:szCs w:val="22"/>
          <w:lang w:val="es-CO"/>
        </w:rPr>
        <w:t>”,</w:t>
      </w:r>
      <w:r w:rsidRPr="00D75CAF">
        <w:rPr>
          <w:rFonts w:ascii="Arial" w:hAnsi="Arial" w:cs="Arial"/>
          <w:sz w:val="22"/>
          <w:szCs w:val="22"/>
          <w:lang w:val="es-CO"/>
        </w:rPr>
        <w:t xml:space="preserve"> mediante la cual se establecieron nuevas penas, se adicionó y modificó algunos artículos del Código Penal por conductas punibles relacionadas con la financiación del terrorismo.</w:t>
      </w:r>
    </w:p>
    <w:p w14:paraId="2F688F4D"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594E53BD" w14:textId="77777777" w:rsidR="00D02830" w:rsidRPr="00D75CAF"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 </w:t>
      </w:r>
      <w:r w:rsidRPr="00D75CAF">
        <w:rPr>
          <w:rFonts w:ascii="Arial" w:hAnsi="Arial" w:cs="Arial"/>
          <w:b/>
          <w:sz w:val="22"/>
          <w:szCs w:val="22"/>
          <w:lang w:val="es-CO"/>
        </w:rPr>
        <w:t>Decreto Ley 663 de 1993</w:t>
      </w:r>
      <w:r w:rsidR="00D45B18" w:rsidRPr="00D75CAF">
        <w:rPr>
          <w:rFonts w:ascii="Arial" w:hAnsi="Arial" w:cs="Arial"/>
          <w:b/>
          <w:sz w:val="22"/>
          <w:szCs w:val="22"/>
          <w:lang w:val="es-CO"/>
        </w:rPr>
        <w:t xml:space="preserve"> </w:t>
      </w:r>
      <w:r w:rsidRPr="00D75CAF">
        <w:rPr>
          <w:rFonts w:ascii="Arial" w:hAnsi="Arial" w:cs="Arial"/>
          <w:sz w:val="22"/>
          <w:szCs w:val="22"/>
          <w:lang w:val="es-CO"/>
        </w:rPr>
        <w:t>(Estatuto Orgánico del Sistema Financiero “EOSF”)</w:t>
      </w:r>
      <w:r w:rsidR="00D45B18" w:rsidRPr="00D75CAF">
        <w:rPr>
          <w:rFonts w:ascii="Arial" w:hAnsi="Arial" w:cs="Arial"/>
          <w:sz w:val="22"/>
          <w:szCs w:val="22"/>
          <w:lang w:val="es-CO"/>
        </w:rPr>
        <w:t>,</w:t>
      </w:r>
      <w:r w:rsidRPr="00D75CAF">
        <w:rPr>
          <w:rFonts w:ascii="Arial" w:hAnsi="Arial" w:cs="Arial"/>
          <w:sz w:val="22"/>
          <w:szCs w:val="22"/>
          <w:lang w:val="es-CO"/>
        </w:rPr>
        <w:t xml:space="preserve"> mediante el cual en sus Artículos 102 a 107 establece las normas genéricas que se deben aplicar en las entidades vigiladas sobre prevención y control de dineros provenientes del LA/FT.</w:t>
      </w:r>
    </w:p>
    <w:p w14:paraId="2CEF608A"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765750AB" w14:textId="77777777" w:rsidR="00D02830" w:rsidRPr="00D75CAF"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D75CAF">
        <w:rPr>
          <w:rFonts w:ascii="Arial" w:hAnsi="Arial" w:cs="Arial"/>
          <w:b/>
          <w:sz w:val="22"/>
          <w:szCs w:val="22"/>
          <w:lang w:val="es-CO"/>
        </w:rPr>
        <w:t>Decreto 1497 de 2002</w:t>
      </w:r>
      <w:r w:rsidR="00D45B18" w:rsidRPr="00D75CAF">
        <w:rPr>
          <w:rFonts w:ascii="Arial" w:hAnsi="Arial" w:cs="Arial"/>
          <w:b/>
          <w:sz w:val="22"/>
          <w:szCs w:val="22"/>
          <w:lang w:val="es-CO"/>
        </w:rPr>
        <w:t>,</w:t>
      </w:r>
      <w:r w:rsidRPr="00D75CAF">
        <w:rPr>
          <w:rFonts w:ascii="Arial" w:hAnsi="Arial" w:cs="Arial"/>
          <w:sz w:val="22"/>
          <w:szCs w:val="22"/>
          <w:lang w:val="es-CO"/>
        </w:rPr>
        <w:t xml:space="preserve"> mediante el cual se reglamentó la ley 526 de 1999.</w:t>
      </w:r>
    </w:p>
    <w:p w14:paraId="0EBE955A"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40746075" w14:textId="77777777" w:rsidR="00D02830" w:rsidRPr="00D75CAF"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D75CAF">
        <w:rPr>
          <w:rFonts w:ascii="Arial" w:hAnsi="Arial" w:cs="Arial"/>
          <w:b/>
          <w:sz w:val="22"/>
          <w:szCs w:val="22"/>
          <w:lang w:val="es-CO"/>
        </w:rPr>
        <w:t xml:space="preserve">Circular Externa 170 de 2002, </w:t>
      </w:r>
      <w:r w:rsidRPr="00D75CAF">
        <w:rPr>
          <w:rFonts w:ascii="Arial" w:hAnsi="Arial" w:cs="Arial"/>
          <w:sz w:val="22"/>
          <w:szCs w:val="22"/>
          <w:lang w:val="es-CO"/>
        </w:rPr>
        <w:t>expedida por la Dirección de Impuestos y Aduanas Nacionales (DIAN)</w:t>
      </w:r>
      <w:r w:rsidR="00D45B18" w:rsidRPr="00D75CAF">
        <w:rPr>
          <w:rFonts w:ascii="Arial" w:hAnsi="Arial" w:cs="Arial"/>
          <w:sz w:val="22"/>
          <w:szCs w:val="22"/>
          <w:lang w:val="es-CO"/>
        </w:rPr>
        <w:t>,</w:t>
      </w:r>
      <w:r w:rsidRPr="00D75CAF">
        <w:rPr>
          <w:rFonts w:ascii="Arial" w:hAnsi="Arial" w:cs="Arial"/>
          <w:sz w:val="22"/>
          <w:szCs w:val="22"/>
          <w:lang w:val="es-CO"/>
        </w:rPr>
        <w:t xml:space="preserve"> mediante la cual se adoptan mecanismos y procedimientos de prevención, detección y control del lavado de activos asociados con operaciones de comercio exterior y cambiarios, y la obligatoriedad de remitir periódicamente los reportes que por disposiciones legales deben remitirse a la UIAF y a los entes controladores cuando sea del caso.</w:t>
      </w:r>
    </w:p>
    <w:p w14:paraId="4BA53C46" w14:textId="77777777" w:rsidR="00D02830" w:rsidRPr="00D75CAF" w:rsidRDefault="00D02830" w:rsidP="00E207C8">
      <w:pPr>
        <w:overflowPunct/>
        <w:autoSpaceDE/>
        <w:autoSpaceDN/>
        <w:adjustRightInd/>
        <w:spacing w:before="0" w:after="0"/>
        <w:ind w:left="708"/>
        <w:textAlignment w:val="auto"/>
        <w:rPr>
          <w:rFonts w:ascii="Arial" w:hAnsi="Arial" w:cs="Arial"/>
          <w:sz w:val="22"/>
          <w:szCs w:val="22"/>
          <w:lang w:val="es-CO"/>
        </w:rPr>
      </w:pPr>
    </w:p>
    <w:p w14:paraId="1D06261E" w14:textId="77777777" w:rsidR="00D02830" w:rsidRPr="00D75CAF"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D75CAF">
        <w:rPr>
          <w:rFonts w:ascii="Arial" w:hAnsi="Arial" w:cs="Arial"/>
          <w:b/>
          <w:sz w:val="22"/>
          <w:szCs w:val="22"/>
          <w:lang w:val="es-CO"/>
        </w:rPr>
        <w:t xml:space="preserve">Resolución 285 de 2007, </w:t>
      </w:r>
      <w:r w:rsidRPr="00D75CAF">
        <w:rPr>
          <w:rFonts w:ascii="Arial" w:hAnsi="Arial" w:cs="Arial"/>
          <w:sz w:val="22"/>
          <w:szCs w:val="22"/>
          <w:lang w:val="es-CO"/>
        </w:rPr>
        <w:t>expedida por la Unidad Administrativa Especial de Información  y Análisis Financiero (UIAF)</w:t>
      </w:r>
      <w:r w:rsidR="00D45B18" w:rsidRPr="00D75CAF">
        <w:rPr>
          <w:rFonts w:ascii="Arial" w:hAnsi="Arial" w:cs="Arial"/>
          <w:sz w:val="22"/>
          <w:szCs w:val="22"/>
          <w:lang w:val="es-CO"/>
        </w:rPr>
        <w:t>,</w:t>
      </w:r>
      <w:r w:rsidRPr="00D75CAF">
        <w:rPr>
          <w:rFonts w:ascii="Arial" w:hAnsi="Arial" w:cs="Arial"/>
          <w:sz w:val="22"/>
          <w:szCs w:val="22"/>
          <w:lang w:val="es-CO"/>
        </w:rPr>
        <w:t xml:space="preserve"> mediante la cual se impone a los depó</w:t>
      </w:r>
      <w:r w:rsidR="00FC6A44" w:rsidRPr="00D75CAF">
        <w:rPr>
          <w:rFonts w:ascii="Arial" w:hAnsi="Arial" w:cs="Arial"/>
          <w:sz w:val="22"/>
          <w:szCs w:val="22"/>
          <w:lang w:val="es-CO"/>
        </w:rPr>
        <w:t>sitos públicos y privados,</w:t>
      </w:r>
      <w:r w:rsidRPr="00D75CAF">
        <w:rPr>
          <w:rFonts w:ascii="Arial" w:hAnsi="Arial" w:cs="Arial"/>
          <w:sz w:val="22"/>
          <w:szCs w:val="22"/>
          <w:lang w:val="es-CO"/>
        </w:rPr>
        <w:t xml:space="preserve"> socied</w:t>
      </w:r>
      <w:r w:rsidR="00FC6A44" w:rsidRPr="00D75CAF">
        <w:rPr>
          <w:rFonts w:ascii="Arial" w:hAnsi="Arial" w:cs="Arial"/>
          <w:sz w:val="22"/>
          <w:szCs w:val="22"/>
          <w:lang w:val="es-CO"/>
        </w:rPr>
        <w:t>ades de intermediación aduanera, sociedades portuarias, usuarios de zona franca, empresas transportadoras, agentes de carga internacional,</w:t>
      </w:r>
      <w:r w:rsidRPr="00D75CAF">
        <w:rPr>
          <w:rFonts w:ascii="Arial" w:hAnsi="Arial" w:cs="Arial"/>
          <w:sz w:val="22"/>
          <w:szCs w:val="22"/>
          <w:lang w:val="es-CO"/>
        </w:rPr>
        <w:t xml:space="preserve"> usuarios aduaneros permanentes y usuarios altamente exportadores, la obligación de reportar de manera directa a la Unidad de Información y Análisis Financiero.</w:t>
      </w:r>
    </w:p>
    <w:p w14:paraId="0FF11AD4" w14:textId="77777777" w:rsidR="00D02830" w:rsidRPr="00D75CAF" w:rsidRDefault="00D02830" w:rsidP="00E207C8">
      <w:pPr>
        <w:overflowPunct/>
        <w:autoSpaceDE/>
        <w:autoSpaceDN/>
        <w:adjustRightInd/>
        <w:spacing w:before="0" w:after="0"/>
        <w:ind w:left="708"/>
        <w:textAlignment w:val="auto"/>
        <w:rPr>
          <w:rFonts w:ascii="Arial" w:hAnsi="Arial" w:cs="Arial"/>
          <w:sz w:val="22"/>
          <w:szCs w:val="22"/>
          <w:lang w:val="es-CO"/>
        </w:rPr>
      </w:pPr>
    </w:p>
    <w:p w14:paraId="2F9EE6E5" w14:textId="77777777" w:rsidR="00D02830" w:rsidRPr="00D75CAF"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D75CAF">
        <w:rPr>
          <w:rFonts w:ascii="Arial" w:hAnsi="Arial" w:cs="Arial"/>
          <w:b/>
          <w:sz w:val="22"/>
          <w:szCs w:val="22"/>
          <w:lang w:val="es-CO"/>
        </w:rPr>
        <w:t>Resolución 212 de 2009,</w:t>
      </w:r>
      <w:r w:rsidRPr="00D75CAF">
        <w:rPr>
          <w:rFonts w:ascii="Arial" w:hAnsi="Arial" w:cs="Arial"/>
          <w:sz w:val="22"/>
          <w:szCs w:val="22"/>
          <w:lang w:val="es-CO"/>
        </w:rPr>
        <w:t xml:space="preserve"> expedida por la Unidad Administrativa Especial de Información  y Análisis Financiero (UIAF)</w:t>
      </w:r>
      <w:r w:rsidR="00FC6A44" w:rsidRPr="00D75CAF">
        <w:rPr>
          <w:rFonts w:ascii="Arial" w:hAnsi="Arial" w:cs="Arial"/>
          <w:sz w:val="22"/>
          <w:szCs w:val="22"/>
          <w:lang w:val="es-CO"/>
        </w:rPr>
        <w:t>,</w:t>
      </w:r>
      <w:r w:rsidRPr="00D75CAF">
        <w:rPr>
          <w:rFonts w:ascii="Arial" w:hAnsi="Arial" w:cs="Arial"/>
          <w:sz w:val="22"/>
          <w:szCs w:val="22"/>
          <w:lang w:val="es-CO"/>
        </w:rPr>
        <w:t xml:space="preserve"> mediante la cual se impone la obligación de reportar de manera trimestral, la inexistencia de operaciones sospechosas y transacciones individuales en efectivo por un valor superior a $10.000.000 o su equivalente en otra moneda, dentro de los diez (10) primeros días calendario del mes siguiente al trimestre calendario correspondiente, mediante el Sistema de Reporte en Línea (SIREL).</w:t>
      </w:r>
    </w:p>
    <w:p w14:paraId="7E0CBBA6" w14:textId="77777777" w:rsidR="00D02830" w:rsidRPr="00D75CAF" w:rsidRDefault="00D02830" w:rsidP="00E207C8">
      <w:pPr>
        <w:overflowPunct/>
        <w:autoSpaceDE/>
        <w:autoSpaceDN/>
        <w:adjustRightInd/>
        <w:spacing w:before="0" w:after="0"/>
        <w:ind w:left="708"/>
        <w:textAlignment w:val="auto"/>
        <w:rPr>
          <w:rFonts w:ascii="Arial" w:hAnsi="Arial" w:cs="Arial"/>
          <w:sz w:val="22"/>
          <w:szCs w:val="22"/>
          <w:lang w:val="es-CO"/>
        </w:rPr>
      </w:pPr>
    </w:p>
    <w:p w14:paraId="4987D50D" w14:textId="77777777" w:rsidR="00D02830" w:rsidRPr="00D75CAF"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D75CAF">
        <w:rPr>
          <w:rFonts w:ascii="Arial" w:hAnsi="Arial" w:cs="Arial"/>
          <w:b/>
          <w:sz w:val="22"/>
          <w:szCs w:val="22"/>
          <w:lang w:val="es-CO"/>
        </w:rPr>
        <w:lastRenderedPageBreak/>
        <w:t>Ley 1357 de 2009,</w:t>
      </w:r>
      <w:r w:rsidRPr="00D75CAF">
        <w:rPr>
          <w:rFonts w:ascii="Arial" w:hAnsi="Arial" w:cs="Arial"/>
          <w:sz w:val="22"/>
          <w:szCs w:val="22"/>
          <w:lang w:val="es-CO"/>
        </w:rPr>
        <w:t xml:space="preserve"> mediante la cual se establecieron nuevas penas, se adicionó y modificó algunos artículos del Código Penal por conductas punibles relacionadas con la financiación del terrorismo.</w:t>
      </w:r>
    </w:p>
    <w:p w14:paraId="2E484DE7" w14:textId="77777777" w:rsidR="001D54A4" w:rsidRPr="00D75CAF" w:rsidRDefault="001D54A4" w:rsidP="001D54A4">
      <w:pPr>
        <w:overflowPunct/>
        <w:autoSpaceDE/>
        <w:autoSpaceDN/>
        <w:adjustRightInd/>
        <w:spacing w:before="0" w:after="0"/>
        <w:textAlignment w:val="auto"/>
        <w:rPr>
          <w:rFonts w:ascii="Arial" w:hAnsi="Arial" w:cs="Arial"/>
          <w:sz w:val="22"/>
          <w:szCs w:val="22"/>
          <w:lang w:val="es-CO"/>
        </w:rPr>
      </w:pPr>
    </w:p>
    <w:p w14:paraId="66037910" w14:textId="78CF9EB6" w:rsidR="001D54A4" w:rsidRPr="00D75CAF" w:rsidRDefault="001D54A4" w:rsidP="00B81000">
      <w:pPr>
        <w:numPr>
          <w:ilvl w:val="0"/>
          <w:numId w:val="16"/>
        </w:numPr>
        <w:overflowPunct/>
        <w:autoSpaceDE/>
        <w:autoSpaceDN/>
        <w:adjustRightInd/>
        <w:spacing w:before="0" w:after="0"/>
        <w:textAlignment w:val="auto"/>
        <w:rPr>
          <w:rFonts w:ascii="Arial" w:hAnsi="Arial" w:cs="Arial"/>
          <w:sz w:val="22"/>
          <w:szCs w:val="22"/>
          <w:lang w:val="es-CO"/>
        </w:rPr>
      </w:pPr>
      <w:r w:rsidRPr="00D75CAF">
        <w:rPr>
          <w:rFonts w:ascii="Arial" w:hAnsi="Arial" w:cs="Arial"/>
          <w:b/>
          <w:sz w:val="22"/>
          <w:szCs w:val="22"/>
          <w:lang w:val="es-CO"/>
        </w:rPr>
        <w:t>Ley 1762 de 2015</w:t>
      </w:r>
      <w:r w:rsidRPr="00D75CAF">
        <w:rPr>
          <w:rFonts w:ascii="Arial" w:hAnsi="Arial" w:cs="Arial"/>
          <w:sz w:val="22"/>
          <w:szCs w:val="22"/>
          <w:lang w:val="es-CO"/>
        </w:rPr>
        <w:t xml:space="preserve">, </w:t>
      </w:r>
      <w:r w:rsidR="00B03908" w:rsidRPr="00D75CAF">
        <w:rPr>
          <w:rFonts w:ascii="Arial" w:hAnsi="Arial" w:cs="Arial"/>
          <w:sz w:val="24"/>
          <w:szCs w:val="24"/>
          <w:lang w:eastAsia="es-CO"/>
        </w:rPr>
        <w:t>Por medio de la cual se adoptan instrumentos para prevenir, controlar y sancionar el contrabando, el lavado de activos y la evasión fiscal.</w:t>
      </w:r>
    </w:p>
    <w:p w14:paraId="4091FF64" w14:textId="77777777" w:rsidR="001D54A4" w:rsidRPr="00D75CAF" w:rsidRDefault="001D54A4" w:rsidP="001D54A4">
      <w:pPr>
        <w:overflowPunct/>
        <w:autoSpaceDE/>
        <w:autoSpaceDN/>
        <w:adjustRightInd/>
        <w:spacing w:before="0" w:after="0"/>
        <w:textAlignment w:val="auto"/>
        <w:rPr>
          <w:rFonts w:ascii="Arial" w:hAnsi="Arial" w:cs="Arial"/>
          <w:sz w:val="22"/>
          <w:szCs w:val="22"/>
          <w:lang w:val="es-CO"/>
        </w:rPr>
      </w:pPr>
    </w:p>
    <w:p w14:paraId="37D34F32" w14:textId="28AC7E7A" w:rsidR="001D54A4" w:rsidRPr="00D75CAF" w:rsidRDefault="001D54A4" w:rsidP="00B81000">
      <w:pPr>
        <w:numPr>
          <w:ilvl w:val="0"/>
          <w:numId w:val="16"/>
        </w:numPr>
        <w:overflowPunct/>
        <w:autoSpaceDE/>
        <w:autoSpaceDN/>
        <w:adjustRightInd/>
        <w:spacing w:before="0" w:after="0"/>
        <w:textAlignment w:val="auto"/>
        <w:rPr>
          <w:rFonts w:ascii="Arial" w:hAnsi="Arial" w:cs="Arial"/>
          <w:sz w:val="22"/>
          <w:szCs w:val="22"/>
          <w:lang w:val="es-CO"/>
        </w:rPr>
      </w:pPr>
      <w:r w:rsidRPr="00D75CAF">
        <w:rPr>
          <w:rFonts w:ascii="Arial" w:hAnsi="Arial" w:cs="Arial"/>
          <w:b/>
          <w:sz w:val="22"/>
          <w:szCs w:val="22"/>
          <w:lang w:val="es-CO"/>
        </w:rPr>
        <w:t>Ley 1197 de 2009</w:t>
      </w:r>
      <w:r w:rsidRPr="00D75CAF">
        <w:rPr>
          <w:rFonts w:ascii="Arial" w:hAnsi="Arial" w:cs="Arial"/>
          <w:sz w:val="22"/>
          <w:szCs w:val="22"/>
          <w:lang w:val="es-CO"/>
        </w:rPr>
        <w:t xml:space="preserve">, la cual </w:t>
      </w:r>
      <w:proofErr w:type="spellStart"/>
      <w:r w:rsidRPr="00D75CAF">
        <w:rPr>
          <w:rFonts w:ascii="Arial" w:hAnsi="Arial" w:cs="Arial"/>
          <w:sz w:val="22"/>
          <w:szCs w:val="22"/>
          <w:lang w:val="es-CO"/>
        </w:rPr>
        <w:t>establce</w:t>
      </w:r>
      <w:proofErr w:type="spellEnd"/>
      <w:r w:rsidRPr="00D75CAF">
        <w:rPr>
          <w:rFonts w:ascii="Arial" w:hAnsi="Arial" w:cs="Arial"/>
          <w:sz w:val="22"/>
          <w:szCs w:val="22"/>
          <w:lang w:val="es-CO"/>
        </w:rPr>
        <w:t xml:space="preserve"> penas por la captación masiva y habitual de dinero y por la omisión de reportes sobre transacciones en efectivo, como movilización </w:t>
      </w:r>
      <w:proofErr w:type="gramStart"/>
      <w:r w:rsidRPr="00D75CAF">
        <w:rPr>
          <w:rFonts w:ascii="Arial" w:hAnsi="Arial" w:cs="Arial"/>
          <w:sz w:val="22"/>
          <w:szCs w:val="22"/>
          <w:lang w:val="es-CO"/>
        </w:rPr>
        <w:t>o</w:t>
      </w:r>
      <w:proofErr w:type="gramEnd"/>
      <w:r w:rsidRPr="00D75CAF">
        <w:rPr>
          <w:rFonts w:ascii="Arial" w:hAnsi="Arial" w:cs="Arial"/>
          <w:sz w:val="22"/>
          <w:szCs w:val="22"/>
          <w:lang w:val="es-CO"/>
        </w:rPr>
        <w:t xml:space="preserve"> </w:t>
      </w:r>
      <w:proofErr w:type="spellStart"/>
      <w:r w:rsidRPr="00D75CAF">
        <w:rPr>
          <w:rFonts w:ascii="Arial" w:hAnsi="Arial" w:cs="Arial"/>
          <w:sz w:val="22"/>
          <w:szCs w:val="22"/>
          <w:lang w:val="es-CO"/>
        </w:rPr>
        <w:t>oalmacenamiento</w:t>
      </w:r>
      <w:proofErr w:type="spellEnd"/>
      <w:r w:rsidRPr="00D75CAF">
        <w:rPr>
          <w:rFonts w:ascii="Arial" w:hAnsi="Arial" w:cs="Arial"/>
          <w:sz w:val="22"/>
          <w:szCs w:val="22"/>
          <w:lang w:val="es-CO"/>
        </w:rPr>
        <w:t xml:space="preserve"> de dinero en </w:t>
      </w:r>
      <w:proofErr w:type="spellStart"/>
      <w:r w:rsidRPr="00D75CAF">
        <w:rPr>
          <w:rFonts w:ascii="Arial" w:hAnsi="Arial" w:cs="Arial"/>
          <w:sz w:val="22"/>
          <w:szCs w:val="22"/>
          <w:lang w:val="es-CO"/>
        </w:rPr>
        <w:t>efecivo</w:t>
      </w:r>
      <w:proofErr w:type="spellEnd"/>
      <w:r w:rsidRPr="00D75CAF">
        <w:rPr>
          <w:rFonts w:ascii="Arial" w:hAnsi="Arial" w:cs="Arial"/>
          <w:sz w:val="22"/>
          <w:szCs w:val="22"/>
          <w:lang w:val="es-CO"/>
        </w:rPr>
        <w:t>.</w:t>
      </w:r>
    </w:p>
    <w:p w14:paraId="2A5EA119" w14:textId="77777777" w:rsidR="001758BF" w:rsidRPr="00D75CAF" w:rsidRDefault="001758BF" w:rsidP="001758BF">
      <w:pPr>
        <w:overflowPunct/>
        <w:autoSpaceDE/>
        <w:autoSpaceDN/>
        <w:adjustRightInd/>
        <w:spacing w:before="0" w:after="0"/>
        <w:textAlignment w:val="auto"/>
        <w:rPr>
          <w:rFonts w:ascii="Arial" w:hAnsi="Arial" w:cs="Arial"/>
          <w:sz w:val="22"/>
          <w:szCs w:val="22"/>
          <w:lang w:val="es-CO"/>
        </w:rPr>
      </w:pPr>
    </w:p>
    <w:p w14:paraId="723D07BC" w14:textId="3CB82A5C" w:rsidR="001758BF" w:rsidRPr="00D75CAF" w:rsidRDefault="001758BF" w:rsidP="00B81000">
      <w:pPr>
        <w:numPr>
          <w:ilvl w:val="0"/>
          <w:numId w:val="16"/>
        </w:numPr>
        <w:overflowPunct/>
        <w:autoSpaceDE/>
        <w:autoSpaceDN/>
        <w:adjustRightInd/>
        <w:spacing w:before="0" w:after="0"/>
        <w:textAlignment w:val="auto"/>
        <w:rPr>
          <w:rFonts w:ascii="Arial" w:hAnsi="Arial" w:cs="Arial"/>
          <w:sz w:val="22"/>
          <w:szCs w:val="22"/>
          <w:lang w:val="es-CO"/>
        </w:rPr>
      </w:pPr>
      <w:proofErr w:type="spellStart"/>
      <w:r w:rsidRPr="00D75CAF">
        <w:rPr>
          <w:rFonts w:ascii="Arial" w:hAnsi="Arial" w:cs="Arial"/>
          <w:b/>
          <w:sz w:val="22"/>
          <w:szCs w:val="22"/>
          <w:lang w:val="es-CO"/>
        </w:rPr>
        <w:t>Resolucion</w:t>
      </w:r>
      <w:proofErr w:type="spellEnd"/>
      <w:r w:rsidRPr="00D75CAF">
        <w:rPr>
          <w:rFonts w:ascii="Arial" w:hAnsi="Arial" w:cs="Arial"/>
          <w:b/>
          <w:sz w:val="22"/>
          <w:szCs w:val="22"/>
          <w:lang w:val="es-CO"/>
        </w:rPr>
        <w:t xml:space="preserve"> </w:t>
      </w:r>
      <w:r w:rsidR="00B03908" w:rsidRPr="00D75CAF">
        <w:rPr>
          <w:rFonts w:ascii="Arial" w:hAnsi="Arial" w:cs="Arial"/>
          <w:b/>
          <w:sz w:val="22"/>
          <w:szCs w:val="22"/>
          <w:lang w:val="es-CO"/>
        </w:rPr>
        <w:t>No. 017 de 2016</w:t>
      </w:r>
      <w:r w:rsidR="00B03908" w:rsidRPr="00D75CAF">
        <w:rPr>
          <w:rFonts w:ascii="Arial" w:hAnsi="Arial" w:cs="Arial"/>
          <w:sz w:val="22"/>
          <w:szCs w:val="22"/>
          <w:lang w:val="es-CO"/>
        </w:rPr>
        <w:t xml:space="preserve">- UIAF – Mediante </w:t>
      </w:r>
      <w:proofErr w:type="spellStart"/>
      <w:r w:rsidR="00B03908" w:rsidRPr="00D75CAF">
        <w:rPr>
          <w:rFonts w:ascii="Arial" w:hAnsi="Arial" w:cs="Arial"/>
          <w:sz w:val="22"/>
          <w:szCs w:val="22"/>
          <w:lang w:val="es-CO"/>
        </w:rPr>
        <w:t>lacual</w:t>
      </w:r>
      <w:proofErr w:type="spellEnd"/>
      <w:r w:rsidR="00B03908" w:rsidRPr="00D75CAF">
        <w:rPr>
          <w:rFonts w:ascii="Arial" w:hAnsi="Arial" w:cs="Arial"/>
          <w:sz w:val="22"/>
          <w:szCs w:val="22"/>
          <w:lang w:val="es-CO"/>
        </w:rPr>
        <w:t xml:space="preserve">  se modifica la Resolución No 2012 de 2009, proferida por el Director General de la UIAF.</w:t>
      </w:r>
    </w:p>
    <w:p w14:paraId="05ADEE06" w14:textId="77777777" w:rsidR="009463BF" w:rsidRPr="00D75CAF" w:rsidRDefault="009463BF" w:rsidP="009463BF">
      <w:pPr>
        <w:overflowPunct/>
        <w:autoSpaceDE/>
        <w:autoSpaceDN/>
        <w:adjustRightInd/>
        <w:spacing w:before="0" w:after="0"/>
        <w:textAlignment w:val="auto"/>
        <w:rPr>
          <w:rFonts w:ascii="Arial" w:hAnsi="Arial" w:cs="Arial"/>
          <w:sz w:val="22"/>
          <w:szCs w:val="22"/>
          <w:lang w:val="es-CO"/>
        </w:rPr>
      </w:pPr>
    </w:p>
    <w:p w14:paraId="51A36D88" w14:textId="715A10FE" w:rsidR="009463BF" w:rsidRPr="00D75CAF" w:rsidRDefault="009463BF" w:rsidP="00B81000">
      <w:pPr>
        <w:numPr>
          <w:ilvl w:val="0"/>
          <w:numId w:val="16"/>
        </w:numPr>
        <w:overflowPunct/>
        <w:autoSpaceDE/>
        <w:autoSpaceDN/>
        <w:adjustRightInd/>
        <w:spacing w:before="0" w:after="0"/>
        <w:textAlignment w:val="auto"/>
        <w:rPr>
          <w:rFonts w:ascii="Arial" w:hAnsi="Arial" w:cs="Arial"/>
          <w:sz w:val="22"/>
          <w:szCs w:val="22"/>
          <w:lang w:val="es-CO"/>
        </w:rPr>
      </w:pPr>
      <w:r w:rsidRPr="00D75CAF">
        <w:rPr>
          <w:rFonts w:ascii="Arial" w:hAnsi="Arial" w:cs="Arial"/>
          <w:b/>
          <w:sz w:val="22"/>
          <w:szCs w:val="22"/>
          <w:lang w:val="es-CO"/>
        </w:rPr>
        <w:t>Decreto 2147 de 2016</w:t>
      </w:r>
      <w:ins w:id="19" w:author="Elízabeth García Hernández" w:date="2018-06-25T19:52:00Z">
        <w:r w:rsidR="00E34D06" w:rsidRPr="00D75CAF">
          <w:rPr>
            <w:rFonts w:ascii="Arial" w:hAnsi="Arial" w:cs="Arial"/>
            <w:b/>
            <w:sz w:val="22"/>
            <w:szCs w:val="22"/>
            <w:lang w:val="es-CO"/>
          </w:rPr>
          <w:t xml:space="preserve"> (y dem</w:t>
        </w:r>
      </w:ins>
      <w:ins w:id="20" w:author="Elízabeth García Hernández" w:date="2018-06-25T19:53:00Z">
        <w:r w:rsidR="00E34D06" w:rsidRPr="00D75CAF">
          <w:rPr>
            <w:rFonts w:ascii="Arial" w:hAnsi="Arial" w:cs="Arial"/>
            <w:b/>
            <w:sz w:val="22"/>
            <w:szCs w:val="22"/>
            <w:lang w:val="es-CO"/>
          </w:rPr>
          <w:t>ás normas que lo modifiquen o complementen)</w:t>
        </w:r>
      </w:ins>
      <w:r w:rsidRPr="00D75CAF">
        <w:rPr>
          <w:rFonts w:ascii="Arial" w:hAnsi="Arial" w:cs="Arial"/>
          <w:sz w:val="22"/>
          <w:szCs w:val="22"/>
          <w:lang w:val="es-CO"/>
        </w:rPr>
        <w:t xml:space="preserve"> – Nuevo  Régimen de Zonas Francas</w:t>
      </w:r>
    </w:p>
    <w:p w14:paraId="038F48A5" w14:textId="77777777" w:rsidR="004B391C" w:rsidRPr="00D75CAF" w:rsidRDefault="004B391C" w:rsidP="004B391C">
      <w:pPr>
        <w:overflowPunct/>
        <w:autoSpaceDE/>
        <w:autoSpaceDN/>
        <w:adjustRightInd/>
        <w:spacing w:before="0" w:after="0"/>
        <w:textAlignment w:val="auto"/>
        <w:rPr>
          <w:rFonts w:ascii="Arial" w:hAnsi="Arial" w:cs="Arial"/>
          <w:sz w:val="22"/>
          <w:szCs w:val="22"/>
          <w:lang w:val="es-CO"/>
        </w:rPr>
      </w:pPr>
    </w:p>
    <w:p w14:paraId="180499DC" w14:textId="540D768F" w:rsidR="004B391C" w:rsidRPr="00D75CAF" w:rsidRDefault="004B391C" w:rsidP="004B391C">
      <w:pPr>
        <w:overflowPunct/>
        <w:autoSpaceDE/>
        <w:autoSpaceDN/>
        <w:adjustRightInd/>
        <w:spacing w:before="0" w:after="0"/>
        <w:jc w:val="center"/>
        <w:textAlignment w:val="auto"/>
        <w:rPr>
          <w:rFonts w:ascii="Arial" w:hAnsi="Arial" w:cs="Arial"/>
          <w:b/>
          <w:sz w:val="22"/>
          <w:szCs w:val="22"/>
          <w:lang w:val="es-CO"/>
        </w:rPr>
      </w:pPr>
      <w:r w:rsidRPr="00D75CAF">
        <w:rPr>
          <w:rFonts w:ascii="Arial" w:hAnsi="Arial" w:cs="Arial"/>
          <w:b/>
          <w:sz w:val="22"/>
          <w:szCs w:val="22"/>
          <w:lang w:val="es-CO"/>
        </w:rPr>
        <w:t>MARCO TEORICO DEL LAVADO DE ACTIVOS Y LA FINANCIACIÓN DEL TERRORISMO</w:t>
      </w:r>
    </w:p>
    <w:p w14:paraId="1BBC9757" w14:textId="77777777" w:rsidR="004D1A55" w:rsidRPr="00D75CAF" w:rsidRDefault="004D1A55" w:rsidP="00E207C8">
      <w:pPr>
        <w:pStyle w:val="Prrafodelista"/>
        <w:keepNext/>
        <w:tabs>
          <w:tab w:val="left" w:pos="1086"/>
        </w:tabs>
        <w:ind w:left="720"/>
        <w:outlineLvl w:val="1"/>
        <w:rPr>
          <w:rFonts w:cs="Arial"/>
          <w:b/>
          <w:bCs/>
          <w:sz w:val="22"/>
          <w:szCs w:val="22"/>
        </w:rPr>
      </w:pPr>
      <w:bookmarkStart w:id="21" w:name="_Toc303759039"/>
    </w:p>
    <w:p w14:paraId="2D06B6CE" w14:textId="77777777" w:rsidR="00D02830" w:rsidRPr="00D75CAF" w:rsidRDefault="00D02830" w:rsidP="00B81000">
      <w:pPr>
        <w:pStyle w:val="Prrafodelista"/>
        <w:keepNext/>
        <w:numPr>
          <w:ilvl w:val="0"/>
          <w:numId w:val="33"/>
        </w:numPr>
        <w:tabs>
          <w:tab w:val="left" w:pos="1086"/>
        </w:tabs>
        <w:outlineLvl w:val="1"/>
        <w:rPr>
          <w:rFonts w:cs="Arial"/>
          <w:b/>
          <w:bCs/>
          <w:sz w:val="22"/>
          <w:szCs w:val="22"/>
        </w:rPr>
      </w:pPr>
      <w:r w:rsidRPr="00D75CAF">
        <w:rPr>
          <w:rFonts w:cs="Arial"/>
          <w:b/>
          <w:bCs/>
          <w:sz w:val="22"/>
          <w:szCs w:val="22"/>
        </w:rPr>
        <w:t>GENERALIDADES</w:t>
      </w:r>
      <w:bookmarkEnd w:id="21"/>
    </w:p>
    <w:p w14:paraId="759FBA46"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0BBA0D8A" w14:textId="77777777" w:rsidR="00D02830" w:rsidRPr="00D75CAF" w:rsidRDefault="00D9605A"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rPr>
        <w:t xml:space="preserve">Cabe indicar que </w:t>
      </w:r>
      <w:r w:rsidR="00D02830" w:rsidRPr="00D75CAF">
        <w:rPr>
          <w:rFonts w:ascii="Arial" w:hAnsi="Arial" w:cs="Arial"/>
          <w:sz w:val="22"/>
          <w:szCs w:val="22"/>
        </w:rPr>
        <w:t xml:space="preserve">el lavado de activos y la financiación del terrorismo, se consideran como </w:t>
      </w:r>
      <w:r w:rsidR="00D02830" w:rsidRPr="00D75CAF">
        <w:rPr>
          <w:rFonts w:ascii="Arial" w:hAnsi="Arial" w:cs="Arial"/>
          <w:sz w:val="22"/>
          <w:szCs w:val="22"/>
          <w:lang w:val="es-CO"/>
        </w:rPr>
        <w:t>actividades ilícitas, entendiéndose como tal toda conducta que nuestro ordenamiento penal ha definido como un acto o un hecho humano voluntario que destruye, lesiona o pone en peligro un interés jurídicamente protegido y por lo tanto, exige como sanción una pena criminal.</w:t>
      </w:r>
    </w:p>
    <w:p w14:paraId="7BA60F37"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2CA2B801" w14:textId="67E926CF" w:rsidR="00D02830" w:rsidRPr="00D75CAF" w:rsidRDefault="00B62673"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El LA/FT</w:t>
      </w:r>
      <w:r w:rsidR="00D02830" w:rsidRPr="00D75CAF">
        <w:rPr>
          <w:rFonts w:ascii="Arial" w:hAnsi="Arial" w:cs="Arial"/>
          <w:sz w:val="22"/>
          <w:szCs w:val="22"/>
          <w:lang w:val="es-CO"/>
        </w:rPr>
        <w:t xml:space="preserve"> constituye uno de los fenómenos ilícitos que pueden afectar a Zona Fra</w:t>
      </w:r>
      <w:r w:rsidR="00483C44" w:rsidRPr="00D75CAF">
        <w:rPr>
          <w:rFonts w:ascii="Arial" w:hAnsi="Arial" w:cs="Arial"/>
          <w:sz w:val="22"/>
          <w:szCs w:val="22"/>
          <w:lang w:val="es-CO"/>
        </w:rPr>
        <w:t xml:space="preserve">nca Internacional de Pereira S.A.S. </w:t>
      </w:r>
      <w:r w:rsidR="00D02830" w:rsidRPr="00D75CAF">
        <w:rPr>
          <w:rFonts w:ascii="Arial" w:hAnsi="Arial" w:cs="Arial"/>
          <w:sz w:val="22"/>
          <w:szCs w:val="22"/>
          <w:lang w:val="es-CO"/>
        </w:rPr>
        <w:t>Usuario Operador</w:t>
      </w:r>
      <w:ins w:id="22" w:author="Elízabeth García Hernández" w:date="2018-06-25T19:55:00Z">
        <w:r w:rsidR="004B2D52" w:rsidRPr="00D75CAF">
          <w:rPr>
            <w:rFonts w:ascii="Arial" w:hAnsi="Arial" w:cs="Arial"/>
            <w:sz w:val="22"/>
            <w:szCs w:val="22"/>
            <w:lang w:val="es-CO"/>
          </w:rPr>
          <w:t xml:space="preserve"> de Zonas Francas y/o</w:t>
        </w:r>
      </w:ins>
      <w:ins w:id="23" w:author="Elízabeth García Hernández" w:date="2018-06-25T19:56:00Z">
        <w:r w:rsidR="004B2D52" w:rsidRPr="00D75CAF">
          <w:rPr>
            <w:rFonts w:ascii="Arial" w:hAnsi="Arial" w:cs="Arial"/>
            <w:sz w:val="22"/>
            <w:szCs w:val="22"/>
            <w:lang w:val="es-CO"/>
          </w:rPr>
          <w:t xml:space="preserve"> Agrupación Zona Franca Internacional de Pereira – Propiedad Horizontal</w:t>
        </w:r>
      </w:ins>
      <w:r w:rsidR="00D02830" w:rsidRPr="00D75CAF">
        <w:rPr>
          <w:rFonts w:ascii="Arial" w:hAnsi="Arial" w:cs="Arial"/>
          <w:sz w:val="22"/>
          <w:szCs w:val="22"/>
          <w:lang w:val="es-CO"/>
        </w:rPr>
        <w:t>, en la medida en que sus instalaciones y las operaciones realizadas por los diferentes cliente</w:t>
      </w:r>
      <w:ins w:id="24" w:author="Elízabeth García Hernández" w:date="2018-06-25T19:56:00Z">
        <w:r w:rsidR="00BF371D" w:rsidRPr="00D75CAF">
          <w:rPr>
            <w:rFonts w:ascii="Arial" w:hAnsi="Arial" w:cs="Arial"/>
            <w:sz w:val="22"/>
            <w:szCs w:val="22"/>
            <w:lang w:val="es-CO"/>
          </w:rPr>
          <w:t xml:space="preserve">s, </w:t>
        </w:r>
      </w:ins>
      <w:del w:id="25" w:author="Elízabeth García Hernández" w:date="2018-06-25T19:56:00Z">
        <w:r w:rsidR="00D02830" w:rsidRPr="00D75CAF" w:rsidDel="00BF371D">
          <w:rPr>
            <w:rFonts w:ascii="Arial" w:hAnsi="Arial" w:cs="Arial"/>
            <w:sz w:val="22"/>
            <w:szCs w:val="22"/>
            <w:lang w:val="es-CO"/>
          </w:rPr>
          <w:delText xml:space="preserve">s y </w:delText>
        </w:r>
      </w:del>
      <w:r w:rsidR="00D02830" w:rsidRPr="00D75CAF">
        <w:rPr>
          <w:rFonts w:ascii="Arial" w:hAnsi="Arial" w:cs="Arial"/>
          <w:sz w:val="22"/>
          <w:szCs w:val="22"/>
          <w:lang w:val="es-CO"/>
        </w:rPr>
        <w:t>usuarios</w:t>
      </w:r>
      <w:ins w:id="26" w:author="Elízabeth García Hernández" w:date="2018-06-25T19:56:00Z">
        <w:r w:rsidR="00BF371D" w:rsidRPr="00D75CAF">
          <w:rPr>
            <w:rFonts w:ascii="Arial" w:hAnsi="Arial" w:cs="Arial"/>
            <w:sz w:val="22"/>
            <w:szCs w:val="22"/>
            <w:lang w:val="es-CO"/>
          </w:rPr>
          <w:t xml:space="preserve"> y/o copropietarios</w:t>
        </w:r>
      </w:ins>
      <w:r w:rsidR="00D02830" w:rsidRPr="00D75CAF">
        <w:rPr>
          <w:rFonts w:ascii="Arial" w:hAnsi="Arial" w:cs="Arial"/>
          <w:sz w:val="22"/>
          <w:szCs w:val="22"/>
          <w:lang w:val="es-CO"/>
        </w:rPr>
        <w:t xml:space="preserve"> de la</w:t>
      </w:r>
      <w:ins w:id="27" w:author="Elízabeth García Hernández" w:date="2018-06-25T19:57:00Z">
        <w:r w:rsidR="00BF371D" w:rsidRPr="00D75CAF">
          <w:rPr>
            <w:rFonts w:ascii="Arial" w:hAnsi="Arial" w:cs="Arial"/>
            <w:sz w:val="22"/>
            <w:szCs w:val="22"/>
            <w:lang w:val="es-CO"/>
          </w:rPr>
          <w:t xml:space="preserve"> Zona Franca</w:t>
        </w:r>
      </w:ins>
      <w:del w:id="28" w:author="Elízabeth García Hernández" w:date="2018-06-25T19:57:00Z">
        <w:r w:rsidR="00D02830" w:rsidRPr="00D75CAF" w:rsidDel="00BF371D">
          <w:rPr>
            <w:rFonts w:ascii="Arial" w:hAnsi="Arial" w:cs="Arial"/>
            <w:sz w:val="22"/>
            <w:szCs w:val="22"/>
            <w:lang w:val="es-CO"/>
          </w:rPr>
          <w:delText xml:space="preserve"> Compañía</w:delText>
        </w:r>
      </w:del>
      <w:r w:rsidR="00D02830" w:rsidRPr="00D75CAF">
        <w:rPr>
          <w:rFonts w:ascii="Arial" w:hAnsi="Arial" w:cs="Arial"/>
          <w:sz w:val="22"/>
          <w:szCs w:val="22"/>
          <w:lang w:val="es-CO"/>
        </w:rPr>
        <w:t xml:space="preserve"> puedan ser utilizadas para resguardar, invertir, transformar, custodiar, administrar, transferir, ocultar, dar apariencia de legalidad o legalice, bienes y dineros obtenidos de manera ilegal, tanto en moneda nacional como extranjera.</w:t>
      </w:r>
    </w:p>
    <w:p w14:paraId="3639C57D" w14:textId="77777777" w:rsidR="00361E3B" w:rsidRPr="00D75CAF" w:rsidRDefault="00361E3B" w:rsidP="00E207C8">
      <w:pPr>
        <w:overflowPunct/>
        <w:autoSpaceDE/>
        <w:autoSpaceDN/>
        <w:adjustRightInd/>
        <w:spacing w:before="0" w:after="0"/>
        <w:textAlignment w:val="auto"/>
        <w:rPr>
          <w:rFonts w:ascii="Arial" w:hAnsi="Arial" w:cs="Arial"/>
          <w:sz w:val="22"/>
          <w:szCs w:val="22"/>
          <w:lang w:val="es-CO"/>
        </w:rPr>
      </w:pPr>
    </w:p>
    <w:p w14:paraId="7979BE20" w14:textId="77777777" w:rsidR="00D02830" w:rsidRPr="00D75CAF" w:rsidRDefault="00D02830" w:rsidP="00B81000">
      <w:pPr>
        <w:pStyle w:val="Prrafodelista"/>
        <w:keepNext/>
        <w:numPr>
          <w:ilvl w:val="0"/>
          <w:numId w:val="33"/>
        </w:numPr>
        <w:tabs>
          <w:tab w:val="left" w:pos="1086"/>
        </w:tabs>
        <w:outlineLvl w:val="1"/>
        <w:rPr>
          <w:rFonts w:cs="Arial"/>
          <w:b/>
          <w:bCs/>
          <w:sz w:val="22"/>
          <w:szCs w:val="22"/>
        </w:rPr>
      </w:pPr>
      <w:bookmarkStart w:id="29" w:name="_Toc303759040"/>
      <w:r w:rsidRPr="00D75CAF">
        <w:rPr>
          <w:rFonts w:cs="Arial"/>
          <w:b/>
          <w:bCs/>
          <w:sz w:val="22"/>
          <w:szCs w:val="22"/>
        </w:rPr>
        <w:t>DEFINICIÓN DE RIESGO DE LAVADO DE ACTIVOS Y FINANCIACIÓN DEL TERRORISMO</w:t>
      </w:r>
      <w:bookmarkEnd w:id="29"/>
    </w:p>
    <w:p w14:paraId="4E7FC191"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1631BFE7" w14:textId="149EDBCD" w:rsidR="00D02830" w:rsidRPr="00D75CAF" w:rsidRDefault="00D02830" w:rsidP="00E207C8">
      <w:pPr>
        <w:overflowPunct/>
        <w:autoSpaceDE/>
        <w:autoSpaceDN/>
        <w:adjustRightInd/>
        <w:spacing w:before="0" w:after="0"/>
        <w:textAlignment w:val="auto"/>
        <w:rPr>
          <w:rFonts w:ascii="Arial" w:hAnsi="Arial" w:cs="Arial"/>
          <w:sz w:val="22"/>
          <w:szCs w:val="22"/>
          <w:lang w:val="es-CO" w:eastAsia="es-CO"/>
        </w:rPr>
      </w:pPr>
      <w:r w:rsidRPr="00D75CAF">
        <w:rPr>
          <w:rFonts w:ascii="Arial" w:hAnsi="Arial" w:cs="Arial"/>
          <w:sz w:val="22"/>
          <w:szCs w:val="22"/>
          <w:lang w:val="es-CO" w:eastAsia="es-CO"/>
        </w:rPr>
        <w:t xml:space="preserve">Se entiende por LA/FT como la posibilidad de pérdida o daño que puede sufrir </w:t>
      </w:r>
      <w:r w:rsidR="00FD4831" w:rsidRPr="00D75CAF">
        <w:rPr>
          <w:rFonts w:ascii="Arial" w:hAnsi="Arial" w:cs="Arial"/>
          <w:sz w:val="22"/>
          <w:szCs w:val="22"/>
          <w:lang w:val="es-CO"/>
        </w:rPr>
        <w:t>Zona Franca Internacional de Pereira S.A.S Usuario Operador</w:t>
      </w:r>
      <w:r w:rsidR="00653FB0" w:rsidRPr="00D75CAF">
        <w:rPr>
          <w:rFonts w:ascii="Arial" w:hAnsi="Arial" w:cs="Arial"/>
          <w:sz w:val="22"/>
          <w:szCs w:val="22"/>
          <w:lang w:val="es-CO"/>
        </w:rPr>
        <w:t xml:space="preserve"> de Zonas Francas</w:t>
      </w:r>
      <w:ins w:id="30" w:author="Elízabeth García Hernández" w:date="2018-06-25T19:53:00Z">
        <w:r w:rsidR="00C2522E" w:rsidRPr="00D75CAF">
          <w:rPr>
            <w:rFonts w:ascii="Arial" w:hAnsi="Arial" w:cs="Arial"/>
            <w:sz w:val="22"/>
            <w:szCs w:val="22"/>
            <w:lang w:val="es-CO"/>
          </w:rPr>
          <w:t xml:space="preserve"> y/o la Agrupaci</w:t>
        </w:r>
      </w:ins>
      <w:ins w:id="31" w:author="Elízabeth García Hernández" w:date="2018-06-25T19:54:00Z">
        <w:r w:rsidR="00C2522E" w:rsidRPr="00D75CAF">
          <w:rPr>
            <w:rFonts w:ascii="Arial" w:hAnsi="Arial" w:cs="Arial"/>
            <w:sz w:val="22"/>
            <w:szCs w:val="22"/>
            <w:lang w:val="es-CO"/>
          </w:rPr>
          <w:t>ón</w:t>
        </w:r>
      </w:ins>
      <w:ins w:id="32" w:author="Elízabeth García Hernández" w:date="2018-06-25T19:55:00Z">
        <w:r w:rsidR="004B2D52" w:rsidRPr="00D75CAF">
          <w:rPr>
            <w:rFonts w:ascii="Arial" w:hAnsi="Arial" w:cs="Arial"/>
            <w:sz w:val="22"/>
            <w:szCs w:val="22"/>
            <w:lang w:val="es-CO"/>
          </w:rPr>
          <w:t xml:space="preserve"> Zona Franca Internacional de Pereira – Propiedad </w:t>
        </w:r>
        <w:proofErr w:type="gramStart"/>
        <w:r w:rsidR="004B2D52" w:rsidRPr="00D75CAF">
          <w:rPr>
            <w:rFonts w:ascii="Arial" w:hAnsi="Arial" w:cs="Arial"/>
            <w:sz w:val="22"/>
            <w:szCs w:val="22"/>
            <w:lang w:val="es-CO"/>
          </w:rPr>
          <w:t>Horizontal</w:t>
        </w:r>
      </w:ins>
      <w:ins w:id="33" w:author="Elízabeth García Hernández" w:date="2018-06-25T19:54:00Z">
        <w:r w:rsidR="00C2522E" w:rsidRPr="00D75CAF">
          <w:rPr>
            <w:rFonts w:ascii="Arial" w:hAnsi="Arial" w:cs="Arial"/>
            <w:sz w:val="22"/>
            <w:szCs w:val="22"/>
            <w:lang w:val="es-CO"/>
          </w:rPr>
          <w:t xml:space="preserve"> </w:t>
        </w:r>
      </w:ins>
      <w:r w:rsidRPr="00D75CAF">
        <w:rPr>
          <w:rFonts w:ascii="Arial" w:hAnsi="Arial" w:cs="Arial"/>
          <w:sz w:val="22"/>
          <w:szCs w:val="22"/>
          <w:lang w:val="es-CO" w:eastAsia="es-CO"/>
        </w:rPr>
        <w:t>,</w:t>
      </w:r>
      <w:proofErr w:type="gramEnd"/>
      <w:r w:rsidRPr="00D75CAF">
        <w:rPr>
          <w:rFonts w:ascii="Arial" w:hAnsi="Arial" w:cs="Arial"/>
          <w:sz w:val="22"/>
          <w:szCs w:val="22"/>
          <w:lang w:val="es-CO" w:eastAsia="es-CO"/>
        </w:rPr>
        <w:t xml:space="preserve"> si </w:t>
      </w:r>
      <w:del w:id="34" w:author="Elízabeth García Hernández" w:date="2018-06-25T19:54:00Z">
        <w:r w:rsidRPr="00D75CAF" w:rsidDel="004B2D52">
          <w:rPr>
            <w:rFonts w:ascii="Arial" w:hAnsi="Arial" w:cs="Arial"/>
            <w:sz w:val="22"/>
            <w:szCs w:val="22"/>
            <w:lang w:val="es-CO" w:eastAsia="es-CO"/>
          </w:rPr>
          <w:delText>e</w:delText>
        </w:r>
      </w:del>
      <w:r w:rsidRPr="00D75CAF">
        <w:rPr>
          <w:rFonts w:ascii="Arial" w:hAnsi="Arial" w:cs="Arial"/>
          <w:sz w:val="22"/>
          <w:szCs w:val="22"/>
          <w:lang w:val="es-CO" w:eastAsia="es-CO"/>
        </w:rPr>
        <w:t>s</w:t>
      </w:r>
      <w:ins w:id="35" w:author="Elízabeth García Hernández" w:date="2018-06-25T19:54:00Z">
        <w:r w:rsidR="004B2D52" w:rsidRPr="00D75CAF">
          <w:rPr>
            <w:rFonts w:ascii="Arial" w:hAnsi="Arial" w:cs="Arial"/>
            <w:sz w:val="22"/>
            <w:szCs w:val="22"/>
            <w:lang w:val="es-CO" w:eastAsia="es-CO"/>
          </w:rPr>
          <w:t>on</w:t>
        </w:r>
      </w:ins>
      <w:r w:rsidRPr="00D75CAF">
        <w:rPr>
          <w:rFonts w:ascii="Arial" w:hAnsi="Arial" w:cs="Arial"/>
          <w:sz w:val="22"/>
          <w:szCs w:val="22"/>
          <w:lang w:val="es-CO" w:eastAsia="es-CO"/>
        </w:rPr>
        <w:t xml:space="preserve"> utilizada</w:t>
      </w:r>
      <w:ins w:id="36" w:author="Elízabeth García Hernández" w:date="2018-06-25T19:54:00Z">
        <w:r w:rsidR="004B2D52" w:rsidRPr="00D75CAF">
          <w:rPr>
            <w:rFonts w:ascii="Arial" w:hAnsi="Arial" w:cs="Arial"/>
            <w:sz w:val="22"/>
            <w:szCs w:val="22"/>
            <w:lang w:val="es-CO" w:eastAsia="es-CO"/>
          </w:rPr>
          <w:t>s</w:t>
        </w:r>
      </w:ins>
      <w:r w:rsidRPr="00D75CAF">
        <w:rPr>
          <w:rFonts w:ascii="Arial" w:hAnsi="Arial" w:cs="Arial"/>
          <w:sz w:val="22"/>
          <w:szCs w:val="22"/>
          <w:lang w:val="es-CO" w:eastAsia="es-CO"/>
        </w:rPr>
        <w:t xml:space="preserve"> directa o a través de sus operaciones como instrumento para el lavado de activos y/o canalización de recursos hacia la realización de actividades terroristas, o cuando se pretenda el ocultamiento de activos provenientes de dichas actividades. El riesgo de LA/FT se materializa a través de los riesgos asociados: el operativo, legal, contagio y </w:t>
      </w:r>
      <w:proofErr w:type="spellStart"/>
      <w:r w:rsidRPr="00D75CAF">
        <w:rPr>
          <w:rFonts w:ascii="Arial" w:hAnsi="Arial" w:cs="Arial"/>
          <w:sz w:val="22"/>
          <w:szCs w:val="22"/>
          <w:lang w:val="es-CO" w:eastAsia="es-CO"/>
        </w:rPr>
        <w:t>reputacional</w:t>
      </w:r>
      <w:proofErr w:type="spellEnd"/>
      <w:r w:rsidRPr="00D75CAF">
        <w:rPr>
          <w:rFonts w:ascii="Arial" w:hAnsi="Arial" w:cs="Arial"/>
          <w:sz w:val="22"/>
          <w:szCs w:val="22"/>
          <w:lang w:val="es-CO" w:eastAsia="es-CO"/>
        </w:rPr>
        <w:t>, a los que se expone</w:t>
      </w:r>
      <w:ins w:id="37" w:author="Elízabeth García Hernández" w:date="2018-06-25T19:54:00Z">
        <w:r w:rsidR="004B2D52" w:rsidRPr="00D75CAF">
          <w:rPr>
            <w:rFonts w:ascii="Arial" w:hAnsi="Arial" w:cs="Arial"/>
            <w:sz w:val="22"/>
            <w:szCs w:val="22"/>
            <w:lang w:val="es-CO" w:eastAsia="es-CO"/>
          </w:rPr>
          <w:t>n</w:t>
        </w:r>
      </w:ins>
      <w:r w:rsidRPr="00D75CAF">
        <w:rPr>
          <w:rFonts w:ascii="Arial" w:hAnsi="Arial" w:cs="Arial"/>
          <w:sz w:val="22"/>
          <w:szCs w:val="22"/>
          <w:lang w:val="es-CO" w:eastAsia="es-CO"/>
        </w:rPr>
        <w:t xml:space="preserve"> la Compañía</w:t>
      </w:r>
      <w:ins w:id="38" w:author="Elízabeth García Hernández" w:date="2018-06-25T19:54:00Z">
        <w:r w:rsidR="004B2D52" w:rsidRPr="00D75CAF">
          <w:rPr>
            <w:rFonts w:ascii="Arial" w:hAnsi="Arial" w:cs="Arial"/>
            <w:sz w:val="22"/>
            <w:szCs w:val="22"/>
            <w:lang w:val="es-CO" w:eastAsia="es-CO"/>
          </w:rPr>
          <w:t xml:space="preserve"> y la </w:t>
        </w:r>
        <w:r w:rsidR="004B2D52" w:rsidRPr="00D75CAF">
          <w:rPr>
            <w:rFonts w:ascii="Arial" w:hAnsi="Arial" w:cs="Arial"/>
            <w:sz w:val="22"/>
            <w:szCs w:val="22"/>
            <w:lang w:val="es-CO" w:eastAsia="es-CO"/>
          </w:rPr>
          <w:lastRenderedPageBreak/>
          <w:t>Agrupación</w:t>
        </w:r>
      </w:ins>
      <w:r w:rsidRPr="00D75CAF">
        <w:rPr>
          <w:rFonts w:ascii="Arial" w:hAnsi="Arial" w:cs="Arial"/>
          <w:sz w:val="22"/>
          <w:szCs w:val="22"/>
          <w:lang w:val="es-CO" w:eastAsia="es-CO"/>
        </w:rPr>
        <w:t xml:space="preserve"> con el consecuente efecto económico negativo que ello pueda representar para la estabilidad financiera cuando es utilizada para tales actividades.</w:t>
      </w:r>
    </w:p>
    <w:p w14:paraId="046D9D79" w14:textId="77777777" w:rsidR="00BF10B6" w:rsidRPr="00D75CAF" w:rsidRDefault="00BF10B6" w:rsidP="00E207C8">
      <w:pPr>
        <w:overflowPunct/>
        <w:autoSpaceDE/>
        <w:autoSpaceDN/>
        <w:adjustRightInd/>
        <w:spacing w:before="0" w:after="0"/>
        <w:textAlignment w:val="auto"/>
        <w:rPr>
          <w:rFonts w:ascii="Arial" w:hAnsi="Arial" w:cs="Arial"/>
          <w:sz w:val="22"/>
          <w:szCs w:val="22"/>
          <w:lang w:val="es-CO" w:eastAsia="es-CO"/>
        </w:rPr>
      </w:pPr>
    </w:p>
    <w:p w14:paraId="022C413A" w14:textId="77777777" w:rsidR="00361E3B" w:rsidRPr="00D75CAF" w:rsidRDefault="00361E3B" w:rsidP="00E207C8">
      <w:pPr>
        <w:overflowPunct/>
        <w:autoSpaceDE/>
        <w:autoSpaceDN/>
        <w:adjustRightInd/>
        <w:spacing w:before="0" w:after="0"/>
        <w:textAlignment w:val="auto"/>
        <w:rPr>
          <w:rFonts w:ascii="Arial" w:hAnsi="Arial" w:cs="Arial"/>
          <w:sz w:val="22"/>
          <w:szCs w:val="22"/>
          <w:lang w:val="es-CO" w:eastAsia="es-CO"/>
        </w:rPr>
      </w:pPr>
    </w:p>
    <w:p w14:paraId="0D9BCDCC" w14:textId="77777777" w:rsidR="00D02830" w:rsidRPr="00D75CAF" w:rsidRDefault="00D02830" w:rsidP="00B81000">
      <w:pPr>
        <w:pStyle w:val="Prrafodelista"/>
        <w:keepNext/>
        <w:numPr>
          <w:ilvl w:val="0"/>
          <w:numId w:val="33"/>
        </w:numPr>
        <w:tabs>
          <w:tab w:val="left" w:pos="1086"/>
        </w:tabs>
        <w:outlineLvl w:val="1"/>
        <w:rPr>
          <w:rFonts w:cs="Arial"/>
          <w:b/>
          <w:bCs/>
          <w:sz w:val="22"/>
          <w:szCs w:val="22"/>
        </w:rPr>
      </w:pPr>
      <w:bookmarkStart w:id="39" w:name="_Toc199756503"/>
      <w:bookmarkStart w:id="40" w:name="_Toc199907003"/>
      <w:bookmarkStart w:id="41" w:name="_Toc303759041"/>
      <w:r w:rsidRPr="00D75CAF">
        <w:rPr>
          <w:rFonts w:cs="Arial"/>
          <w:b/>
          <w:bCs/>
          <w:sz w:val="22"/>
          <w:szCs w:val="22"/>
        </w:rPr>
        <w:t>ACTIVIDADES ILICITAS</w:t>
      </w:r>
      <w:bookmarkEnd w:id="39"/>
      <w:bookmarkEnd w:id="40"/>
      <w:bookmarkEnd w:id="41"/>
      <w:r w:rsidRPr="00D75CAF">
        <w:rPr>
          <w:rFonts w:cs="Arial"/>
          <w:b/>
          <w:bCs/>
          <w:sz w:val="22"/>
          <w:szCs w:val="22"/>
        </w:rPr>
        <w:t xml:space="preserve"> </w:t>
      </w:r>
    </w:p>
    <w:p w14:paraId="2D32CC86"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eastAsia="es-CO"/>
        </w:rPr>
      </w:pPr>
    </w:p>
    <w:p w14:paraId="10DCFA1D" w14:textId="2B1E2ABD"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Las actividades ilícitas pueden ser de variada especie, no todas son punibles, algunas producen dinero, mas no todas se consideran como fuente de lavado de dinero o se utilizan para la financiación del terrorismo. De acuerdo con el Código Penal</w:t>
      </w:r>
      <w:r w:rsidRPr="00D75CAF">
        <w:rPr>
          <w:rFonts w:ascii="Arial" w:hAnsi="Arial" w:cs="Arial"/>
          <w:sz w:val="22"/>
          <w:szCs w:val="22"/>
          <w:vertAlign w:val="superscript"/>
          <w:lang w:val="es-CO"/>
        </w:rPr>
        <w:footnoteReference w:id="1"/>
      </w:r>
      <w:r w:rsidRPr="00D75CAF">
        <w:rPr>
          <w:rFonts w:ascii="Arial" w:hAnsi="Arial" w:cs="Arial"/>
          <w:sz w:val="22"/>
          <w:szCs w:val="22"/>
          <w:lang w:val="es-CO"/>
        </w:rPr>
        <w:t xml:space="preserve">, el legislador hasta el momento ha definido </w:t>
      </w:r>
      <w:r w:rsidR="002677B4" w:rsidRPr="00D75CAF">
        <w:rPr>
          <w:rFonts w:ascii="Arial" w:hAnsi="Arial" w:cs="Arial"/>
          <w:sz w:val="22"/>
          <w:szCs w:val="22"/>
          <w:lang w:val="es-CO"/>
        </w:rPr>
        <w:t>las siguientes actividades</w:t>
      </w:r>
      <w:r w:rsidRPr="00D75CAF">
        <w:rPr>
          <w:rFonts w:ascii="Arial" w:hAnsi="Arial" w:cs="Arial"/>
          <w:sz w:val="22"/>
          <w:szCs w:val="22"/>
          <w:lang w:val="es-CO"/>
        </w:rPr>
        <w:t xml:space="preserve"> como delitos fuentes  mediatas o inmediatas de bienes o dineros ilícitos</w:t>
      </w:r>
      <w:r w:rsidR="00A67E6E" w:rsidRPr="00D75CAF">
        <w:rPr>
          <w:rFonts w:ascii="Arial" w:hAnsi="Arial" w:cs="Arial"/>
          <w:sz w:val="22"/>
          <w:szCs w:val="22"/>
          <w:lang w:val="es-CO"/>
        </w:rPr>
        <w:t>, los cuales a continuación se relacionan</w:t>
      </w:r>
      <w:r w:rsidRPr="00D75CAF">
        <w:rPr>
          <w:rFonts w:ascii="Arial" w:hAnsi="Arial" w:cs="Arial"/>
          <w:sz w:val="22"/>
          <w:szCs w:val="22"/>
          <w:lang w:val="es-CO"/>
        </w:rPr>
        <w:t xml:space="preserve">: </w:t>
      </w:r>
      <w:r w:rsidR="00A67E6E" w:rsidRPr="00D75CAF">
        <w:rPr>
          <w:rFonts w:ascii="Arial" w:hAnsi="Arial" w:cs="Arial"/>
          <w:sz w:val="22"/>
          <w:szCs w:val="22"/>
          <w:lang w:val="es-CO"/>
        </w:rPr>
        <w:t xml:space="preserve">a) </w:t>
      </w:r>
      <w:r w:rsidRPr="00D75CAF">
        <w:rPr>
          <w:rFonts w:ascii="Arial" w:hAnsi="Arial" w:cs="Arial"/>
          <w:sz w:val="22"/>
          <w:szCs w:val="22"/>
          <w:lang w:val="es-CO"/>
        </w:rPr>
        <w:t>Rebelión</w:t>
      </w:r>
      <w:r w:rsidR="00A67E6E" w:rsidRPr="00D75CAF">
        <w:rPr>
          <w:rFonts w:ascii="Arial" w:hAnsi="Arial" w:cs="Arial"/>
          <w:sz w:val="22"/>
          <w:szCs w:val="22"/>
          <w:lang w:val="es-CO"/>
        </w:rPr>
        <w:t xml:space="preserve">; b) </w:t>
      </w:r>
      <w:r w:rsidRPr="00D75CAF">
        <w:rPr>
          <w:rFonts w:ascii="Arial" w:hAnsi="Arial" w:cs="Arial"/>
          <w:sz w:val="22"/>
          <w:szCs w:val="22"/>
          <w:lang w:val="es-CO"/>
        </w:rPr>
        <w:t>Extorsión</w:t>
      </w:r>
      <w:r w:rsidR="00A67E6E" w:rsidRPr="00D75CAF">
        <w:rPr>
          <w:rFonts w:ascii="Arial" w:hAnsi="Arial" w:cs="Arial"/>
          <w:sz w:val="22"/>
          <w:szCs w:val="22"/>
          <w:lang w:val="es-CO"/>
        </w:rPr>
        <w:t xml:space="preserve">; c) </w:t>
      </w:r>
      <w:r w:rsidRPr="00D75CAF">
        <w:rPr>
          <w:rFonts w:ascii="Arial" w:hAnsi="Arial" w:cs="Arial"/>
          <w:sz w:val="22"/>
          <w:szCs w:val="22"/>
          <w:lang w:val="es-CO"/>
        </w:rPr>
        <w:t>Tráfico de armas</w:t>
      </w:r>
      <w:r w:rsidR="00A67E6E" w:rsidRPr="00D75CAF">
        <w:rPr>
          <w:rFonts w:ascii="Arial" w:hAnsi="Arial" w:cs="Arial"/>
          <w:sz w:val="22"/>
          <w:szCs w:val="22"/>
          <w:lang w:val="es-CO"/>
        </w:rPr>
        <w:t xml:space="preserve">; d) </w:t>
      </w:r>
      <w:r w:rsidRPr="00D75CAF">
        <w:rPr>
          <w:rFonts w:ascii="Arial" w:hAnsi="Arial" w:cs="Arial"/>
          <w:sz w:val="22"/>
          <w:szCs w:val="22"/>
          <w:lang w:val="es-CO"/>
        </w:rPr>
        <w:t>Trata de personas</w:t>
      </w:r>
      <w:r w:rsidR="00A67E6E" w:rsidRPr="00D75CAF">
        <w:rPr>
          <w:rFonts w:ascii="Arial" w:hAnsi="Arial" w:cs="Arial"/>
          <w:sz w:val="22"/>
          <w:szCs w:val="22"/>
          <w:lang w:val="es-CO"/>
        </w:rPr>
        <w:t xml:space="preserve">; e) Secuestro extorsivo; f) </w:t>
      </w:r>
      <w:r w:rsidRPr="00D75CAF">
        <w:rPr>
          <w:rFonts w:ascii="Arial" w:hAnsi="Arial" w:cs="Arial"/>
          <w:sz w:val="22"/>
          <w:szCs w:val="22"/>
          <w:lang w:val="es-CO"/>
        </w:rPr>
        <w:t>Tráfico de migrantes</w:t>
      </w:r>
      <w:r w:rsidR="00A67E6E" w:rsidRPr="00D75CAF">
        <w:rPr>
          <w:rFonts w:ascii="Arial" w:hAnsi="Arial" w:cs="Arial"/>
          <w:sz w:val="22"/>
          <w:szCs w:val="22"/>
          <w:lang w:val="es-CO"/>
        </w:rPr>
        <w:t xml:space="preserve">; g) </w:t>
      </w:r>
      <w:r w:rsidRPr="00D75CAF">
        <w:rPr>
          <w:rFonts w:ascii="Arial" w:hAnsi="Arial" w:cs="Arial"/>
          <w:sz w:val="22"/>
          <w:szCs w:val="22"/>
          <w:lang w:val="es-CO"/>
        </w:rPr>
        <w:t>Enriquecimiento Ilícito</w:t>
      </w:r>
      <w:r w:rsidR="00A67E6E" w:rsidRPr="00D75CAF">
        <w:rPr>
          <w:rFonts w:ascii="Arial" w:hAnsi="Arial" w:cs="Arial"/>
          <w:sz w:val="22"/>
          <w:szCs w:val="22"/>
          <w:lang w:val="es-CO"/>
        </w:rPr>
        <w:t xml:space="preserve">; h) </w:t>
      </w:r>
      <w:r w:rsidRPr="00D75CAF">
        <w:rPr>
          <w:rFonts w:ascii="Arial" w:hAnsi="Arial" w:cs="Arial"/>
          <w:sz w:val="22"/>
          <w:szCs w:val="22"/>
          <w:lang w:val="es-CO"/>
        </w:rPr>
        <w:t>Narcotráfico y delitos conexos</w:t>
      </w:r>
      <w:r w:rsidR="00A67E6E" w:rsidRPr="00D75CAF">
        <w:rPr>
          <w:rFonts w:ascii="Arial" w:hAnsi="Arial" w:cs="Arial"/>
          <w:sz w:val="22"/>
          <w:szCs w:val="22"/>
          <w:lang w:val="es-CO"/>
        </w:rPr>
        <w:t xml:space="preserve">; i) </w:t>
      </w:r>
      <w:r w:rsidRPr="00D75CAF">
        <w:rPr>
          <w:rFonts w:ascii="Arial" w:hAnsi="Arial" w:cs="Arial"/>
          <w:sz w:val="22"/>
          <w:szCs w:val="22"/>
          <w:lang w:val="es-CO"/>
        </w:rPr>
        <w:t>Delit</w:t>
      </w:r>
      <w:r w:rsidR="00A67E6E" w:rsidRPr="00D75CAF">
        <w:rPr>
          <w:rFonts w:ascii="Arial" w:hAnsi="Arial" w:cs="Arial"/>
          <w:sz w:val="22"/>
          <w:szCs w:val="22"/>
          <w:lang w:val="es-CO"/>
        </w:rPr>
        <w:t xml:space="preserve">os contra el Sistema Financiero; j) </w:t>
      </w:r>
      <w:r w:rsidRPr="00D75CAF">
        <w:rPr>
          <w:rFonts w:ascii="Arial" w:hAnsi="Arial" w:cs="Arial"/>
          <w:sz w:val="22"/>
          <w:szCs w:val="22"/>
          <w:lang w:val="es-CO"/>
        </w:rPr>
        <w:t>Delitos contra la Administración Pública</w:t>
      </w:r>
      <w:r w:rsidR="00A67E6E" w:rsidRPr="00D75CAF">
        <w:rPr>
          <w:rFonts w:ascii="Arial" w:hAnsi="Arial" w:cs="Arial"/>
          <w:sz w:val="22"/>
          <w:szCs w:val="22"/>
          <w:lang w:val="es-CO"/>
        </w:rPr>
        <w:t xml:space="preserve">; k) </w:t>
      </w:r>
      <w:r w:rsidR="002677B4" w:rsidRPr="00D75CAF">
        <w:rPr>
          <w:rFonts w:ascii="Arial" w:hAnsi="Arial" w:cs="Arial"/>
          <w:sz w:val="22"/>
          <w:szCs w:val="22"/>
          <w:lang w:val="es-CO"/>
        </w:rPr>
        <w:t xml:space="preserve">Financiación del Terrorismo y administración de recursos </w:t>
      </w:r>
      <w:proofErr w:type="spellStart"/>
      <w:r w:rsidR="002677B4" w:rsidRPr="00D75CAF">
        <w:rPr>
          <w:rFonts w:ascii="Arial" w:hAnsi="Arial" w:cs="Arial"/>
          <w:sz w:val="22"/>
          <w:szCs w:val="22"/>
          <w:lang w:val="es-CO"/>
        </w:rPr>
        <w:t>realcionados</w:t>
      </w:r>
      <w:proofErr w:type="spellEnd"/>
      <w:r w:rsidR="002677B4" w:rsidRPr="00D75CAF">
        <w:rPr>
          <w:rFonts w:ascii="Arial" w:hAnsi="Arial" w:cs="Arial"/>
          <w:sz w:val="22"/>
          <w:szCs w:val="22"/>
          <w:lang w:val="es-CO"/>
        </w:rPr>
        <w:t xml:space="preserve"> con actividades terroristas</w:t>
      </w:r>
      <w:r w:rsidR="00D625C4" w:rsidRPr="00D75CAF">
        <w:rPr>
          <w:rFonts w:ascii="Arial" w:hAnsi="Arial" w:cs="Arial"/>
          <w:sz w:val="22"/>
          <w:szCs w:val="22"/>
          <w:lang w:val="es-CO"/>
        </w:rPr>
        <w:t>,</w:t>
      </w:r>
      <w:r w:rsidR="005F1C35" w:rsidRPr="00D75CAF">
        <w:rPr>
          <w:rFonts w:ascii="Arial" w:hAnsi="Arial" w:cs="Arial"/>
          <w:sz w:val="22"/>
          <w:szCs w:val="22"/>
          <w:lang w:val="es-CO"/>
        </w:rPr>
        <w:t xml:space="preserve"> l) </w:t>
      </w:r>
      <w:proofErr w:type="spellStart"/>
      <w:r w:rsidR="005F1C35" w:rsidRPr="00D75CAF">
        <w:rPr>
          <w:rFonts w:ascii="Arial" w:hAnsi="Arial" w:cs="Arial"/>
          <w:sz w:val="22"/>
          <w:szCs w:val="22"/>
          <w:lang w:val="es-CO"/>
        </w:rPr>
        <w:t>trafico</w:t>
      </w:r>
      <w:proofErr w:type="spellEnd"/>
      <w:r w:rsidR="005F1C35" w:rsidRPr="00D75CAF">
        <w:rPr>
          <w:rFonts w:ascii="Arial" w:hAnsi="Arial" w:cs="Arial"/>
          <w:sz w:val="22"/>
          <w:szCs w:val="22"/>
          <w:lang w:val="es-CO"/>
        </w:rPr>
        <w:t xml:space="preserve"> de menores de edad, </w:t>
      </w:r>
      <w:proofErr w:type="spellStart"/>
      <w:r w:rsidR="002677B4" w:rsidRPr="00D75CAF">
        <w:rPr>
          <w:rFonts w:ascii="Arial" w:hAnsi="Arial" w:cs="Arial"/>
          <w:sz w:val="22"/>
          <w:szCs w:val="22"/>
          <w:lang w:val="es-CO"/>
        </w:rPr>
        <w:t>trafico</w:t>
      </w:r>
      <w:proofErr w:type="spellEnd"/>
      <w:r w:rsidR="002677B4" w:rsidRPr="00D75CAF">
        <w:rPr>
          <w:rFonts w:ascii="Arial" w:hAnsi="Arial" w:cs="Arial"/>
          <w:sz w:val="22"/>
          <w:szCs w:val="22"/>
          <w:lang w:val="es-CO"/>
        </w:rPr>
        <w:t xml:space="preserve"> de drogas tóxicas, estupefacientes o sustancias </w:t>
      </w:r>
      <w:proofErr w:type="spellStart"/>
      <w:r w:rsidR="002677B4" w:rsidRPr="00D75CAF">
        <w:rPr>
          <w:rFonts w:ascii="Arial" w:hAnsi="Arial" w:cs="Arial"/>
          <w:sz w:val="22"/>
          <w:szCs w:val="22"/>
          <w:lang w:val="es-CO"/>
        </w:rPr>
        <w:t>sicotropicas</w:t>
      </w:r>
      <w:proofErr w:type="spellEnd"/>
      <w:r w:rsidR="002677B4" w:rsidRPr="00D75CAF">
        <w:rPr>
          <w:rFonts w:ascii="Arial" w:hAnsi="Arial" w:cs="Arial"/>
          <w:sz w:val="22"/>
          <w:szCs w:val="22"/>
          <w:lang w:val="es-CO"/>
        </w:rPr>
        <w:t xml:space="preserve">, </w:t>
      </w:r>
      <w:r w:rsidR="002677B4" w:rsidRPr="00D75CAF">
        <w:rPr>
          <w:rFonts w:ascii="Arial" w:hAnsi="Arial" w:cs="Arial"/>
          <w:sz w:val="24"/>
          <w:szCs w:val="24"/>
          <w:u w:val="single" w:color="3A3939"/>
          <w:lang w:eastAsia="es-CO"/>
        </w:rPr>
        <w:t>contrabando</w:t>
      </w:r>
      <w:r w:rsidR="002677B4" w:rsidRPr="00D75CAF">
        <w:rPr>
          <w:rFonts w:ascii="Arial" w:hAnsi="Arial" w:cs="Arial"/>
          <w:sz w:val="24"/>
          <w:szCs w:val="24"/>
          <w:u w:color="3A3939"/>
          <w:lang w:eastAsia="es-CO"/>
        </w:rPr>
        <w:t xml:space="preserve">, contrabando de hidrocarburos o sus derivados, fraude aduanero </w:t>
      </w:r>
      <w:r w:rsidR="002677B4" w:rsidRPr="00D75CAF">
        <w:rPr>
          <w:rFonts w:ascii="Arial" w:hAnsi="Arial" w:cs="Arial"/>
          <w:sz w:val="24"/>
          <w:szCs w:val="24"/>
          <w:u w:val="single" w:color="3A3939"/>
          <w:lang w:eastAsia="es-CO"/>
        </w:rPr>
        <w:t>o favorecimiento y facilitación del contrabando</w:t>
      </w:r>
      <w:r w:rsidR="002677B4" w:rsidRPr="00D75CAF">
        <w:rPr>
          <w:rFonts w:ascii="Arial" w:hAnsi="Arial" w:cs="Arial"/>
          <w:sz w:val="24"/>
          <w:szCs w:val="24"/>
          <w:u w:color="3A3939"/>
          <w:lang w:eastAsia="es-CO"/>
        </w:rPr>
        <w:t xml:space="preserve">, favorecimiento de contrabando de hidrocarburos o sus derivados, en cualquiera de sus formas, </w:t>
      </w:r>
      <w:r w:rsidR="002677B4" w:rsidRPr="00D75CAF">
        <w:rPr>
          <w:rFonts w:ascii="Arial" w:hAnsi="Arial" w:cs="Arial"/>
          <w:sz w:val="24"/>
          <w:szCs w:val="24"/>
          <w:u w:val="single" w:color="3A3939"/>
          <w:lang w:eastAsia="es-CO"/>
        </w:rPr>
        <w:t>o vinculados con el producto de delitos ejecutados bajo concierto para delinquir</w:t>
      </w:r>
    </w:p>
    <w:p w14:paraId="13783807" w14:textId="77777777" w:rsidR="00361E3B" w:rsidRPr="00D75CAF" w:rsidRDefault="00361E3B" w:rsidP="00E207C8">
      <w:pPr>
        <w:overflowPunct/>
        <w:autoSpaceDE/>
        <w:autoSpaceDN/>
        <w:adjustRightInd/>
        <w:spacing w:before="0" w:after="0"/>
        <w:textAlignment w:val="auto"/>
        <w:rPr>
          <w:rFonts w:ascii="Arial" w:hAnsi="Arial" w:cs="Arial"/>
          <w:sz w:val="22"/>
          <w:szCs w:val="22"/>
          <w:lang w:val="es-CO"/>
        </w:rPr>
      </w:pPr>
    </w:p>
    <w:p w14:paraId="0873DE50" w14:textId="5798B83E" w:rsidR="00D02830" w:rsidRPr="00D75CAF" w:rsidRDefault="00D02830" w:rsidP="00B81000">
      <w:pPr>
        <w:pStyle w:val="Prrafodelista"/>
        <w:keepNext/>
        <w:numPr>
          <w:ilvl w:val="0"/>
          <w:numId w:val="33"/>
        </w:numPr>
        <w:outlineLvl w:val="2"/>
        <w:rPr>
          <w:rFonts w:cs="Arial"/>
          <w:b/>
          <w:bCs/>
          <w:sz w:val="22"/>
          <w:szCs w:val="22"/>
          <w:lang w:val="es-ES_tradnl" w:eastAsia="es-CO"/>
        </w:rPr>
      </w:pPr>
      <w:bookmarkStart w:id="42" w:name="_Toc303759042"/>
      <w:bookmarkStart w:id="43" w:name="_Toc187566787"/>
      <w:r w:rsidRPr="00D75CAF">
        <w:rPr>
          <w:rFonts w:cs="Arial"/>
          <w:b/>
          <w:bCs/>
          <w:sz w:val="22"/>
          <w:szCs w:val="22"/>
          <w:lang w:val="es-ES_tradnl" w:eastAsia="es-CO"/>
        </w:rPr>
        <w:t>LAVADO DE ACTIVOS</w:t>
      </w:r>
      <w:bookmarkEnd w:id="42"/>
      <w:r w:rsidRPr="00D75CAF">
        <w:rPr>
          <w:rFonts w:cs="Arial"/>
          <w:b/>
          <w:bCs/>
          <w:sz w:val="22"/>
          <w:szCs w:val="22"/>
          <w:lang w:val="es-ES_tradnl" w:eastAsia="es-CO"/>
        </w:rPr>
        <w:t xml:space="preserve"> </w:t>
      </w:r>
      <w:bookmarkEnd w:id="43"/>
    </w:p>
    <w:p w14:paraId="60246A3E" w14:textId="77777777" w:rsidR="00D02830" w:rsidRPr="00D75CAF" w:rsidRDefault="00D02830" w:rsidP="00E207C8">
      <w:pPr>
        <w:overflowPunct/>
        <w:autoSpaceDE/>
        <w:autoSpaceDN/>
        <w:adjustRightInd/>
        <w:spacing w:before="0" w:after="0"/>
        <w:textAlignment w:val="auto"/>
        <w:rPr>
          <w:rFonts w:ascii="Arial" w:hAnsi="Arial" w:cs="Arial"/>
          <w:sz w:val="22"/>
          <w:szCs w:val="22"/>
        </w:rPr>
      </w:pPr>
    </w:p>
    <w:p w14:paraId="700CBBCA" w14:textId="70516373" w:rsidR="00D02830" w:rsidRPr="00D75CAF" w:rsidRDefault="00D02830" w:rsidP="00E207C8">
      <w:pPr>
        <w:overflowPunct/>
        <w:autoSpaceDE/>
        <w:autoSpaceDN/>
        <w:adjustRightInd/>
        <w:spacing w:before="0" w:after="0"/>
        <w:textAlignment w:val="auto"/>
        <w:rPr>
          <w:rFonts w:ascii="Arial" w:hAnsi="Arial" w:cs="Arial"/>
          <w:b/>
          <w:sz w:val="22"/>
          <w:szCs w:val="22"/>
          <w:lang w:val="es-CO"/>
        </w:rPr>
      </w:pPr>
      <w:r w:rsidRPr="00D75CAF">
        <w:rPr>
          <w:rFonts w:ascii="Arial" w:hAnsi="Arial" w:cs="Arial"/>
          <w:sz w:val="22"/>
          <w:szCs w:val="22"/>
          <w:lang w:val="es-CO"/>
        </w:rPr>
        <w:t xml:space="preserve">El lavado de activos es una serie de procesos encadenados </w:t>
      </w:r>
      <w:r w:rsidR="00A67E6E" w:rsidRPr="00D75CAF">
        <w:rPr>
          <w:rFonts w:ascii="Arial" w:hAnsi="Arial" w:cs="Arial"/>
          <w:sz w:val="22"/>
          <w:szCs w:val="22"/>
          <w:lang w:val="es-CO"/>
        </w:rPr>
        <w:t>a</w:t>
      </w:r>
      <w:r w:rsidRPr="00D75CAF">
        <w:rPr>
          <w:rFonts w:ascii="Arial" w:hAnsi="Arial" w:cs="Arial"/>
          <w:sz w:val="22"/>
          <w:szCs w:val="22"/>
          <w:lang w:val="es-CO"/>
        </w:rPr>
        <w:t xml:space="preserve"> dar apariencia de legalidad a bienes y valores obtenidos de manera ilegal. El lavado de activos no es una conducta que se agota en un solo acto, sino que requiere de unas secuencias de eventos con un solo propósito:</w:t>
      </w:r>
      <w:r w:rsidR="00452FBC" w:rsidRPr="00D75CAF">
        <w:rPr>
          <w:rFonts w:ascii="Arial" w:hAnsi="Arial" w:cs="Arial"/>
          <w:sz w:val="22"/>
          <w:szCs w:val="22"/>
          <w:lang w:val="es-CO"/>
        </w:rPr>
        <w:t xml:space="preserve"> d</w:t>
      </w:r>
      <w:r w:rsidRPr="00D75CAF">
        <w:rPr>
          <w:rFonts w:ascii="Arial" w:hAnsi="Arial" w:cs="Arial"/>
          <w:sz w:val="22"/>
          <w:szCs w:val="22"/>
          <w:lang w:val="es-CO"/>
        </w:rPr>
        <w:t>ar apariencia de legalidad a los bienes y valores que originalmente provienen de actividades ilícitas.</w:t>
      </w:r>
    </w:p>
    <w:p w14:paraId="338D2A79"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66E8A665" w14:textId="6EB81ABF" w:rsidR="00BF10B6" w:rsidRPr="00D75CAF" w:rsidRDefault="00D02830" w:rsidP="00BF10B6">
      <w:pPr>
        <w:overflowPunct/>
        <w:autoSpaceDE/>
        <w:autoSpaceDN/>
        <w:adjustRightInd/>
        <w:spacing w:before="0" w:after="0"/>
        <w:textAlignment w:val="auto"/>
        <w:rPr>
          <w:rFonts w:ascii="Arial" w:hAnsi="Arial" w:cs="Arial"/>
          <w:sz w:val="22"/>
          <w:szCs w:val="22"/>
          <w:lang w:val="es-CO" w:eastAsia="es-CO"/>
        </w:rPr>
      </w:pPr>
      <w:r w:rsidRPr="00D75CAF">
        <w:rPr>
          <w:rFonts w:ascii="Arial" w:hAnsi="Arial" w:cs="Arial"/>
          <w:sz w:val="22"/>
          <w:szCs w:val="22"/>
          <w:lang w:val="es-CO"/>
        </w:rPr>
        <w:t>El artículo 323 del Código Penal</w:t>
      </w:r>
      <w:r w:rsidR="00BF10B6" w:rsidRPr="00D75CAF">
        <w:rPr>
          <w:rFonts w:ascii="Arial" w:hAnsi="Arial" w:cs="Arial"/>
          <w:sz w:val="22"/>
          <w:szCs w:val="22"/>
          <w:lang w:val="es-CO"/>
        </w:rPr>
        <w:t xml:space="preserve"> reformado </w:t>
      </w:r>
      <w:r w:rsidR="00653FB0" w:rsidRPr="00D75CAF">
        <w:rPr>
          <w:rFonts w:ascii="Arial" w:hAnsi="Arial" w:cs="Arial"/>
          <w:sz w:val="22"/>
          <w:szCs w:val="22"/>
          <w:lang w:val="es-CO"/>
        </w:rPr>
        <w:t>por</w:t>
      </w:r>
      <w:r w:rsidR="00BF10B6" w:rsidRPr="00D75CAF">
        <w:rPr>
          <w:rFonts w:ascii="Arial" w:hAnsi="Arial" w:cs="Arial"/>
          <w:sz w:val="22"/>
          <w:szCs w:val="22"/>
          <w:lang w:val="es-CO"/>
        </w:rPr>
        <w:t xml:space="preserve"> el artículo 11 de la Ley 1762 de 2015, </w:t>
      </w:r>
      <w:r w:rsidRPr="00D75CAF">
        <w:rPr>
          <w:rFonts w:ascii="Arial" w:hAnsi="Arial" w:cs="Arial"/>
          <w:sz w:val="22"/>
          <w:szCs w:val="22"/>
          <w:lang w:val="es-CO"/>
        </w:rPr>
        <w:t xml:space="preserve"> define esta conducta como: </w:t>
      </w:r>
      <w:r w:rsidR="00BF10B6" w:rsidRPr="00D75CAF">
        <w:rPr>
          <w:rFonts w:ascii="Arial" w:hAnsi="Arial" w:cs="Arial"/>
          <w:sz w:val="24"/>
          <w:szCs w:val="24"/>
          <w:u w:val="single" w:color="3A3939"/>
          <w:lang w:eastAsia="es-CO"/>
        </w:rPr>
        <w:t>“El que adquiera, resguarde, invierta, transporte, transforme, almacene, conserve, custodie o administre bienes que tengan su origen mediato o inmediato en actividades</w:t>
      </w:r>
      <w:r w:rsidR="00BF10B6" w:rsidRPr="00D75CAF">
        <w:rPr>
          <w:rFonts w:ascii="Arial" w:hAnsi="Arial" w:cs="Arial"/>
          <w:sz w:val="24"/>
          <w:szCs w:val="24"/>
          <w:u w:color="3A3939"/>
          <w:lang w:eastAsia="es-CO"/>
        </w:rPr>
        <w:t xml:space="preserve"> de tráfico de migrantes, trata de personas, extorsión, enriquecimiento ilícito, secuestro extorsivo, rebelión, tráfico de armas, tráfico de menores de edad, financiación del terrorismo y administración de recursos relacionados con actividades terroristas, tráfico de drogas tóxicas, estupefacientes o sustancias sicotrópicas, delitos contra el sistema financiero, delitos contra la administración pública, </w:t>
      </w:r>
      <w:r w:rsidR="00BF10B6" w:rsidRPr="00D75CAF">
        <w:rPr>
          <w:rFonts w:ascii="Arial" w:hAnsi="Arial" w:cs="Arial"/>
          <w:sz w:val="24"/>
          <w:szCs w:val="24"/>
          <w:u w:val="single" w:color="3A3939"/>
          <w:lang w:eastAsia="es-CO"/>
        </w:rPr>
        <w:t>contrabando</w:t>
      </w:r>
      <w:r w:rsidR="00BF10B6" w:rsidRPr="00D75CAF">
        <w:rPr>
          <w:rFonts w:ascii="Arial" w:hAnsi="Arial" w:cs="Arial"/>
          <w:sz w:val="24"/>
          <w:szCs w:val="24"/>
          <w:u w:color="3A3939"/>
          <w:lang w:eastAsia="es-CO"/>
        </w:rPr>
        <w:t xml:space="preserve">, contrabando de </w:t>
      </w:r>
      <w:r w:rsidR="00BF10B6" w:rsidRPr="00D75CAF">
        <w:rPr>
          <w:rFonts w:ascii="Arial" w:hAnsi="Arial" w:cs="Arial"/>
          <w:sz w:val="24"/>
          <w:szCs w:val="24"/>
          <w:u w:color="3A3939"/>
          <w:lang w:eastAsia="es-CO"/>
        </w:rPr>
        <w:lastRenderedPageBreak/>
        <w:t xml:space="preserve">hidrocarburos o sus derivados, fraude aduanero </w:t>
      </w:r>
      <w:r w:rsidR="00BF10B6" w:rsidRPr="00D75CAF">
        <w:rPr>
          <w:rFonts w:ascii="Arial" w:hAnsi="Arial" w:cs="Arial"/>
          <w:sz w:val="24"/>
          <w:szCs w:val="24"/>
          <w:u w:val="single" w:color="3A3939"/>
          <w:lang w:eastAsia="es-CO"/>
        </w:rPr>
        <w:t>o favorecimiento y facilitación del contrabando</w:t>
      </w:r>
      <w:r w:rsidR="00BF10B6" w:rsidRPr="00D75CAF">
        <w:rPr>
          <w:rFonts w:ascii="Arial" w:hAnsi="Arial" w:cs="Arial"/>
          <w:sz w:val="24"/>
          <w:szCs w:val="24"/>
          <w:u w:color="3A3939"/>
          <w:lang w:eastAsia="es-CO"/>
        </w:rPr>
        <w:t xml:space="preserve">, favorecimiento de contrabando de hidrocarburos o sus derivados, en cualquiera de sus formas, </w:t>
      </w:r>
      <w:r w:rsidR="00BF10B6" w:rsidRPr="00D75CAF">
        <w:rPr>
          <w:rFonts w:ascii="Arial" w:hAnsi="Arial" w:cs="Arial"/>
          <w:sz w:val="24"/>
          <w:szCs w:val="24"/>
          <w:u w:val="single" w:color="3A3939"/>
          <w:lang w:eastAsia="es-CO"/>
        </w:rPr>
        <w:t>o vinculados con el producto de delitos ejecutados bajo concierto para delinquir, o les dé a los bienes provenientes de dichas actividades apariencia de legalidad o los legalice, oculte o encubra la verdadera naturaleza, origen, ubicación, destino, movimiento o derecho sobre tales bienes</w:t>
      </w:r>
      <w:r w:rsidR="00BF10B6" w:rsidRPr="00D75CAF">
        <w:rPr>
          <w:rFonts w:ascii="Arial" w:hAnsi="Arial" w:cs="Arial"/>
          <w:sz w:val="24"/>
          <w:szCs w:val="24"/>
          <w:u w:color="3A3939"/>
          <w:lang w:eastAsia="es-CO"/>
        </w:rPr>
        <w:t xml:space="preserve"> incurrirá por esa sola conducta, en prisión de diez (10) a treinta (30) años y multa de mil (1.000) a cincuenta mil (50.000) salarios mínimos legales mensuales vigentes.”</w:t>
      </w:r>
    </w:p>
    <w:p w14:paraId="1074CCDA" w14:textId="66AF1C96" w:rsidR="00A04B25" w:rsidRPr="00D75CAF" w:rsidRDefault="00A04B25" w:rsidP="00E207C8">
      <w:pPr>
        <w:overflowPunct/>
        <w:autoSpaceDE/>
        <w:autoSpaceDN/>
        <w:adjustRightInd/>
        <w:spacing w:before="0" w:after="0"/>
        <w:textAlignment w:val="auto"/>
        <w:rPr>
          <w:rFonts w:ascii="Arial" w:hAnsi="Arial" w:cs="Arial"/>
          <w:i/>
          <w:sz w:val="22"/>
          <w:szCs w:val="22"/>
          <w:lang w:val="es-CO"/>
        </w:rPr>
      </w:pPr>
    </w:p>
    <w:p w14:paraId="124DBD69" w14:textId="6D978EAB" w:rsidR="00D02830" w:rsidRPr="00D75CAF" w:rsidRDefault="00D02830" w:rsidP="00B81000">
      <w:pPr>
        <w:pStyle w:val="Prrafodelista"/>
        <w:keepNext/>
        <w:numPr>
          <w:ilvl w:val="0"/>
          <w:numId w:val="33"/>
        </w:numPr>
        <w:outlineLvl w:val="2"/>
        <w:rPr>
          <w:rFonts w:cs="Arial"/>
          <w:b/>
          <w:bCs/>
          <w:sz w:val="22"/>
          <w:szCs w:val="22"/>
          <w:lang w:val="es-ES_tradnl" w:eastAsia="es-CO"/>
        </w:rPr>
      </w:pPr>
      <w:bookmarkStart w:id="44" w:name="_Toc303759043"/>
      <w:r w:rsidRPr="00D75CAF">
        <w:rPr>
          <w:rFonts w:cs="Arial"/>
          <w:b/>
          <w:bCs/>
          <w:sz w:val="22"/>
          <w:szCs w:val="22"/>
          <w:lang w:val="es-ES_tradnl" w:eastAsia="es-CO"/>
        </w:rPr>
        <w:t>FINANCIACIÓN DEL TERRORISMO</w:t>
      </w:r>
      <w:bookmarkEnd w:id="44"/>
    </w:p>
    <w:p w14:paraId="4B682728"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75B30457"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Está relacionada con el apoyo financiero (con el aporte de recursos legales o ilegales) que se otorga a esta actividad, entendiendo por terrorismo cualquier acto intencionado que, por su naturaleza o su contexto, pueda perjudicar gravemente a un país o a una organización nacional y/o internacional. </w:t>
      </w:r>
    </w:p>
    <w:p w14:paraId="6FBA8380" w14:textId="77777777" w:rsidR="00A67E6E" w:rsidRPr="00D75CAF" w:rsidRDefault="00A67E6E" w:rsidP="00E207C8">
      <w:pPr>
        <w:overflowPunct/>
        <w:autoSpaceDE/>
        <w:autoSpaceDN/>
        <w:adjustRightInd/>
        <w:spacing w:before="0" w:after="0"/>
        <w:textAlignment w:val="auto"/>
        <w:rPr>
          <w:rFonts w:ascii="Arial" w:hAnsi="Arial" w:cs="Arial"/>
          <w:sz w:val="22"/>
          <w:szCs w:val="22"/>
          <w:lang w:val="es-CO"/>
        </w:rPr>
      </w:pPr>
    </w:p>
    <w:p w14:paraId="6153B61E" w14:textId="77777777" w:rsidR="00A67E6E" w:rsidRPr="00D75CAF" w:rsidRDefault="00A67E6E" w:rsidP="00E207C8">
      <w:pPr>
        <w:overflowPunct/>
        <w:autoSpaceDE/>
        <w:autoSpaceDN/>
        <w:adjustRightInd/>
        <w:spacing w:before="0" w:after="0"/>
        <w:textAlignment w:val="auto"/>
        <w:rPr>
          <w:rFonts w:ascii="Arial" w:hAnsi="Arial" w:cs="Arial"/>
          <w:i/>
          <w:sz w:val="22"/>
          <w:szCs w:val="22"/>
          <w:lang w:val="es-CO"/>
        </w:rPr>
      </w:pPr>
      <w:r w:rsidRPr="00D75CAF">
        <w:rPr>
          <w:rFonts w:ascii="Arial" w:hAnsi="Arial" w:cs="Arial"/>
          <w:sz w:val="22"/>
          <w:szCs w:val="22"/>
          <w:lang w:val="es-CO"/>
        </w:rPr>
        <w:t xml:space="preserve">El artículo 345 del Código Penal define esta conducta como: </w:t>
      </w:r>
      <w:r w:rsidRPr="00D75CAF">
        <w:rPr>
          <w:rFonts w:ascii="Arial" w:hAnsi="Arial" w:cs="Arial"/>
          <w:i/>
          <w:sz w:val="22"/>
          <w:szCs w:val="22"/>
          <w:lang w:val="es-CO"/>
        </w:rPr>
        <w:t>“</w:t>
      </w:r>
      <w:r w:rsidR="00352603" w:rsidRPr="00D75CAF">
        <w:rPr>
          <w:rFonts w:ascii="Arial" w:hAnsi="Arial" w:cs="Arial"/>
          <w:i/>
          <w:sz w:val="22"/>
          <w:szCs w:val="22"/>
          <w:lang w:val="es-CO"/>
        </w:rPr>
        <w:t>El que directa o indirectamente provea, recolecte, entregue, reciba, administre, aporte, custodie o guarde fondos, bienes o recursos, o realice cualquier otro acto que promueva, organice, apoye, mantenga, financie o sostenga económicamente a grupos de delincuencia organizada, grupos armados al margen de la ley o a sus integrantes, o a grupos terroristas nacionales o extranjeros, o a terroristas nacionales o extranjeros, o a actividades terroristas”.</w:t>
      </w:r>
    </w:p>
    <w:p w14:paraId="21358672" w14:textId="77777777" w:rsidR="00A04B25" w:rsidRPr="00D75CAF" w:rsidRDefault="00A04B25" w:rsidP="00E207C8">
      <w:pPr>
        <w:overflowPunct/>
        <w:autoSpaceDE/>
        <w:autoSpaceDN/>
        <w:adjustRightInd/>
        <w:spacing w:before="0" w:after="0"/>
        <w:textAlignment w:val="auto"/>
        <w:rPr>
          <w:rFonts w:ascii="Arial" w:hAnsi="Arial" w:cs="Arial"/>
          <w:i/>
          <w:sz w:val="22"/>
          <w:szCs w:val="22"/>
          <w:lang w:val="es-CO"/>
        </w:rPr>
      </w:pPr>
    </w:p>
    <w:p w14:paraId="27E6F259" w14:textId="77777777" w:rsidR="00653FB0" w:rsidRPr="00D75CAF" w:rsidRDefault="00653FB0" w:rsidP="00A04B25">
      <w:pPr>
        <w:overflowPunct/>
        <w:autoSpaceDE/>
        <w:autoSpaceDN/>
        <w:adjustRightInd/>
        <w:spacing w:before="0" w:after="0"/>
        <w:jc w:val="center"/>
        <w:textAlignment w:val="auto"/>
        <w:rPr>
          <w:rFonts w:ascii="Arial" w:hAnsi="Arial" w:cs="Arial"/>
          <w:b/>
          <w:sz w:val="22"/>
          <w:szCs w:val="22"/>
          <w:lang w:val="es-CO"/>
        </w:rPr>
      </w:pPr>
    </w:p>
    <w:p w14:paraId="61EBF59B" w14:textId="77777777" w:rsidR="00653FB0" w:rsidRPr="00D75CAF" w:rsidRDefault="00653FB0" w:rsidP="00A04B25">
      <w:pPr>
        <w:overflowPunct/>
        <w:autoSpaceDE/>
        <w:autoSpaceDN/>
        <w:adjustRightInd/>
        <w:spacing w:before="0" w:after="0"/>
        <w:jc w:val="center"/>
        <w:textAlignment w:val="auto"/>
        <w:rPr>
          <w:rFonts w:ascii="Arial" w:hAnsi="Arial" w:cs="Arial"/>
          <w:b/>
          <w:sz w:val="22"/>
          <w:szCs w:val="22"/>
          <w:lang w:val="es-CO"/>
        </w:rPr>
      </w:pPr>
    </w:p>
    <w:p w14:paraId="56383DB6" w14:textId="223AE0AF" w:rsidR="00361E3B" w:rsidRPr="00D75CAF" w:rsidRDefault="00A04B25" w:rsidP="00A04B25">
      <w:pPr>
        <w:overflowPunct/>
        <w:autoSpaceDE/>
        <w:autoSpaceDN/>
        <w:adjustRightInd/>
        <w:spacing w:before="0" w:after="0"/>
        <w:jc w:val="center"/>
        <w:textAlignment w:val="auto"/>
        <w:rPr>
          <w:rFonts w:ascii="Arial" w:hAnsi="Arial" w:cs="Arial"/>
          <w:b/>
          <w:sz w:val="22"/>
          <w:szCs w:val="22"/>
          <w:lang w:val="es-CO"/>
        </w:rPr>
      </w:pPr>
      <w:r w:rsidRPr="00D75CAF">
        <w:rPr>
          <w:rFonts w:ascii="Arial" w:hAnsi="Arial" w:cs="Arial"/>
          <w:b/>
          <w:sz w:val="22"/>
          <w:szCs w:val="22"/>
          <w:lang w:val="es-CO"/>
        </w:rPr>
        <w:t>ELEMENTOS DEL SIPLA</w:t>
      </w:r>
      <w:bookmarkStart w:id="45" w:name="_Toc303759045"/>
    </w:p>
    <w:p w14:paraId="0DD4A809" w14:textId="77777777" w:rsidR="00A04B25" w:rsidRPr="00D75CAF" w:rsidRDefault="00A04B25" w:rsidP="00A04B25">
      <w:pPr>
        <w:overflowPunct/>
        <w:autoSpaceDE/>
        <w:autoSpaceDN/>
        <w:adjustRightInd/>
        <w:spacing w:before="0" w:after="0"/>
        <w:jc w:val="center"/>
        <w:textAlignment w:val="auto"/>
        <w:rPr>
          <w:rFonts w:ascii="Arial" w:hAnsi="Arial" w:cs="Arial"/>
          <w:b/>
          <w:sz w:val="22"/>
          <w:szCs w:val="22"/>
          <w:lang w:val="es-CO"/>
        </w:rPr>
      </w:pPr>
    </w:p>
    <w:p w14:paraId="52E5F7D5" w14:textId="77777777" w:rsidR="00D02830" w:rsidRPr="00D75CAF" w:rsidRDefault="00D02830" w:rsidP="00B81000">
      <w:pPr>
        <w:pStyle w:val="Prrafodelista"/>
        <w:keepNext/>
        <w:numPr>
          <w:ilvl w:val="0"/>
          <w:numId w:val="35"/>
        </w:numPr>
        <w:tabs>
          <w:tab w:val="left" w:pos="1086"/>
        </w:tabs>
        <w:outlineLvl w:val="1"/>
        <w:rPr>
          <w:rFonts w:cs="Arial"/>
          <w:b/>
          <w:bCs/>
          <w:sz w:val="22"/>
          <w:szCs w:val="22"/>
        </w:rPr>
      </w:pPr>
      <w:r w:rsidRPr="00D75CAF">
        <w:rPr>
          <w:rFonts w:cs="Arial"/>
          <w:b/>
          <w:bCs/>
          <w:sz w:val="22"/>
          <w:szCs w:val="22"/>
        </w:rPr>
        <w:t>POLITICAS</w:t>
      </w:r>
      <w:bookmarkEnd w:id="45"/>
      <w:r w:rsidRPr="00D75CAF">
        <w:rPr>
          <w:rFonts w:cs="Arial"/>
          <w:b/>
          <w:bCs/>
          <w:sz w:val="22"/>
          <w:szCs w:val="22"/>
        </w:rPr>
        <w:t xml:space="preserve"> </w:t>
      </w:r>
    </w:p>
    <w:p w14:paraId="5B61761A"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44FCA779" w14:textId="0D073B83"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En el desarrollo de su objeto social, Zona Franca </w:t>
      </w:r>
      <w:r w:rsidR="00994EF1" w:rsidRPr="00D75CAF">
        <w:rPr>
          <w:rFonts w:ascii="Arial" w:hAnsi="Arial" w:cs="Arial"/>
          <w:sz w:val="22"/>
          <w:szCs w:val="22"/>
          <w:lang w:val="es-CO"/>
        </w:rPr>
        <w:t xml:space="preserve">Internacional de Pereira S.A.S. </w:t>
      </w:r>
      <w:r w:rsidRPr="00D75CAF">
        <w:rPr>
          <w:rFonts w:ascii="Arial" w:hAnsi="Arial" w:cs="Arial"/>
          <w:sz w:val="22"/>
          <w:szCs w:val="22"/>
          <w:lang w:val="es-CO"/>
        </w:rPr>
        <w:t>Usuario Operador</w:t>
      </w:r>
      <w:r w:rsidR="00653FB0" w:rsidRPr="00D75CAF">
        <w:rPr>
          <w:rFonts w:ascii="Arial" w:hAnsi="Arial" w:cs="Arial"/>
          <w:sz w:val="22"/>
          <w:szCs w:val="22"/>
          <w:lang w:val="es-CO"/>
        </w:rPr>
        <w:t xml:space="preserve"> de Zonas Francas</w:t>
      </w:r>
      <w:r w:rsidRPr="00D75CAF">
        <w:rPr>
          <w:rFonts w:ascii="Arial" w:hAnsi="Arial" w:cs="Arial"/>
          <w:sz w:val="22"/>
          <w:szCs w:val="22"/>
          <w:lang w:val="es-CO"/>
        </w:rPr>
        <w:t xml:space="preserve">, ha adoptado un Código de Ética, Conducta y Buen Gobierno de sus directivos y colaboradores, quienes en el desarrollo de sus diferentes funciones asignadas, deben  anteponer principios y valores por encima de los objetivos comerciales de la Compañía.  </w:t>
      </w:r>
    </w:p>
    <w:p w14:paraId="2BB1B99B"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5C2A3152" w14:textId="1AE045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Las diferentes políticas, normas y procedimientos desarrollados a lo largo del presente Manual deben ser de estricto cumplimiento por todos y cada uno de los directivos y colaboradores, quienes en caso de actuaciones intencionales (dolosas) u omisivas (culposas), pueden verse envueltos en investigaciones civiles o penales, asumiendo las consecuencias del caso, al igual que en investigaciones y sanciones internas establecidas de acuerdo con el Régimen Sancionatorio señalado en el Código de Ética, Conducta y Buen Gobierno </w:t>
      </w:r>
      <w:r w:rsidR="005149FA" w:rsidRPr="00D75CAF">
        <w:rPr>
          <w:rFonts w:ascii="Arial" w:hAnsi="Arial" w:cs="Arial"/>
          <w:sz w:val="22"/>
          <w:szCs w:val="22"/>
          <w:lang w:val="es-CO"/>
        </w:rPr>
        <w:t xml:space="preserve">adoptado por </w:t>
      </w:r>
      <w:r w:rsidR="009D4056" w:rsidRPr="00D75CAF">
        <w:rPr>
          <w:rFonts w:ascii="Arial" w:hAnsi="Arial" w:cs="Arial"/>
          <w:sz w:val="22"/>
          <w:szCs w:val="22"/>
          <w:lang w:val="es-CO"/>
        </w:rPr>
        <w:t>l</w:t>
      </w:r>
      <w:r w:rsidR="005149FA" w:rsidRPr="00D75CAF">
        <w:rPr>
          <w:rFonts w:ascii="Arial" w:hAnsi="Arial" w:cs="Arial"/>
          <w:sz w:val="22"/>
          <w:szCs w:val="22"/>
          <w:lang w:val="es-CO"/>
        </w:rPr>
        <w:t>a</w:t>
      </w:r>
      <w:r w:rsidR="009D4056" w:rsidRPr="00D75CAF">
        <w:rPr>
          <w:rFonts w:ascii="Arial" w:hAnsi="Arial" w:cs="Arial"/>
          <w:sz w:val="22"/>
          <w:szCs w:val="22"/>
          <w:lang w:val="es-CO"/>
        </w:rPr>
        <w:t xml:space="preserve"> </w:t>
      </w:r>
      <w:r w:rsidR="005149FA" w:rsidRPr="00D75CAF">
        <w:rPr>
          <w:rFonts w:ascii="Arial" w:hAnsi="Arial" w:cs="Arial"/>
          <w:sz w:val="22"/>
          <w:szCs w:val="22"/>
          <w:lang w:val="es-CO"/>
        </w:rPr>
        <w:t xml:space="preserve">Asamblea de Accionistas </w:t>
      </w:r>
      <w:r w:rsidRPr="00D75CAF">
        <w:rPr>
          <w:rFonts w:ascii="Arial" w:hAnsi="Arial" w:cs="Arial"/>
          <w:sz w:val="22"/>
          <w:szCs w:val="22"/>
          <w:lang w:val="es-CO"/>
        </w:rPr>
        <w:t xml:space="preserve">de </w:t>
      </w:r>
      <w:r w:rsidR="00352603" w:rsidRPr="00D75CAF">
        <w:rPr>
          <w:rFonts w:ascii="Arial" w:hAnsi="Arial" w:cs="Arial"/>
          <w:sz w:val="22"/>
          <w:szCs w:val="22"/>
          <w:lang w:val="es-CO"/>
        </w:rPr>
        <w:t>la</w:t>
      </w:r>
      <w:r w:rsidR="005149FA" w:rsidRPr="00D75CAF">
        <w:rPr>
          <w:rFonts w:ascii="Arial" w:hAnsi="Arial" w:cs="Arial"/>
          <w:sz w:val="22"/>
          <w:szCs w:val="22"/>
          <w:lang w:val="es-CO"/>
        </w:rPr>
        <w:t xml:space="preserve"> Compañía</w:t>
      </w:r>
      <w:r w:rsidRPr="00D75CAF">
        <w:rPr>
          <w:rFonts w:ascii="Arial" w:hAnsi="Arial" w:cs="Arial"/>
          <w:sz w:val="22"/>
          <w:szCs w:val="22"/>
          <w:lang w:val="es-CO"/>
        </w:rPr>
        <w:t xml:space="preserve">, el cual es de pleno conocimiento de todos y cada uno de los integrantes de la Organización. </w:t>
      </w:r>
    </w:p>
    <w:p w14:paraId="59B2F19A"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40EB807B"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lastRenderedPageBreak/>
        <w:t>En concordancia con las normas vigentes, se enumeran las políticas que se deben observar sobre cada uno de los elementos del SIPLA</w:t>
      </w:r>
      <w:r w:rsidR="00352603" w:rsidRPr="00D75CAF">
        <w:rPr>
          <w:rFonts w:ascii="Arial" w:hAnsi="Arial" w:cs="Arial"/>
          <w:sz w:val="22"/>
          <w:szCs w:val="22"/>
          <w:lang w:val="es-CO"/>
        </w:rPr>
        <w:t xml:space="preserve"> por cada una de las personas que hacen parte de la Organización</w:t>
      </w:r>
      <w:r w:rsidRPr="00D75CAF">
        <w:rPr>
          <w:rFonts w:ascii="Arial" w:hAnsi="Arial" w:cs="Arial"/>
          <w:sz w:val="22"/>
          <w:szCs w:val="22"/>
          <w:lang w:val="es-CO"/>
        </w:rPr>
        <w:t>.</w:t>
      </w:r>
    </w:p>
    <w:p w14:paraId="25ACB8DD" w14:textId="77777777" w:rsidR="00401762" w:rsidRPr="00D75CAF" w:rsidRDefault="00401762" w:rsidP="00E207C8">
      <w:pPr>
        <w:overflowPunct/>
        <w:autoSpaceDE/>
        <w:autoSpaceDN/>
        <w:adjustRightInd/>
        <w:spacing w:before="0" w:after="0"/>
        <w:textAlignment w:val="auto"/>
        <w:rPr>
          <w:rFonts w:ascii="Arial" w:hAnsi="Arial" w:cs="Arial"/>
          <w:sz w:val="22"/>
          <w:szCs w:val="22"/>
          <w:lang w:val="es-CO"/>
        </w:rPr>
      </w:pPr>
    </w:p>
    <w:p w14:paraId="6E3CC961" w14:textId="77777777" w:rsidR="00D02830" w:rsidRPr="00D75CAF" w:rsidRDefault="00D02830" w:rsidP="00B81000">
      <w:pPr>
        <w:pStyle w:val="Prrafodelista"/>
        <w:keepNext/>
        <w:numPr>
          <w:ilvl w:val="0"/>
          <w:numId w:val="35"/>
        </w:numPr>
        <w:tabs>
          <w:tab w:val="left" w:pos="1086"/>
        </w:tabs>
        <w:outlineLvl w:val="1"/>
        <w:rPr>
          <w:rFonts w:cs="Arial"/>
          <w:b/>
          <w:bCs/>
          <w:sz w:val="22"/>
          <w:szCs w:val="22"/>
        </w:rPr>
      </w:pPr>
      <w:bookmarkStart w:id="46" w:name="_Toc303759046"/>
      <w:r w:rsidRPr="00D75CAF">
        <w:rPr>
          <w:rFonts w:cs="Arial"/>
          <w:b/>
          <w:bCs/>
          <w:sz w:val="22"/>
          <w:szCs w:val="22"/>
        </w:rPr>
        <w:t>ESTRUCTURA ORGANIZACIONAL</w:t>
      </w:r>
      <w:bookmarkEnd w:id="46"/>
      <w:r w:rsidRPr="00D75CAF">
        <w:rPr>
          <w:rFonts w:cs="Arial"/>
          <w:b/>
          <w:bCs/>
          <w:sz w:val="22"/>
          <w:szCs w:val="22"/>
        </w:rPr>
        <w:t xml:space="preserve"> </w:t>
      </w:r>
    </w:p>
    <w:p w14:paraId="2D0678F0"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6C5A5BD6" w14:textId="77777777" w:rsidR="006250AC" w:rsidRPr="00D75CAF" w:rsidRDefault="00D02830" w:rsidP="00E207C8">
      <w:p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 xml:space="preserve">Esta política tiene que ver con las facultades y funciones a cargo de los órganos de dirección, administración y cumplimiento.  </w:t>
      </w:r>
      <w:bookmarkStart w:id="47" w:name="_Toc303759047"/>
    </w:p>
    <w:p w14:paraId="618219F9" w14:textId="0981A74C" w:rsidR="006250AC" w:rsidRPr="00D75CAF" w:rsidRDefault="00C95A56" w:rsidP="00E207C8">
      <w:pPr>
        <w:tabs>
          <w:tab w:val="left" w:pos="5437"/>
        </w:tabs>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ab/>
      </w:r>
    </w:p>
    <w:p w14:paraId="2216CD38" w14:textId="77777777" w:rsidR="00A04B25" w:rsidRPr="00D75CAF" w:rsidRDefault="00A04B25" w:rsidP="00E207C8">
      <w:pPr>
        <w:tabs>
          <w:tab w:val="left" w:pos="5437"/>
        </w:tabs>
        <w:overflowPunct/>
        <w:autoSpaceDE/>
        <w:autoSpaceDN/>
        <w:adjustRightInd/>
        <w:spacing w:before="0" w:after="0"/>
        <w:textAlignment w:val="auto"/>
        <w:rPr>
          <w:rFonts w:ascii="Arial" w:hAnsi="Arial" w:cs="Arial"/>
          <w:sz w:val="22"/>
          <w:szCs w:val="22"/>
          <w:lang w:val="es-ES_tradnl"/>
        </w:rPr>
      </w:pPr>
    </w:p>
    <w:p w14:paraId="572B61C3" w14:textId="370AB87E" w:rsidR="00D02830" w:rsidRPr="00D75CAF" w:rsidRDefault="00EE7FB3" w:rsidP="00B81000">
      <w:pPr>
        <w:pStyle w:val="Prrafodelista"/>
        <w:numPr>
          <w:ilvl w:val="0"/>
          <w:numId w:val="40"/>
        </w:numPr>
        <w:rPr>
          <w:rFonts w:cs="Arial"/>
          <w:b/>
          <w:bCs/>
          <w:sz w:val="22"/>
          <w:szCs w:val="22"/>
          <w:lang w:val="es-ES_tradnl" w:eastAsia="es-CO"/>
        </w:rPr>
      </w:pPr>
      <w:r w:rsidRPr="00D75CAF">
        <w:rPr>
          <w:rFonts w:cs="Arial"/>
          <w:b/>
          <w:sz w:val="22"/>
          <w:szCs w:val="22"/>
          <w:lang w:val="es-ES_tradnl"/>
        </w:rPr>
        <w:t>1</w:t>
      </w:r>
      <w:r w:rsidR="006250AC" w:rsidRPr="00D75CAF">
        <w:rPr>
          <w:rFonts w:cs="Arial"/>
          <w:b/>
          <w:sz w:val="22"/>
          <w:szCs w:val="22"/>
          <w:lang w:val="es-ES_tradnl"/>
        </w:rPr>
        <w:t xml:space="preserve">. </w:t>
      </w:r>
      <w:bookmarkEnd w:id="47"/>
      <w:r w:rsidR="005149FA" w:rsidRPr="00D75CAF">
        <w:rPr>
          <w:rFonts w:cs="Arial"/>
          <w:b/>
          <w:bCs/>
          <w:sz w:val="22"/>
          <w:szCs w:val="22"/>
          <w:lang w:val="es-ES_tradnl" w:eastAsia="es-CO"/>
        </w:rPr>
        <w:t xml:space="preserve">ASAMBLEA DE ACCIONISTAS </w:t>
      </w:r>
    </w:p>
    <w:p w14:paraId="36525CCB" w14:textId="77777777" w:rsidR="00401762" w:rsidRPr="00D75CAF" w:rsidRDefault="00401762" w:rsidP="00E207C8">
      <w:pPr>
        <w:overflowPunct/>
        <w:autoSpaceDE/>
        <w:autoSpaceDN/>
        <w:adjustRightInd/>
        <w:spacing w:before="0" w:after="0"/>
        <w:textAlignment w:val="auto"/>
        <w:rPr>
          <w:rFonts w:ascii="Arial" w:hAnsi="Arial" w:cs="Arial"/>
          <w:sz w:val="22"/>
          <w:szCs w:val="22"/>
          <w:lang w:val="es-ES_tradnl"/>
        </w:rPr>
      </w:pPr>
    </w:p>
    <w:p w14:paraId="10BEA141" w14:textId="5541C382" w:rsidR="00D02830" w:rsidRPr="00D75CAF" w:rsidRDefault="005149FA"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ES_tradnl"/>
        </w:rPr>
        <w:t>La</w:t>
      </w:r>
      <w:r w:rsidR="009D4056" w:rsidRPr="00D75CAF">
        <w:rPr>
          <w:rFonts w:ascii="Arial" w:hAnsi="Arial" w:cs="Arial"/>
          <w:sz w:val="22"/>
          <w:szCs w:val="22"/>
          <w:lang w:val="es-CO"/>
        </w:rPr>
        <w:t xml:space="preserve"> </w:t>
      </w:r>
      <w:r w:rsidRPr="00D75CAF">
        <w:rPr>
          <w:rFonts w:ascii="Arial" w:hAnsi="Arial" w:cs="Arial"/>
          <w:sz w:val="22"/>
          <w:szCs w:val="22"/>
          <w:lang w:val="es-CO"/>
        </w:rPr>
        <w:t xml:space="preserve">Asamblea de Accionistas </w:t>
      </w:r>
      <w:r w:rsidR="009D4056" w:rsidRPr="00D75CAF">
        <w:rPr>
          <w:rFonts w:ascii="Arial" w:hAnsi="Arial" w:cs="Arial"/>
          <w:sz w:val="22"/>
          <w:szCs w:val="22"/>
          <w:lang w:val="es-CO"/>
        </w:rPr>
        <w:t xml:space="preserve"> </w:t>
      </w:r>
      <w:r w:rsidR="00D02830" w:rsidRPr="00D75CAF">
        <w:rPr>
          <w:rFonts w:ascii="Arial" w:hAnsi="Arial" w:cs="Arial"/>
          <w:sz w:val="22"/>
          <w:szCs w:val="22"/>
          <w:lang w:val="es-CO"/>
        </w:rPr>
        <w:t xml:space="preserve">como máximo órgano rector, debe asumir el mayor compromiso para adoptar normas y políticas que permitan prevenir, controlar y administrar eventos de riesgo de lavado de activos y financiación del terrorismo, por lo tanto le corresponde:  </w:t>
      </w:r>
    </w:p>
    <w:p w14:paraId="7C3CF55B"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499D8D7C" w14:textId="77777777" w:rsidR="00D02830" w:rsidRPr="00D75CAF"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Adoptar el Código de Ética, Conducta y Buen Gobierno, en cual están incorporadas las políticas y normas de conducta, así como el régimen sancionatorio respectivo.</w:t>
      </w:r>
    </w:p>
    <w:p w14:paraId="3C499767" w14:textId="77777777" w:rsidR="00D02830" w:rsidRPr="00D75CAF" w:rsidRDefault="00D02830" w:rsidP="00E207C8">
      <w:pPr>
        <w:overflowPunct/>
        <w:autoSpaceDE/>
        <w:autoSpaceDN/>
        <w:adjustRightInd/>
        <w:spacing w:before="0" w:after="0"/>
        <w:ind w:left="360"/>
        <w:textAlignment w:val="auto"/>
        <w:rPr>
          <w:rFonts w:ascii="Arial" w:hAnsi="Arial" w:cs="Arial"/>
          <w:sz w:val="22"/>
          <w:szCs w:val="22"/>
          <w:lang w:val="es-CO"/>
        </w:rPr>
      </w:pPr>
    </w:p>
    <w:p w14:paraId="6E421D96" w14:textId="77777777" w:rsidR="00D02830" w:rsidRPr="00D75CAF"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Aprobar el Manual SIPLA</w:t>
      </w:r>
      <w:r w:rsidR="00352603" w:rsidRPr="00D75CAF">
        <w:rPr>
          <w:rFonts w:ascii="Arial" w:hAnsi="Arial" w:cs="Arial"/>
          <w:sz w:val="22"/>
          <w:szCs w:val="22"/>
          <w:lang w:val="es-CO"/>
        </w:rPr>
        <w:t xml:space="preserve">, directamente o a través de un tercero, </w:t>
      </w:r>
      <w:r w:rsidRPr="00D75CAF">
        <w:rPr>
          <w:rFonts w:ascii="Arial" w:hAnsi="Arial" w:cs="Arial"/>
          <w:sz w:val="22"/>
          <w:szCs w:val="22"/>
          <w:lang w:val="es-CO"/>
        </w:rPr>
        <w:t>con las políticas y las bases genéricas para el desarrollo de los procedimientos operacionales, para la vinculación de clientes, administración de riesgos, manejo y reporte de operaciones inusuales y sospechosas.</w:t>
      </w:r>
    </w:p>
    <w:p w14:paraId="7975F528"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3D4AEE80" w14:textId="6B13C688" w:rsidR="00D02830" w:rsidRPr="00D75CAF"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Nombrar al </w:t>
      </w:r>
      <w:r w:rsidR="004825F2" w:rsidRPr="00D75CAF">
        <w:rPr>
          <w:rFonts w:ascii="Arial" w:hAnsi="Arial" w:cs="Arial"/>
          <w:sz w:val="22"/>
          <w:szCs w:val="22"/>
          <w:lang w:val="es-CO"/>
        </w:rPr>
        <w:t>Empleado</w:t>
      </w:r>
      <w:r w:rsidR="003D1190" w:rsidRPr="00D75CAF">
        <w:rPr>
          <w:rFonts w:ascii="Arial" w:hAnsi="Arial" w:cs="Arial"/>
          <w:sz w:val="22"/>
          <w:szCs w:val="22"/>
          <w:lang w:val="es-CO"/>
        </w:rPr>
        <w:t xml:space="preserve"> de Cumplimiento. </w:t>
      </w:r>
    </w:p>
    <w:p w14:paraId="7EAC7EC9"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3A88E081" w14:textId="77777777" w:rsidR="00D02830" w:rsidRPr="00D75CAF"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Pronunciarse sobre l</w:t>
      </w:r>
      <w:r w:rsidR="004825F2" w:rsidRPr="00D75CAF">
        <w:rPr>
          <w:rFonts w:ascii="Arial" w:hAnsi="Arial" w:cs="Arial"/>
          <w:sz w:val="22"/>
          <w:szCs w:val="22"/>
          <w:lang w:val="es-CO"/>
        </w:rPr>
        <w:t xml:space="preserve">as observaciones o recomendaciones entregadas por el Empleado de Cumplimiento o el Comité de Cumplimiento sobre el desarrollo y cumplimiento del SIPLA. </w:t>
      </w:r>
    </w:p>
    <w:p w14:paraId="30197587"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5BBE8C84" w14:textId="77777777" w:rsidR="00D02830" w:rsidRPr="00D75CAF"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Ordenar los recursos técnicos y humanos necesarios para implementar y mantener en funcionamiento el SIPLA.</w:t>
      </w:r>
    </w:p>
    <w:p w14:paraId="382180F1"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785C60FC" w14:textId="77777777" w:rsidR="006250AC" w:rsidRPr="00D75CAF"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Aprobar los criterios objetivos y establecer los procedimientos y las instancias responsables de la determinación  y reporte de las operaciones sospechosas.</w:t>
      </w:r>
      <w:bookmarkStart w:id="48" w:name="_Toc303759048"/>
    </w:p>
    <w:p w14:paraId="0B018FAC" w14:textId="77777777" w:rsidR="00401762" w:rsidRPr="00D75CAF" w:rsidRDefault="00401762" w:rsidP="00E207C8">
      <w:pPr>
        <w:spacing w:before="0" w:after="0"/>
        <w:rPr>
          <w:rFonts w:ascii="Arial" w:hAnsi="Arial" w:cs="Arial"/>
          <w:b/>
          <w:sz w:val="22"/>
          <w:szCs w:val="22"/>
          <w:lang w:val="es-ES_tradnl"/>
        </w:rPr>
      </w:pPr>
    </w:p>
    <w:p w14:paraId="55F17128" w14:textId="4BABAA32" w:rsidR="00D02830" w:rsidRPr="00D75CAF" w:rsidRDefault="007607C8" w:rsidP="00B81000">
      <w:pPr>
        <w:pStyle w:val="Prrafodelista"/>
        <w:numPr>
          <w:ilvl w:val="0"/>
          <w:numId w:val="41"/>
        </w:numPr>
        <w:rPr>
          <w:rFonts w:cs="Arial"/>
          <w:sz w:val="22"/>
          <w:szCs w:val="22"/>
        </w:rPr>
      </w:pPr>
      <w:r w:rsidRPr="00D75CAF">
        <w:rPr>
          <w:rFonts w:cs="Arial"/>
          <w:b/>
          <w:sz w:val="22"/>
          <w:szCs w:val="22"/>
          <w:lang w:val="es-ES_tradnl"/>
        </w:rPr>
        <w:t>2.</w:t>
      </w:r>
      <w:r w:rsidR="006250AC" w:rsidRPr="00D75CAF">
        <w:rPr>
          <w:rFonts w:cs="Arial"/>
          <w:b/>
          <w:sz w:val="22"/>
          <w:szCs w:val="22"/>
          <w:lang w:val="es-ES_tradnl"/>
        </w:rPr>
        <w:t xml:space="preserve"> </w:t>
      </w:r>
      <w:r w:rsidR="00D02830" w:rsidRPr="00D75CAF">
        <w:rPr>
          <w:rFonts w:cs="Arial"/>
          <w:b/>
          <w:sz w:val="22"/>
          <w:szCs w:val="22"/>
          <w:lang w:val="es-ES_tradnl" w:eastAsia="es-CO"/>
        </w:rPr>
        <w:t xml:space="preserve">GERENCIA </w:t>
      </w:r>
      <w:bookmarkEnd w:id="48"/>
      <w:r w:rsidR="00D02830" w:rsidRPr="00D75CAF">
        <w:rPr>
          <w:rFonts w:cs="Arial"/>
          <w:b/>
          <w:sz w:val="22"/>
          <w:szCs w:val="22"/>
          <w:lang w:val="es-ES_tradnl" w:eastAsia="es-CO"/>
        </w:rPr>
        <w:t xml:space="preserve">   </w:t>
      </w:r>
    </w:p>
    <w:p w14:paraId="2A8EE3CC" w14:textId="77777777" w:rsidR="00401762" w:rsidRPr="00D75CAF" w:rsidRDefault="00401762" w:rsidP="00E207C8">
      <w:pPr>
        <w:overflowPunct/>
        <w:autoSpaceDE/>
        <w:autoSpaceDN/>
        <w:adjustRightInd/>
        <w:spacing w:before="0" w:after="0"/>
        <w:textAlignment w:val="auto"/>
        <w:rPr>
          <w:rFonts w:ascii="Arial" w:hAnsi="Arial" w:cs="Arial"/>
          <w:sz w:val="22"/>
          <w:szCs w:val="22"/>
          <w:lang w:val="es-CO"/>
        </w:rPr>
      </w:pPr>
      <w:bookmarkStart w:id="49" w:name="_Toc192865071"/>
      <w:bookmarkStart w:id="50" w:name="_Toc196538179"/>
    </w:p>
    <w:p w14:paraId="46C5E1E6" w14:textId="13AD1E80"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La Gerencia como responsable de la Compañía y en desarrollo de sus funciones, debe d</w:t>
      </w:r>
      <w:r w:rsidR="00CF06ED" w:rsidRPr="00D75CAF">
        <w:rPr>
          <w:rFonts w:ascii="Arial" w:hAnsi="Arial" w:cs="Arial"/>
          <w:sz w:val="22"/>
          <w:szCs w:val="22"/>
          <w:lang w:val="es-CO"/>
        </w:rPr>
        <w:t xml:space="preserve">ivulgar las disposiciones </w:t>
      </w:r>
      <w:r w:rsidRPr="00D75CAF">
        <w:rPr>
          <w:rFonts w:ascii="Arial" w:hAnsi="Arial" w:cs="Arial"/>
          <w:sz w:val="22"/>
          <w:szCs w:val="22"/>
          <w:lang w:val="es-CO"/>
        </w:rPr>
        <w:t xml:space="preserve">dictadas por </w:t>
      </w:r>
      <w:bookmarkEnd w:id="49"/>
      <w:bookmarkEnd w:id="50"/>
      <w:r w:rsidR="009D4056" w:rsidRPr="00D75CAF">
        <w:rPr>
          <w:rFonts w:ascii="Arial" w:hAnsi="Arial" w:cs="Arial"/>
          <w:sz w:val="22"/>
          <w:szCs w:val="22"/>
          <w:lang w:val="es-CO"/>
        </w:rPr>
        <w:t>l</w:t>
      </w:r>
      <w:r w:rsidR="005149FA" w:rsidRPr="00D75CAF">
        <w:rPr>
          <w:rFonts w:ascii="Arial" w:hAnsi="Arial" w:cs="Arial"/>
          <w:sz w:val="22"/>
          <w:szCs w:val="22"/>
          <w:lang w:val="es-CO"/>
        </w:rPr>
        <w:t>a</w:t>
      </w:r>
      <w:r w:rsidR="009D4056" w:rsidRPr="00D75CAF">
        <w:rPr>
          <w:rFonts w:ascii="Arial" w:hAnsi="Arial" w:cs="Arial"/>
          <w:sz w:val="22"/>
          <w:szCs w:val="22"/>
          <w:lang w:val="es-CO"/>
        </w:rPr>
        <w:t xml:space="preserve"> </w:t>
      </w:r>
      <w:r w:rsidR="005149FA" w:rsidRPr="00D75CAF">
        <w:rPr>
          <w:rFonts w:ascii="Arial" w:hAnsi="Arial" w:cs="Arial"/>
          <w:sz w:val="22"/>
          <w:szCs w:val="22"/>
          <w:lang w:val="es-CO"/>
        </w:rPr>
        <w:t xml:space="preserve">Asamblea de Accionistas </w:t>
      </w:r>
      <w:r w:rsidRPr="00D75CAF">
        <w:rPr>
          <w:rFonts w:ascii="Arial" w:hAnsi="Arial" w:cs="Arial"/>
          <w:sz w:val="22"/>
          <w:szCs w:val="22"/>
          <w:lang w:val="es-CO"/>
        </w:rPr>
        <w:t>y hacer cumplir las tareas emanadas del SIPLA dentro de la Organización</w:t>
      </w:r>
      <w:r w:rsidR="00CF06ED" w:rsidRPr="00D75CAF">
        <w:rPr>
          <w:rFonts w:ascii="Arial" w:hAnsi="Arial" w:cs="Arial"/>
          <w:sz w:val="22"/>
          <w:szCs w:val="22"/>
          <w:lang w:val="es-CO"/>
        </w:rPr>
        <w:t>, por lo tanto le corresponde:</w:t>
      </w:r>
      <w:r w:rsidRPr="00D75CAF">
        <w:rPr>
          <w:rFonts w:ascii="Arial" w:hAnsi="Arial" w:cs="Arial"/>
          <w:sz w:val="22"/>
          <w:szCs w:val="22"/>
          <w:lang w:val="es-CO"/>
        </w:rPr>
        <w:t xml:space="preserve"> </w:t>
      </w:r>
    </w:p>
    <w:p w14:paraId="307817C3" w14:textId="77777777" w:rsidR="00D02830" w:rsidRPr="00D75CAF" w:rsidRDefault="00D02830" w:rsidP="00361E3B">
      <w:pPr>
        <w:overflowPunct/>
        <w:autoSpaceDE/>
        <w:autoSpaceDN/>
        <w:adjustRightInd/>
        <w:spacing w:before="0" w:after="0"/>
        <w:textAlignment w:val="auto"/>
        <w:rPr>
          <w:rFonts w:ascii="Arial" w:hAnsi="Arial" w:cs="Arial"/>
          <w:sz w:val="22"/>
          <w:szCs w:val="22"/>
          <w:lang w:val="es-CO"/>
        </w:rPr>
      </w:pPr>
    </w:p>
    <w:p w14:paraId="71CF1FCB" w14:textId="6D03D21B" w:rsidR="00156910" w:rsidRPr="00D75CAF"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Estudiar con el </w:t>
      </w:r>
      <w:r w:rsidR="000C69F8" w:rsidRPr="00D75CAF">
        <w:rPr>
          <w:rFonts w:ascii="Arial" w:hAnsi="Arial" w:cs="Arial"/>
          <w:sz w:val="22"/>
          <w:szCs w:val="22"/>
          <w:lang w:val="es-CO"/>
        </w:rPr>
        <w:t>Empleado</w:t>
      </w:r>
      <w:r w:rsidRPr="00D75CAF">
        <w:rPr>
          <w:rFonts w:ascii="Arial" w:hAnsi="Arial" w:cs="Arial"/>
          <w:sz w:val="22"/>
          <w:szCs w:val="22"/>
          <w:lang w:val="es-CO"/>
        </w:rPr>
        <w:t xml:space="preserve"> de Cumplimiento el Manual SIPLA diseñado</w:t>
      </w:r>
      <w:r w:rsidR="00156910" w:rsidRPr="00D75CAF">
        <w:rPr>
          <w:rFonts w:ascii="Arial" w:hAnsi="Arial" w:cs="Arial"/>
          <w:sz w:val="22"/>
          <w:szCs w:val="22"/>
          <w:lang w:val="es-CO"/>
        </w:rPr>
        <w:t xml:space="preserve"> y someterlo a consideración de</w:t>
      </w:r>
      <w:r w:rsidR="005149FA" w:rsidRPr="00D75CAF">
        <w:rPr>
          <w:rFonts w:ascii="Arial" w:hAnsi="Arial" w:cs="Arial"/>
          <w:sz w:val="22"/>
          <w:szCs w:val="22"/>
          <w:lang w:val="es-CO"/>
        </w:rPr>
        <w:t xml:space="preserve"> </w:t>
      </w:r>
      <w:r w:rsidR="00156910" w:rsidRPr="00D75CAF">
        <w:rPr>
          <w:rFonts w:ascii="Arial" w:hAnsi="Arial" w:cs="Arial"/>
          <w:sz w:val="22"/>
          <w:szCs w:val="22"/>
          <w:lang w:val="es-CO"/>
        </w:rPr>
        <w:t>l</w:t>
      </w:r>
      <w:r w:rsidR="005149FA" w:rsidRPr="00D75CAF">
        <w:rPr>
          <w:rFonts w:ascii="Arial" w:hAnsi="Arial" w:cs="Arial"/>
          <w:sz w:val="22"/>
          <w:szCs w:val="22"/>
          <w:lang w:val="es-CO"/>
        </w:rPr>
        <w:t>a</w:t>
      </w:r>
      <w:r w:rsidR="00156910" w:rsidRPr="00D75CAF">
        <w:rPr>
          <w:rFonts w:ascii="Arial" w:hAnsi="Arial" w:cs="Arial"/>
          <w:sz w:val="22"/>
          <w:szCs w:val="22"/>
          <w:lang w:val="es-CO"/>
        </w:rPr>
        <w:t xml:space="preserve"> </w:t>
      </w:r>
      <w:r w:rsidR="005149FA" w:rsidRPr="00D75CAF">
        <w:rPr>
          <w:rFonts w:ascii="Arial" w:hAnsi="Arial" w:cs="Arial"/>
          <w:sz w:val="22"/>
          <w:szCs w:val="22"/>
          <w:lang w:val="es-CO"/>
        </w:rPr>
        <w:t>Asamblea de Accionistas</w:t>
      </w:r>
      <w:r w:rsidR="00156910" w:rsidRPr="00D75CAF">
        <w:rPr>
          <w:rFonts w:ascii="Arial" w:hAnsi="Arial" w:cs="Arial"/>
          <w:sz w:val="22"/>
          <w:szCs w:val="22"/>
          <w:lang w:val="es-CO"/>
        </w:rPr>
        <w:t xml:space="preserve">. </w:t>
      </w:r>
    </w:p>
    <w:p w14:paraId="15751F83" w14:textId="77777777" w:rsidR="00CF06ED" w:rsidRPr="00D75CAF" w:rsidRDefault="00CF06ED" w:rsidP="00361E3B">
      <w:pPr>
        <w:overflowPunct/>
        <w:autoSpaceDE/>
        <w:autoSpaceDN/>
        <w:adjustRightInd/>
        <w:spacing w:before="0" w:after="0"/>
        <w:ind w:left="720"/>
        <w:textAlignment w:val="auto"/>
        <w:rPr>
          <w:rFonts w:ascii="Arial" w:hAnsi="Arial" w:cs="Arial"/>
          <w:sz w:val="22"/>
          <w:szCs w:val="22"/>
          <w:lang w:val="es-CO"/>
        </w:rPr>
      </w:pPr>
    </w:p>
    <w:p w14:paraId="494694EB" w14:textId="0FEB2499" w:rsidR="00D02830" w:rsidRPr="00D75CAF" w:rsidRDefault="00CF06ED" w:rsidP="00B81000">
      <w:pPr>
        <w:numPr>
          <w:ilvl w:val="0"/>
          <w:numId w:val="22"/>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Aprobar las actualizaciones que se efectúen del Manual SIPLA, previa aprobación de</w:t>
      </w:r>
      <w:r w:rsidR="005149FA" w:rsidRPr="00D75CAF">
        <w:rPr>
          <w:rFonts w:ascii="Arial" w:hAnsi="Arial" w:cs="Arial"/>
          <w:sz w:val="22"/>
          <w:szCs w:val="22"/>
          <w:lang w:val="es-CO"/>
        </w:rPr>
        <w:t xml:space="preserve"> </w:t>
      </w:r>
      <w:r w:rsidR="004140F2" w:rsidRPr="00D75CAF">
        <w:rPr>
          <w:rFonts w:ascii="Arial" w:hAnsi="Arial" w:cs="Arial"/>
          <w:sz w:val="22"/>
          <w:szCs w:val="22"/>
          <w:lang w:val="es-CO"/>
        </w:rPr>
        <w:t>l</w:t>
      </w:r>
      <w:r w:rsidR="005149FA" w:rsidRPr="00D75CAF">
        <w:rPr>
          <w:rFonts w:ascii="Arial" w:hAnsi="Arial" w:cs="Arial"/>
          <w:sz w:val="22"/>
          <w:szCs w:val="22"/>
          <w:lang w:val="es-CO"/>
        </w:rPr>
        <w:t>a</w:t>
      </w:r>
      <w:r w:rsidR="004140F2" w:rsidRPr="00D75CAF">
        <w:rPr>
          <w:rFonts w:ascii="Arial" w:hAnsi="Arial" w:cs="Arial"/>
          <w:sz w:val="22"/>
          <w:szCs w:val="22"/>
          <w:lang w:val="es-CO"/>
        </w:rPr>
        <w:t xml:space="preserve"> </w:t>
      </w:r>
      <w:r w:rsidR="005149FA" w:rsidRPr="00D75CAF">
        <w:rPr>
          <w:rFonts w:ascii="Arial" w:hAnsi="Arial" w:cs="Arial"/>
          <w:sz w:val="22"/>
          <w:szCs w:val="22"/>
          <w:lang w:val="es-CO"/>
        </w:rPr>
        <w:t>Asamblea de Accionistas</w:t>
      </w:r>
      <w:r w:rsidR="004140F2" w:rsidRPr="00D75CAF">
        <w:rPr>
          <w:rFonts w:ascii="Arial" w:hAnsi="Arial" w:cs="Arial"/>
          <w:sz w:val="22"/>
          <w:szCs w:val="22"/>
          <w:lang w:val="es-CO"/>
        </w:rPr>
        <w:t xml:space="preserve">. </w:t>
      </w:r>
    </w:p>
    <w:p w14:paraId="33CBDB48" w14:textId="77777777" w:rsidR="00D02830" w:rsidRPr="00D75CAF" w:rsidRDefault="00D02830" w:rsidP="00361E3B">
      <w:pPr>
        <w:overflowPunct/>
        <w:autoSpaceDE/>
        <w:autoSpaceDN/>
        <w:adjustRightInd/>
        <w:spacing w:before="0" w:after="0"/>
        <w:textAlignment w:val="auto"/>
        <w:rPr>
          <w:rFonts w:ascii="Arial" w:hAnsi="Arial" w:cs="Arial"/>
          <w:sz w:val="22"/>
          <w:szCs w:val="22"/>
          <w:lang w:val="es-CO"/>
        </w:rPr>
      </w:pPr>
    </w:p>
    <w:p w14:paraId="2EA81FD1" w14:textId="34A702CE" w:rsidR="00D02830" w:rsidRPr="00D75CAF"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Verificar que en los procedimientos desarrollados para el cumplimiento del SIPLA, se encuentren adoptada</w:t>
      </w:r>
      <w:r w:rsidR="005149FA" w:rsidRPr="00D75CAF">
        <w:rPr>
          <w:rFonts w:ascii="Arial" w:hAnsi="Arial" w:cs="Arial"/>
          <w:sz w:val="22"/>
          <w:szCs w:val="22"/>
          <w:lang w:val="es-CO"/>
        </w:rPr>
        <w:t xml:space="preserve">s las políticas trazadas por </w:t>
      </w:r>
      <w:r w:rsidR="00820B6C" w:rsidRPr="00D75CAF">
        <w:rPr>
          <w:rFonts w:ascii="Arial" w:hAnsi="Arial" w:cs="Arial"/>
          <w:sz w:val="22"/>
          <w:szCs w:val="22"/>
          <w:lang w:val="es-CO"/>
        </w:rPr>
        <w:t>l</w:t>
      </w:r>
      <w:r w:rsidR="005149FA" w:rsidRPr="00D75CAF">
        <w:rPr>
          <w:rFonts w:ascii="Arial" w:hAnsi="Arial" w:cs="Arial"/>
          <w:sz w:val="22"/>
          <w:szCs w:val="22"/>
          <w:lang w:val="es-CO"/>
        </w:rPr>
        <w:t>a</w:t>
      </w:r>
      <w:r w:rsidR="00820B6C" w:rsidRPr="00D75CAF">
        <w:rPr>
          <w:rFonts w:ascii="Arial" w:hAnsi="Arial" w:cs="Arial"/>
          <w:sz w:val="22"/>
          <w:szCs w:val="22"/>
          <w:lang w:val="es-CO"/>
        </w:rPr>
        <w:t xml:space="preserve"> </w:t>
      </w:r>
      <w:r w:rsidR="005149FA" w:rsidRPr="00D75CAF">
        <w:rPr>
          <w:rFonts w:ascii="Arial" w:hAnsi="Arial" w:cs="Arial"/>
          <w:sz w:val="22"/>
          <w:szCs w:val="22"/>
          <w:lang w:val="es-CO"/>
        </w:rPr>
        <w:t>Asamblea de Accionistas</w:t>
      </w:r>
      <w:r w:rsidR="00820B6C" w:rsidRPr="00D75CAF">
        <w:rPr>
          <w:rFonts w:ascii="Arial" w:hAnsi="Arial" w:cs="Arial"/>
          <w:sz w:val="22"/>
          <w:szCs w:val="22"/>
          <w:lang w:val="es-CO"/>
        </w:rPr>
        <w:t xml:space="preserve">. </w:t>
      </w:r>
    </w:p>
    <w:p w14:paraId="02D9536C" w14:textId="77777777" w:rsidR="00D02830" w:rsidRPr="00D75CAF" w:rsidRDefault="00D02830" w:rsidP="00361E3B">
      <w:pPr>
        <w:overflowPunct/>
        <w:autoSpaceDE/>
        <w:autoSpaceDN/>
        <w:adjustRightInd/>
        <w:spacing w:before="0" w:after="0"/>
        <w:textAlignment w:val="auto"/>
        <w:rPr>
          <w:rFonts w:ascii="Arial" w:hAnsi="Arial" w:cs="Arial"/>
          <w:sz w:val="22"/>
          <w:szCs w:val="22"/>
          <w:lang w:val="es-CO"/>
        </w:rPr>
      </w:pPr>
    </w:p>
    <w:p w14:paraId="6661F614" w14:textId="7377E246" w:rsidR="00D02830" w:rsidRPr="00D75CAF"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Velar por el adecuado cumplimiento de las políticas, normas y</w:t>
      </w:r>
      <w:r w:rsidR="0032197A" w:rsidRPr="00D75CAF">
        <w:rPr>
          <w:rFonts w:ascii="Arial" w:hAnsi="Arial" w:cs="Arial"/>
          <w:sz w:val="22"/>
          <w:szCs w:val="22"/>
          <w:lang w:val="es-CO"/>
        </w:rPr>
        <w:t xml:space="preserve"> procedimientos trazados por </w:t>
      </w:r>
      <w:r w:rsidR="0065107E" w:rsidRPr="00D75CAF">
        <w:rPr>
          <w:rFonts w:ascii="Arial" w:hAnsi="Arial" w:cs="Arial"/>
          <w:sz w:val="22"/>
          <w:szCs w:val="22"/>
          <w:lang w:val="es-CO"/>
        </w:rPr>
        <w:t>l</w:t>
      </w:r>
      <w:r w:rsidR="0032197A" w:rsidRPr="00D75CAF">
        <w:rPr>
          <w:rFonts w:ascii="Arial" w:hAnsi="Arial" w:cs="Arial"/>
          <w:sz w:val="22"/>
          <w:szCs w:val="22"/>
          <w:lang w:val="es-CO"/>
        </w:rPr>
        <w:t>a</w:t>
      </w:r>
      <w:r w:rsidR="0065107E" w:rsidRPr="00D75CAF">
        <w:rPr>
          <w:rFonts w:ascii="Arial" w:hAnsi="Arial" w:cs="Arial"/>
          <w:sz w:val="22"/>
          <w:szCs w:val="22"/>
          <w:lang w:val="es-CO"/>
        </w:rPr>
        <w:t xml:space="preserve"> </w:t>
      </w:r>
      <w:r w:rsidR="005149FA" w:rsidRPr="00D75CAF">
        <w:rPr>
          <w:rFonts w:ascii="Arial" w:hAnsi="Arial" w:cs="Arial"/>
          <w:sz w:val="22"/>
          <w:szCs w:val="22"/>
          <w:lang w:val="es-CO"/>
        </w:rPr>
        <w:t>Asamblea de Accionistas</w:t>
      </w:r>
      <w:r w:rsidRPr="00D75CAF">
        <w:rPr>
          <w:rFonts w:ascii="Arial" w:hAnsi="Arial" w:cs="Arial"/>
          <w:sz w:val="22"/>
          <w:szCs w:val="22"/>
          <w:lang w:val="es-CO"/>
        </w:rPr>
        <w:t xml:space="preserve">. </w:t>
      </w:r>
    </w:p>
    <w:p w14:paraId="572A3EAC" w14:textId="77777777" w:rsidR="00D02830" w:rsidRPr="00D75CAF" w:rsidRDefault="00D02830" w:rsidP="00361E3B">
      <w:pPr>
        <w:overflowPunct/>
        <w:autoSpaceDE/>
        <w:autoSpaceDN/>
        <w:adjustRightInd/>
        <w:spacing w:before="0" w:after="0"/>
        <w:textAlignment w:val="auto"/>
        <w:rPr>
          <w:rFonts w:ascii="Arial" w:hAnsi="Arial" w:cs="Arial"/>
          <w:sz w:val="22"/>
          <w:szCs w:val="22"/>
          <w:lang w:val="es-CO"/>
        </w:rPr>
      </w:pPr>
    </w:p>
    <w:p w14:paraId="0AB3426D" w14:textId="77777777" w:rsidR="00D02830" w:rsidRPr="00D75CAF"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Efectuar los correctivos necesarios cuando se den las infracciones o sugerir cambios de políticas para que la operación sea viable sin detrimento alguno para la Compañía.</w:t>
      </w:r>
    </w:p>
    <w:p w14:paraId="1A07FF54" w14:textId="77777777" w:rsidR="00D02830" w:rsidRPr="00D75CAF" w:rsidRDefault="00D02830" w:rsidP="00361E3B">
      <w:pPr>
        <w:overflowPunct/>
        <w:autoSpaceDE/>
        <w:autoSpaceDN/>
        <w:adjustRightInd/>
        <w:spacing w:before="0" w:after="0"/>
        <w:textAlignment w:val="auto"/>
        <w:rPr>
          <w:rFonts w:ascii="Arial" w:hAnsi="Arial" w:cs="Arial"/>
          <w:sz w:val="22"/>
          <w:szCs w:val="22"/>
          <w:lang w:val="es-CO"/>
        </w:rPr>
      </w:pPr>
    </w:p>
    <w:p w14:paraId="3FDB080A" w14:textId="77777777" w:rsidR="00D02830" w:rsidRPr="00D75CAF"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Garantizar que las bases de datos y plataforma tecnológica cumplan con los criterios y requisitos establecidos en el SIPLA. </w:t>
      </w:r>
    </w:p>
    <w:p w14:paraId="50D04F42" w14:textId="77777777" w:rsidR="00D02830" w:rsidRPr="00D75CAF" w:rsidRDefault="00D02830" w:rsidP="00361E3B">
      <w:pPr>
        <w:overflowPunct/>
        <w:autoSpaceDE/>
        <w:autoSpaceDN/>
        <w:adjustRightInd/>
        <w:spacing w:before="0" w:after="0"/>
        <w:textAlignment w:val="auto"/>
        <w:rPr>
          <w:rFonts w:ascii="Arial" w:hAnsi="Arial" w:cs="Arial"/>
          <w:sz w:val="22"/>
          <w:szCs w:val="22"/>
          <w:lang w:val="es-CO"/>
        </w:rPr>
      </w:pPr>
    </w:p>
    <w:p w14:paraId="627D78D5" w14:textId="77777777" w:rsidR="00D02830" w:rsidRPr="00D75CAF"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Proveer recursos técnicos y humanos al </w:t>
      </w:r>
      <w:r w:rsidR="000C69F8" w:rsidRPr="00D75CAF">
        <w:rPr>
          <w:rFonts w:ascii="Arial" w:hAnsi="Arial" w:cs="Arial"/>
          <w:sz w:val="22"/>
          <w:szCs w:val="22"/>
          <w:lang w:val="es-CO"/>
        </w:rPr>
        <w:t>Empleado</w:t>
      </w:r>
      <w:r w:rsidRPr="00D75CAF">
        <w:rPr>
          <w:rFonts w:ascii="Arial" w:hAnsi="Arial" w:cs="Arial"/>
          <w:sz w:val="22"/>
          <w:szCs w:val="22"/>
          <w:lang w:val="es-CO"/>
        </w:rPr>
        <w:t xml:space="preserve"> de Cumplimiento para el adecuado desarrollo de su gestión, al igual que para el mantenimiento y funcionamiento del SIPLA. </w:t>
      </w:r>
    </w:p>
    <w:p w14:paraId="029165C4" w14:textId="77777777" w:rsidR="00D02830" w:rsidRPr="00D75CAF" w:rsidRDefault="00D02830" w:rsidP="00361E3B">
      <w:pPr>
        <w:overflowPunct/>
        <w:autoSpaceDE/>
        <w:autoSpaceDN/>
        <w:adjustRightInd/>
        <w:spacing w:before="0" w:after="0"/>
        <w:textAlignment w:val="auto"/>
        <w:rPr>
          <w:rFonts w:ascii="Arial" w:hAnsi="Arial" w:cs="Arial"/>
          <w:sz w:val="22"/>
          <w:szCs w:val="22"/>
          <w:lang w:val="es-CO"/>
        </w:rPr>
      </w:pPr>
    </w:p>
    <w:p w14:paraId="1EF9B046" w14:textId="77777777" w:rsidR="00D02830" w:rsidRPr="00D75CAF"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Prestar efectivo, eficiente y oportuno apoyo al </w:t>
      </w:r>
      <w:r w:rsidR="000C69F8" w:rsidRPr="00D75CAF">
        <w:rPr>
          <w:rFonts w:ascii="Arial" w:hAnsi="Arial" w:cs="Arial"/>
          <w:sz w:val="22"/>
          <w:szCs w:val="22"/>
          <w:lang w:val="es-CO"/>
        </w:rPr>
        <w:t>Empleado</w:t>
      </w:r>
      <w:r w:rsidRPr="00D75CAF">
        <w:rPr>
          <w:rFonts w:ascii="Arial" w:hAnsi="Arial" w:cs="Arial"/>
          <w:sz w:val="22"/>
          <w:szCs w:val="22"/>
          <w:lang w:val="es-CO"/>
        </w:rPr>
        <w:t xml:space="preserve"> de Cumplimiento.</w:t>
      </w:r>
    </w:p>
    <w:p w14:paraId="3E56C487" w14:textId="77777777" w:rsidR="00526708" w:rsidRPr="00D75CAF" w:rsidRDefault="00526708" w:rsidP="00361E3B">
      <w:pPr>
        <w:pStyle w:val="Prrafodelista"/>
        <w:rPr>
          <w:rFonts w:cs="Arial"/>
          <w:sz w:val="22"/>
          <w:szCs w:val="22"/>
        </w:rPr>
      </w:pPr>
    </w:p>
    <w:p w14:paraId="21BE4942" w14:textId="279F8C8C" w:rsidR="00526708" w:rsidRPr="00D75CAF" w:rsidRDefault="00526708" w:rsidP="00B81000">
      <w:pPr>
        <w:numPr>
          <w:ilvl w:val="0"/>
          <w:numId w:val="22"/>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Nombrar al Empleado de Cumplimiento</w:t>
      </w:r>
      <w:r w:rsidR="00477699" w:rsidRPr="00D75CAF">
        <w:rPr>
          <w:rFonts w:ascii="Arial" w:hAnsi="Arial" w:cs="Arial"/>
          <w:sz w:val="22"/>
          <w:szCs w:val="22"/>
          <w:lang w:val="es-CO"/>
        </w:rPr>
        <w:t xml:space="preserve"> Suplente</w:t>
      </w:r>
      <w:r w:rsidRPr="00D75CAF">
        <w:rPr>
          <w:rFonts w:ascii="Arial" w:hAnsi="Arial" w:cs="Arial"/>
          <w:sz w:val="22"/>
          <w:szCs w:val="22"/>
          <w:lang w:val="es-CO"/>
        </w:rPr>
        <w:t xml:space="preserve">. </w:t>
      </w:r>
    </w:p>
    <w:p w14:paraId="368A5E55" w14:textId="77777777" w:rsidR="00B64B34" w:rsidRPr="00D75CAF" w:rsidRDefault="00B64B34" w:rsidP="00B64B34">
      <w:pPr>
        <w:overflowPunct/>
        <w:autoSpaceDE/>
        <w:autoSpaceDN/>
        <w:adjustRightInd/>
        <w:spacing w:before="0" w:after="0"/>
        <w:textAlignment w:val="auto"/>
        <w:rPr>
          <w:rFonts w:ascii="Arial" w:hAnsi="Arial" w:cs="Arial"/>
          <w:sz w:val="22"/>
          <w:szCs w:val="22"/>
          <w:lang w:val="es-CO"/>
        </w:rPr>
      </w:pPr>
    </w:p>
    <w:p w14:paraId="4544FD78" w14:textId="77777777" w:rsidR="0005312F" w:rsidRPr="00D75CAF" w:rsidRDefault="0005312F" w:rsidP="00E207C8">
      <w:pPr>
        <w:overflowPunct/>
        <w:autoSpaceDE/>
        <w:autoSpaceDN/>
        <w:adjustRightInd/>
        <w:spacing w:before="0" w:after="0"/>
        <w:textAlignment w:val="auto"/>
        <w:rPr>
          <w:rFonts w:ascii="Arial" w:hAnsi="Arial" w:cs="Arial"/>
          <w:sz w:val="22"/>
          <w:szCs w:val="22"/>
          <w:lang w:val="es-CO"/>
        </w:rPr>
      </w:pPr>
    </w:p>
    <w:p w14:paraId="2F9551DB" w14:textId="615C2C7C" w:rsidR="00D02830" w:rsidRPr="00D75CAF" w:rsidRDefault="007607C8" w:rsidP="00B81000">
      <w:pPr>
        <w:pStyle w:val="Prrafodelista"/>
        <w:numPr>
          <w:ilvl w:val="0"/>
          <w:numId w:val="42"/>
        </w:numPr>
        <w:rPr>
          <w:rFonts w:cs="Arial"/>
          <w:b/>
          <w:bCs/>
          <w:sz w:val="22"/>
          <w:szCs w:val="22"/>
          <w:lang w:val="es-ES_tradnl" w:eastAsia="es-CO"/>
        </w:rPr>
      </w:pPr>
      <w:bookmarkStart w:id="51" w:name="_Toc303759049"/>
      <w:r w:rsidRPr="00D75CAF">
        <w:rPr>
          <w:rFonts w:cs="Arial"/>
          <w:b/>
          <w:sz w:val="22"/>
          <w:szCs w:val="22"/>
          <w:lang w:val="es-ES_tradnl"/>
        </w:rPr>
        <w:t>3</w:t>
      </w:r>
      <w:r w:rsidR="00526708" w:rsidRPr="00D75CAF">
        <w:rPr>
          <w:rFonts w:cs="Arial"/>
          <w:b/>
          <w:sz w:val="22"/>
          <w:szCs w:val="22"/>
          <w:lang w:val="es-ES_tradnl"/>
        </w:rPr>
        <w:t xml:space="preserve">. </w:t>
      </w:r>
      <w:r w:rsidR="000C69F8" w:rsidRPr="00D75CAF">
        <w:rPr>
          <w:rFonts w:cs="Arial"/>
          <w:b/>
          <w:bCs/>
          <w:sz w:val="22"/>
          <w:szCs w:val="22"/>
          <w:lang w:val="es-ES_tradnl" w:eastAsia="es-CO"/>
        </w:rPr>
        <w:t>EMPLEADO</w:t>
      </w:r>
      <w:r w:rsidR="00D02830" w:rsidRPr="00D75CAF">
        <w:rPr>
          <w:rFonts w:cs="Arial"/>
          <w:b/>
          <w:bCs/>
          <w:sz w:val="22"/>
          <w:szCs w:val="22"/>
          <w:lang w:val="es-ES_tradnl" w:eastAsia="es-CO"/>
        </w:rPr>
        <w:t xml:space="preserve"> DE CUMPLIMIENTO</w:t>
      </w:r>
      <w:bookmarkEnd w:id="51"/>
      <w:r w:rsidR="00D02830" w:rsidRPr="00D75CAF">
        <w:rPr>
          <w:rFonts w:cs="Arial"/>
          <w:b/>
          <w:bCs/>
          <w:sz w:val="22"/>
          <w:szCs w:val="22"/>
          <w:lang w:val="es-ES_tradnl" w:eastAsia="es-CO"/>
        </w:rPr>
        <w:t xml:space="preserve">  </w:t>
      </w:r>
    </w:p>
    <w:p w14:paraId="0E72097E"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47E2CC76" w14:textId="77777777" w:rsidR="00D02830" w:rsidRPr="00D75CAF" w:rsidRDefault="00D02830" w:rsidP="00E207C8">
      <w:pPr>
        <w:overflowPunct/>
        <w:autoSpaceDE/>
        <w:autoSpaceDN/>
        <w:adjustRightInd/>
        <w:spacing w:before="0" w:after="0"/>
        <w:textAlignment w:val="auto"/>
        <w:rPr>
          <w:rFonts w:ascii="Arial" w:hAnsi="Arial" w:cs="Arial"/>
          <w:bCs/>
          <w:sz w:val="22"/>
          <w:szCs w:val="22"/>
          <w:lang w:val="es-CO"/>
        </w:rPr>
      </w:pPr>
      <w:r w:rsidRPr="00D75CAF">
        <w:rPr>
          <w:rFonts w:ascii="Arial" w:hAnsi="Arial" w:cs="Arial"/>
          <w:sz w:val="22"/>
          <w:szCs w:val="22"/>
          <w:lang w:val="es-CO"/>
        </w:rPr>
        <w:t xml:space="preserve">El </w:t>
      </w:r>
      <w:r w:rsidR="000C69F8" w:rsidRPr="00D75CAF">
        <w:rPr>
          <w:rFonts w:ascii="Arial" w:hAnsi="Arial" w:cs="Arial"/>
          <w:sz w:val="22"/>
          <w:szCs w:val="22"/>
          <w:lang w:val="es-CO"/>
        </w:rPr>
        <w:t>Empleado</w:t>
      </w:r>
      <w:r w:rsidRPr="00D75CAF">
        <w:rPr>
          <w:rFonts w:ascii="Arial" w:hAnsi="Arial" w:cs="Arial"/>
          <w:sz w:val="22"/>
          <w:szCs w:val="22"/>
          <w:lang w:val="es-CO"/>
        </w:rPr>
        <w:t xml:space="preserve"> de Cumplimiento y su suplente, quienes por tener un mayor conocimiento y estar capacitados en la prevención y control en materia de Lavado de Activos y Financiación del Terrorismo, le</w:t>
      </w:r>
      <w:bookmarkStart w:id="52" w:name="_UNIDAD_DE_CUMPLIMIENTO"/>
      <w:bookmarkEnd w:id="52"/>
      <w:r w:rsidRPr="00D75CAF">
        <w:rPr>
          <w:rFonts w:ascii="Arial" w:hAnsi="Arial" w:cs="Arial"/>
          <w:bCs/>
          <w:sz w:val="22"/>
          <w:szCs w:val="22"/>
          <w:lang w:val="es-CO"/>
        </w:rPr>
        <w:t xml:space="preserve"> permite mantener una base sólida de información y control, donde la Compañía puede sustentar el conocimiento adecuado de las </w:t>
      </w:r>
      <w:r w:rsidR="000C69F8" w:rsidRPr="00D75CAF">
        <w:rPr>
          <w:rFonts w:ascii="Arial" w:hAnsi="Arial" w:cs="Arial"/>
          <w:bCs/>
          <w:sz w:val="22"/>
          <w:szCs w:val="22"/>
          <w:lang w:val="es-CO"/>
        </w:rPr>
        <w:t>operaciones</w:t>
      </w:r>
      <w:r w:rsidRPr="00D75CAF">
        <w:rPr>
          <w:rFonts w:ascii="Arial" w:hAnsi="Arial" w:cs="Arial"/>
          <w:bCs/>
          <w:sz w:val="22"/>
          <w:szCs w:val="22"/>
          <w:lang w:val="es-CO"/>
        </w:rPr>
        <w:t xml:space="preserve"> que administra en materia de prevención de LA/FT.</w:t>
      </w:r>
    </w:p>
    <w:p w14:paraId="62CAB2B7" w14:textId="77777777" w:rsidR="00401762" w:rsidRPr="00D75CAF" w:rsidRDefault="00401762" w:rsidP="00E207C8">
      <w:pPr>
        <w:keepNext/>
        <w:overflowPunct/>
        <w:autoSpaceDE/>
        <w:autoSpaceDN/>
        <w:adjustRightInd/>
        <w:spacing w:before="0" w:after="0"/>
        <w:textAlignment w:val="auto"/>
        <w:outlineLvl w:val="3"/>
        <w:rPr>
          <w:rFonts w:ascii="Arial" w:hAnsi="Arial" w:cs="Arial"/>
          <w:b/>
          <w:bCs/>
          <w:sz w:val="22"/>
          <w:szCs w:val="22"/>
        </w:rPr>
      </w:pPr>
      <w:bookmarkStart w:id="53" w:name="_Toc197701926"/>
      <w:bookmarkStart w:id="54" w:name="_Toc303759050"/>
    </w:p>
    <w:p w14:paraId="15370D3F" w14:textId="77777777" w:rsidR="00D02830" w:rsidRPr="00D75CAF" w:rsidRDefault="00D02830" w:rsidP="00E207C8">
      <w:pPr>
        <w:keepNext/>
        <w:overflowPunct/>
        <w:autoSpaceDE/>
        <w:autoSpaceDN/>
        <w:adjustRightInd/>
        <w:spacing w:before="0" w:after="0"/>
        <w:textAlignment w:val="auto"/>
        <w:outlineLvl w:val="3"/>
        <w:rPr>
          <w:rFonts w:ascii="Arial" w:hAnsi="Arial" w:cs="Arial"/>
          <w:b/>
          <w:bCs/>
          <w:sz w:val="22"/>
          <w:szCs w:val="22"/>
        </w:rPr>
      </w:pPr>
      <w:r w:rsidRPr="00D75CAF">
        <w:rPr>
          <w:rFonts w:ascii="Arial" w:hAnsi="Arial" w:cs="Arial"/>
          <w:b/>
          <w:bCs/>
          <w:sz w:val="22"/>
          <w:szCs w:val="22"/>
        </w:rPr>
        <w:t>Misión</w:t>
      </w:r>
      <w:bookmarkEnd w:id="53"/>
      <w:bookmarkEnd w:id="54"/>
      <w:r w:rsidRPr="00D75CAF">
        <w:rPr>
          <w:rFonts w:ascii="Arial" w:hAnsi="Arial" w:cs="Arial"/>
          <w:b/>
          <w:bCs/>
          <w:sz w:val="22"/>
          <w:szCs w:val="22"/>
        </w:rPr>
        <w:t xml:space="preserve">  </w:t>
      </w:r>
    </w:p>
    <w:p w14:paraId="7C03D98A" w14:textId="77777777" w:rsidR="00D02830" w:rsidRPr="00D75CAF" w:rsidRDefault="00D02830" w:rsidP="00E207C8">
      <w:pPr>
        <w:overflowPunct/>
        <w:autoSpaceDE/>
        <w:autoSpaceDN/>
        <w:adjustRightInd/>
        <w:spacing w:before="0" w:after="0"/>
        <w:textAlignment w:val="auto"/>
        <w:rPr>
          <w:rFonts w:ascii="Arial" w:hAnsi="Arial" w:cs="Arial"/>
          <w:bCs/>
          <w:sz w:val="22"/>
          <w:szCs w:val="22"/>
        </w:rPr>
      </w:pPr>
      <w:bookmarkStart w:id="55" w:name="_MISIÓN"/>
      <w:bookmarkEnd w:id="55"/>
    </w:p>
    <w:p w14:paraId="3ABD710E" w14:textId="26CD3FA6" w:rsidR="00D02830" w:rsidRPr="00D75CAF" w:rsidRDefault="00D02830" w:rsidP="00E207C8">
      <w:pPr>
        <w:overflowPunct/>
        <w:autoSpaceDE/>
        <w:autoSpaceDN/>
        <w:adjustRightInd/>
        <w:spacing w:before="0" w:after="0"/>
        <w:textAlignment w:val="auto"/>
        <w:rPr>
          <w:rFonts w:ascii="Arial" w:hAnsi="Arial" w:cs="Arial"/>
          <w:bCs/>
          <w:sz w:val="22"/>
          <w:szCs w:val="22"/>
          <w:lang w:val="es-CO"/>
        </w:rPr>
      </w:pPr>
      <w:r w:rsidRPr="00D75CAF">
        <w:rPr>
          <w:rFonts w:ascii="Arial" w:hAnsi="Arial" w:cs="Arial"/>
          <w:bCs/>
          <w:sz w:val="22"/>
          <w:szCs w:val="22"/>
          <w:lang w:val="es-CO"/>
        </w:rPr>
        <w:t xml:space="preserve">El </w:t>
      </w:r>
      <w:r w:rsidR="000C69F8" w:rsidRPr="00D75CAF">
        <w:rPr>
          <w:rFonts w:ascii="Arial" w:hAnsi="Arial" w:cs="Arial"/>
          <w:bCs/>
          <w:sz w:val="22"/>
          <w:szCs w:val="22"/>
          <w:lang w:val="es-CO"/>
        </w:rPr>
        <w:t>Empleado</w:t>
      </w:r>
      <w:r w:rsidRPr="00D75CAF">
        <w:rPr>
          <w:rFonts w:ascii="Arial" w:hAnsi="Arial" w:cs="Arial"/>
          <w:bCs/>
          <w:sz w:val="22"/>
          <w:szCs w:val="22"/>
          <w:lang w:val="es-CO"/>
        </w:rPr>
        <w:t xml:space="preserve"> de Cumplimiento debe asegurar una estructura de prevención y control efectiva, que apoye a la alta gerencia en el adecuado control de los riesgos asociados al Lavado de Activos y la Financiación del Terrorismo, como son: </w:t>
      </w:r>
      <w:r w:rsidR="006F71BE" w:rsidRPr="00D75CAF">
        <w:rPr>
          <w:rFonts w:ascii="Arial" w:hAnsi="Arial" w:cs="Arial"/>
          <w:bCs/>
          <w:sz w:val="22"/>
          <w:szCs w:val="22"/>
          <w:lang w:val="es-CO"/>
        </w:rPr>
        <w:t>R</w:t>
      </w:r>
      <w:r w:rsidR="000C69F8" w:rsidRPr="00D75CAF">
        <w:rPr>
          <w:rFonts w:ascii="Arial" w:hAnsi="Arial" w:cs="Arial"/>
          <w:bCs/>
          <w:sz w:val="22"/>
          <w:szCs w:val="22"/>
          <w:lang w:val="es-CO"/>
        </w:rPr>
        <w:t xml:space="preserve">iesgo operativo, riesgo legal, riesgo de contagio y riesgo </w:t>
      </w:r>
      <w:proofErr w:type="spellStart"/>
      <w:r w:rsidR="000C69F8" w:rsidRPr="00D75CAF">
        <w:rPr>
          <w:rFonts w:ascii="Arial" w:hAnsi="Arial" w:cs="Arial"/>
          <w:bCs/>
          <w:sz w:val="22"/>
          <w:szCs w:val="22"/>
          <w:lang w:val="es-CO"/>
        </w:rPr>
        <w:t>reputacional</w:t>
      </w:r>
      <w:proofErr w:type="spellEnd"/>
      <w:r w:rsidRPr="00D75CAF">
        <w:rPr>
          <w:rFonts w:ascii="Arial" w:hAnsi="Arial" w:cs="Arial"/>
          <w:bCs/>
          <w:sz w:val="22"/>
          <w:szCs w:val="22"/>
          <w:lang w:val="es-CO"/>
        </w:rPr>
        <w:t xml:space="preserve">. </w:t>
      </w:r>
    </w:p>
    <w:p w14:paraId="10A6EB8C" w14:textId="77777777" w:rsidR="00D02830" w:rsidRPr="00D75CAF" w:rsidRDefault="00D02830" w:rsidP="00E207C8">
      <w:pPr>
        <w:overflowPunct/>
        <w:autoSpaceDE/>
        <w:autoSpaceDN/>
        <w:adjustRightInd/>
        <w:spacing w:before="0" w:after="0"/>
        <w:textAlignment w:val="auto"/>
        <w:rPr>
          <w:rFonts w:ascii="Arial" w:hAnsi="Arial" w:cs="Arial"/>
          <w:bCs/>
          <w:sz w:val="22"/>
          <w:szCs w:val="22"/>
          <w:lang w:val="es-CO"/>
        </w:rPr>
      </w:pPr>
      <w:r w:rsidRPr="00D75CAF">
        <w:rPr>
          <w:rFonts w:ascii="Arial" w:hAnsi="Arial" w:cs="Arial"/>
          <w:bCs/>
          <w:sz w:val="22"/>
          <w:szCs w:val="22"/>
          <w:lang w:val="es-CO"/>
        </w:rPr>
        <w:t xml:space="preserve"> </w:t>
      </w:r>
      <w:bookmarkStart w:id="56" w:name="_Toc191347696"/>
      <w:bookmarkStart w:id="57" w:name="_Toc191970557"/>
      <w:bookmarkStart w:id="58" w:name="_Toc191970660"/>
      <w:bookmarkStart w:id="59" w:name="_Toc196538246"/>
    </w:p>
    <w:p w14:paraId="6EA71BF2" w14:textId="77777777" w:rsidR="00D02830" w:rsidRPr="00D75CAF" w:rsidRDefault="00D02830" w:rsidP="00E207C8">
      <w:pPr>
        <w:keepNext/>
        <w:overflowPunct/>
        <w:autoSpaceDE/>
        <w:autoSpaceDN/>
        <w:adjustRightInd/>
        <w:spacing w:before="0" w:after="0"/>
        <w:textAlignment w:val="auto"/>
        <w:outlineLvl w:val="3"/>
        <w:rPr>
          <w:rFonts w:ascii="Arial" w:hAnsi="Arial" w:cs="Arial"/>
          <w:b/>
          <w:bCs/>
          <w:sz w:val="22"/>
          <w:szCs w:val="22"/>
        </w:rPr>
      </w:pPr>
      <w:bookmarkStart w:id="60" w:name="_Toc197701927"/>
      <w:bookmarkStart w:id="61" w:name="_Toc303759051"/>
      <w:r w:rsidRPr="00D75CAF">
        <w:rPr>
          <w:rFonts w:ascii="Arial" w:hAnsi="Arial" w:cs="Arial"/>
          <w:b/>
          <w:bCs/>
          <w:sz w:val="22"/>
          <w:szCs w:val="22"/>
        </w:rPr>
        <w:t>Visión</w:t>
      </w:r>
      <w:bookmarkEnd w:id="60"/>
      <w:bookmarkEnd w:id="61"/>
      <w:r w:rsidRPr="00D75CAF">
        <w:rPr>
          <w:rFonts w:ascii="Arial" w:hAnsi="Arial" w:cs="Arial"/>
          <w:b/>
          <w:bCs/>
          <w:sz w:val="22"/>
          <w:szCs w:val="22"/>
        </w:rPr>
        <w:t xml:space="preserve">  </w:t>
      </w:r>
    </w:p>
    <w:p w14:paraId="1BE7F4B3" w14:textId="77777777" w:rsidR="00D02830" w:rsidRPr="00D75CAF" w:rsidRDefault="00D02830" w:rsidP="00E207C8">
      <w:pPr>
        <w:overflowPunct/>
        <w:autoSpaceDE/>
        <w:autoSpaceDN/>
        <w:adjustRightInd/>
        <w:spacing w:before="0" w:after="0"/>
        <w:textAlignment w:val="auto"/>
        <w:rPr>
          <w:rFonts w:ascii="Arial" w:hAnsi="Arial" w:cs="Arial"/>
          <w:bCs/>
          <w:sz w:val="22"/>
          <w:szCs w:val="22"/>
          <w:lang w:val="es-CO"/>
        </w:rPr>
      </w:pPr>
    </w:p>
    <w:p w14:paraId="2CA32C27" w14:textId="1A730B2C" w:rsidR="00D02830" w:rsidRPr="00D75CAF" w:rsidRDefault="00D02830" w:rsidP="00E207C8">
      <w:pPr>
        <w:overflowPunct/>
        <w:autoSpaceDE/>
        <w:autoSpaceDN/>
        <w:adjustRightInd/>
        <w:spacing w:before="0" w:after="0"/>
        <w:textAlignment w:val="auto"/>
        <w:rPr>
          <w:rFonts w:ascii="Arial" w:hAnsi="Arial" w:cs="Arial"/>
          <w:bCs/>
          <w:sz w:val="22"/>
          <w:szCs w:val="22"/>
          <w:lang w:val="es-CO"/>
        </w:rPr>
      </w:pPr>
      <w:bookmarkStart w:id="62" w:name="_VISIÓN"/>
      <w:bookmarkEnd w:id="56"/>
      <w:bookmarkEnd w:id="57"/>
      <w:bookmarkEnd w:id="58"/>
      <w:bookmarkEnd w:id="59"/>
      <w:bookmarkEnd w:id="62"/>
      <w:r w:rsidRPr="00D75CAF">
        <w:rPr>
          <w:rFonts w:ascii="Arial" w:hAnsi="Arial" w:cs="Arial"/>
          <w:bCs/>
          <w:sz w:val="22"/>
          <w:szCs w:val="22"/>
          <w:lang w:val="es-CO"/>
        </w:rPr>
        <w:t xml:space="preserve">El </w:t>
      </w:r>
      <w:r w:rsidR="000C69F8" w:rsidRPr="00D75CAF">
        <w:rPr>
          <w:rFonts w:ascii="Arial" w:hAnsi="Arial" w:cs="Arial"/>
          <w:bCs/>
          <w:sz w:val="22"/>
          <w:szCs w:val="22"/>
          <w:lang w:val="es-CO"/>
        </w:rPr>
        <w:t>Empleado</w:t>
      </w:r>
      <w:r w:rsidRPr="00D75CAF">
        <w:rPr>
          <w:rFonts w:ascii="Arial" w:hAnsi="Arial" w:cs="Arial"/>
          <w:bCs/>
          <w:sz w:val="22"/>
          <w:szCs w:val="22"/>
          <w:lang w:val="es-CO"/>
        </w:rPr>
        <w:t xml:space="preserve"> de Cumplimiento será quien brinde a los accionistas, </w:t>
      </w:r>
      <w:r w:rsidR="005E4B77" w:rsidRPr="00D75CAF">
        <w:rPr>
          <w:rFonts w:ascii="Arial" w:hAnsi="Arial" w:cs="Arial"/>
          <w:bCs/>
          <w:sz w:val="22"/>
          <w:szCs w:val="22"/>
          <w:lang w:val="es-CO"/>
        </w:rPr>
        <w:t xml:space="preserve">Gerencia, </w:t>
      </w:r>
      <w:r w:rsidRPr="00D75CAF">
        <w:rPr>
          <w:rFonts w:ascii="Arial" w:hAnsi="Arial" w:cs="Arial"/>
          <w:bCs/>
          <w:sz w:val="22"/>
          <w:szCs w:val="22"/>
          <w:lang w:val="es-CO"/>
        </w:rPr>
        <w:t>entes de control, clientes, colaboradores y</w:t>
      </w:r>
      <w:r w:rsidR="000C69F8" w:rsidRPr="00D75CAF">
        <w:rPr>
          <w:rFonts w:ascii="Arial" w:hAnsi="Arial" w:cs="Arial"/>
          <w:bCs/>
          <w:sz w:val="22"/>
          <w:szCs w:val="22"/>
          <w:lang w:val="es-CO"/>
        </w:rPr>
        <w:t xml:space="preserve"> a la comunidad en general, la </w:t>
      </w:r>
      <w:r w:rsidRPr="00D75CAF">
        <w:rPr>
          <w:rFonts w:ascii="Arial" w:hAnsi="Arial" w:cs="Arial"/>
          <w:bCs/>
          <w:sz w:val="22"/>
          <w:szCs w:val="22"/>
          <w:lang w:val="es-CO"/>
        </w:rPr>
        <w:t xml:space="preserve">confianza y seguridad de que las operaciones que se realicen a través de </w:t>
      </w:r>
      <w:r w:rsidR="006F71BE" w:rsidRPr="00D75CAF">
        <w:rPr>
          <w:rFonts w:ascii="Arial" w:hAnsi="Arial" w:cs="Arial"/>
          <w:sz w:val="22"/>
          <w:szCs w:val="22"/>
          <w:lang w:val="es-CO"/>
        </w:rPr>
        <w:t xml:space="preserve">Zona Franca Internacional de Pereira </w:t>
      </w:r>
      <w:r w:rsidRPr="00D75CAF">
        <w:rPr>
          <w:rFonts w:ascii="Arial" w:hAnsi="Arial" w:cs="Arial"/>
          <w:sz w:val="22"/>
          <w:szCs w:val="22"/>
          <w:lang w:val="es-CO"/>
        </w:rPr>
        <w:t>S.A</w:t>
      </w:r>
      <w:r w:rsidR="006F71BE" w:rsidRPr="00D75CAF">
        <w:rPr>
          <w:rFonts w:ascii="Arial" w:hAnsi="Arial" w:cs="Arial"/>
          <w:sz w:val="22"/>
          <w:szCs w:val="22"/>
          <w:lang w:val="es-CO"/>
        </w:rPr>
        <w:t xml:space="preserve">.S. Usuario </w:t>
      </w:r>
      <w:r w:rsidR="006F71BE" w:rsidRPr="00D75CAF">
        <w:rPr>
          <w:rFonts w:ascii="Arial" w:hAnsi="Arial" w:cs="Arial"/>
          <w:sz w:val="22"/>
          <w:szCs w:val="22"/>
          <w:lang w:val="es-CO"/>
        </w:rPr>
        <w:lastRenderedPageBreak/>
        <w:t>Operador</w:t>
      </w:r>
      <w:r w:rsidR="00653FB0" w:rsidRPr="00D75CAF">
        <w:rPr>
          <w:rFonts w:ascii="Arial" w:hAnsi="Arial" w:cs="Arial"/>
          <w:sz w:val="22"/>
          <w:szCs w:val="22"/>
          <w:lang w:val="es-CO"/>
        </w:rPr>
        <w:t xml:space="preserve"> de Zonas Francas</w:t>
      </w:r>
      <w:r w:rsidRPr="00D75CAF">
        <w:rPr>
          <w:rFonts w:ascii="Arial" w:hAnsi="Arial" w:cs="Arial"/>
          <w:bCs/>
          <w:sz w:val="22"/>
          <w:szCs w:val="22"/>
          <w:lang w:val="es-CO"/>
        </w:rPr>
        <w:t xml:space="preserve">, se le estén aplicando las políticas y procedimientos en lo referente a la prevención de actividades delictivas. </w:t>
      </w:r>
    </w:p>
    <w:p w14:paraId="0AE1A5B2" w14:textId="77777777" w:rsidR="000B39B4" w:rsidRPr="00D75CAF" w:rsidRDefault="000B39B4" w:rsidP="00E207C8">
      <w:pPr>
        <w:overflowPunct/>
        <w:autoSpaceDE/>
        <w:autoSpaceDN/>
        <w:adjustRightInd/>
        <w:spacing w:before="0" w:after="0"/>
        <w:textAlignment w:val="auto"/>
        <w:rPr>
          <w:rFonts w:ascii="Arial" w:hAnsi="Arial" w:cs="Arial"/>
          <w:bCs/>
          <w:sz w:val="22"/>
          <w:szCs w:val="22"/>
          <w:lang w:val="es-CO"/>
        </w:rPr>
      </w:pPr>
    </w:p>
    <w:p w14:paraId="0D9E42C2" w14:textId="77777777" w:rsidR="00D02830" w:rsidRPr="00D75CAF" w:rsidRDefault="00D02830" w:rsidP="00E207C8">
      <w:pPr>
        <w:keepNext/>
        <w:overflowPunct/>
        <w:autoSpaceDE/>
        <w:autoSpaceDN/>
        <w:adjustRightInd/>
        <w:spacing w:before="0" w:after="0"/>
        <w:textAlignment w:val="auto"/>
        <w:outlineLvl w:val="3"/>
        <w:rPr>
          <w:rFonts w:ascii="Arial" w:hAnsi="Arial" w:cs="Arial"/>
          <w:b/>
          <w:bCs/>
          <w:sz w:val="22"/>
          <w:szCs w:val="22"/>
        </w:rPr>
      </w:pPr>
      <w:bookmarkStart w:id="63" w:name="_OBJETIVOS_ESTRATÉGICOS"/>
      <w:bookmarkStart w:id="64" w:name="_Toc303759052"/>
      <w:bookmarkEnd w:id="63"/>
      <w:r w:rsidRPr="00D75CAF">
        <w:rPr>
          <w:rFonts w:ascii="Arial" w:hAnsi="Arial" w:cs="Arial"/>
          <w:b/>
          <w:bCs/>
          <w:sz w:val="22"/>
          <w:szCs w:val="22"/>
        </w:rPr>
        <w:t>Funciones</w:t>
      </w:r>
      <w:bookmarkEnd w:id="64"/>
      <w:r w:rsidRPr="00D75CAF">
        <w:rPr>
          <w:rFonts w:ascii="Arial" w:hAnsi="Arial" w:cs="Arial"/>
          <w:b/>
          <w:bCs/>
          <w:sz w:val="22"/>
          <w:szCs w:val="22"/>
        </w:rPr>
        <w:t xml:space="preserve"> </w:t>
      </w:r>
    </w:p>
    <w:p w14:paraId="0B73BC96" w14:textId="77777777" w:rsidR="00D02830" w:rsidRPr="00D75CAF" w:rsidRDefault="00D02830" w:rsidP="00E207C8">
      <w:pPr>
        <w:overflowPunct/>
        <w:autoSpaceDE/>
        <w:autoSpaceDN/>
        <w:adjustRightInd/>
        <w:spacing w:before="0" w:after="0"/>
        <w:textAlignment w:val="auto"/>
        <w:rPr>
          <w:rFonts w:ascii="Arial" w:hAnsi="Arial" w:cs="Arial"/>
          <w:sz w:val="22"/>
          <w:szCs w:val="22"/>
        </w:rPr>
      </w:pPr>
    </w:p>
    <w:p w14:paraId="72166B21" w14:textId="11902F86"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Son </w:t>
      </w:r>
      <w:r w:rsidR="00CA2228" w:rsidRPr="00D75CAF">
        <w:rPr>
          <w:rFonts w:ascii="Arial" w:hAnsi="Arial" w:cs="Arial"/>
          <w:sz w:val="22"/>
          <w:szCs w:val="22"/>
          <w:lang w:val="es-CO"/>
        </w:rPr>
        <w:t>funciones del empleado de cumplimiento</w:t>
      </w:r>
      <w:r w:rsidRPr="00D75CAF">
        <w:rPr>
          <w:rFonts w:ascii="Arial" w:hAnsi="Arial" w:cs="Arial"/>
          <w:sz w:val="22"/>
          <w:szCs w:val="22"/>
          <w:lang w:val="es-CO"/>
        </w:rPr>
        <w:t>:</w:t>
      </w:r>
    </w:p>
    <w:p w14:paraId="6118CA5F" w14:textId="77777777" w:rsidR="00D02830" w:rsidRPr="00D75CAF" w:rsidRDefault="00D02830" w:rsidP="00E207C8">
      <w:pPr>
        <w:overflowPunct/>
        <w:autoSpaceDE/>
        <w:autoSpaceDN/>
        <w:adjustRightInd/>
        <w:spacing w:before="0" w:after="0"/>
        <w:textAlignment w:val="auto"/>
        <w:rPr>
          <w:rFonts w:ascii="Arial" w:hAnsi="Arial" w:cs="Arial"/>
          <w:sz w:val="22"/>
          <w:szCs w:val="22"/>
        </w:rPr>
      </w:pPr>
    </w:p>
    <w:p w14:paraId="0F18823F" w14:textId="77777777" w:rsidR="00D02830" w:rsidRPr="00D75CAF" w:rsidRDefault="00D02830" w:rsidP="00B81000">
      <w:pPr>
        <w:numPr>
          <w:ilvl w:val="0"/>
          <w:numId w:val="9"/>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Definir y desarrollar el SIPLA de acuerdo con las normas nacionales e internacionales.</w:t>
      </w:r>
    </w:p>
    <w:p w14:paraId="3A49554C" w14:textId="77777777" w:rsidR="00D02830" w:rsidRPr="00D75CAF" w:rsidRDefault="00D02830" w:rsidP="00E207C8">
      <w:pPr>
        <w:overflowPunct/>
        <w:autoSpaceDE/>
        <w:autoSpaceDN/>
        <w:adjustRightInd/>
        <w:spacing w:before="0" w:after="0"/>
        <w:ind w:left="360"/>
        <w:textAlignment w:val="auto"/>
        <w:rPr>
          <w:rFonts w:ascii="Arial" w:hAnsi="Arial" w:cs="Arial"/>
          <w:sz w:val="22"/>
          <w:szCs w:val="22"/>
          <w:lang w:val="es-CO"/>
        </w:rPr>
      </w:pPr>
    </w:p>
    <w:p w14:paraId="2A5A171B" w14:textId="77777777" w:rsidR="00D02830" w:rsidRPr="00D75CAF"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D75CAF">
        <w:rPr>
          <w:rFonts w:ascii="Arial" w:hAnsi="Arial" w:cs="Arial"/>
          <w:sz w:val="22"/>
          <w:szCs w:val="22"/>
          <w:lang w:val="es-CO"/>
        </w:rPr>
        <w:t>V</w:t>
      </w:r>
      <w:r w:rsidRPr="00D75CAF">
        <w:rPr>
          <w:rFonts w:ascii="Arial" w:hAnsi="Arial" w:cs="Arial"/>
          <w:bCs/>
          <w:sz w:val="22"/>
          <w:szCs w:val="22"/>
          <w:lang w:val="es-CO"/>
        </w:rPr>
        <w:t>elar por el efectivo, eficiente y oportuno funcionamiento de las diferentes fases que conforman el SIPLA.</w:t>
      </w:r>
    </w:p>
    <w:p w14:paraId="5D35401F" w14:textId="77777777" w:rsidR="00D02830" w:rsidRPr="00D75CAF" w:rsidRDefault="00D02830" w:rsidP="00E207C8">
      <w:pPr>
        <w:overflowPunct/>
        <w:autoSpaceDE/>
        <w:autoSpaceDN/>
        <w:adjustRightInd/>
        <w:spacing w:before="0" w:after="0"/>
        <w:textAlignment w:val="auto"/>
        <w:rPr>
          <w:rFonts w:ascii="Arial" w:hAnsi="Arial" w:cs="Arial"/>
          <w:bCs/>
          <w:sz w:val="22"/>
          <w:szCs w:val="22"/>
          <w:lang w:val="es-CO"/>
        </w:rPr>
      </w:pPr>
    </w:p>
    <w:p w14:paraId="5EE9D2E1" w14:textId="77777777" w:rsidR="00D02830" w:rsidRPr="00D75CAF"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D75CAF">
        <w:rPr>
          <w:rFonts w:ascii="Arial" w:hAnsi="Arial" w:cs="Arial"/>
          <w:bCs/>
          <w:sz w:val="22"/>
          <w:szCs w:val="22"/>
          <w:lang w:val="es-CO"/>
        </w:rPr>
        <w:t xml:space="preserve">Verificar el oportuno y estricto cumplimiento de las normas legales establecidas para la prevención de actividades delictivas </w:t>
      </w:r>
      <w:r w:rsidR="003F105B" w:rsidRPr="00D75CAF">
        <w:rPr>
          <w:rFonts w:ascii="Arial" w:hAnsi="Arial" w:cs="Arial"/>
          <w:bCs/>
          <w:sz w:val="22"/>
          <w:szCs w:val="22"/>
          <w:lang w:val="es-CO"/>
        </w:rPr>
        <w:t>en la Compañía</w:t>
      </w:r>
      <w:r w:rsidRPr="00D75CAF">
        <w:rPr>
          <w:rFonts w:ascii="Arial" w:hAnsi="Arial" w:cs="Arial"/>
          <w:bCs/>
          <w:sz w:val="22"/>
          <w:szCs w:val="22"/>
          <w:lang w:val="es-CO"/>
        </w:rPr>
        <w:t xml:space="preserve">. </w:t>
      </w:r>
    </w:p>
    <w:p w14:paraId="4B4BF7FA" w14:textId="77777777" w:rsidR="00D02830" w:rsidRPr="00D75CAF" w:rsidRDefault="00D02830" w:rsidP="00E207C8">
      <w:pPr>
        <w:overflowPunct/>
        <w:autoSpaceDE/>
        <w:autoSpaceDN/>
        <w:adjustRightInd/>
        <w:spacing w:before="0" w:after="0"/>
        <w:ind w:left="708"/>
        <w:textAlignment w:val="auto"/>
        <w:rPr>
          <w:rFonts w:ascii="Arial" w:hAnsi="Arial" w:cs="Arial"/>
          <w:bCs/>
          <w:sz w:val="22"/>
          <w:szCs w:val="22"/>
          <w:lang w:val="es-CO"/>
        </w:rPr>
      </w:pPr>
    </w:p>
    <w:p w14:paraId="3C74FD6C" w14:textId="77777777" w:rsidR="00D02830" w:rsidRPr="00D75CAF"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D75CAF">
        <w:rPr>
          <w:rFonts w:ascii="Arial" w:hAnsi="Arial" w:cs="Arial"/>
          <w:bCs/>
          <w:sz w:val="22"/>
          <w:szCs w:val="22"/>
          <w:lang w:val="es-CO"/>
        </w:rPr>
        <w:t>Proponer a la administración la actualización del manual y velar por su divulgación a los empleados.</w:t>
      </w:r>
    </w:p>
    <w:p w14:paraId="6F2AFCA3" w14:textId="77777777" w:rsidR="00D02830" w:rsidRPr="00D75CAF" w:rsidRDefault="00D02830" w:rsidP="00E207C8">
      <w:pPr>
        <w:overflowPunct/>
        <w:autoSpaceDE/>
        <w:autoSpaceDN/>
        <w:adjustRightInd/>
        <w:spacing w:before="0" w:after="0"/>
        <w:textAlignment w:val="auto"/>
        <w:rPr>
          <w:rFonts w:ascii="Arial" w:hAnsi="Arial" w:cs="Arial"/>
          <w:bCs/>
          <w:sz w:val="22"/>
          <w:szCs w:val="22"/>
          <w:lang w:val="es-CO"/>
        </w:rPr>
      </w:pPr>
    </w:p>
    <w:p w14:paraId="5F2AE256" w14:textId="77777777" w:rsidR="00D02830" w:rsidRPr="00D75CAF"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D75CAF">
        <w:rPr>
          <w:rFonts w:ascii="Arial" w:hAnsi="Arial" w:cs="Arial"/>
          <w:bCs/>
          <w:sz w:val="22"/>
          <w:szCs w:val="22"/>
          <w:lang w:val="es-CO"/>
        </w:rPr>
        <w:t>Promover la adopción de correctivos al SIPLA.</w:t>
      </w:r>
    </w:p>
    <w:p w14:paraId="0B39F774" w14:textId="77777777" w:rsidR="00D02830" w:rsidRPr="00D75CAF" w:rsidRDefault="00D02830" w:rsidP="00E207C8">
      <w:pPr>
        <w:overflowPunct/>
        <w:autoSpaceDE/>
        <w:autoSpaceDN/>
        <w:adjustRightInd/>
        <w:spacing w:before="0" w:after="0"/>
        <w:ind w:left="708"/>
        <w:textAlignment w:val="auto"/>
        <w:rPr>
          <w:rFonts w:ascii="Arial" w:hAnsi="Arial" w:cs="Arial"/>
          <w:bCs/>
          <w:sz w:val="22"/>
          <w:szCs w:val="22"/>
          <w:lang w:val="es-CO"/>
        </w:rPr>
      </w:pPr>
    </w:p>
    <w:p w14:paraId="49D6DA6F" w14:textId="77777777" w:rsidR="00D02830" w:rsidRPr="00D75CAF" w:rsidRDefault="003F105B"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D75CAF">
        <w:rPr>
          <w:rFonts w:ascii="Arial" w:hAnsi="Arial" w:cs="Arial"/>
          <w:bCs/>
          <w:sz w:val="22"/>
          <w:szCs w:val="22"/>
          <w:lang w:val="es-CO"/>
        </w:rPr>
        <w:t>P</w:t>
      </w:r>
      <w:r w:rsidR="00D02830" w:rsidRPr="00D75CAF">
        <w:rPr>
          <w:rFonts w:ascii="Arial" w:hAnsi="Arial" w:cs="Arial"/>
          <w:bCs/>
          <w:sz w:val="22"/>
          <w:szCs w:val="22"/>
          <w:lang w:val="es-CO"/>
        </w:rPr>
        <w:t xml:space="preserve">rogramar y </w:t>
      </w:r>
      <w:r w:rsidRPr="00D75CAF">
        <w:rPr>
          <w:rFonts w:ascii="Arial" w:hAnsi="Arial" w:cs="Arial"/>
          <w:bCs/>
          <w:sz w:val="22"/>
          <w:szCs w:val="22"/>
          <w:lang w:val="es-CO"/>
        </w:rPr>
        <w:t>coordinar el plan</w:t>
      </w:r>
      <w:r w:rsidR="00D02830" w:rsidRPr="00D75CAF">
        <w:rPr>
          <w:rFonts w:ascii="Arial" w:hAnsi="Arial" w:cs="Arial"/>
          <w:bCs/>
          <w:sz w:val="22"/>
          <w:szCs w:val="22"/>
          <w:lang w:val="es-CO"/>
        </w:rPr>
        <w:t xml:space="preserve"> de capacitación en SIPLA, necesario para que los diferentes empleados de la Compañía estén debidamente informados y actualizados. </w:t>
      </w:r>
    </w:p>
    <w:p w14:paraId="52869E21" w14:textId="77777777" w:rsidR="00D02830" w:rsidRPr="00D75CAF" w:rsidRDefault="00D02830" w:rsidP="00E207C8">
      <w:pPr>
        <w:overflowPunct/>
        <w:autoSpaceDE/>
        <w:autoSpaceDN/>
        <w:adjustRightInd/>
        <w:spacing w:before="0" w:after="0"/>
        <w:textAlignment w:val="auto"/>
        <w:rPr>
          <w:rFonts w:ascii="Arial" w:hAnsi="Arial" w:cs="Arial"/>
          <w:bCs/>
          <w:sz w:val="22"/>
          <w:szCs w:val="22"/>
          <w:lang w:val="es-CO"/>
        </w:rPr>
      </w:pPr>
    </w:p>
    <w:p w14:paraId="116D2E9C" w14:textId="77777777" w:rsidR="00D02830" w:rsidRPr="00D75CAF"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D75CAF">
        <w:rPr>
          <w:rFonts w:ascii="Arial" w:hAnsi="Arial" w:cs="Arial"/>
          <w:bCs/>
          <w:sz w:val="22"/>
          <w:szCs w:val="22"/>
          <w:lang w:val="es-CO"/>
        </w:rPr>
        <w:t xml:space="preserve">Controlar y verificar la ejecución de las medidas adoptadas en este campo, así como la información suministrada por los usuarios activos de la Sociedad. </w:t>
      </w:r>
    </w:p>
    <w:p w14:paraId="24A1C940" w14:textId="77777777" w:rsidR="00D02830" w:rsidRPr="00D75CAF" w:rsidRDefault="00D02830" w:rsidP="00E207C8">
      <w:pPr>
        <w:overflowPunct/>
        <w:autoSpaceDE/>
        <w:autoSpaceDN/>
        <w:adjustRightInd/>
        <w:spacing w:before="0" w:after="0"/>
        <w:ind w:left="708"/>
        <w:textAlignment w:val="auto"/>
        <w:rPr>
          <w:rFonts w:ascii="Arial" w:hAnsi="Arial" w:cs="Arial"/>
          <w:bCs/>
          <w:sz w:val="22"/>
          <w:szCs w:val="22"/>
          <w:lang w:val="es-CO"/>
        </w:rPr>
      </w:pPr>
    </w:p>
    <w:p w14:paraId="6DB26707" w14:textId="77777777" w:rsidR="00D02830" w:rsidRPr="00D75CAF"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D75CAF">
        <w:rPr>
          <w:rFonts w:ascii="Arial" w:hAnsi="Arial" w:cs="Arial"/>
          <w:bCs/>
          <w:sz w:val="22"/>
          <w:szCs w:val="22"/>
          <w:lang w:val="es-CO"/>
        </w:rPr>
        <w:t>Realizar, en conjunto con el Comité de Cumplimiento, un estudio para determinar si una operación inusual reviste el carácter de sospechosa.</w:t>
      </w:r>
    </w:p>
    <w:p w14:paraId="70275C05" w14:textId="77777777" w:rsidR="00D02830" w:rsidRPr="00D75CAF" w:rsidRDefault="00D02830" w:rsidP="00E207C8">
      <w:pPr>
        <w:overflowPunct/>
        <w:autoSpaceDE/>
        <w:autoSpaceDN/>
        <w:adjustRightInd/>
        <w:spacing w:before="0" w:after="0"/>
        <w:textAlignment w:val="auto"/>
        <w:rPr>
          <w:rFonts w:ascii="Arial" w:hAnsi="Arial" w:cs="Arial"/>
          <w:bCs/>
          <w:sz w:val="22"/>
          <w:szCs w:val="22"/>
          <w:lang w:val="es-CO"/>
        </w:rPr>
      </w:pPr>
    </w:p>
    <w:p w14:paraId="31021BFC" w14:textId="35CA8D55" w:rsidR="00D02830" w:rsidRPr="00D75CAF" w:rsidRDefault="005149FA"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D75CAF">
        <w:rPr>
          <w:rFonts w:ascii="Arial" w:hAnsi="Arial" w:cs="Arial"/>
          <w:bCs/>
          <w:sz w:val="22"/>
          <w:szCs w:val="22"/>
          <w:lang w:val="es-CO"/>
        </w:rPr>
        <w:t xml:space="preserve">Informar a </w:t>
      </w:r>
      <w:r w:rsidR="00BF352F" w:rsidRPr="00D75CAF">
        <w:rPr>
          <w:rFonts w:ascii="Arial" w:hAnsi="Arial" w:cs="Arial"/>
          <w:bCs/>
          <w:sz w:val="22"/>
          <w:szCs w:val="22"/>
          <w:lang w:val="es-CO"/>
        </w:rPr>
        <w:t>l</w:t>
      </w:r>
      <w:r w:rsidRPr="00D75CAF">
        <w:rPr>
          <w:rFonts w:ascii="Arial" w:hAnsi="Arial" w:cs="Arial"/>
          <w:bCs/>
          <w:sz w:val="22"/>
          <w:szCs w:val="22"/>
          <w:lang w:val="es-CO"/>
        </w:rPr>
        <w:t>a</w:t>
      </w:r>
      <w:r w:rsidR="00D02830" w:rsidRPr="00D75CAF">
        <w:rPr>
          <w:rFonts w:ascii="Arial" w:hAnsi="Arial" w:cs="Arial"/>
          <w:bCs/>
          <w:sz w:val="22"/>
          <w:szCs w:val="22"/>
          <w:lang w:val="es-CO"/>
        </w:rPr>
        <w:t xml:space="preserve"> </w:t>
      </w:r>
      <w:r w:rsidRPr="00D75CAF">
        <w:rPr>
          <w:rFonts w:ascii="Arial" w:hAnsi="Arial" w:cs="Arial"/>
          <w:bCs/>
          <w:sz w:val="22"/>
          <w:szCs w:val="22"/>
          <w:lang w:val="es-CO"/>
        </w:rPr>
        <w:t xml:space="preserve">Asamblea de Accionistas </w:t>
      </w:r>
      <w:r w:rsidR="00D02830" w:rsidRPr="00D75CAF">
        <w:rPr>
          <w:rFonts w:ascii="Arial" w:hAnsi="Arial" w:cs="Arial"/>
          <w:bCs/>
          <w:sz w:val="22"/>
          <w:szCs w:val="22"/>
          <w:lang w:val="es-CO"/>
        </w:rPr>
        <w:t xml:space="preserve">y a la Gerencia acerca de las posibles fallas u omisiones de los controles para la prevención de actividades delictivas, que comprometan la responsabilidad de los empleados y de la </w:t>
      </w:r>
      <w:r w:rsidR="003F105B" w:rsidRPr="00D75CAF">
        <w:rPr>
          <w:rFonts w:ascii="Arial" w:hAnsi="Arial" w:cs="Arial"/>
          <w:bCs/>
          <w:sz w:val="22"/>
          <w:szCs w:val="22"/>
          <w:lang w:val="es-CO"/>
        </w:rPr>
        <w:t>Sociedad</w:t>
      </w:r>
      <w:r w:rsidR="00D02830" w:rsidRPr="00D75CAF">
        <w:rPr>
          <w:rFonts w:ascii="Arial" w:hAnsi="Arial" w:cs="Arial"/>
          <w:bCs/>
          <w:sz w:val="22"/>
          <w:szCs w:val="22"/>
          <w:lang w:val="es-CO"/>
        </w:rPr>
        <w:t>.</w:t>
      </w:r>
    </w:p>
    <w:p w14:paraId="38F8693D" w14:textId="77777777" w:rsidR="00D02830" w:rsidRPr="00D75CAF" w:rsidRDefault="00D02830" w:rsidP="00E207C8">
      <w:pPr>
        <w:overflowPunct/>
        <w:autoSpaceDE/>
        <w:autoSpaceDN/>
        <w:adjustRightInd/>
        <w:spacing w:before="0" w:after="0"/>
        <w:textAlignment w:val="auto"/>
        <w:rPr>
          <w:rFonts w:ascii="Arial" w:hAnsi="Arial" w:cs="Arial"/>
          <w:bCs/>
          <w:sz w:val="22"/>
          <w:szCs w:val="22"/>
          <w:lang w:val="es-CO"/>
        </w:rPr>
      </w:pPr>
    </w:p>
    <w:p w14:paraId="2CEA2912" w14:textId="77777777" w:rsidR="00D02830" w:rsidRPr="00D75CAF"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D75CAF">
        <w:rPr>
          <w:rFonts w:ascii="Arial" w:hAnsi="Arial" w:cs="Arial"/>
          <w:bCs/>
          <w:sz w:val="22"/>
          <w:szCs w:val="22"/>
          <w:lang w:val="es-CO"/>
        </w:rPr>
        <w:t xml:space="preserve">Remitir a la UIAF dentro de los términos establecidos, los reportes positivos y/o negativos de comercio exterior y de operaciones sospechosas. </w:t>
      </w:r>
    </w:p>
    <w:p w14:paraId="2E365E33" w14:textId="77777777" w:rsidR="00D02830" w:rsidRPr="00D75CAF" w:rsidRDefault="00D02830" w:rsidP="00E207C8">
      <w:pPr>
        <w:overflowPunct/>
        <w:autoSpaceDE/>
        <w:autoSpaceDN/>
        <w:adjustRightInd/>
        <w:spacing w:before="0" w:after="0"/>
        <w:ind w:left="708"/>
        <w:textAlignment w:val="auto"/>
        <w:rPr>
          <w:rFonts w:ascii="Arial" w:hAnsi="Arial" w:cs="Arial"/>
          <w:bCs/>
          <w:sz w:val="22"/>
          <w:szCs w:val="22"/>
          <w:lang w:val="es-CO"/>
        </w:rPr>
      </w:pPr>
    </w:p>
    <w:p w14:paraId="76C88904" w14:textId="77777777" w:rsidR="00D02830" w:rsidRPr="00D75CAF"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D75CAF">
        <w:rPr>
          <w:rFonts w:ascii="Arial" w:hAnsi="Arial" w:cs="Arial"/>
          <w:bCs/>
          <w:sz w:val="22"/>
          <w:szCs w:val="22"/>
          <w:lang w:val="es-CO"/>
        </w:rPr>
        <w:t xml:space="preserve">Atender y coordinar cualquier requerimiento, solicitud o diligencia de autoridad judicial o administrativa en materia de prevención y control de actividades delictivas. </w:t>
      </w:r>
    </w:p>
    <w:p w14:paraId="063D4B07" w14:textId="77777777" w:rsidR="00401762" w:rsidRPr="00D75CAF" w:rsidRDefault="00401762" w:rsidP="00E207C8">
      <w:pPr>
        <w:keepNext/>
        <w:overflowPunct/>
        <w:autoSpaceDE/>
        <w:autoSpaceDN/>
        <w:adjustRightInd/>
        <w:spacing w:before="0" w:after="0"/>
        <w:jc w:val="left"/>
        <w:textAlignment w:val="auto"/>
        <w:outlineLvl w:val="3"/>
        <w:rPr>
          <w:rFonts w:ascii="Arial" w:hAnsi="Arial" w:cs="Arial"/>
          <w:b/>
          <w:bCs/>
          <w:sz w:val="22"/>
          <w:szCs w:val="22"/>
        </w:rPr>
      </w:pPr>
      <w:bookmarkStart w:id="65" w:name="_Toc303759053"/>
    </w:p>
    <w:p w14:paraId="787406A9" w14:textId="77777777" w:rsidR="00D02830" w:rsidRPr="00D75CAF" w:rsidRDefault="00D02830" w:rsidP="00B81000">
      <w:pPr>
        <w:pStyle w:val="Prrafodelista"/>
        <w:keepNext/>
        <w:numPr>
          <w:ilvl w:val="0"/>
          <w:numId w:val="35"/>
        </w:numPr>
        <w:tabs>
          <w:tab w:val="left" w:pos="1086"/>
        </w:tabs>
        <w:ind w:left="709"/>
        <w:outlineLvl w:val="1"/>
        <w:rPr>
          <w:rFonts w:cs="Arial"/>
          <w:b/>
          <w:bCs/>
          <w:sz w:val="22"/>
          <w:szCs w:val="22"/>
        </w:rPr>
      </w:pPr>
      <w:bookmarkStart w:id="66" w:name="_Toc303759055"/>
      <w:bookmarkEnd w:id="65"/>
      <w:r w:rsidRPr="00D75CAF">
        <w:rPr>
          <w:rFonts w:cs="Arial"/>
          <w:b/>
          <w:bCs/>
          <w:sz w:val="22"/>
          <w:szCs w:val="22"/>
        </w:rPr>
        <w:t>ÓRGAN</w:t>
      </w:r>
      <w:bookmarkStart w:id="67" w:name="_Toc197701912"/>
      <w:bookmarkStart w:id="68" w:name="_Toc192865073"/>
      <w:r w:rsidRPr="00D75CAF">
        <w:rPr>
          <w:rFonts w:cs="Arial"/>
          <w:b/>
          <w:bCs/>
          <w:sz w:val="22"/>
          <w:szCs w:val="22"/>
        </w:rPr>
        <w:t>OS DE CONTROL</w:t>
      </w:r>
      <w:bookmarkEnd w:id="66"/>
      <w:bookmarkEnd w:id="67"/>
      <w:r w:rsidRPr="00D75CAF">
        <w:rPr>
          <w:rFonts w:cs="Arial"/>
          <w:b/>
          <w:bCs/>
          <w:sz w:val="22"/>
          <w:szCs w:val="22"/>
        </w:rPr>
        <w:t xml:space="preserve"> </w:t>
      </w:r>
    </w:p>
    <w:bookmarkEnd w:id="68"/>
    <w:p w14:paraId="1630674D"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59F7A9A5" w14:textId="77777777" w:rsidR="006250AC"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Son las instancias responsables de efectuar una evaluación del SIPLA para determinar fallas o debilidades e informarlas al </w:t>
      </w:r>
      <w:r w:rsidR="000C69F8" w:rsidRPr="00D75CAF">
        <w:rPr>
          <w:rFonts w:ascii="Arial" w:hAnsi="Arial" w:cs="Arial"/>
          <w:sz w:val="22"/>
          <w:szCs w:val="22"/>
          <w:lang w:val="es-CO"/>
        </w:rPr>
        <w:t>Empleado</w:t>
      </w:r>
      <w:r w:rsidRPr="00D75CAF">
        <w:rPr>
          <w:rFonts w:ascii="Arial" w:hAnsi="Arial" w:cs="Arial"/>
          <w:sz w:val="22"/>
          <w:szCs w:val="22"/>
          <w:lang w:val="es-CO"/>
        </w:rPr>
        <w:t xml:space="preserve"> de Cumplimiento para los correctivos de rigor. </w:t>
      </w:r>
      <w:bookmarkStart w:id="69" w:name="_Toc303759056"/>
    </w:p>
    <w:p w14:paraId="0D341362" w14:textId="77777777" w:rsidR="006250AC" w:rsidRPr="00D75CAF" w:rsidRDefault="006250AC" w:rsidP="00E207C8">
      <w:pPr>
        <w:overflowPunct/>
        <w:autoSpaceDE/>
        <w:autoSpaceDN/>
        <w:adjustRightInd/>
        <w:spacing w:before="0" w:after="0"/>
        <w:textAlignment w:val="auto"/>
        <w:rPr>
          <w:rFonts w:ascii="Arial" w:hAnsi="Arial" w:cs="Arial"/>
          <w:sz w:val="22"/>
          <w:szCs w:val="22"/>
          <w:lang w:val="es-CO"/>
        </w:rPr>
      </w:pPr>
    </w:p>
    <w:p w14:paraId="21D8546B" w14:textId="6EC6B2DF" w:rsidR="00D02830" w:rsidRPr="00D75CAF" w:rsidRDefault="006250AC" w:rsidP="00B81000">
      <w:pPr>
        <w:pStyle w:val="Prrafodelista"/>
        <w:numPr>
          <w:ilvl w:val="0"/>
          <w:numId w:val="43"/>
        </w:numPr>
        <w:rPr>
          <w:rFonts w:cs="Arial"/>
          <w:b/>
          <w:bCs/>
          <w:sz w:val="22"/>
          <w:szCs w:val="22"/>
          <w:lang w:val="es-ES_tradnl" w:eastAsia="es-CO"/>
        </w:rPr>
      </w:pPr>
      <w:r w:rsidRPr="00D75CAF">
        <w:rPr>
          <w:rFonts w:cs="Arial"/>
          <w:b/>
          <w:sz w:val="22"/>
          <w:szCs w:val="22"/>
        </w:rPr>
        <w:t>1.</w:t>
      </w:r>
      <w:r w:rsidRPr="00D75CAF">
        <w:rPr>
          <w:rFonts w:cs="Arial"/>
          <w:sz w:val="22"/>
          <w:szCs w:val="22"/>
        </w:rPr>
        <w:t xml:space="preserve"> </w:t>
      </w:r>
      <w:bookmarkStart w:id="70" w:name="_Toc303759057"/>
      <w:bookmarkEnd w:id="69"/>
      <w:r w:rsidR="00496BAC" w:rsidRPr="00D75CAF">
        <w:rPr>
          <w:rFonts w:cs="Arial"/>
          <w:b/>
          <w:bCs/>
          <w:sz w:val="22"/>
          <w:szCs w:val="22"/>
          <w:lang w:val="es-ES_tradnl" w:eastAsia="es-CO"/>
        </w:rPr>
        <w:t>AUDITORÍ</w:t>
      </w:r>
      <w:r w:rsidR="00D02830" w:rsidRPr="00D75CAF">
        <w:rPr>
          <w:rFonts w:cs="Arial"/>
          <w:b/>
          <w:bCs/>
          <w:sz w:val="22"/>
          <w:szCs w:val="22"/>
          <w:lang w:val="es-ES_tradnl" w:eastAsia="es-CO"/>
        </w:rPr>
        <w:t>A EXTERNA</w:t>
      </w:r>
      <w:bookmarkEnd w:id="70"/>
      <w:r w:rsidR="00575C31" w:rsidRPr="00D75CAF">
        <w:rPr>
          <w:rFonts w:cs="Arial"/>
          <w:b/>
          <w:bCs/>
          <w:sz w:val="22"/>
          <w:szCs w:val="22"/>
          <w:lang w:val="es-ES_tradnl" w:eastAsia="es-CO"/>
        </w:rPr>
        <w:t xml:space="preserve">  Y/O REVISORÍA FISCAL </w:t>
      </w:r>
    </w:p>
    <w:p w14:paraId="032B6118"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32388F7D" w14:textId="53D603A0" w:rsidR="00D02830" w:rsidRPr="00D75CAF" w:rsidRDefault="00575C31"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Dentro de sus funciones esta,</w:t>
      </w:r>
      <w:r w:rsidR="00D02830" w:rsidRPr="00D75CAF">
        <w:rPr>
          <w:rFonts w:ascii="Arial" w:hAnsi="Arial" w:cs="Arial"/>
          <w:sz w:val="22"/>
          <w:szCs w:val="22"/>
          <w:lang w:val="es-CO"/>
        </w:rPr>
        <w:t xml:space="preserve"> revisar los inventarios de los usuarios para establecer la concordancia con la información </w:t>
      </w:r>
      <w:r w:rsidR="000842BD" w:rsidRPr="00D75CAF">
        <w:rPr>
          <w:rFonts w:ascii="Arial" w:hAnsi="Arial" w:cs="Arial"/>
          <w:sz w:val="22"/>
          <w:szCs w:val="22"/>
          <w:lang w:val="es-CO"/>
        </w:rPr>
        <w:t>d</w:t>
      </w:r>
      <w:r w:rsidR="00D02830" w:rsidRPr="00D75CAF">
        <w:rPr>
          <w:rFonts w:ascii="Arial" w:hAnsi="Arial" w:cs="Arial"/>
          <w:sz w:val="22"/>
          <w:szCs w:val="22"/>
          <w:lang w:val="es-CO"/>
        </w:rPr>
        <w:t xml:space="preserve">e </w:t>
      </w:r>
      <w:r w:rsidR="000842BD" w:rsidRPr="00D75CAF">
        <w:rPr>
          <w:rFonts w:ascii="Arial" w:hAnsi="Arial" w:cs="Arial"/>
          <w:sz w:val="22"/>
          <w:szCs w:val="22"/>
          <w:lang w:val="es-CO"/>
        </w:rPr>
        <w:t>la Organización</w:t>
      </w:r>
      <w:r w:rsidR="00D02830" w:rsidRPr="00D75CAF">
        <w:rPr>
          <w:rFonts w:ascii="Arial" w:hAnsi="Arial" w:cs="Arial"/>
          <w:sz w:val="22"/>
          <w:szCs w:val="22"/>
          <w:lang w:val="es-CO"/>
        </w:rPr>
        <w:t xml:space="preserve">, además de lo consagrado en el Decreto 2685 de 1999 </w:t>
      </w:r>
      <w:r w:rsidR="000842BD" w:rsidRPr="00D75CAF">
        <w:rPr>
          <w:rFonts w:ascii="Arial" w:hAnsi="Arial" w:cs="Arial"/>
          <w:sz w:val="22"/>
          <w:szCs w:val="22"/>
          <w:lang w:val="es-CO"/>
        </w:rPr>
        <w:t xml:space="preserve">y la Resolución 4240 de 2000. </w:t>
      </w:r>
    </w:p>
    <w:p w14:paraId="3EE589FA"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637BD4DC" w14:textId="7715C1FD" w:rsidR="00CA2228"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Dentro de su labor </w:t>
      </w:r>
      <w:r w:rsidR="000842BD" w:rsidRPr="00D75CAF">
        <w:rPr>
          <w:rFonts w:ascii="Arial" w:hAnsi="Arial" w:cs="Arial"/>
          <w:sz w:val="22"/>
          <w:szCs w:val="22"/>
          <w:lang w:val="es-CO"/>
        </w:rPr>
        <w:t>también revisará</w:t>
      </w:r>
      <w:r w:rsidRPr="00D75CAF">
        <w:rPr>
          <w:rFonts w:ascii="Arial" w:hAnsi="Arial" w:cs="Arial"/>
          <w:sz w:val="22"/>
          <w:szCs w:val="22"/>
          <w:lang w:val="es-CO"/>
        </w:rPr>
        <w:t xml:space="preserve"> el cumplimiento de las obligaciones en materia de administración del riesgo de LA/FT </w:t>
      </w:r>
      <w:r w:rsidR="00575C31" w:rsidRPr="00D75CAF">
        <w:rPr>
          <w:rFonts w:ascii="Arial" w:hAnsi="Arial" w:cs="Arial"/>
          <w:sz w:val="22"/>
          <w:szCs w:val="22"/>
          <w:lang w:val="es-CO"/>
        </w:rPr>
        <w:t xml:space="preserve">de la Zona Franca </w:t>
      </w:r>
      <w:proofErr w:type="spellStart"/>
      <w:r w:rsidR="00575C31" w:rsidRPr="00D75CAF">
        <w:rPr>
          <w:rFonts w:ascii="Arial" w:hAnsi="Arial" w:cs="Arial"/>
          <w:sz w:val="22"/>
          <w:szCs w:val="22"/>
          <w:lang w:val="es-CO"/>
        </w:rPr>
        <w:t>Internacinal</w:t>
      </w:r>
      <w:proofErr w:type="spellEnd"/>
      <w:r w:rsidR="00575C31" w:rsidRPr="00D75CAF">
        <w:rPr>
          <w:rFonts w:ascii="Arial" w:hAnsi="Arial" w:cs="Arial"/>
          <w:sz w:val="22"/>
          <w:szCs w:val="22"/>
          <w:lang w:val="es-CO"/>
        </w:rPr>
        <w:t xml:space="preserve"> de Pereira y </w:t>
      </w:r>
      <w:r w:rsidRPr="00D75CAF">
        <w:rPr>
          <w:rFonts w:ascii="Arial" w:hAnsi="Arial" w:cs="Arial"/>
          <w:sz w:val="22"/>
          <w:szCs w:val="22"/>
          <w:lang w:val="es-CO"/>
        </w:rPr>
        <w:t xml:space="preserve">de los clientes </w:t>
      </w:r>
      <w:r w:rsidR="00575C31" w:rsidRPr="00D75CAF">
        <w:rPr>
          <w:rFonts w:ascii="Arial" w:hAnsi="Arial" w:cs="Arial"/>
          <w:sz w:val="22"/>
          <w:szCs w:val="22"/>
          <w:lang w:val="es-CO"/>
        </w:rPr>
        <w:t xml:space="preserve">de la misma </w:t>
      </w:r>
      <w:r w:rsidRPr="00D75CAF">
        <w:rPr>
          <w:rFonts w:ascii="Arial" w:hAnsi="Arial" w:cs="Arial"/>
          <w:sz w:val="22"/>
          <w:szCs w:val="22"/>
          <w:lang w:val="es-CO"/>
        </w:rPr>
        <w:t>en su calidad de usuarios</w:t>
      </w:r>
      <w:r w:rsidR="000762CE" w:rsidRPr="00D75CAF">
        <w:rPr>
          <w:rFonts w:ascii="Arial" w:hAnsi="Arial" w:cs="Arial"/>
          <w:sz w:val="22"/>
          <w:szCs w:val="22"/>
          <w:lang w:val="es-CO"/>
        </w:rPr>
        <w:t xml:space="preserve">. </w:t>
      </w:r>
    </w:p>
    <w:p w14:paraId="7E9D6876" w14:textId="77777777" w:rsidR="00CA2228" w:rsidRPr="00D75CAF" w:rsidRDefault="00CA2228" w:rsidP="00E207C8">
      <w:pPr>
        <w:overflowPunct/>
        <w:autoSpaceDE/>
        <w:autoSpaceDN/>
        <w:adjustRightInd/>
        <w:spacing w:before="0" w:after="0"/>
        <w:textAlignment w:val="auto"/>
        <w:rPr>
          <w:rFonts w:ascii="Arial" w:hAnsi="Arial" w:cs="Arial"/>
          <w:sz w:val="22"/>
          <w:szCs w:val="22"/>
          <w:lang w:val="es-CO"/>
        </w:rPr>
      </w:pPr>
    </w:p>
    <w:p w14:paraId="4A989220" w14:textId="77777777" w:rsidR="00361E3B" w:rsidRPr="00D75CAF" w:rsidRDefault="00361E3B" w:rsidP="00E207C8">
      <w:pPr>
        <w:overflowPunct/>
        <w:autoSpaceDE/>
        <w:autoSpaceDN/>
        <w:adjustRightInd/>
        <w:spacing w:before="0" w:after="0"/>
        <w:textAlignment w:val="auto"/>
        <w:rPr>
          <w:rFonts w:ascii="Arial" w:hAnsi="Arial" w:cs="Arial"/>
          <w:sz w:val="22"/>
          <w:szCs w:val="22"/>
          <w:lang w:val="es-CO"/>
        </w:rPr>
      </w:pPr>
    </w:p>
    <w:p w14:paraId="0129C2E9" w14:textId="6428B5EB" w:rsidR="00D02830" w:rsidRPr="00D75CAF" w:rsidRDefault="007C7AB7" w:rsidP="00B81000">
      <w:pPr>
        <w:pStyle w:val="Prrafodelista"/>
        <w:keepNext/>
        <w:numPr>
          <w:ilvl w:val="0"/>
          <w:numId w:val="44"/>
        </w:numPr>
        <w:outlineLvl w:val="2"/>
        <w:rPr>
          <w:rFonts w:cs="Arial"/>
          <w:b/>
          <w:bCs/>
          <w:sz w:val="22"/>
          <w:szCs w:val="22"/>
          <w:lang w:val="es-ES_tradnl" w:eastAsia="es-CO"/>
        </w:rPr>
      </w:pPr>
      <w:bookmarkStart w:id="71" w:name="_Toc303759058"/>
      <w:r w:rsidRPr="00D75CAF">
        <w:rPr>
          <w:rFonts w:cs="Arial"/>
          <w:b/>
          <w:sz w:val="22"/>
          <w:szCs w:val="22"/>
        </w:rPr>
        <w:t>2</w:t>
      </w:r>
      <w:r w:rsidR="006250AC" w:rsidRPr="00D75CAF">
        <w:rPr>
          <w:rFonts w:cs="Arial"/>
          <w:b/>
          <w:sz w:val="22"/>
          <w:szCs w:val="22"/>
        </w:rPr>
        <w:t>.</w:t>
      </w:r>
      <w:r w:rsidR="006250AC" w:rsidRPr="00D75CAF">
        <w:rPr>
          <w:rFonts w:cs="Arial"/>
          <w:sz w:val="22"/>
          <w:szCs w:val="22"/>
        </w:rPr>
        <w:t xml:space="preserve"> </w:t>
      </w:r>
      <w:r w:rsidR="00D02830" w:rsidRPr="00D75CAF">
        <w:rPr>
          <w:rFonts w:cs="Arial"/>
          <w:b/>
          <w:bCs/>
          <w:sz w:val="22"/>
          <w:szCs w:val="22"/>
          <w:lang w:val="es-ES_tradnl" w:eastAsia="es-CO"/>
        </w:rPr>
        <w:t>COMITÉ DE CUMPLIMIENTO</w:t>
      </w:r>
      <w:bookmarkEnd w:id="71"/>
      <w:r w:rsidR="00D02830" w:rsidRPr="00D75CAF">
        <w:rPr>
          <w:rFonts w:cs="Arial"/>
          <w:b/>
          <w:bCs/>
          <w:sz w:val="22"/>
          <w:szCs w:val="22"/>
          <w:lang w:val="es-ES_tradnl" w:eastAsia="es-CO"/>
        </w:rPr>
        <w:t xml:space="preserve">    </w:t>
      </w:r>
    </w:p>
    <w:p w14:paraId="3A2715F3" w14:textId="77777777" w:rsidR="00401762" w:rsidRPr="00D75CAF" w:rsidRDefault="00401762" w:rsidP="00E207C8">
      <w:pPr>
        <w:keepNext/>
        <w:overflowPunct/>
        <w:autoSpaceDE/>
        <w:autoSpaceDN/>
        <w:adjustRightInd/>
        <w:spacing w:before="0" w:after="0"/>
        <w:jc w:val="left"/>
        <w:textAlignment w:val="auto"/>
        <w:outlineLvl w:val="3"/>
        <w:rPr>
          <w:rFonts w:ascii="Arial" w:hAnsi="Arial" w:cs="Arial"/>
          <w:b/>
          <w:bCs/>
          <w:sz w:val="22"/>
          <w:szCs w:val="22"/>
        </w:rPr>
      </w:pPr>
      <w:bookmarkStart w:id="72" w:name="_OBJETIVO_-_COMITÉ"/>
      <w:bookmarkStart w:id="73" w:name="_Toc191347687"/>
      <w:bookmarkStart w:id="74" w:name="_Toc191970548"/>
      <w:bookmarkStart w:id="75" w:name="_Toc191970651"/>
      <w:bookmarkStart w:id="76" w:name="_Toc196538237"/>
      <w:bookmarkStart w:id="77" w:name="_Toc197701916"/>
      <w:bookmarkStart w:id="78" w:name="_Toc303759059"/>
      <w:bookmarkEnd w:id="72"/>
    </w:p>
    <w:p w14:paraId="0881D2B0" w14:textId="77777777" w:rsidR="00D02830" w:rsidRPr="00D75CAF" w:rsidRDefault="00D02830" w:rsidP="00B81000">
      <w:pPr>
        <w:pStyle w:val="Prrafodelista"/>
        <w:keepNext/>
        <w:numPr>
          <w:ilvl w:val="0"/>
          <w:numId w:val="49"/>
        </w:numPr>
        <w:jc w:val="left"/>
        <w:outlineLvl w:val="3"/>
        <w:rPr>
          <w:rFonts w:cs="Arial"/>
          <w:b/>
          <w:bCs/>
          <w:sz w:val="22"/>
          <w:szCs w:val="22"/>
        </w:rPr>
      </w:pPr>
      <w:r w:rsidRPr="00D75CAF">
        <w:rPr>
          <w:rFonts w:cs="Arial"/>
          <w:b/>
          <w:bCs/>
          <w:sz w:val="22"/>
          <w:szCs w:val="22"/>
        </w:rPr>
        <w:t>Objetivo</w:t>
      </w:r>
      <w:bookmarkEnd w:id="73"/>
      <w:bookmarkEnd w:id="74"/>
      <w:bookmarkEnd w:id="75"/>
      <w:bookmarkEnd w:id="76"/>
      <w:bookmarkEnd w:id="77"/>
      <w:bookmarkEnd w:id="78"/>
      <w:r w:rsidRPr="00D75CAF">
        <w:rPr>
          <w:rFonts w:cs="Arial"/>
          <w:b/>
          <w:bCs/>
          <w:sz w:val="22"/>
          <w:szCs w:val="22"/>
        </w:rPr>
        <w:t xml:space="preserve"> </w:t>
      </w:r>
    </w:p>
    <w:p w14:paraId="777C6CD8" w14:textId="77777777" w:rsidR="00D02830" w:rsidRPr="00D75CAF" w:rsidRDefault="00D02830" w:rsidP="00E207C8">
      <w:pPr>
        <w:overflowPunct/>
        <w:autoSpaceDE/>
        <w:autoSpaceDN/>
        <w:adjustRightInd/>
        <w:spacing w:before="0" w:after="0"/>
        <w:textAlignment w:val="auto"/>
        <w:rPr>
          <w:rFonts w:ascii="Arial" w:hAnsi="Arial" w:cs="Arial"/>
          <w:sz w:val="22"/>
          <w:szCs w:val="22"/>
        </w:rPr>
      </w:pPr>
    </w:p>
    <w:p w14:paraId="7B68A289" w14:textId="34982888"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El Comité de Cumplimiento es un órgano interdisciplinario dedicado a estudiar los hechos relevant</w:t>
      </w:r>
      <w:r w:rsidR="005149FA" w:rsidRPr="00D75CAF">
        <w:rPr>
          <w:rFonts w:ascii="Arial" w:hAnsi="Arial" w:cs="Arial"/>
          <w:sz w:val="22"/>
          <w:szCs w:val="22"/>
          <w:lang w:val="es-CO"/>
        </w:rPr>
        <w:t>es presentados y recomendar</w:t>
      </w:r>
      <w:r w:rsidR="005E4B77" w:rsidRPr="00D75CAF">
        <w:rPr>
          <w:rFonts w:ascii="Arial" w:hAnsi="Arial" w:cs="Arial"/>
          <w:sz w:val="22"/>
          <w:szCs w:val="22"/>
          <w:lang w:val="es-CO"/>
        </w:rPr>
        <w:t xml:space="preserve"> por intermedio del Empleado de Cumplimiento</w:t>
      </w:r>
      <w:r w:rsidR="005149FA" w:rsidRPr="00D75CAF">
        <w:rPr>
          <w:rFonts w:ascii="Arial" w:hAnsi="Arial" w:cs="Arial"/>
          <w:sz w:val="22"/>
          <w:szCs w:val="22"/>
          <w:lang w:val="es-CO"/>
        </w:rPr>
        <w:t xml:space="preserve"> a </w:t>
      </w:r>
      <w:r w:rsidR="00BE7407" w:rsidRPr="00D75CAF">
        <w:rPr>
          <w:rFonts w:ascii="Arial" w:hAnsi="Arial" w:cs="Arial"/>
          <w:sz w:val="22"/>
          <w:szCs w:val="22"/>
          <w:lang w:val="es-CO"/>
        </w:rPr>
        <w:t>l</w:t>
      </w:r>
      <w:r w:rsidR="005149FA" w:rsidRPr="00D75CAF">
        <w:rPr>
          <w:rFonts w:ascii="Arial" w:hAnsi="Arial" w:cs="Arial"/>
          <w:sz w:val="22"/>
          <w:szCs w:val="22"/>
          <w:lang w:val="es-CO"/>
        </w:rPr>
        <w:t>a</w:t>
      </w:r>
      <w:r w:rsidRPr="00D75CAF">
        <w:rPr>
          <w:rFonts w:ascii="Arial" w:hAnsi="Arial" w:cs="Arial"/>
          <w:sz w:val="22"/>
          <w:szCs w:val="22"/>
          <w:lang w:val="es-CO"/>
        </w:rPr>
        <w:t xml:space="preserve"> </w:t>
      </w:r>
      <w:r w:rsidR="005E4B77" w:rsidRPr="00D75CAF">
        <w:rPr>
          <w:rFonts w:ascii="Arial" w:hAnsi="Arial" w:cs="Arial"/>
          <w:sz w:val="22"/>
          <w:szCs w:val="22"/>
          <w:lang w:val="es-CO"/>
        </w:rPr>
        <w:t xml:space="preserve">Gerencia y/o </w:t>
      </w:r>
      <w:r w:rsidR="005149FA" w:rsidRPr="00D75CAF">
        <w:rPr>
          <w:rFonts w:ascii="Arial" w:hAnsi="Arial" w:cs="Arial"/>
          <w:sz w:val="22"/>
          <w:szCs w:val="22"/>
          <w:lang w:val="es-CO"/>
        </w:rPr>
        <w:t>Asamblea de Accionistas</w:t>
      </w:r>
      <w:r w:rsidRPr="00D75CAF">
        <w:rPr>
          <w:rFonts w:ascii="Arial" w:hAnsi="Arial" w:cs="Arial"/>
          <w:sz w:val="22"/>
          <w:szCs w:val="22"/>
          <w:lang w:val="es-CO"/>
        </w:rPr>
        <w:t xml:space="preserve">, las políticas, normas y procedimientos que se deben tener hacia el interior de la Compañía en materia de administración del riesgo de LA/FT, así como para determinar si un reporte de operación inusual (ROI)  requiere ser tratado como un reporte de operación sospechosa (ROS).   </w:t>
      </w:r>
    </w:p>
    <w:p w14:paraId="78305C93" w14:textId="77777777" w:rsidR="00401762" w:rsidRPr="00D75CAF" w:rsidRDefault="00401762" w:rsidP="00E207C8">
      <w:pPr>
        <w:keepNext/>
        <w:overflowPunct/>
        <w:autoSpaceDE/>
        <w:autoSpaceDN/>
        <w:adjustRightInd/>
        <w:spacing w:before="0" w:after="0"/>
        <w:textAlignment w:val="auto"/>
        <w:outlineLvl w:val="3"/>
        <w:rPr>
          <w:rFonts w:ascii="Arial" w:hAnsi="Arial" w:cs="Arial"/>
          <w:b/>
          <w:bCs/>
          <w:sz w:val="22"/>
          <w:szCs w:val="22"/>
        </w:rPr>
      </w:pPr>
      <w:bookmarkStart w:id="79" w:name="_COMPOSICIÓN_-_COMITÉ"/>
      <w:bookmarkStart w:id="80" w:name="_Toc197701917"/>
      <w:bookmarkStart w:id="81" w:name="_Toc196538238"/>
      <w:bookmarkStart w:id="82" w:name="_Toc303759060"/>
      <w:bookmarkEnd w:id="79"/>
    </w:p>
    <w:p w14:paraId="725C6883" w14:textId="77777777" w:rsidR="00D02830" w:rsidRPr="00D75CAF" w:rsidRDefault="00D02830" w:rsidP="00B81000">
      <w:pPr>
        <w:pStyle w:val="Prrafodelista"/>
        <w:keepNext/>
        <w:numPr>
          <w:ilvl w:val="0"/>
          <w:numId w:val="49"/>
        </w:numPr>
        <w:outlineLvl w:val="3"/>
        <w:rPr>
          <w:rFonts w:cs="Arial"/>
          <w:b/>
          <w:bCs/>
          <w:sz w:val="22"/>
          <w:szCs w:val="22"/>
        </w:rPr>
      </w:pPr>
      <w:r w:rsidRPr="00D75CAF">
        <w:rPr>
          <w:rFonts w:cs="Arial"/>
          <w:b/>
          <w:bCs/>
          <w:sz w:val="22"/>
          <w:szCs w:val="22"/>
        </w:rPr>
        <w:t>Composición</w:t>
      </w:r>
      <w:bookmarkEnd w:id="80"/>
      <w:bookmarkEnd w:id="81"/>
      <w:bookmarkEnd w:id="82"/>
      <w:r w:rsidRPr="00D75CAF">
        <w:rPr>
          <w:rFonts w:cs="Arial"/>
          <w:b/>
          <w:bCs/>
          <w:sz w:val="22"/>
          <w:szCs w:val="22"/>
        </w:rPr>
        <w:t xml:space="preserve">  </w:t>
      </w:r>
    </w:p>
    <w:p w14:paraId="5E226632" w14:textId="77777777" w:rsidR="00D02830" w:rsidRPr="00D75CAF" w:rsidRDefault="00D02830" w:rsidP="00E207C8">
      <w:pPr>
        <w:overflowPunct/>
        <w:autoSpaceDE/>
        <w:autoSpaceDN/>
        <w:adjustRightInd/>
        <w:spacing w:before="0" w:after="0"/>
        <w:textAlignment w:val="auto"/>
        <w:rPr>
          <w:rFonts w:ascii="Arial" w:hAnsi="Arial" w:cs="Arial"/>
          <w:sz w:val="22"/>
          <w:szCs w:val="22"/>
        </w:rPr>
      </w:pPr>
    </w:p>
    <w:p w14:paraId="68B768B3" w14:textId="72EF0ADF" w:rsidR="00D02830" w:rsidRPr="00D75CAF" w:rsidRDefault="00D02830" w:rsidP="00E207C8">
      <w:pPr>
        <w:overflowPunct/>
        <w:autoSpaceDE/>
        <w:autoSpaceDN/>
        <w:adjustRightInd/>
        <w:spacing w:before="0" w:after="0"/>
        <w:textAlignment w:val="auto"/>
        <w:rPr>
          <w:rFonts w:ascii="Arial" w:hAnsi="Arial" w:cs="Arial"/>
          <w:bCs/>
          <w:sz w:val="22"/>
          <w:szCs w:val="22"/>
          <w:lang w:val="es-CO"/>
        </w:rPr>
      </w:pPr>
      <w:r w:rsidRPr="00D75CAF">
        <w:rPr>
          <w:rFonts w:ascii="Arial" w:hAnsi="Arial" w:cs="Arial"/>
          <w:bCs/>
          <w:sz w:val="22"/>
          <w:szCs w:val="22"/>
          <w:lang w:val="es-CO"/>
        </w:rPr>
        <w:t xml:space="preserve">Sus integrantes son </w:t>
      </w:r>
      <w:r w:rsidR="00CA2228" w:rsidRPr="00D75CAF">
        <w:rPr>
          <w:rFonts w:ascii="Arial" w:hAnsi="Arial" w:cs="Arial"/>
          <w:bCs/>
          <w:sz w:val="22"/>
          <w:szCs w:val="22"/>
          <w:lang w:val="es-CO"/>
        </w:rPr>
        <w:t xml:space="preserve">funcionarios de la compañía, </w:t>
      </w:r>
      <w:r w:rsidRPr="00D75CAF">
        <w:rPr>
          <w:rFonts w:ascii="Arial" w:hAnsi="Arial" w:cs="Arial"/>
          <w:bCs/>
          <w:sz w:val="22"/>
          <w:szCs w:val="22"/>
          <w:lang w:val="es-CO"/>
        </w:rPr>
        <w:t xml:space="preserve">responsables de </w:t>
      </w:r>
      <w:r w:rsidR="00CA2228" w:rsidRPr="00D75CAF">
        <w:rPr>
          <w:rFonts w:ascii="Arial" w:hAnsi="Arial" w:cs="Arial"/>
          <w:bCs/>
          <w:sz w:val="22"/>
          <w:szCs w:val="22"/>
          <w:lang w:val="es-CO"/>
        </w:rPr>
        <w:t xml:space="preserve">los procesos </w:t>
      </w:r>
      <w:r w:rsidRPr="00D75CAF">
        <w:rPr>
          <w:rFonts w:ascii="Arial" w:hAnsi="Arial" w:cs="Arial"/>
          <w:bCs/>
          <w:sz w:val="22"/>
          <w:szCs w:val="22"/>
          <w:lang w:val="es-CO"/>
        </w:rPr>
        <w:t xml:space="preserve"> </w:t>
      </w:r>
      <w:r w:rsidR="00CA2228" w:rsidRPr="00D75CAF">
        <w:rPr>
          <w:rFonts w:ascii="Arial" w:hAnsi="Arial" w:cs="Arial"/>
          <w:bCs/>
          <w:sz w:val="22"/>
          <w:szCs w:val="22"/>
          <w:lang w:val="es-CO"/>
        </w:rPr>
        <w:t>de jurídico</w:t>
      </w:r>
      <w:r w:rsidR="00E50BF5" w:rsidRPr="00D75CAF">
        <w:rPr>
          <w:rFonts w:ascii="Arial" w:hAnsi="Arial" w:cs="Arial"/>
          <w:bCs/>
          <w:sz w:val="22"/>
          <w:szCs w:val="22"/>
          <w:lang w:val="es-CO"/>
        </w:rPr>
        <w:t>, administrativ</w:t>
      </w:r>
      <w:r w:rsidR="00220A83" w:rsidRPr="00D75CAF">
        <w:rPr>
          <w:rFonts w:ascii="Arial" w:hAnsi="Arial" w:cs="Arial"/>
          <w:bCs/>
          <w:sz w:val="22"/>
          <w:szCs w:val="22"/>
          <w:lang w:val="es-CO"/>
        </w:rPr>
        <w:t>a</w:t>
      </w:r>
      <w:r w:rsidR="00E50BF5" w:rsidRPr="00D75CAF">
        <w:rPr>
          <w:rFonts w:ascii="Arial" w:hAnsi="Arial" w:cs="Arial"/>
          <w:bCs/>
          <w:sz w:val="22"/>
          <w:szCs w:val="22"/>
          <w:lang w:val="es-CO"/>
        </w:rPr>
        <w:t xml:space="preserve"> </w:t>
      </w:r>
      <w:r w:rsidR="00CA2228" w:rsidRPr="00D75CAF">
        <w:rPr>
          <w:rFonts w:ascii="Arial" w:hAnsi="Arial" w:cs="Arial"/>
          <w:bCs/>
          <w:sz w:val="22"/>
          <w:szCs w:val="22"/>
          <w:lang w:val="es-CO"/>
        </w:rPr>
        <w:t>- financiero y operaciones</w:t>
      </w:r>
      <w:r w:rsidR="003675B8" w:rsidRPr="00D75CAF">
        <w:rPr>
          <w:rFonts w:ascii="Arial" w:hAnsi="Arial" w:cs="Arial"/>
          <w:bCs/>
          <w:sz w:val="22"/>
          <w:szCs w:val="22"/>
          <w:lang w:val="es-CO"/>
        </w:rPr>
        <w:t>.</w:t>
      </w:r>
      <w:r w:rsidRPr="00D75CAF">
        <w:rPr>
          <w:rFonts w:ascii="Arial" w:hAnsi="Arial" w:cs="Arial"/>
          <w:bCs/>
          <w:sz w:val="22"/>
          <w:szCs w:val="22"/>
          <w:lang w:val="es-CO"/>
        </w:rPr>
        <w:t xml:space="preserve"> El comité estará conformado por: </w:t>
      </w:r>
    </w:p>
    <w:p w14:paraId="5F388161" w14:textId="77777777" w:rsidR="00D02830" w:rsidRPr="00D75CAF" w:rsidRDefault="00D02830" w:rsidP="00220A83">
      <w:pPr>
        <w:overflowPunct/>
        <w:autoSpaceDE/>
        <w:autoSpaceDN/>
        <w:adjustRightInd/>
        <w:spacing w:before="0" w:after="0"/>
        <w:textAlignment w:val="auto"/>
        <w:rPr>
          <w:rFonts w:ascii="Arial" w:hAnsi="Arial" w:cs="Arial"/>
          <w:bCs/>
          <w:sz w:val="22"/>
          <w:szCs w:val="22"/>
          <w:lang w:val="es-CO"/>
        </w:rPr>
      </w:pPr>
    </w:p>
    <w:p w14:paraId="15C844BA" w14:textId="795CBBCE" w:rsidR="00D02830" w:rsidRPr="00D75CAF" w:rsidRDefault="00BF10B6" w:rsidP="00B81000">
      <w:pPr>
        <w:numPr>
          <w:ilvl w:val="0"/>
          <w:numId w:val="30"/>
        </w:numPr>
        <w:tabs>
          <w:tab w:val="num" w:pos="0"/>
        </w:tabs>
        <w:overflowPunct/>
        <w:autoSpaceDE/>
        <w:autoSpaceDN/>
        <w:adjustRightInd/>
        <w:spacing w:before="0" w:after="0"/>
        <w:ind w:left="426"/>
        <w:textAlignment w:val="auto"/>
        <w:rPr>
          <w:rFonts w:ascii="Arial" w:hAnsi="Arial" w:cs="Arial"/>
          <w:bCs/>
          <w:sz w:val="22"/>
          <w:szCs w:val="22"/>
          <w:lang w:val="es-CO"/>
        </w:rPr>
      </w:pPr>
      <w:r w:rsidRPr="00D75CAF">
        <w:rPr>
          <w:rFonts w:ascii="Arial" w:hAnsi="Arial" w:cs="Arial"/>
          <w:bCs/>
          <w:sz w:val="22"/>
          <w:szCs w:val="22"/>
          <w:lang w:val="es-CO"/>
        </w:rPr>
        <w:t>Dirección Jurídica y Propiedad Horizontal</w:t>
      </w:r>
      <w:r w:rsidR="00E50BF5" w:rsidRPr="00D75CAF">
        <w:rPr>
          <w:rFonts w:ascii="Arial" w:hAnsi="Arial" w:cs="Arial"/>
          <w:bCs/>
          <w:sz w:val="22"/>
          <w:szCs w:val="22"/>
          <w:lang w:val="es-CO"/>
        </w:rPr>
        <w:t xml:space="preserve"> </w:t>
      </w:r>
      <w:r w:rsidR="00D02830" w:rsidRPr="00D75CAF">
        <w:rPr>
          <w:rFonts w:ascii="Arial" w:hAnsi="Arial" w:cs="Arial"/>
          <w:bCs/>
          <w:sz w:val="22"/>
          <w:szCs w:val="22"/>
          <w:lang w:val="es-CO"/>
        </w:rPr>
        <w:t xml:space="preserve">- </w:t>
      </w:r>
      <w:r w:rsidR="000C69F8" w:rsidRPr="00D75CAF">
        <w:rPr>
          <w:rFonts w:ascii="Arial" w:hAnsi="Arial" w:cs="Arial"/>
          <w:bCs/>
          <w:sz w:val="22"/>
          <w:szCs w:val="22"/>
          <w:lang w:val="es-CO"/>
        </w:rPr>
        <w:t>Empleado</w:t>
      </w:r>
      <w:r w:rsidR="00D02830" w:rsidRPr="00D75CAF">
        <w:rPr>
          <w:rFonts w:ascii="Arial" w:hAnsi="Arial" w:cs="Arial"/>
          <w:bCs/>
          <w:sz w:val="22"/>
          <w:szCs w:val="22"/>
          <w:lang w:val="es-CO"/>
        </w:rPr>
        <w:t xml:space="preserve"> de Cumplimiento</w:t>
      </w:r>
      <w:r w:rsidR="003675B8" w:rsidRPr="00D75CAF">
        <w:rPr>
          <w:rFonts w:ascii="Arial" w:hAnsi="Arial" w:cs="Arial"/>
          <w:bCs/>
          <w:sz w:val="22"/>
          <w:szCs w:val="22"/>
          <w:lang w:val="es-CO"/>
        </w:rPr>
        <w:t>.</w:t>
      </w:r>
    </w:p>
    <w:p w14:paraId="4518A99E" w14:textId="0C854958" w:rsidR="00FF6D3A" w:rsidRPr="00D75CAF" w:rsidRDefault="00575C31" w:rsidP="00B81000">
      <w:pPr>
        <w:numPr>
          <w:ilvl w:val="0"/>
          <w:numId w:val="30"/>
        </w:numPr>
        <w:tabs>
          <w:tab w:val="num" w:pos="0"/>
        </w:tabs>
        <w:overflowPunct/>
        <w:autoSpaceDE/>
        <w:autoSpaceDN/>
        <w:adjustRightInd/>
        <w:spacing w:before="0" w:after="0"/>
        <w:ind w:left="426"/>
        <w:textAlignment w:val="auto"/>
        <w:rPr>
          <w:rFonts w:ascii="Arial" w:hAnsi="Arial" w:cs="Arial"/>
          <w:bCs/>
          <w:sz w:val="22"/>
          <w:szCs w:val="22"/>
          <w:lang w:val="es-CO"/>
        </w:rPr>
      </w:pPr>
      <w:proofErr w:type="spellStart"/>
      <w:r w:rsidRPr="00D75CAF">
        <w:rPr>
          <w:rFonts w:ascii="Arial" w:hAnsi="Arial" w:cs="Arial"/>
          <w:bCs/>
          <w:sz w:val="22"/>
          <w:szCs w:val="22"/>
          <w:lang w:val="es-CO"/>
        </w:rPr>
        <w:t>Direccion</w:t>
      </w:r>
      <w:proofErr w:type="spellEnd"/>
      <w:r w:rsidRPr="00D75CAF">
        <w:rPr>
          <w:rFonts w:ascii="Arial" w:hAnsi="Arial" w:cs="Arial"/>
          <w:bCs/>
          <w:sz w:val="22"/>
          <w:szCs w:val="22"/>
          <w:lang w:val="es-CO"/>
        </w:rPr>
        <w:t xml:space="preserve"> de </w:t>
      </w:r>
      <w:proofErr w:type="spellStart"/>
      <w:r w:rsidR="00E50BF5" w:rsidRPr="00D75CAF">
        <w:rPr>
          <w:rFonts w:ascii="Arial" w:hAnsi="Arial" w:cs="Arial"/>
          <w:bCs/>
          <w:sz w:val="22"/>
          <w:szCs w:val="22"/>
          <w:lang w:val="es-CO"/>
        </w:rPr>
        <w:t>de</w:t>
      </w:r>
      <w:proofErr w:type="spellEnd"/>
      <w:r w:rsidR="00E50BF5" w:rsidRPr="00D75CAF">
        <w:rPr>
          <w:rFonts w:ascii="Arial" w:hAnsi="Arial" w:cs="Arial"/>
          <w:bCs/>
          <w:sz w:val="22"/>
          <w:szCs w:val="22"/>
          <w:lang w:val="es-CO"/>
        </w:rPr>
        <w:t xml:space="preserve"> Operaciones - </w:t>
      </w:r>
      <w:r w:rsidR="003675B8" w:rsidRPr="00D75CAF">
        <w:rPr>
          <w:rFonts w:ascii="Arial" w:hAnsi="Arial" w:cs="Arial"/>
          <w:bCs/>
          <w:sz w:val="22"/>
          <w:szCs w:val="22"/>
          <w:lang w:val="es-CO"/>
        </w:rPr>
        <w:t>Empleado de Cumplimiento Suplente.</w:t>
      </w:r>
    </w:p>
    <w:p w14:paraId="5C52EF73" w14:textId="6CB1FDA4" w:rsidR="00E50BF5" w:rsidRPr="00D75CAF" w:rsidRDefault="00575C31" w:rsidP="00B81000">
      <w:pPr>
        <w:numPr>
          <w:ilvl w:val="0"/>
          <w:numId w:val="30"/>
        </w:numPr>
        <w:tabs>
          <w:tab w:val="num" w:pos="0"/>
        </w:tabs>
        <w:overflowPunct/>
        <w:autoSpaceDE/>
        <w:autoSpaceDN/>
        <w:adjustRightInd/>
        <w:spacing w:before="0" w:after="0"/>
        <w:ind w:left="426"/>
        <w:textAlignment w:val="auto"/>
        <w:rPr>
          <w:rFonts w:ascii="Arial" w:hAnsi="Arial" w:cs="Arial"/>
          <w:bCs/>
          <w:sz w:val="22"/>
          <w:szCs w:val="22"/>
          <w:lang w:val="es-CO"/>
        </w:rPr>
      </w:pPr>
      <w:r w:rsidRPr="00D75CAF">
        <w:rPr>
          <w:rFonts w:ascii="Arial" w:hAnsi="Arial" w:cs="Arial"/>
          <w:bCs/>
          <w:sz w:val="22"/>
          <w:szCs w:val="22"/>
          <w:lang w:val="es-CO"/>
        </w:rPr>
        <w:t>Dirección contable y financiera</w:t>
      </w:r>
      <w:r w:rsidR="00BF10B6" w:rsidRPr="00D75CAF">
        <w:rPr>
          <w:rFonts w:ascii="Arial" w:hAnsi="Arial" w:cs="Arial"/>
          <w:bCs/>
          <w:sz w:val="22"/>
          <w:szCs w:val="22"/>
          <w:lang w:val="es-CO"/>
        </w:rPr>
        <w:t xml:space="preserve"> Financiero</w:t>
      </w:r>
      <w:r w:rsidR="00E50BF5" w:rsidRPr="00D75CAF">
        <w:rPr>
          <w:rFonts w:ascii="Arial" w:hAnsi="Arial" w:cs="Arial"/>
          <w:bCs/>
          <w:sz w:val="22"/>
          <w:szCs w:val="22"/>
          <w:lang w:val="es-CO"/>
        </w:rPr>
        <w:t>.</w:t>
      </w:r>
    </w:p>
    <w:p w14:paraId="74B8F354" w14:textId="3186F237" w:rsidR="00E50BF5" w:rsidRPr="00D75CAF" w:rsidRDefault="00BF10B6" w:rsidP="00B81000">
      <w:pPr>
        <w:numPr>
          <w:ilvl w:val="0"/>
          <w:numId w:val="30"/>
        </w:numPr>
        <w:tabs>
          <w:tab w:val="num" w:pos="0"/>
        </w:tabs>
        <w:overflowPunct/>
        <w:autoSpaceDE/>
        <w:autoSpaceDN/>
        <w:adjustRightInd/>
        <w:spacing w:before="0" w:after="0"/>
        <w:ind w:left="426"/>
        <w:textAlignment w:val="auto"/>
        <w:rPr>
          <w:rFonts w:ascii="Arial" w:hAnsi="Arial" w:cs="Arial"/>
          <w:bCs/>
          <w:sz w:val="22"/>
          <w:szCs w:val="22"/>
          <w:lang w:val="es-CO"/>
        </w:rPr>
      </w:pPr>
      <w:r w:rsidRPr="00D75CAF">
        <w:rPr>
          <w:rFonts w:ascii="Arial" w:hAnsi="Arial" w:cs="Arial"/>
          <w:bCs/>
          <w:sz w:val="22"/>
          <w:szCs w:val="22"/>
          <w:lang w:val="es-CO"/>
        </w:rPr>
        <w:t>A</w:t>
      </w:r>
      <w:ins w:id="83" w:author="Elízabeth García Hernández" w:date="2018-06-25T19:59:00Z">
        <w:r w:rsidR="00810E85" w:rsidRPr="00D75CAF">
          <w:rPr>
            <w:rFonts w:ascii="Arial" w:hAnsi="Arial" w:cs="Arial"/>
            <w:bCs/>
            <w:sz w:val="22"/>
            <w:szCs w:val="22"/>
            <w:lang w:val="es-CO"/>
          </w:rPr>
          <w:t>uxiliar</w:t>
        </w:r>
      </w:ins>
      <w:del w:id="84" w:author="Elízabeth García Hernández" w:date="2018-06-25T19:59:00Z">
        <w:r w:rsidRPr="00D75CAF" w:rsidDel="00810E85">
          <w:rPr>
            <w:rFonts w:ascii="Arial" w:hAnsi="Arial" w:cs="Arial"/>
            <w:bCs/>
            <w:sz w:val="22"/>
            <w:szCs w:val="22"/>
            <w:lang w:val="es-CO"/>
          </w:rPr>
          <w:delText>sistente</w:delText>
        </w:r>
      </w:del>
      <w:r w:rsidRPr="00D75CAF">
        <w:rPr>
          <w:rFonts w:ascii="Arial" w:hAnsi="Arial" w:cs="Arial"/>
          <w:bCs/>
          <w:sz w:val="22"/>
          <w:szCs w:val="22"/>
          <w:lang w:val="es-CO"/>
        </w:rPr>
        <w:t xml:space="preserve"> de Gestión Administrativa</w:t>
      </w:r>
      <w:r w:rsidR="00E50BF5" w:rsidRPr="00D75CAF">
        <w:rPr>
          <w:rFonts w:ascii="Arial" w:hAnsi="Arial" w:cs="Arial"/>
          <w:bCs/>
          <w:sz w:val="22"/>
          <w:szCs w:val="22"/>
          <w:lang w:val="es-CO"/>
        </w:rPr>
        <w:t xml:space="preserve">. </w:t>
      </w:r>
    </w:p>
    <w:p w14:paraId="14D265CC" w14:textId="1628FACB" w:rsidR="00BF10B6" w:rsidRPr="00D75CAF" w:rsidRDefault="00BF10B6" w:rsidP="00B81000">
      <w:pPr>
        <w:numPr>
          <w:ilvl w:val="0"/>
          <w:numId w:val="30"/>
        </w:numPr>
        <w:tabs>
          <w:tab w:val="num" w:pos="0"/>
        </w:tabs>
        <w:overflowPunct/>
        <w:autoSpaceDE/>
        <w:autoSpaceDN/>
        <w:adjustRightInd/>
        <w:spacing w:before="0" w:after="0"/>
        <w:ind w:left="426"/>
        <w:textAlignment w:val="auto"/>
        <w:rPr>
          <w:rFonts w:ascii="Arial" w:hAnsi="Arial" w:cs="Arial"/>
          <w:bCs/>
          <w:sz w:val="22"/>
          <w:szCs w:val="22"/>
          <w:lang w:val="es-CO"/>
        </w:rPr>
      </w:pPr>
      <w:r w:rsidRPr="00D75CAF">
        <w:rPr>
          <w:rFonts w:ascii="Arial" w:hAnsi="Arial" w:cs="Arial"/>
          <w:bCs/>
          <w:sz w:val="22"/>
          <w:szCs w:val="22"/>
          <w:lang w:val="es-CO"/>
        </w:rPr>
        <w:t>Analista de Operaciones</w:t>
      </w:r>
      <w:ins w:id="85" w:author="Elízabeth García Hernández" w:date="2018-06-25T20:07:00Z">
        <w:r w:rsidR="00281C8B" w:rsidRPr="00D75CAF">
          <w:rPr>
            <w:rFonts w:ascii="Arial" w:hAnsi="Arial" w:cs="Arial"/>
            <w:bCs/>
            <w:sz w:val="22"/>
            <w:szCs w:val="22"/>
            <w:lang w:val="es-CO"/>
          </w:rPr>
          <w:t>.</w:t>
        </w:r>
      </w:ins>
    </w:p>
    <w:p w14:paraId="025043E7" w14:textId="77777777" w:rsidR="00FF6D3A" w:rsidRPr="00D75CAF" w:rsidRDefault="00FF6D3A" w:rsidP="00E207C8">
      <w:pPr>
        <w:overflowPunct/>
        <w:autoSpaceDE/>
        <w:autoSpaceDN/>
        <w:adjustRightInd/>
        <w:spacing w:before="0" w:after="0"/>
        <w:ind w:left="426"/>
        <w:textAlignment w:val="auto"/>
        <w:rPr>
          <w:rFonts w:ascii="Arial" w:hAnsi="Arial" w:cs="Arial"/>
          <w:bCs/>
          <w:sz w:val="22"/>
          <w:szCs w:val="22"/>
          <w:lang w:val="es-CO"/>
        </w:rPr>
      </w:pPr>
    </w:p>
    <w:p w14:paraId="412A2BB8" w14:textId="77777777" w:rsidR="00D02830" w:rsidRPr="00D75CAF" w:rsidRDefault="00D02830" w:rsidP="00B81000">
      <w:pPr>
        <w:pStyle w:val="Prrafodelista"/>
        <w:keepNext/>
        <w:numPr>
          <w:ilvl w:val="0"/>
          <w:numId w:val="49"/>
        </w:numPr>
        <w:outlineLvl w:val="3"/>
        <w:rPr>
          <w:rFonts w:cs="Arial"/>
          <w:b/>
          <w:bCs/>
          <w:sz w:val="22"/>
          <w:szCs w:val="22"/>
        </w:rPr>
      </w:pPr>
      <w:bookmarkStart w:id="86" w:name="_Toc197701918"/>
      <w:bookmarkStart w:id="87" w:name="_Toc303759061"/>
      <w:r w:rsidRPr="00D75CAF">
        <w:rPr>
          <w:rFonts w:cs="Arial"/>
          <w:b/>
          <w:bCs/>
          <w:sz w:val="22"/>
          <w:szCs w:val="22"/>
        </w:rPr>
        <w:t>Funciones</w:t>
      </w:r>
      <w:bookmarkEnd w:id="86"/>
      <w:bookmarkEnd w:id="87"/>
      <w:r w:rsidRPr="00D75CAF">
        <w:rPr>
          <w:rFonts w:cs="Arial"/>
          <w:b/>
          <w:bCs/>
          <w:sz w:val="22"/>
          <w:szCs w:val="22"/>
        </w:rPr>
        <w:t xml:space="preserve"> </w:t>
      </w:r>
      <w:bookmarkStart w:id="88" w:name="_FUNCIONES_–_COMITÉ"/>
      <w:bookmarkEnd w:id="88"/>
    </w:p>
    <w:p w14:paraId="09DC13C8" w14:textId="77777777" w:rsidR="00D02830" w:rsidRPr="00D75CAF" w:rsidRDefault="00D02830" w:rsidP="00E207C8">
      <w:pPr>
        <w:overflowPunct/>
        <w:autoSpaceDE/>
        <w:autoSpaceDN/>
        <w:adjustRightInd/>
        <w:spacing w:before="0" w:after="0"/>
        <w:textAlignment w:val="auto"/>
        <w:rPr>
          <w:rFonts w:ascii="Arial" w:hAnsi="Arial" w:cs="Arial"/>
          <w:bCs/>
          <w:sz w:val="22"/>
          <w:szCs w:val="22"/>
          <w:lang w:val="es-CO"/>
        </w:rPr>
      </w:pPr>
    </w:p>
    <w:p w14:paraId="5AEF9348" w14:textId="77777777" w:rsidR="00D02830" w:rsidRPr="00D75CAF" w:rsidRDefault="00D02830" w:rsidP="00B81000">
      <w:pPr>
        <w:numPr>
          <w:ilvl w:val="0"/>
          <w:numId w:val="29"/>
        </w:numPr>
        <w:tabs>
          <w:tab w:val="num" w:pos="0"/>
        </w:tabs>
        <w:overflowPunct/>
        <w:autoSpaceDE/>
        <w:autoSpaceDN/>
        <w:adjustRightInd/>
        <w:spacing w:before="0" w:after="0"/>
        <w:ind w:left="426"/>
        <w:textAlignment w:val="auto"/>
        <w:rPr>
          <w:rFonts w:ascii="Arial" w:hAnsi="Arial" w:cs="Arial"/>
          <w:bCs/>
          <w:sz w:val="22"/>
          <w:szCs w:val="22"/>
          <w:lang w:val="es-CO"/>
        </w:rPr>
      </w:pPr>
      <w:r w:rsidRPr="00D75CAF">
        <w:rPr>
          <w:rFonts w:ascii="Arial" w:hAnsi="Arial" w:cs="Arial"/>
          <w:bCs/>
          <w:sz w:val="22"/>
          <w:szCs w:val="22"/>
          <w:lang w:val="es-CO"/>
        </w:rPr>
        <w:t>Aprobar las modificaciones a la política y procedimientos SIPLA, que se requieran según la dinámica de control del negocio.</w:t>
      </w:r>
    </w:p>
    <w:p w14:paraId="33F210C4" w14:textId="77777777" w:rsidR="00D02830" w:rsidRPr="00D75CAF" w:rsidRDefault="00D02830" w:rsidP="00B81000">
      <w:pPr>
        <w:numPr>
          <w:ilvl w:val="0"/>
          <w:numId w:val="29"/>
        </w:numPr>
        <w:tabs>
          <w:tab w:val="num" w:pos="0"/>
        </w:tabs>
        <w:overflowPunct/>
        <w:autoSpaceDE/>
        <w:autoSpaceDN/>
        <w:adjustRightInd/>
        <w:spacing w:before="0" w:after="0"/>
        <w:ind w:left="426"/>
        <w:textAlignment w:val="auto"/>
        <w:rPr>
          <w:rFonts w:ascii="Arial" w:hAnsi="Arial" w:cs="Arial"/>
          <w:bCs/>
          <w:sz w:val="22"/>
          <w:szCs w:val="22"/>
          <w:lang w:val="es-CO"/>
        </w:rPr>
      </w:pPr>
      <w:r w:rsidRPr="00D75CAF">
        <w:rPr>
          <w:rFonts w:ascii="Arial" w:hAnsi="Arial" w:cs="Arial"/>
          <w:bCs/>
          <w:sz w:val="22"/>
          <w:szCs w:val="22"/>
          <w:lang w:val="es-CO"/>
        </w:rPr>
        <w:t xml:space="preserve">Aprobar la planeación anual del Comité de Cumplimiento. </w:t>
      </w:r>
    </w:p>
    <w:p w14:paraId="687A0059" w14:textId="77777777" w:rsidR="00D02830" w:rsidRPr="00D75CAF" w:rsidRDefault="00D02830" w:rsidP="00B81000">
      <w:pPr>
        <w:numPr>
          <w:ilvl w:val="0"/>
          <w:numId w:val="29"/>
        </w:numPr>
        <w:tabs>
          <w:tab w:val="num" w:pos="0"/>
        </w:tabs>
        <w:overflowPunct/>
        <w:autoSpaceDE/>
        <w:autoSpaceDN/>
        <w:adjustRightInd/>
        <w:spacing w:before="0" w:after="0"/>
        <w:ind w:left="426"/>
        <w:textAlignment w:val="auto"/>
        <w:rPr>
          <w:rFonts w:ascii="Arial" w:hAnsi="Arial" w:cs="Arial"/>
          <w:bCs/>
          <w:sz w:val="22"/>
          <w:szCs w:val="22"/>
          <w:lang w:val="es-CO"/>
        </w:rPr>
      </w:pPr>
      <w:r w:rsidRPr="00D75CAF">
        <w:rPr>
          <w:rFonts w:ascii="Arial" w:hAnsi="Arial" w:cs="Arial"/>
          <w:sz w:val="22"/>
          <w:szCs w:val="22"/>
          <w:lang w:val="es-CO"/>
        </w:rPr>
        <w:t>Dirimir los posibles conflictos entre las unidades de negocio referente a la abstención de ejecutar ciertas operaciones de las cuales se sospeche estar vinculadas con actividades de origen dudoso.</w:t>
      </w:r>
      <w:bookmarkStart w:id="89" w:name="_REUNIONES_-_"/>
      <w:bookmarkStart w:id="90" w:name="_Toc191347690"/>
      <w:bookmarkStart w:id="91" w:name="_Toc191970551"/>
      <w:bookmarkStart w:id="92" w:name="_Toc191970654"/>
      <w:bookmarkStart w:id="93" w:name="_Toc196538240"/>
      <w:bookmarkEnd w:id="89"/>
    </w:p>
    <w:p w14:paraId="2B6C4BAC" w14:textId="77777777" w:rsidR="00D02830" w:rsidRPr="00D75CAF" w:rsidRDefault="00D02830" w:rsidP="00B81000">
      <w:pPr>
        <w:numPr>
          <w:ilvl w:val="0"/>
          <w:numId w:val="29"/>
        </w:numPr>
        <w:tabs>
          <w:tab w:val="num" w:pos="0"/>
        </w:tabs>
        <w:overflowPunct/>
        <w:autoSpaceDE/>
        <w:autoSpaceDN/>
        <w:adjustRightInd/>
        <w:spacing w:before="0" w:after="0"/>
        <w:ind w:left="426"/>
        <w:textAlignment w:val="auto"/>
        <w:rPr>
          <w:rFonts w:ascii="Arial" w:hAnsi="Arial" w:cs="Arial"/>
          <w:bCs/>
          <w:sz w:val="22"/>
          <w:szCs w:val="22"/>
          <w:lang w:val="es-CO"/>
        </w:rPr>
      </w:pPr>
      <w:r w:rsidRPr="00D75CAF">
        <w:rPr>
          <w:rFonts w:ascii="Arial" w:hAnsi="Arial" w:cs="Arial"/>
          <w:bCs/>
          <w:sz w:val="22"/>
          <w:szCs w:val="22"/>
          <w:lang w:val="es-CO"/>
        </w:rPr>
        <w:t xml:space="preserve">Analizar </w:t>
      </w:r>
      <w:r w:rsidRPr="00D75CAF">
        <w:rPr>
          <w:rFonts w:ascii="Arial" w:hAnsi="Arial" w:cs="Arial"/>
          <w:sz w:val="22"/>
          <w:szCs w:val="22"/>
          <w:lang w:val="es-CO"/>
        </w:rPr>
        <w:t>si un reporte de operación inusual (ROI)  requiere ser tratado como un reporte de operación sospechosa (ROS).</w:t>
      </w:r>
    </w:p>
    <w:p w14:paraId="749FCA31" w14:textId="77777777" w:rsidR="003675B8" w:rsidRPr="00D75CAF" w:rsidRDefault="003675B8" w:rsidP="00B81000">
      <w:pPr>
        <w:numPr>
          <w:ilvl w:val="0"/>
          <w:numId w:val="29"/>
        </w:numPr>
        <w:tabs>
          <w:tab w:val="num" w:pos="0"/>
        </w:tabs>
        <w:overflowPunct/>
        <w:autoSpaceDE/>
        <w:autoSpaceDN/>
        <w:adjustRightInd/>
        <w:spacing w:before="0" w:after="0"/>
        <w:ind w:left="426"/>
        <w:textAlignment w:val="auto"/>
        <w:rPr>
          <w:rFonts w:ascii="Arial" w:hAnsi="Arial" w:cs="Arial"/>
          <w:bCs/>
          <w:sz w:val="22"/>
          <w:szCs w:val="22"/>
          <w:lang w:val="es-CO"/>
        </w:rPr>
      </w:pPr>
      <w:r w:rsidRPr="00D75CAF">
        <w:rPr>
          <w:rFonts w:ascii="Arial" w:hAnsi="Arial" w:cs="Arial"/>
          <w:sz w:val="22"/>
          <w:szCs w:val="22"/>
          <w:lang w:val="es-CO"/>
        </w:rPr>
        <w:lastRenderedPageBreak/>
        <w:t>Programar y coordinar las capacitaciones.</w:t>
      </w:r>
    </w:p>
    <w:p w14:paraId="311CA94C" w14:textId="77777777" w:rsidR="00EA533A" w:rsidRPr="00D75CAF" w:rsidRDefault="00EA533A" w:rsidP="00E207C8">
      <w:pPr>
        <w:keepNext/>
        <w:overflowPunct/>
        <w:autoSpaceDE/>
        <w:autoSpaceDN/>
        <w:adjustRightInd/>
        <w:spacing w:before="0" w:after="0"/>
        <w:textAlignment w:val="auto"/>
        <w:outlineLvl w:val="3"/>
        <w:rPr>
          <w:rFonts w:ascii="Arial" w:hAnsi="Arial" w:cs="Arial"/>
          <w:b/>
          <w:bCs/>
          <w:sz w:val="22"/>
          <w:szCs w:val="22"/>
        </w:rPr>
      </w:pPr>
      <w:bookmarkStart w:id="94" w:name="_Toc197701919"/>
      <w:bookmarkStart w:id="95" w:name="_Toc303759062"/>
    </w:p>
    <w:p w14:paraId="339786E0" w14:textId="056BF9CB" w:rsidR="00D02830" w:rsidRPr="00D75CAF" w:rsidRDefault="004B49A1" w:rsidP="00B81000">
      <w:pPr>
        <w:pStyle w:val="Prrafodelista"/>
        <w:keepNext/>
        <w:numPr>
          <w:ilvl w:val="0"/>
          <w:numId w:val="49"/>
        </w:numPr>
        <w:outlineLvl w:val="3"/>
        <w:rPr>
          <w:rFonts w:cs="Arial"/>
          <w:b/>
          <w:bCs/>
          <w:sz w:val="22"/>
          <w:szCs w:val="22"/>
        </w:rPr>
      </w:pPr>
      <w:r w:rsidRPr="00D75CAF">
        <w:rPr>
          <w:rFonts w:cs="Arial"/>
          <w:b/>
          <w:bCs/>
          <w:sz w:val="22"/>
          <w:szCs w:val="22"/>
        </w:rPr>
        <w:t>Preparación de las R</w:t>
      </w:r>
      <w:r w:rsidR="00D02830" w:rsidRPr="00D75CAF">
        <w:rPr>
          <w:rFonts w:cs="Arial"/>
          <w:b/>
          <w:bCs/>
          <w:sz w:val="22"/>
          <w:szCs w:val="22"/>
        </w:rPr>
        <w:t>euniones</w:t>
      </w:r>
      <w:bookmarkEnd w:id="94"/>
      <w:bookmarkEnd w:id="95"/>
      <w:r w:rsidR="00D02830" w:rsidRPr="00D75CAF">
        <w:rPr>
          <w:rFonts w:cs="Arial"/>
          <w:b/>
          <w:bCs/>
          <w:sz w:val="22"/>
          <w:szCs w:val="22"/>
        </w:rPr>
        <w:t xml:space="preserve">  </w:t>
      </w:r>
    </w:p>
    <w:p w14:paraId="571E170A" w14:textId="77777777" w:rsidR="00D02830" w:rsidRPr="00D75CAF" w:rsidRDefault="00D02830" w:rsidP="00E207C8">
      <w:pPr>
        <w:overflowPunct/>
        <w:autoSpaceDE/>
        <w:autoSpaceDN/>
        <w:adjustRightInd/>
        <w:spacing w:before="0" w:after="0"/>
        <w:ind w:left="709"/>
        <w:textAlignment w:val="auto"/>
        <w:rPr>
          <w:rFonts w:ascii="Arial" w:hAnsi="Arial" w:cs="Arial"/>
          <w:bCs/>
          <w:sz w:val="22"/>
          <w:szCs w:val="22"/>
          <w:lang w:val="es-CO"/>
        </w:rPr>
      </w:pPr>
    </w:p>
    <w:bookmarkEnd w:id="90"/>
    <w:bookmarkEnd w:id="91"/>
    <w:bookmarkEnd w:id="92"/>
    <w:bookmarkEnd w:id="93"/>
    <w:p w14:paraId="3866C867" w14:textId="6691207D" w:rsidR="00D02830" w:rsidRPr="00D75CAF" w:rsidRDefault="00D02830" w:rsidP="00E207C8">
      <w:pPr>
        <w:overflowPunct/>
        <w:autoSpaceDE/>
        <w:autoSpaceDN/>
        <w:adjustRightInd/>
        <w:spacing w:before="0" w:after="0"/>
        <w:textAlignment w:val="auto"/>
        <w:rPr>
          <w:rFonts w:ascii="Arial" w:hAnsi="Arial" w:cs="Arial"/>
          <w:bCs/>
          <w:sz w:val="22"/>
          <w:szCs w:val="22"/>
          <w:lang w:val="es-CO"/>
        </w:rPr>
      </w:pPr>
      <w:r w:rsidRPr="00D75CAF">
        <w:rPr>
          <w:rFonts w:ascii="Arial" w:hAnsi="Arial" w:cs="Arial"/>
          <w:bCs/>
          <w:sz w:val="22"/>
          <w:szCs w:val="22"/>
          <w:lang w:val="es-CO"/>
        </w:rPr>
        <w:t xml:space="preserve">Toda reunión debe ser previamente convocada por el </w:t>
      </w:r>
      <w:r w:rsidR="000C69F8" w:rsidRPr="00D75CAF">
        <w:rPr>
          <w:rFonts w:ascii="Arial" w:hAnsi="Arial" w:cs="Arial"/>
          <w:bCs/>
          <w:sz w:val="22"/>
          <w:szCs w:val="22"/>
          <w:lang w:val="es-CO"/>
        </w:rPr>
        <w:t>Empleado</w:t>
      </w:r>
      <w:r w:rsidRPr="00D75CAF">
        <w:rPr>
          <w:rFonts w:ascii="Arial" w:hAnsi="Arial" w:cs="Arial"/>
          <w:bCs/>
          <w:sz w:val="22"/>
          <w:szCs w:val="22"/>
          <w:lang w:val="es-CO"/>
        </w:rPr>
        <w:t xml:space="preserve"> de Cumplimiento o su suplente, las reuniones se efectuarán </w:t>
      </w:r>
      <w:r w:rsidR="00E77BB5" w:rsidRPr="00D75CAF">
        <w:rPr>
          <w:rFonts w:ascii="Arial" w:hAnsi="Arial" w:cs="Arial"/>
          <w:bCs/>
          <w:sz w:val="22"/>
          <w:szCs w:val="22"/>
          <w:lang w:val="es-CO"/>
        </w:rPr>
        <w:t>mensualmente</w:t>
      </w:r>
      <w:r w:rsidRPr="00D75CAF">
        <w:rPr>
          <w:rFonts w:ascii="Arial" w:hAnsi="Arial" w:cs="Arial"/>
          <w:bCs/>
          <w:sz w:val="22"/>
          <w:szCs w:val="22"/>
          <w:lang w:val="es-CO"/>
        </w:rPr>
        <w:t xml:space="preserve">. </w:t>
      </w:r>
    </w:p>
    <w:p w14:paraId="5A22F53A" w14:textId="77777777" w:rsidR="00EA533A" w:rsidRPr="00D75CAF" w:rsidRDefault="00EA533A" w:rsidP="00E207C8">
      <w:pPr>
        <w:keepNext/>
        <w:overflowPunct/>
        <w:autoSpaceDE/>
        <w:autoSpaceDN/>
        <w:adjustRightInd/>
        <w:spacing w:before="0" w:after="0"/>
        <w:textAlignment w:val="auto"/>
        <w:outlineLvl w:val="3"/>
        <w:rPr>
          <w:rFonts w:ascii="Arial" w:hAnsi="Arial" w:cs="Arial"/>
          <w:b/>
          <w:bCs/>
          <w:sz w:val="22"/>
          <w:szCs w:val="22"/>
        </w:rPr>
      </w:pPr>
      <w:bookmarkStart w:id="96" w:name="_Toc197701920"/>
      <w:bookmarkStart w:id="97" w:name="_Toc303759063"/>
    </w:p>
    <w:p w14:paraId="0A269BCC" w14:textId="77777777" w:rsidR="00D02830" w:rsidRPr="00D75CAF" w:rsidRDefault="00D02830" w:rsidP="00B81000">
      <w:pPr>
        <w:pStyle w:val="Prrafodelista"/>
        <w:keepNext/>
        <w:numPr>
          <w:ilvl w:val="0"/>
          <w:numId w:val="49"/>
        </w:numPr>
        <w:outlineLvl w:val="3"/>
        <w:rPr>
          <w:rFonts w:cs="Arial"/>
          <w:b/>
          <w:bCs/>
          <w:sz w:val="22"/>
          <w:szCs w:val="22"/>
        </w:rPr>
      </w:pPr>
      <w:r w:rsidRPr="00D75CAF">
        <w:rPr>
          <w:rFonts w:cs="Arial"/>
          <w:b/>
          <w:bCs/>
          <w:sz w:val="22"/>
          <w:szCs w:val="22"/>
        </w:rPr>
        <w:t>Quórum</w:t>
      </w:r>
      <w:bookmarkEnd w:id="96"/>
      <w:bookmarkEnd w:id="97"/>
      <w:r w:rsidRPr="00D75CAF">
        <w:rPr>
          <w:rFonts w:cs="Arial"/>
          <w:b/>
          <w:bCs/>
          <w:sz w:val="22"/>
          <w:szCs w:val="22"/>
        </w:rPr>
        <w:t xml:space="preserve"> </w:t>
      </w:r>
    </w:p>
    <w:p w14:paraId="06339FE7" w14:textId="77777777" w:rsidR="00D02830" w:rsidRPr="00D75CAF" w:rsidRDefault="00D02830" w:rsidP="00E207C8">
      <w:pPr>
        <w:overflowPunct/>
        <w:autoSpaceDE/>
        <w:autoSpaceDN/>
        <w:adjustRightInd/>
        <w:spacing w:before="0" w:after="0"/>
        <w:textAlignment w:val="auto"/>
        <w:rPr>
          <w:rFonts w:ascii="Arial" w:hAnsi="Arial" w:cs="Arial"/>
          <w:bCs/>
          <w:sz w:val="22"/>
          <w:szCs w:val="22"/>
          <w:lang w:val="es-CO"/>
        </w:rPr>
      </w:pPr>
    </w:p>
    <w:p w14:paraId="058A1CA4" w14:textId="77777777" w:rsidR="00D02830" w:rsidRPr="00D75CAF" w:rsidRDefault="00D02830" w:rsidP="00E207C8">
      <w:pPr>
        <w:overflowPunct/>
        <w:autoSpaceDE/>
        <w:autoSpaceDN/>
        <w:adjustRightInd/>
        <w:spacing w:before="0" w:after="0"/>
        <w:textAlignment w:val="auto"/>
        <w:rPr>
          <w:rFonts w:ascii="Arial" w:hAnsi="Arial" w:cs="Arial"/>
          <w:bCs/>
          <w:sz w:val="22"/>
          <w:szCs w:val="22"/>
          <w:lang w:val="es-CO"/>
        </w:rPr>
      </w:pPr>
      <w:bookmarkStart w:id="98" w:name="_QUÓRUM_-_COMITÉ"/>
      <w:bookmarkEnd w:id="98"/>
      <w:r w:rsidRPr="00D75CAF">
        <w:rPr>
          <w:rFonts w:ascii="Arial" w:hAnsi="Arial" w:cs="Arial"/>
          <w:bCs/>
          <w:sz w:val="22"/>
          <w:szCs w:val="22"/>
          <w:lang w:val="es-CO"/>
        </w:rPr>
        <w:t xml:space="preserve">Tres (3) miembros del Comité pueden integrar quórum para deliberación y toma de decisiones, pero toda reunión debe contar con la presencia del </w:t>
      </w:r>
      <w:r w:rsidR="000C69F8" w:rsidRPr="00D75CAF">
        <w:rPr>
          <w:rFonts w:ascii="Arial" w:hAnsi="Arial" w:cs="Arial"/>
          <w:bCs/>
          <w:sz w:val="22"/>
          <w:szCs w:val="22"/>
          <w:lang w:val="es-CO"/>
        </w:rPr>
        <w:t>Empleado</w:t>
      </w:r>
      <w:r w:rsidRPr="00D75CAF">
        <w:rPr>
          <w:rFonts w:ascii="Arial" w:hAnsi="Arial" w:cs="Arial"/>
          <w:bCs/>
          <w:sz w:val="22"/>
          <w:szCs w:val="22"/>
          <w:lang w:val="es-CO"/>
        </w:rPr>
        <w:t xml:space="preserve"> de Cumplimiento o de su suplente.</w:t>
      </w:r>
    </w:p>
    <w:p w14:paraId="1E796A24" w14:textId="77777777" w:rsidR="00EA533A" w:rsidRPr="00D75CAF" w:rsidRDefault="00EA533A" w:rsidP="00E207C8">
      <w:pPr>
        <w:keepNext/>
        <w:overflowPunct/>
        <w:autoSpaceDE/>
        <w:autoSpaceDN/>
        <w:adjustRightInd/>
        <w:spacing w:before="0" w:after="0"/>
        <w:textAlignment w:val="auto"/>
        <w:outlineLvl w:val="3"/>
        <w:rPr>
          <w:rFonts w:ascii="Arial" w:hAnsi="Arial" w:cs="Arial"/>
          <w:b/>
          <w:bCs/>
          <w:sz w:val="22"/>
          <w:szCs w:val="22"/>
        </w:rPr>
      </w:pPr>
      <w:bookmarkStart w:id="99" w:name="_PREPARACIÓN__DE"/>
      <w:bookmarkStart w:id="100" w:name="_Toc197701922"/>
      <w:bookmarkStart w:id="101" w:name="_Toc303759064"/>
      <w:bookmarkEnd w:id="99"/>
    </w:p>
    <w:p w14:paraId="32E9A126" w14:textId="77777777" w:rsidR="00D02830" w:rsidRPr="00D75CAF" w:rsidRDefault="00D02830" w:rsidP="00B81000">
      <w:pPr>
        <w:pStyle w:val="Prrafodelista"/>
        <w:keepNext/>
        <w:numPr>
          <w:ilvl w:val="0"/>
          <w:numId w:val="49"/>
        </w:numPr>
        <w:outlineLvl w:val="3"/>
        <w:rPr>
          <w:rFonts w:cs="Arial"/>
          <w:b/>
          <w:bCs/>
          <w:sz w:val="22"/>
          <w:szCs w:val="22"/>
        </w:rPr>
      </w:pPr>
      <w:r w:rsidRPr="00D75CAF">
        <w:rPr>
          <w:rFonts w:cs="Arial"/>
          <w:b/>
          <w:bCs/>
          <w:sz w:val="22"/>
          <w:szCs w:val="22"/>
        </w:rPr>
        <w:t>Actas</w:t>
      </w:r>
      <w:bookmarkEnd w:id="100"/>
      <w:bookmarkEnd w:id="101"/>
    </w:p>
    <w:p w14:paraId="47D7FFE0" w14:textId="77777777" w:rsidR="00D02830" w:rsidRPr="00D75CAF" w:rsidRDefault="00D02830" w:rsidP="00E207C8">
      <w:pPr>
        <w:overflowPunct/>
        <w:autoSpaceDE/>
        <w:autoSpaceDN/>
        <w:adjustRightInd/>
        <w:spacing w:before="0" w:after="0"/>
        <w:textAlignment w:val="auto"/>
        <w:rPr>
          <w:rFonts w:ascii="Arial" w:hAnsi="Arial" w:cs="Arial"/>
          <w:sz w:val="22"/>
          <w:szCs w:val="22"/>
        </w:rPr>
      </w:pPr>
    </w:p>
    <w:p w14:paraId="448022BF" w14:textId="3792DDD2" w:rsidR="00D02830" w:rsidRPr="00D75CAF" w:rsidRDefault="00D02830" w:rsidP="00E207C8">
      <w:pPr>
        <w:overflowPunct/>
        <w:autoSpaceDE/>
        <w:autoSpaceDN/>
        <w:adjustRightInd/>
        <w:spacing w:before="0" w:after="0"/>
        <w:textAlignment w:val="auto"/>
        <w:rPr>
          <w:rFonts w:ascii="Arial" w:hAnsi="Arial" w:cs="Arial"/>
          <w:bCs/>
          <w:sz w:val="22"/>
          <w:szCs w:val="22"/>
          <w:lang w:val="es-CO"/>
        </w:rPr>
      </w:pPr>
      <w:bookmarkStart w:id="102" w:name="_ACTAS_-_COMITÉ"/>
      <w:bookmarkStart w:id="103" w:name="_Toc197701923"/>
      <w:bookmarkEnd w:id="102"/>
      <w:r w:rsidRPr="00D75CAF">
        <w:rPr>
          <w:rFonts w:ascii="Arial" w:hAnsi="Arial" w:cs="Arial"/>
          <w:sz w:val="22"/>
          <w:szCs w:val="22"/>
          <w:lang w:val="es-CO"/>
        </w:rPr>
        <w:t>Lo tratado en la reunión debe consignarse en acta numerada, cuya conservación cronológica debe estar soportada</w:t>
      </w:r>
      <w:bookmarkEnd w:id="103"/>
      <w:r w:rsidR="00F670D2" w:rsidRPr="00D75CAF">
        <w:rPr>
          <w:rFonts w:ascii="Arial" w:hAnsi="Arial" w:cs="Arial"/>
          <w:sz w:val="22"/>
          <w:szCs w:val="22"/>
          <w:lang w:val="es-CO"/>
        </w:rPr>
        <w:t>, conforme al FO-</w:t>
      </w:r>
      <w:r w:rsidR="00220A83" w:rsidRPr="00D75CAF">
        <w:rPr>
          <w:rFonts w:ascii="Arial" w:hAnsi="Arial" w:cs="Arial"/>
          <w:sz w:val="22"/>
          <w:szCs w:val="22"/>
          <w:lang w:val="es-CO"/>
        </w:rPr>
        <w:t xml:space="preserve">CL-13. </w:t>
      </w:r>
    </w:p>
    <w:p w14:paraId="02C1C239" w14:textId="77777777" w:rsidR="00EA533A" w:rsidRPr="00D75CAF" w:rsidRDefault="00EA533A" w:rsidP="00E207C8">
      <w:pPr>
        <w:keepNext/>
        <w:overflowPunct/>
        <w:autoSpaceDE/>
        <w:autoSpaceDN/>
        <w:adjustRightInd/>
        <w:spacing w:before="0" w:after="0"/>
        <w:textAlignment w:val="auto"/>
        <w:outlineLvl w:val="3"/>
        <w:rPr>
          <w:rFonts w:ascii="Arial" w:hAnsi="Arial" w:cs="Arial"/>
          <w:b/>
          <w:bCs/>
          <w:sz w:val="22"/>
          <w:szCs w:val="22"/>
        </w:rPr>
      </w:pPr>
      <w:bookmarkStart w:id="104" w:name="_SESIONES_-_COMITÉ"/>
      <w:bookmarkStart w:id="105" w:name="_Toc197701924"/>
      <w:bookmarkStart w:id="106" w:name="_Toc303759065"/>
      <w:bookmarkEnd w:id="104"/>
    </w:p>
    <w:p w14:paraId="5E44A719" w14:textId="77777777" w:rsidR="00D02830" w:rsidRPr="00D75CAF" w:rsidRDefault="00D02830" w:rsidP="00B81000">
      <w:pPr>
        <w:pStyle w:val="Prrafodelista"/>
        <w:keepNext/>
        <w:numPr>
          <w:ilvl w:val="0"/>
          <w:numId w:val="49"/>
        </w:numPr>
        <w:outlineLvl w:val="3"/>
        <w:rPr>
          <w:rFonts w:cs="Arial"/>
          <w:b/>
          <w:bCs/>
          <w:sz w:val="22"/>
          <w:szCs w:val="22"/>
        </w:rPr>
      </w:pPr>
      <w:r w:rsidRPr="00D75CAF">
        <w:rPr>
          <w:rFonts w:cs="Arial"/>
          <w:b/>
          <w:bCs/>
          <w:sz w:val="22"/>
          <w:szCs w:val="22"/>
        </w:rPr>
        <w:t>Conservación de Actas</w:t>
      </w:r>
      <w:bookmarkEnd w:id="105"/>
      <w:bookmarkEnd w:id="106"/>
      <w:r w:rsidRPr="00D75CAF">
        <w:rPr>
          <w:rFonts w:cs="Arial"/>
          <w:b/>
          <w:bCs/>
          <w:sz w:val="22"/>
          <w:szCs w:val="22"/>
        </w:rPr>
        <w:t xml:space="preserve">  </w:t>
      </w:r>
    </w:p>
    <w:p w14:paraId="0ACB523D" w14:textId="77777777" w:rsidR="00D02830" w:rsidRPr="00D75CAF" w:rsidRDefault="00D02830" w:rsidP="00E207C8">
      <w:pPr>
        <w:overflowPunct/>
        <w:autoSpaceDE/>
        <w:autoSpaceDN/>
        <w:adjustRightInd/>
        <w:spacing w:before="0" w:after="0"/>
        <w:textAlignment w:val="auto"/>
        <w:rPr>
          <w:rFonts w:ascii="Arial" w:hAnsi="Arial" w:cs="Arial"/>
          <w:sz w:val="22"/>
          <w:szCs w:val="22"/>
        </w:rPr>
      </w:pPr>
    </w:p>
    <w:p w14:paraId="351EA4B5" w14:textId="218F153F" w:rsidR="00D02830" w:rsidRPr="00D75CAF" w:rsidRDefault="00D02830" w:rsidP="00E207C8">
      <w:pPr>
        <w:overflowPunct/>
        <w:autoSpaceDE/>
        <w:autoSpaceDN/>
        <w:adjustRightInd/>
        <w:spacing w:before="0" w:after="0"/>
        <w:textAlignment w:val="auto"/>
        <w:rPr>
          <w:rFonts w:ascii="Arial" w:hAnsi="Arial" w:cs="Arial"/>
          <w:sz w:val="22"/>
          <w:szCs w:val="22"/>
        </w:rPr>
      </w:pPr>
      <w:r w:rsidRPr="00D75CAF">
        <w:rPr>
          <w:rFonts w:ascii="Arial" w:hAnsi="Arial" w:cs="Arial"/>
          <w:sz w:val="22"/>
          <w:szCs w:val="22"/>
        </w:rPr>
        <w:t xml:space="preserve">En las sesiones </w:t>
      </w:r>
      <w:r w:rsidR="00613275" w:rsidRPr="00D75CAF">
        <w:rPr>
          <w:rFonts w:ascii="Arial" w:hAnsi="Arial" w:cs="Arial"/>
          <w:sz w:val="22"/>
          <w:szCs w:val="22"/>
        </w:rPr>
        <w:t>desarrolladas por el comité de cumplimiento se discuten temas relevantes que en su gran mayoría gozan de reserva legal, por consiguiente, le corresponde al empleado de cumplimiento elaborarlas, y mantenerlas bajo su custodia y sólo podrán ser conocidas por los integra</w:t>
      </w:r>
      <w:r w:rsidR="00575C31" w:rsidRPr="00D75CAF">
        <w:rPr>
          <w:rFonts w:ascii="Arial" w:hAnsi="Arial" w:cs="Arial"/>
          <w:sz w:val="22"/>
          <w:szCs w:val="22"/>
        </w:rPr>
        <w:t>ntes del comité de cumplimiento y</w:t>
      </w:r>
      <w:r w:rsidR="00572874" w:rsidRPr="00D75CAF">
        <w:rPr>
          <w:rFonts w:ascii="Arial" w:hAnsi="Arial" w:cs="Arial"/>
          <w:sz w:val="22"/>
          <w:szCs w:val="22"/>
        </w:rPr>
        <w:t xml:space="preserve"> la G</w:t>
      </w:r>
      <w:r w:rsidR="00613275" w:rsidRPr="00D75CAF">
        <w:rPr>
          <w:rFonts w:ascii="Arial" w:hAnsi="Arial" w:cs="Arial"/>
          <w:sz w:val="22"/>
          <w:szCs w:val="22"/>
        </w:rPr>
        <w:t>erencia</w:t>
      </w:r>
      <w:r w:rsidRPr="00D75CAF">
        <w:rPr>
          <w:rFonts w:ascii="Arial" w:hAnsi="Arial" w:cs="Arial"/>
          <w:sz w:val="22"/>
          <w:szCs w:val="22"/>
        </w:rPr>
        <w:t>.</w:t>
      </w:r>
    </w:p>
    <w:p w14:paraId="5A2AA041" w14:textId="77777777" w:rsidR="00361E3B" w:rsidRPr="00D75CAF" w:rsidRDefault="00361E3B" w:rsidP="00E207C8">
      <w:pPr>
        <w:overflowPunct/>
        <w:autoSpaceDE/>
        <w:autoSpaceDN/>
        <w:adjustRightInd/>
        <w:spacing w:before="0" w:after="0"/>
        <w:textAlignment w:val="auto"/>
        <w:rPr>
          <w:rFonts w:ascii="Arial" w:hAnsi="Arial" w:cs="Arial"/>
          <w:sz w:val="22"/>
          <w:szCs w:val="22"/>
        </w:rPr>
      </w:pPr>
    </w:p>
    <w:p w14:paraId="73A19695" w14:textId="77777777" w:rsidR="00D02830" w:rsidRPr="00D75CAF" w:rsidRDefault="00D02830" w:rsidP="00B81000">
      <w:pPr>
        <w:pStyle w:val="Prrafodelista"/>
        <w:keepNext/>
        <w:numPr>
          <w:ilvl w:val="0"/>
          <w:numId w:val="35"/>
        </w:numPr>
        <w:tabs>
          <w:tab w:val="left" w:pos="1086"/>
        </w:tabs>
        <w:outlineLvl w:val="1"/>
        <w:rPr>
          <w:rFonts w:cs="Arial"/>
          <w:b/>
          <w:bCs/>
          <w:sz w:val="22"/>
          <w:szCs w:val="22"/>
        </w:rPr>
      </w:pPr>
      <w:bookmarkStart w:id="107" w:name="_Toc303759066"/>
      <w:r w:rsidRPr="00D75CAF">
        <w:rPr>
          <w:rFonts w:cs="Arial"/>
          <w:b/>
          <w:bCs/>
          <w:sz w:val="22"/>
          <w:szCs w:val="22"/>
        </w:rPr>
        <w:t>P</w:t>
      </w:r>
      <w:bookmarkStart w:id="108" w:name="_Toc197701929"/>
      <w:r w:rsidRPr="00D75CAF">
        <w:rPr>
          <w:rFonts w:cs="Arial"/>
          <w:b/>
          <w:bCs/>
          <w:sz w:val="22"/>
          <w:szCs w:val="22"/>
        </w:rPr>
        <w:t>ROCEDIMIENTOS</w:t>
      </w:r>
      <w:bookmarkEnd w:id="107"/>
      <w:bookmarkEnd w:id="108"/>
      <w:r w:rsidRPr="00D75CAF">
        <w:rPr>
          <w:rFonts w:cs="Arial"/>
          <w:b/>
          <w:bCs/>
          <w:sz w:val="22"/>
          <w:szCs w:val="22"/>
        </w:rPr>
        <w:t xml:space="preserve"> </w:t>
      </w:r>
    </w:p>
    <w:p w14:paraId="191AC260" w14:textId="77777777" w:rsidR="00D02830" w:rsidRPr="00D75CAF" w:rsidRDefault="00D02830" w:rsidP="00E207C8">
      <w:pPr>
        <w:tabs>
          <w:tab w:val="num" w:pos="1560"/>
        </w:tabs>
        <w:overflowPunct/>
        <w:autoSpaceDE/>
        <w:autoSpaceDN/>
        <w:adjustRightInd/>
        <w:spacing w:before="0" w:after="0"/>
        <w:textAlignment w:val="auto"/>
        <w:rPr>
          <w:rFonts w:ascii="Arial" w:hAnsi="Arial" w:cs="Arial"/>
          <w:sz w:val="22"/>
          <w:szCs w:val="22"/>
          <w:lang w:val="es-CO"/>
        </w:rPr>
      </w:pPr>
    </w:p>
    <w:p w14:paraId="329F9440" w14:textId="77777777" w:rsidR="00D02830" w:rsidRPr="00D75CAF" w:rsidRDefault="00D36CA0" w:rsidP="00E207C8">
      <w:p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Toda actividad que desarrolla la Compañía</w:t>
      </w:r>
      <w:r w:rsidR="00D02830" w:rsidRPr="00D75CAF">
        <w:rPr>
          <w:rFonts w:ascii="Arial" w:hAnsi="Arial" w:cs="Arial"/>
          <w:sz w:val="22"/>
          <w:szCs w:val="22"/>
          <w:lang w:val="es-CO"/>
        </w:rPr>
        <w:t xml:space="preserve">, cuenta </w:t>
      </w:r>
      <w:r w:rsidR="00D02830" w:rsidRPr="00D75CAF">
        <w:rPr>
          <w:rFonts w:ascii="Arial" w:hAnsi="Arial" w:cs="Arial"/>
          <w:sz w:val="22"/>
          <w:szCs w:val="22"/>
          <w:lang w:val="es-ES_tradnl"/>
        </w:rPr>
        <w:t>con procedimientos adecuados para la implementación de controles que garanticen el desarrollo normal de la gestión y con mecanismos apropiados para detectar situaciones o eventos de riesgo, especialment</w:t>
      </w:r>
      <w:r w:rsidR="00865AC7" w:rsidRPr="00D75CAF">
        <w:rPr>
          <w:rFonts w:ascii="Arial" w:hAnsi="Arial" w:cs="Arial"/>
          <w:sz w:val="22"/>
          <w:szCs w:val="22"/>
          <w:lang w:val="es-ES_tradnl"/>
        </w:rPr>
        <w:t xml:space="preserve">e los relacionados con el LA/FT, para ello la Sociedad cuenta con </w:t>
      </w:r>
      <w:r w:rsidR="00D02830" w:rsidRPr="00D75CAF">
        <w:rPr>
          <w:rFonts w:ascii="Arial" w:hAnsi="Arial" w:cs="Arial"/>
          <w:sz w:val="22"/>
          <w:szCs w:val="22"/>
          <w:lang w:val="es-ES_tradnl"/>
        </w:rPr>
        <w:t xml:space="preserve"> controles que garanticen:</w:t>
      </w:r>
    </w:p>
    <w:p w14:paraId="2F0717A5"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3E22D7DA" w14:textId="77777777" w:rsidR="00D02830" w:rsidRPr="00D75CAF"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 xml:space="preserve">Aplicación estricta sobre los procedimientos diseñados para la vinculación </w:t>
      </w:r>
      <w:r w:rsidR="00865AC7" w:rsidRPr="00D75CAF">
        <w:rPr>
          <w:rFonts w:ascii="Arial" w:hAnsi="Arial" w:cs="Arial"/>
          <w:sz w:val="22"/>
          <w:szCs w:val="22"/>
          <w:lang w:val="es-ES_tradnl"/>
        </w:rPr>
        <w:t xml:space="preserve">y permanencia de clientes, proveedores y empleados. </w:t>
      </w:r>
    </w:p>
    <w:p w14:paraId="59BFA7E7" w14:textId="77777777" w:rsidR="00D02830" w:rsidRPr="00D75CAF" w:rsidRDefault="00D02830" w:rsidP="00E207C8">
      <w:pPr>
        <w:overflowPunct/>
        <w:autoSpaceDE/>
        <w:autoSpaceDN/>
        <w:adjustRightInd/>
        <w:spacing w:before="0" w:after="0"/>
        <w:ind w:left="360"/>
        <w:textAlignment w:val="auto"/>
        <w:rPr>
          <w:rFonts w:ascii="Arial" w:hAnsi="Arial" w:cs="Arial"/>
          <w:sz w:val="22"/>
          <w:szCs w:val="22"/>
          <w:lang w:val="es-ES_tradnl"/>
        </w:rPr>
      </w:pPr>
    </w:p>
    <w:p w14:paraId="28991D5D" w14:textId="77777777" w:rsidR="00D02830" w:rsidRPr="00D75CAF"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 xml:space="preserve">Consultas oportunas </w:t>
      </w:r>
      <w:r w:rsidR="00865AC7" w:rsidRPr="00D75CAF">
        <w:rPr>
          <w:rFonts w:ascii="Arial" w:hAnsi="Arial" w:cs="Arial"/>
          <w:sz w:val="22"/>
          <w:szCs w:val="22"/>
          <w:lang w:val="es-ES_tradnl"/>
        </w:rPr>
        <w:t>en las listas de verificación y vinculantes</w:t>
      </w:r>
      <w:r w:rsidRPr="00D75CAF">
        <w:rPr>
          <w:rFonts w:ascii="Arial" w:hAnsi="Arial" w:cs="Arial"/>
          <w:sz w:val="22"/>
          <w:szCs w:val="22"/>
          <w:lang w:val="es-ES_tradnl"/>
        </w:rPr>
        <w:t>.</w:t>
      </w:r>
    </w:p>
    <w:p w14:paraId="15084776"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79AA4910" w14:textId="77777777" w:rsidR="00D02830" w:rsidRPr="00D75CAF"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Aplicación estricta del Código de Ética, Conducta y Buen Gobierno.</w:t>
      </w:r>
    </w:p>
    <w:p w14:paraId="14C1EACB"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6E592A83" w14:textId="77777777" w:rsidR="00D02830" w:rsidRPr="00D75CAF"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 xml:space="preserve">Un régimen sancionatorio por el incumplimiento de normas internas y externas sobre prevención y control de lavado de activos y financiación del terrorismo.  </w:t>
      </w:r>
    </w:p>
    <w:p w14:paraId="6DC0C957"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17F90239" w14:textId="77777777" w:rsidR="00D02830" w:rsidRPr="00D75CAF"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 xml:space="preserve">Detección de operaciones inusuales y reporte oportuno al Comité de Cumplimiento y/o al </w:t>
      </w:r>
      <w:r w:rsidR="000C69F8" w:rsidRPr="00D75CAF">
        <w:rPr>
          <w:rFonts w:ascii="Arial" w:hAnsi="Arial" w:cs="Arial"/>
          <w:sz w:val="22"/>
          <w:szCs w:val="22"/>
          <w:lang w:val="es-ES_tradnl"/>
        </w:rPr>
        <w:t>Empleado</w:t>
      </w:r>
      <w:r w:rsidRPr="00D75CAF">
        <w:rPr>
          <w:rFonts w:ascii="Arial" w:hAnsi="Arial" w:cs="Arial"/>
          <w:sz w:val="22"/>
          <w:szCs w:val="22"/>
          <w:lang w:val="es-ES_tradnl"/>
        </w:rPr>
        <w:t xml:space="preserve"> de Cumplimiento.</w:t>
      </w:r>
    </w:p>
    <w:p w14:paraId="46D702AC"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418E62A4" w14:textId="77777777" w:rsidR="00D02830" w:rsidRPr="00D75CAF"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lastRenderedPageBreak/>
        <w:t>Procedimiento para el reporte de operaciones sospechosas (ROS)</w:t>
      </w:r>
      <w:r w:rsidR="00865AC7" w:rsidRPr="00D75CAF">
        <w:rPr>
          <w:rFonts w:ascii="Arial" w:hAnsi="Arial" w:cs="Arial"/>
          <w:sz w:val="22"/>
          <w:szCs w:val="22"/>
          <w:lang w:val="es-ES_tradnl"/>
        </w:rPr>
        <w:t xml:space="preserve"> y operaciones de comercio exterior (de efectivo)</w:t>
      </w:r>
      <w:r w:rsidRPr="00D75CAF">
        <w:rPr>
          <w:rFonts w:ascii="Arial" w:hAnsi="Arial" w:cs="Arial"/>
          <w:sz w:val="22"/>
          <w:szCs w:val="22"/>
          <w:lang w:val="es-ES_tradnl"/>
        </w:rPr>
        <w:t>.</w:t>
      </w:r>
    </w:p>
    <w:p w14:paraId="0E6B0579" w14:textId="77777777" w:rsidR="001B0D52" w:rsidRPr="00D75CAF" w:rsidRDefault="001B0D52" w:rsidP="00E207C8">
      <w:pPr>
        <w:pStyle w:val="Prrafodelista"/>
        <w:rPr>
          <w:rFonts w:cs="Arial"/>
          <w:sz w:val="22"/>
          <w:szCs w:val="22"/>
          <w:lang w:val="es-ES_tradnl"/>
        </w:rPr>
      </w:pPr>
    </w:p>
    <w:p w14:paraId="19059DBB" w14:textId="10C25550" w:rsidR="00D02830" w:rsidRPr="00D75CAF" w:rsidRDefault="00C224DA" w:rsidP="00B81000">
      <w:pPr>
        <w:pStyle w:val="Prrafodelista"/>
        <w:keepNext/>
        <w:numPr>
          <w:ilvl w:val="0"/>
          <w:numId w:val="44"/>
        </w:numPr>
        <w:outlineLvl w:val="2"/>
        <w:rPr>
          <w:rFonts w:cs="Arial"/>
          <w:b/>
          <w:bCs/>
          <w:sz w:val="22"/>
          <w:szCs w:val="22"/>
          <w:lang w:val="es-ES_tradnl" w:eastAsia="es-CO"/>
        </w:rPr>
      </w:pPr>
      <w:bookmarkStart w:id="109" w:name="_Toc303759067"/>
      <w:r w:rsidRPr="00D75CAF">
        <w:rPr>
          <w:rFonts w:cs="Arial"/>
          <w:b/>
          <w:sz w:val="22"/>
          <w:szCs w:val="22"/>
        </w:rPr>
        <w:t xml:space="preserve">1. </w:t>
      </w:r>
      <w:r w:rsidR="00D02830" w:rsidRPr="00D75CAF">
        <w:rPr>
          <w:rFonts w:cs="Arial"/>
          <w:b/>
          <w:bCs/>
          <w:sz w:val="22"/>
          <w:szCs w:val="22"/>
          <w:lang w:val="es-ES_tradnl" w:eastAsia="es-CO"/>
        </w:rPr>
        <w:t>VINCULACIÓN DE EMPLEADOS</w:t>
      </w:r>
      <w:bookmarkEnd w:id="109"/>
    </w:p>
    <w:p w14:paraId="0780D36C"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743B8A75" w14:textId="011FB466" w:rsidR="00D02830" w:rsidRPr="00D75CAF" w:rsidRDefault="00D02830" w:rsidP="00E207C8">
      <w:pPr>
        <w:overflowPunct/>
        <w:autoSpaceDE/>
        <w:autoSpaceDN/>
        <w:adjustRightInd/>
        <w:spacing w:before="0" w:after="0"/>
        <w:textAlignment w:val="auto"/>
        <w:rPr>
          <w:ins w:id="110" w:author="Elízabeth García Hernández" w:date="2018-06-25T20:00:00Z"/>
          <w:rFonts w:ascii="Arial" w:hAnsi="Arial" w:cs="Arial"/>
          <w:sz w:val="22"/>
          <w:szCs w:val="22"/>
          <w:lang w:val="es-ES_tradnl"/>
        </w:rPr>
      </w:pPr>
      <w:r w:rsidRPr="00D75CAF">
        <w:rPr>
          <w:rFonts w:ascii="Arial" w:hAnsi="Arial" w:cs="Arial"/>
          <w:sz w:val="22"/>
          <w:szCs w:val="22"/>
          <w:lang w:val="es-ES_tradnl"/>
        </w:rPr>
        <w:t>Zona F</w:t>
      </w:r>
      <w:r w:rsidR="00941903" w:rsidRPr="00D75CAF">
        <w:rPr>
          <w:rFonts w:ascii="Arial" w:hAnsi="Arial" w:cs="Arial"/>
          <w:sz w:val="22"/>
          <w:szCs w:val="22"/>
          <w:lang w:val="es-ES_tradnl"/>
        </w:rPr>
        <w:t>ranca</w:t>
      </w:r>
      <w:r w:rsidR="00AD4669" w:rsidRPr="00D75CAF">
        <w:rPr>
          <w:rFonts w:ascii="Arial" w:hAnsi="Arial" w:cs="Arial"/>
          <w:sz w:val="22"/>
          <w:szCs w:val="22"/>
          <w:lang w:val="es-ES_tradnl"/>
        </w:rPr>
        <w:t xml:space="preserve"> Internacional de Pereira S.A.S. Usuario Operador</w:t>
      </w:r>
      <w:r w:rsidR="00E77BB5" w:rsidRPr="00D75CAF">
        <w:rPr>
          <w:rFonts w:ascii="Arial" w:hAnsi="Arial" w:cs="Arial"/>
          <w:sz w:val="22"/>
          <w:szCs w:val="22"/>
          <w:lang w:val="es-ES_tradnl"/>
        </w:rPr>
        <w:t xml:space="preserve"> de Zonas Francas</w:t>
      </w:r>
      <w:ins w:id="111" w:author="JENNY VACCA CASTAÑEDA" w:date="2018-06-25T22:20:00Z">
        <w:r w:rsidR="00164A12" w:rsidRPr="00D75CAF">
          <w:rPr>
            <w:rFonts w:ascii="Arial" w:hAnsi="Arial" w:cs="Arial"/>
            <w:sz w:val="22"/>
            <w:szCs w:val="22"/>
            <w:lang w:val="es-ES_tradnl"/>
          </w:rPr>
          <w:t xml:space="preserve"> y la Agrupación Zona Franca Internacional de Pereira- Propiedad Horizontal</w:t>
        </w:r>
      </w:ins>
      <w:r w:rsidR="00AD4669" w:rsidRPr="00D75CAF">
        <w:rPr>
          <w:rFonts w:ascii="Arial" w:hAnsi="Arial" w:cs="Arial"/>
          <w:sz w:val="22"/>
          <w:szCs w:val="22"/>
          <w:lang w:val="es-ES_tradnl"/>
        </w:rPr>
        <w:t>,</w:t>
      </w:r>
      <w:r w:rsidR="00941903" w:rsidRPr="00D75CAF">
        <w:rPr>
          <w:rFonts w:ascii="Arial" w:hAnsi="Arial" w:cs="Arial"/>
          <w:sz w:val="22"/>
          <w:szCs w:val="22"/>
          <w:lang w:val="es-ES_tradnl"/>
        </w:rPr>
        <w:t xml:space="preserve"> </w:t>
      </w:r>
      <w:r w:rsidRPr="00D75CAF">
        <w:rPr>
          <w:rFonts w:ascii="Arial" w:hAnsi="Arial" w:cs="Arial"/>
          <w:sz w:val="22"/>
          <w:szCs w:val="22"/>
          <w:lang w:val="es-ES_tradnl"/>
        </w:rPr>
        <w:t>tiene claras políticas sobre selección, vinculación y mantenimiento de información de todos sus empleados</w:t>
      </w:r>
      <w:r w:rsidR="005E79E5" w:rsidRPr="00D75CAF">
        <w:rPr>
          <w:rFonts w:ascii="Arial" w:hAnsi="Arial" w:cs="Arial"/>
          <w:sz w:val="22"/>
          <w:szCs w:val="22"/>
          <w:lang w:val="es-ES_tradnl"/>
        </w:rPr>
        <w:t>, según</w:t>
      </w:r>
      <w:r w:rsidR="00BA2107" w:rsidRPr="00D75CAF">
        <w:rPr>
          <w:rFonts w:ascii="Arial" w:hAnsi="Arial" w:cs="Arial"/>
          <w:sz w:val="22"/>
          <w:szCs w:val="22"/>
          <w:lang w:val="es-ES_tradnl"/>
        </w:rPr>
        <w:t xml:space="preserve"> se </w:t>
      </w:r>
      <w:r w:rsidR="005E79E5" w:rsidRPr="00D75CAF">
        <w:rPr>
          <w:rFonts w:ascii="Arial" w:hAnsi="Arial" w:cs="Arial"/>
          <w:sz w:val="22"/>
          <w:szCs w:val="22"/>
          <w:lang w:val="es-ES_tradnl"/>
        </w:rPr>
        <w:t xml:space="preserve">establece </w:t>
      </w:r>
      <w:r w:rsidR="00BA2107" w:rsidRPr="00D75CAF">
        <w:rPr>
          <w:rFonts w:ascii="Arial" w:hAnsi="Arial" w:cs="Arial"/>
          <w:sz w:val="22"/>
          <w:szCs w:val="22"/>
          <w:lang w:val="es-ES_tradnl"/>
        </w:rPr>
        <w:t xml:space="preserve">en </w:t>
      </w:r>
      <w:r w:rsidR="005E79E5" w:rsidRPr="00D75CAF">
        <w:rPr>
          <w:rFonts w:ascii="Arial" w:hAnsi="Arial" w:cs="Arial"/>
          <w:sz w:val="22"/>
          <w:szCs w:val="22"/>
          <w:lang w:val="es-ES_tradnl"/>
        </w:rPr>
        <w:t xml:space="preserve">el </w:t>
      </w:r>
      <w:r w:rsidR="007523BB" w:rsidRPr="00D75CAF">
        <w:rPr>
          <w:rFonts w:ascii="Arial" w:hAnsi="Arial" w:cs="Arial"/>
          <w:sz w:val="22"/>
          <w:szCs w:val="22"/>
          <w:lang w:val="es-ES_tradnl"/>
        </w:rPr>
        <w:t>MA-GH</w:t>
      </w:r>
      <w:r w:rsidR="005E79E5" w:rsidRPr="00D75CAF">
        <w:rPr>
          <w:rFonts w:ascii="Arial" w:hAnsi="Arial" w:cs="Arial"/>
          <w:sz w:val="22"/>
          <w:szCs w:val="22"/>
          <w:lang w:val="es-ES_tradnl"/>
        </w:rPr>
        <w:t xml:space="preserve">-01 </w:t>
      </w:r>
      <w:r w:rsidR="007523BB" w:rsidRPr="00D75CAF">
        <w:rPr>
          <w:rFonts w:ascii="Arial" w:hAnsi="Arial" w:cs="Arial"/>
          <w:sz w:val="22"/>
          <w:szCs w:val="22"/>
          <w:lang w:val="es-ES_tradnl"/>
        </w:rPr>
        <w:t>“Manual de Gestión Humana</w:t>
      </w:r>
      <w:r w:rsidR="008016DE" w:rsidRPr="00D75CAF">
        <w:rPr>
          <w:rFonts w:ascii="Arial" w:hAnsi="Arial" w:cs="Arial"/>
          <w:sz w:val="22"/>
          <w:szCs w:val="22"/>
          <w:lang w:val="es-ES_tradnl"/>
        </w:rPr>
        <w:t>”</w:t>
      </w:r>
      <w:r w:rsidR="00BA2107" w:rsidRPr="00D75CAF">
        <w:rPr>
          <w:rFonts w:ascii="Arial" w:hAnsi="Arial" w:cs="Arial"/>
          <w:sz w:val="22"/>
          <w:szCs w:val="22"/>
          <w:lang w:val="es-ES_tradnl"/>
        </w:rPr>
        <w:t xml:space="preserve">. </w:t>
      </w:r>
      <w:r w:rsidR="00575C31" w:rsidRPr="00D75CAF">
        <w:rPr>
          <w:rFonts w:ascii="Arial" w:hAnsi="Arial" w:cs="Arial"/>
          <w:sz w:val="22"/>
          <w:szCs w:val="22"/>
          <w:lang w:val="es-ES_tradnl"/>
        </w:rPr>
        <w:t xml:space="preserve">Así </w:t>
      </w:r>
      <w:r w:rsidR="0068122D" w:rsidRPr="00D75CAF">
        <w:rPr>
          <w:rFonts w:ascii="Arial" w:hAnsi="Arial" w:cs="Arial"/>
          <w:sz w:val="22"/>
          <w:szCs w:val="22"/>
          <w:lang w:val="es-ES_tradnl"/>
        </w:rPr>
        <w:t>mismo, t</w:t>
      </w:r>
      <w:r w:rsidR="00BA2107" w:rsidRPr="00D75CAF">
        <w:rPr>
          <w:rFonts w:ascii="Arial" w:hAnsi="Arial" w:cs="Arial"/>
          <w:sz w:val="22"/>
          <w:szCs w:val="22"/>
          <w:lang w:val="es-ES_tradnl"/>
        </w:rPr>
        <w:t xml:space="preserve">odos sus empleados </w:t>
      </w:r>
      <w:r w:rsidRPr="00D75CAF">
        <w:rPr>
          <w:rFonts w:ascii="Arial" w:hAnsi="Arial" w:cs="Arial"/>
          <w:sz w:val="22"/>
          <w:szCs w:val="22"/>
          <w:lang w:val="es-ES_tradnl"/>
        </w:rPr>
        <w:t>en el desempeño de sus funciones debe</w:t>
      </w:r>
      <w:r w:rsidR="00AA45EB" w:rsidRPr="00D75CAF">
        <w:rPr>
          <w:rFonts w:ascii="Arial" w:hAnsi="Arial" w:cs="Arial"/>
          <w:sz w:val="22"/>
          <w:szCs w:val="22"/>
          <w:lang w:val="es-ES_tradnl"/>
        </w:rPr>
        <w:t>n</w:t>
      </w:r>
      <w:r w:rsidRPr="00D75CAF">
        <w:rPr>
          <w:rFonts w:ascii="Arial" w:hAnsi="Arial" w:cs="Arial"/>
          <w:sz w:val="22"/>
          <w:szCs w:val="22"/>
          <w:lang w:val="es-ES_tradnl"/>
        </w:rPr>
        <w:t xml:space="preserve"> cumplir estrictamente con el Código de Ética, Conducta y Buen Gobierno, con el reglamento de trabajo y con las políticas, normas y procedimie</w:t>
      </w:r>
      <w:r w:rsidR="008016DE" w:rsidRPr="00D75CAF">
        <w:rPr>
          <w:rFonts w:ascii="Arial" w:hAnsi="Arial" w:cs="Arial"/>
          <w:sz w:val="22"/>
          <w:szCs w:val="22"/>
          <w:lang w:val="es-ES_tradnl"/>
        </w:rPr>
        <w:t xml:space="preserve">ntos desarrollados en el SIPLA </w:t>
      </w:r>
      <w:r w:rsidRPr="00D75CAF">
        <w:rPr>
          <w:rFonts w:ascii="Arial" w:hAnsi="Arial" w:cs="Arial"/>
          <w:sz w:val="22"/>
          <w:szCs w:val="22"/>
          <w:lang w:val="es-ES_tradnl"/>
        </w:rPr>
        <w:t>para prevenir el LA/FT.</w:t>
      </w:r>
    </w:p>
    <w:p w14:paraId="5048417D" w14:textId="77777777" w:rsidR="00AF3E2C" w:rsidRPr="00D75CAF" w:rsidRDefault="00AF3E2C" w:rsidP="00E207C8">
      <w:pPr>
        <w:overflowPunct/>
        <w:autoSpaceDE/>
        <w:autoSpaceDN/>
        <w:adjustRightInd/>
        <w:spacing w:before="0" w:after="0"/>
        <w:textAlignment w:val="auto"/>
        <w:rPr>
          <w:ins w:id="112" w:author="Elízabeth García Hernández" w:date="2018-06-25T20:00:00Z"/>
          <w:rFonts w:ascii="Arial" w:hAnsi="Arial" w:cs="Arial"/>
          <w:sz w:val="22"/>
          <w:szCs w:val="22"/>
          <w:lang w:val="es-ES_tradnl"/>
        </w:rPr>
      </w:pPr>
    </w:p>
    <w:p w14:paraId="7F0545F4" w14:textId="77777777" w:rsidR="00AF3E2C" w:rsidRPr="00D75CAF" w:rsidRDefault="00AF3E2C" w:rsidP="00E207C8">
      <w:pPr>
        <w:overflowPunct/>
        <w:autoSpaceDE/>
        <w:autoSpaceDN/>
        <w:adjustRightInd/>
        <w:spacing w:before="0" w:after="0"/>
        <w:textAlignment w:val="auto"/>
        <w:rPr>
          <w:rFonts w:ascii="Arial" w:hAnsi="Arial" w:cs="Arial"/>
          <w:sz w:val="22"/>
          <w:szCs w:val="22"/>
          <w:lang w:val="es-ES_tradnl"/>
        </w:rPr>
      </w:pPr>
    </w:p>
    <w:p w14:paraId="2B3B9B7F" w14:textId="77777777" w:rsidR="00EA533A" w:rsidRPr="00D75CAF" w:rsidRDefault="00EA533A" w:rsidP="00E207C8">
      <w:pPr>
        <w:overflowPunct/>
        <w:autoSpaceDE/>
        <w:autoSpaceDN/>
        <w:adjustRightInd/>
        <w:spacing w:before="0" w:after="0"/>
        <w:textAlignment w:val="auto"/>
        <w:rPr>
          <w:rFonts w:ascii="Arial" w:hAnsi="Arial" w:cs="Arial"/>
          <w:sz w:val="22"/>
          <w:szCs w:val="22"/>
          <w:lang w:val="es-ES_tradnl"/>
        </w:rPr>
      </w:pPr>
    </w:p>
    <w:p w14:paraId="28C92DAE" w14:textId="5246FA5D" w:rsidR="00D02830" w:rsidRPr="00D75CAF" w:rsidRDefault="008C695B" w:rsidP="00B81000">
      <w:pPr>
        <w:pStyle w:val="Prrafodelista"/>
        <w:keepNext/>
        <w:numPr>
          <w:ilvl w:val="0"/>
          <w:numId w:val="44"/>
        </w:numPr>
        <w:outlineLvl w:val="2"/>
        <w:rPr>
          <w:rFonts w:cs="Arial"/>
          <w:b/>
          <w:bCs/>
          <w:sz w:val="22"/>
          <w:szCs w:val="22"/>
          <w:lang w:val="es-ES_tradnl" w:eastAsia="es-CO"/>
        </w:rPr>
      </w:pPr>
      <w:bookmarkStart w:id="113" w:name="_Toc303759068"/>
      <w:r w:rsidRPr="00D75CAF">
        <w:rPr>
          <w:rFonts w:cs="Arial"/>
          <w:b/>
          <w:sz w:val="22"/>
          <w:szCs w:val="22"/>
        </w:rPr>
        <w:t>2</w:t>
      </w:r>
      <w:r w:rsidR="008016DE" w:rsidRPr="00D75CAF">
        <w:rPr>
          <w:rFonts w:cs="Arial"/>
          <w:b/>
          <w:sz w:val="22"/>
          <w:szCs w:val="22"/>
        </w:rPr>
        <w:t xml:space="preserve">. </w:t>
      </w:r>
      <w:r w:rsidR="00D02830" w:rsidRPr="00D75CAF">
        <w:rPr>
          <w:rFonts w:cs="Arial"/>
          <w:b/>
          <w:bCs/>
          <w:sz w:val="22"/>
          <w:szCs w:val="22"/>
          <w:lang w:val="es-ES_tradnl" w:eastAsia="es-CO"/>
        </w:rPr>
        <w:t>VINCULACIÓN DE SOCIOS</w:t>
      </w:r>
      <w:r w:rsidR="0065107E" w:rsidRPr="00D75CAF">
        <w:rPr>
          <w:rFonts w:cs="Arial"/>
          <w:b/>
          <w:bCs/>
          <w:sz w:val="22"/>
          <w:szCs w:val="22"/>
          <w:lang w:val="es-ES_tradnl" w:eastAsia="es-CO"/>
        </w:rPr>
        <w:t xml:space="preserve"> </w:t>
      </w:r>
      <w:bookmarkEnd w:id="113"/>
    </w:p>
    <w:p w14:paraId="48EA3E2F"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eastAsia="es-CO"/>
        </w:rPr>
      </w:pPr>
    </w:p>
    <w:p w14:paraId="5D605FF9" w14:textId="7DDFED84"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 xml:space="preserve">Zona Franca </w:t>
      </w:r>
      <w:r w:rsidR="00AD4669" w:rsidRPr="00D75CAF">
        <w:rPr>
          <w:rFonts w:ascii="Arial" w:hAnsi="Arial" w:cs="Arial"/>
          <w:sz w:val="22"/>
          <w:szCs w:val="22"/>
          <w:lang w:val="es-ES_tradnl"/>
        </w:rPr>
        <w:t xml:space="preserve">Internacional de Pereira </w:t>
      </w:r>
      <w:r w:rsidRPr="00D75CAF">
        <w:rPr>
          <w:rFonts w:ascii="Arial" w:hAnsi="Arial" w:cs="Arial"/>
          <w:sz w:val="22"/>
          <w:szCs w:val="22"/>
          <w:lang w:val="es-ES_tradnl"/>
        </w:rPr>
        <w:t>S.A.</w:t>
      </w:r>
      <w:r w:rsidR="00AD4669" w:rsidRPr="00D75CAF">
        <w:rPr>
          <w:rFonts w:ascii="Arial" w:hAnsi="Arial" w:cs="Arial"/>
          <w:sz w:val="22"/>
          <w:szCs w:val="22"/>
          <w:lang w:val="es-ES_tradnl"/>
        </w:rPr>
        <w:t>S. Usuario Operador</w:t>
      </w:r>
      <w:r w:rsidR="00B612FF" w:rsidRPr="00D75CAF">
        <w:rPr>
          <w:rFonts w:ascii="Arial" w:hAnsi="Arial" w:cs="Arial"/>
          <w:sz w:val="22"/>
          <w:szCs w:val="22"/>
          <w:lang w:val="es-ES_tradnl"/>
        </w:rPr>
        <w:t xml:space="preserve"> de Zonas Francas</w:t>
      </w:r>
      <w:r w:rsidRPr="00D75CAF">
        <w:rPr>
          <w:rFonts w:ascii="Arial" w:hAnsi="Arial" w:cs="Arial"/>
          <w:sz w:val="22"/>
          <w:szCs w:val="22"/>
          <w:lang w:val="es-ES_tradnl"/>
        </w:rPr>
        <w:t xml:space="preserve">, por ser una sociedad </w:t>
      </w:r>
      <w:r w:rsidR="00AD4669" w:rsidRPr="00D75CAF">
        <w:rPr>
          <w:rFonts w:ascii="Arial" w:hAnsi="Arial" w:cs="Arial"/>
          <w:sz w:val="22"/>
          <w:szCs w:val="22"/>
          <w:lang w:val="es-ES_tradnl"/>
        </w:rPr>
        <w:t xml:space="preserve">por acciones simplificada </w:t>
      </w:r>
      <w:r w:rsidRPr="00D75CAF">
        <w:rPr>
          <w:rFonts w:ascii="Arial" w:hAnsi="Arial" w:cs="Arial"/>
          <w:sz w:val="22"/>
          <w:szCs w:val="22"/>
          <w:lang w:val="es-ES_tradnl"/>
        </w:rPr>
        <w:t>cerrada, no tiene i</w:t>
      </w:r>
      <w:r w:rsidR="00B57FEB" w:rsidRPr="00D75CAF">
        <w:rPr>
          <w:rFonts w:ascii="Arial" w:hAnsi="Arial" w:cs="Arial"/>
          <w:sz w:val="22"/>
          <w:szCs w:val="22"/>
          <w:lang w:val="es-ES_tradnl"/>
        </w:rPr>
        <w:t>ntervención de comisionistas de bolsa ni terceros que negocien sus acciones, por lo tanto, estará en cabeza de la asamblea general de accionistas aprobar la vinculación de un nuevo socio, previa revisión de antecedentes por parte del proceso jurídico de la compañía</w:t>
      </w:r>
      <w:r w:rsidRPr="00D75CAF">
        <w:rPr>
          <w:rFonts w:ascii="Arial" w:hAnsi="Arial" w:cs="Arial"/>
          <w:sz w:val="22"/>
          <w:szCs w:val="22"/>
          <w:lang w:val="es-ES_tradnl"/>
        </w:rPr>
        <w:t xml:space="preserve">.   </w:t>
      </w:r>
    </w:p>
    <w:p w14:paraId="554EB78F" w14:textId="77777777" w:rsidR="00EA533A" w:rsidRPr="00D75CAF" w:rsidRDefault="00EA533A" w:rsidP="00E207C8">
      <w:pPr>
        <w:overflowPunct/>
        <w:autoSpaceDE/>
        <w:autoSpaceDN/>
        <w:adjustRightInd/>
        <w:spacing w:before="0" w:after="0"/>
        <w:textAlignment w:val="auto"/>
        <w:rPr>
          <w:rFonts w:ascii="Arial" w:hAnsi="Arial" w:cs="Arial"/>
          <w:sz w:val="22"/>
          <w:szCs w:val="22"/>
          <w:lang w:val="es-ES_tradnl"/>
        </w:rPr>
      </w:pPr>
    </w:p>
    <w:p w14:paraId="31EE6491" w14:textId="2E0444EE" w:rsidR="00D02830" w:rsidRPr="00D75CAF" w:rsidRDefault="00204843" w:rsidP="00E207C8">
      <w:pPr>
        <w:pStyle w:val="Prrafodelista"/>
        <w:keepNext/>
        <w:numPr>
          <w:ilvl w:val="0"/>
          <w:numId w:val="44"/>
        </w:numPr>
        <w:outlineLvl w:val="2"/>
        <w:rPr>
          <w:rFonts w:cs="Arial"/>
          <w:sz w:val="22"/>
          <w:szCs w:val="22"/>
          <w:lang w:val="es-ES_tradnl"/>
        </w:rPr>
      </w:pPr>
      <w:r w:rsidRPr="00D75CAF">
        <w:rPr>
          <w:rFonts w:cs="Arial"/>
          <w:b/>
          <w:sz w:val="22"/>
          <w:szCs w:val="22"/>
        </w:rPr>
        <w:t xml:space="preserve">3. </w:t>
      </w:r>
      <w:bookmarkStart w:id="114" w:name="_Toc303759069"/>
      <w:r w:rsidR="00D02830" w:rsidRPr="00D75CAF">
        <w:rPr>
          <w:rFonts w:cs="Arial"/>
          <w:b/>
          <w:bCs/>
          <w:sz w:val="22"/>
          <w:szCs w:val="22"/>
          <w:lang w:val="es-ES_tradnl" w:eastAsia="es-CO"/>
        </w:rPr>
        <w:t xml:space="preserve">VINCULACIÓN DE PROVEEDORES </w:t>
      </w:r>
      <w:r w:rsidR="00941903" w:rsidRPr="00D75CAF">
        <w:rPr>
          <w:rFonts w:cs="Arial"/>
          <w:b/>
          <w:bCs/>
          <w:sz w:val="22"/>
          <w:szCs w:val="22"/>
          <w:lang w:val="es-ES_tradnl" w:eastAsia="es-CO"/>
        </w:rPr>
        <w:t xml:space="preserve">CRÍTICOS </w:t>
      </w:r>
      <w:r w:rsidR="00D02830" w:rsidRPr="00D75CAF">
        <w:rPr>
          <w:rFonts w:cs="Arial"/>
          <w:b/>
          <w:bCs/>
          <w:sz w:val="22"/>
          <w:szCs w:val="22"/>
          <w:lang w:val="es-ES_tradnl" w:eastAsia="es-CO"/>
        </w:rPr>
        <w:t>- CONTRATISTAS</w:t>
      </w:r>
      <w:bookmarkEnd w:id="114"/>
      <w:r w:rsidR="00D02830" w:rsidRPr="00D75CAF">
        <w:rPr>
          <w:rFonts w:cs="Arial"/>
          <w:b/>
          <w:bCs/>
          <w:sz w:val="22"/>
          <w:szCs w:val="22"/>
          <w:lang w:val="es-ES_tradnl" w:eastAsia="es-CO"/>
        </w:rPr>
        <w:t xml:space="preserve"> </w:t>
      </w:r>
    </w:p>
    <w:p w14:paraId="74D53021" w14:textId="77777777" w:rsidR="00806EC3" w:rsidRPr="00D75CAF" w:rsidRDefault="00806EC3" w:rsidP="00806EC3">
      <w:pPr>
        <w:pStyle w:val="Prrafodelista"/>
        <w:keepNext/>
        <w:ind w:left="720"/>
        <w:outlineLvl w:val="2"/>
        <w:rPr>
          <w:rFonts w:cs="Arial"/>
          <w:sz w:val="22"/>
          <w:szCs w:val="22"/>
          <w:lang w:val="es-ES_tradnl"/>
        </w:rPr>
      </w:pPr>
    </w:p>
    <w:p w14:paraId="2194E9DE" w14:textId="2F8B850C"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En las relaciones comerciales o contractuales con los proveedores</w:t>
      </w:r>
      <w:r w:rsidR="00941903" w:rsidRPr="00D75CAF">
        <w:rPr>
          <w:rFonts w:ascii="Arial" w:hAnsi="Arial" w:cs="Arial"/>
          <w:sz w:val="22"/>
          <w:szCs w:val="22"/>
          <w:lang w:val="es-CO"/>
        </w:rPr>
        <w:t xml:space="preserve"> críticos</w:t>
      </w:r>
      <w:r w:rsidRPr="00D75CAF">
        <w:rPr>
          <w:rFonts w:ascii="Arial" w:hAnsi="Arial" w:cs="Arial"/>
          <w:sz w:val="22"/>
          <w:szCs w:val="22"/>
          <w:lang w:val="es-CO"/>
        </w:rPr>
        <w:t xml:space="preserve"> y contratistas, se debe actuar con toda diligencia y efectuar los controles </w:t>
      </w:r>
      <w:r w:rsidR="00806EC3" w:rsidRPr="00D75CAF">
        <w:rPr>
          <w:rFonts w:ascii="Arial" w:hAnsi="Arial" w:cs="Arial"/>
          <w:sz w:val="22"/>
          <w:szCs w:val="22"/>
          <w:lang w:val="es-CO"/>
        </w:rPr>
        <w:t xml:space="preserve">conforme al procedimiento </w:t>
      </w:r>
      <w:del w:id="115" w:author="JENNY VACCA CASTAÑEDA" w:date="2018-06-26T18:58:00Z">
        <w:r w:rsidR="00806EC3" w:rsidRPr="00D75CAF" w:rsidDel="00F15AB1">
          <w:rPr>
            <w:rFonts w:ascii="Arial" w:hAnsi="Arial" w:cs="Arial"/>
            <w:sz w:val="22"/>
            <w:szCs w:val="22"/>
            <w:lang w:val="es-CO"/>
          </w:rPr>
          <w:delText>FO-</w:delText>
        </w:r>
        <w:r w:rsidR="00A74CF3" w:rsidRPr="00D75CAF" w:rsidDel="00F15AB1">
          <w:rPr>
            <w:rFonts w:ascii="Arial" w:hAnsi="Arial" w:cs="Arial"/>
            <w:sz w:val="22"/>
            <w:szCs w:val="22"/>
            <w:lang w:val="es-CO"/>
          </w:rPr>
          <w:delText>PH</w:delText>
        </w:r>
        <w:r w:rsidR="00806EC3" w:rsidRPr="00D75CAF" w:rsidDel="00F15AB1">
          <w:rPr>
            <w:rFonts w:ascii="Arial" w:hAnsi="Arial" w:cs="Arial"/>
            <w:sz w:val="22"/>
            <w:szCs w:val="22"/>
            <w:lang w:val="es-CO"/>
          </w:rPr>
          <w:delText>-</w:delText>
        </w:r>
      </w:del>
      <w:ins w:id="116" w:author="JENNY VACCA CASTAÑEDA" w:date="2018-06-26T18:58:00Z">
        <w:r w:rsidR="00F15AB1" w:rsidRPr="00D75CAF">
          <w:rPr>
            <w:rFonts w:ascii="Arial" w:hAnsi="Arial" w:cs="Arial"/>
            <w:sz w:val="22"/>
            <w:szCs w:val="22"/>
            <w:lang w:val="es-CO"/>
          </w:rPr>
          <w:t xml:space="preserve">PR-CL-05 </w:t>
        </w:r>
      </w:ins>
      <w:del w:id="117" w:author="JENNY VACCA CASTAÑEDA" w:date="2018-06-26T18:58:00Z">
        <w:r w:rsidR="00A74CF3" w:rsidRPr="00D75CAF" w:rsidDel="00F15AB1">
          <w:rPr>
            <w:rFonts w:ascii="Arial" w:hAnsi="Arial" w:cs="Arial"/>
            <w:sz w:val="22"/>
            <w:szCs w:val="22"/>
            <w:lang w:val="es-CO"/>
          </w:rPr>
          <w:delText>__</w:delText>
        </w:r>
        <w:r w:rsidR="00806EC3" w:rsidRPr="00D75CAF" w:rsidDel="00F15AB1">
          <w:rPr>
            <w:rFonts w:ascii="Arial" w:hAnsi="Arial" w:cs="Arial"/>
            <w:sz w:val="22"/>
            <w:szCs w:val="22"/>
            <w:lang w:val="es-CO"/>
          </w:rPr>
          <w:delText xml:space="preserve"> </w:delText>
        </w:r>
      </w:del>
      <w:r w:rsidR="00806EC3" w:rsidRPr="00D75CAF">
        <w:rPr>
          <w:rFonts w:ascii="Arial" w:hAnsi="Arial" w:cs="Arial"/>
          <w:sz w:val="22"/>
          <w:szCs w:val="22"/>
          <w:lang w:val="es-CO"/>
        </w:rPr>
        <w:t>Asociados de negocio,</w:t>
      </w:r>
      <w:r w:rsidR="00300CC0" w:rsidRPr="00D75CAF">
        <w:rPr>
          <w:rFonts w:ascii="Arial" w:hAnsi="Arial" w:cs="Arial"/>
          <w:sz w:val="22"/>
          <w:szCs w:val="22"/>
          <w:lang w:val="es-CO"/>
        </w:rPr>
        <w:t xml:space="preserve"> teniendo en cuenta</w:t>
      </w:r>
      <w:r w:rsidRPr="00D75CAF">
        <w:rPr>
          <w:rFonts w:ascii="Arial" w:hAnsi="Arial" w:cs="Arial"/>
          <w:sz w:val="22"/>
          <w:szCs w:val="22"/>
          <w:lang w:val="es-CO"/>
        </w:rPr>
        <w:t>:</w:t>
      </w:r>
    </w:p>
    <w:p w14:paraId="68DC9F4C"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72D8028B" w14:textId="616A2DC3" w:rsidR="00D02830" w:rsidRPr="00D75CAF" w:rsidRDefault="00D02830" w:rsidP="00B81000">
      <w:pPr>
        <w:numPr>
          <w:ilvl w:val="0"/>
          <w:numId w:val="20"/>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Consulta </w:t>
      </w:r>
      <w:r w:rsidR="00941903" w:rsidRPr="00D75CAF">
        <w:rPr>
          <w:rFonts w:ascii="Arial" w:hAnsi="Arial" w:cs="Arial"/>
          <w:sz w:val="22"/>
          <w:szCs w:val="22"/>
          <w:lang w:val="es-CO"/>
        </w:rPr>
        <w:t xml:space="preserve">en </w:t>
      </w:r>
      <w:r w:rsidRPr="00D75CAF">
        <w:rPr>
          <w:rFonts w:ascii="Arial" w:hAnsi="Arial" w:cs="Arial"/>
          <w:sz w:val="22"/>
          <w:szCs w:val="22"/>
          <w:lang w:val="es-CO"/>
        </w:rPr>
        <w:t>li</w:t>
      </w:r>
      <w:r w:rsidR="008909D8" w:rsidRPr="00D75CAF">
        <w:rPr>
          <w:rFonts w:ascii="Arial" w:hAnsi="Arial" w:cs="Arial"/>
          <w:sz w:val="22"/>
          <w:szCs w:val="22"/>
          <w:lang w:val="es-CO"/>
        </w:rPr>
        <w:t>sta ONU/OFAC-Clinton, Procuraduría y Contraloría</w:t>
      </w:r>
      <w:r w:rsidRPr="00D75CAF">
        <w:rPr>
          <w:rFonts w:ascii="Arial" w:hAnsi="Arial" w:cs="Arial"/>
          <w:sz w:val="22"/>
          <w:szCs w:val="22"/>
          <w:lang w:val="es-CO"/>
        </w:rPr>
        <w:t xml:space="preserve"> General de la Nación. (Cuando la consulta se realice sobre personas jurídicas, debe realizarse a representantes legales, socios y</w:t>
      </w:r>
      <w:r w:rsidR="00BF2867" w:rsidRPr="00D75CAF">
        <w:rPr>
          <w:rFonts w:ascii="Arial" w:hAnsi="Arial" w:cs="Arial"/>
          <w:sz w:val="22"/>
          <w:szCs w:val="22"/>
          <w:lang w:val="es-CO"/>
        </w:rPr>
        <w:t>/o</w:t>
      </w:r>
      <w:r w:rsidRPr="00D75CAF">
        <w:rPr>
          <w:rFonts w:ascii="Arial" w:hAnsi="Arial" w:cs="Arial"/>
          <w:sz w:val="22"/>
          <w:szCs w:val="22"/>
          <w:lang w:val="es-CO"/>
        </w:rPr>
        <w:t xml:space="preserve"> miembros de </w:t>
      </w:r>
      <w:r w:rsidR="00483BFD" w:rsidRPr="00D75CAF">
        <w:rPr>
          <w:rFonts w:ascii="Arial" w:hAnsi="Arial" w:cs="Arial"/>
          <w:sz w:val="22"/>
          <w:szCs w:val="22"/>
          <w:lang w:val="es-CO"/>
        </w:rPr>
        <w:t>Junta Directiva</w:t>
      </w:r>
      <w:r w:rsidR="00BF2867" w:rsidRPr="00D75CAF">
        <w:rPr>
          <w:rFonts w:ascii="Arial" w:hAnsi="Arial" w:cs="Arial"/>
          <w:sz w:val="22"/>
          <w:szCs w:val="22"/>
          <w:lang w:val="es-CO"/>
        </w:rPr>
        <w:t>, según el caso</w:t>
      </w:r>
      <w:r w:rsidR="00483BFD" w:rsidRPr="00D75CAF">
        <w:rPr>
          <w:rFonts w:ascii="Arial" w:hAnsi="Arial" w:cs="Arial"/>
          <w:sz w:val="22"/>
          <w:szCs w:val="22"/>
          <w:lang w:val="es-CO"/>
        </w:rPr>
        <w:t xml:space="preserve">). </w:t>
      </w:r>
    </w:p>
    <w:p w14:paraId="63E689D4" w14:textId="33528A10" w:rsidR="00D02830" w:rsidRPr="00D75CAF" w:rsidRDefault="004E2752" w:rsidP="00B81000">
      <w:pPr>
        <w:numPr>
          <w:ilvl w:val="0"/>
          <w:numId w:val="20"/>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D</w:t>
      </w:r>
      <w:r w:rsidR="001867F0" w:rsidRPr="00D75CAF">
        <w:rPr>
          <w:rFonts w:ascii="Arial" w:hAnsi="Arial" w:cs="Arial"/>
          <w:sz w:val="22"/>
          <w:szCs w:val="22"/>
          <w:lang w:val="es-CO"/>
        </w:rPr>
        <w:t>iligenciamiento del FO-JU-02</w:t>
      </w:r>
      <w:r w:rsidRPr="00D75CAF">
        <w:rPr>
          <w:rFonts w:ascii="Arial" w:hAnsi="Arial" w:cs="Arial"/>
          <w:sz w:val="22"/>
          <w:szCs w:val="22"/>
          <w:lang w:val="es-CO"/>
        </w:rPr>
        <w:t xml:space="preserve"> – “Verificación de Antecedentes”. </w:t>
      </w:r>
    </w:p>
    <w:p w14:paraId="1E426342" w14:textId="77777777" w:rsidR="00D02830" w:rsidRPr="00D75CAF" w:rsidRDefault="00D02830" w:rsidP="00B81000">
      <w:pPr>
        <w:numPr>
          <w:ilvl w:val="0"/>
          <w:numId w:val="20"/>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Confirmación de sus referencias bancarias y comerciales.</w:t>
      </w:r>
    </w:p>
    <w:p w14:paraId="73E69B43" w14:textId="2A22B358" w:rsidR="00D02830" w:rsidRPr="00D75CAF" w:rsidRDefault="00A74CF3" w:rsidP="00B81000">
      <w:pPr>
        <w:numPr>
          <w:ilvl w:val="0"/>
          <w:numId w:val="20"/>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Certificación de origen de fondos</w:t>
      </w:r>
      <w:r w:rsidR="00830963" w:rsidRPr="00D75CAF">
        <w:rPr>
          <w:rFonts w:ascii="Arial" w:hAnsi="Arial" w:cs="Arial"/>
          <w:sz w:val="22"/>
          <w:szCs w:val="22"/>
          <w:lang w:val="es-CO"/>
        </w:rPr>
        <w:t xml:space="preserve">. </w:t>
      </w:r>
    </w:p>
    <w:p w14:paraId="70DF53B2" w14:textId="77777777" w:rsidR="00D02830" w:rsidRPr="00D75CAF" w:rsidRDefault="00D02830" w:rsidP="00E207C8">
      <w:pPr>
        <w:overflowPunct/>
        <w:autoSpaceDE/>
        <w:autoSpaceDN/>
        <w:adjustRightInd/>
        <w:spacing w:before="0" w:after="0"/>
        <w:ind w:left="708"/>
        <w:textAlignment w:val="auto"/>
        <w:rPr>
          <w:rFonts w:ascii="Arial" w:hAnsi="Arial" w:cs="Arial"/>
          <w:sz w:val="22"/>
          <w:szCs w:val="22"/>
          <w:lang w:val="es-CO"/>
        </w:rPr>
      </w:pPr>
    </w:p>
    <w:p w14:paraId="429AC555" w14:textId="5B52EDB2" w:rsidR="00D02830" w:rsidRPr="00D75CAF" w:rsidRDefault="00125160" w:rsidP="00B81000">
      <w:pPr>
        <w:pStyle w:val="Prrafodelista"/>
        <w:keepNext/>
        <w:numPr>
          <w:ilvl w:val="0"/>
          <w:numId w:val="44"/>
        </w:numPr>
        <w:outlineLvl w:val="2"/>
        <w:rPr>
          <w:rFonts w:cs="Arial"/>
          <w:b/>
          <w:bCs/>
          <w:sz w:val="22"/>
          <w:szCs w:val="22"/>
          <w:lang w:val="es-ES_tradnl" w:eastAsia="es-CO"/>
        </w:rPr>
      </w:pPr>
      <w:bookmarkStart w:id="118" w:name="_Toc303759070"/>
      <w:r w:rsidRPr="00D75CAF">
        <w:rPr>
          <w:rFonts w:cs="Arial"/>
          <w:b/>
          <w:sz w:val="22"/>
          <w:szCs w:val="22"/>
        </w:rPr>
        <w:t xml:space="preserve">4. </w:t>
      </w:r>
      <w:r w:rsidR="00D02830" w:rsidRPr="00D75CAF">
        <w:rPr>
          <w:rFonts w:cs="Arial"/>
          <w:b/>
          <w:bCs/>
          <w:sz w:val="22"/>
          <w:szCs w:val="22"/>
          <w:lang w:val="es-ES_tradnl" w:eastAsia="es-CO"/>
        </w:rPr>
        <w:t xml:space="preserve">VINCULACIÓN </w:t>
      </w:r>
      <w:r w:rsidR="00471938" w:rsidRPr="00D75CAF">
        <w:rPr>
          <w:rFonts w:cs="Arial"/>
          <w:b/>
          <w:bCs/>
          <w:sz w:val="22"/>
          <w:szCs w:val="22"/>
          <w:lang w:val="es-ES_tradnl" w:eastAsia="es-CO"/>
        </w:rPr>
        <w:t xml:space="preserve">Y PERMANENCIA </w:t>
      </w:r>
      <w:r w:rsidR="00D02830" w:rsidRPr="00D75CAF">
        <w:rPr>
          <w:rFonts w:cs="Arial"/>
          <w:b/>
          <w:bCs/>
          <w:sz w:val="22"/>
          <w:szCs w:val="22"/>
          <w:lang w:val="es-ES_tradnl" w:eastAsia="es-CO"/>
        </w:rPr>
        <w:t>DE CLIENTES</w:t>
      </w:r>
      <w:r w:rsidR="00D02830" w:rsidRPr="00D75CAF">
        <w:rPr>
          <w:rFonts w:cs="Arial"/>
          <w:bCs/>
          <w:sz w:val="22"/>
          <w:szCs w:val="22"/>
          <w:lang w:val="es-ES_tradnl" w:eastAsia="es-CO"/>
        </w:rPr>
        <w:t xml:space="preserve"> </w:t>
      </w:r>
      <w:bookmarkEnd w:id="118"/>
      <w:r w:rsidR="00D02830" w:rsidRPr="00D75CAF">
        <w:rPr>
          <w:rFonts w:cs="Arial"/>
          <w:bCs/>
          <w:sz w:val="22"/>
          <w:szCs w:val="22"/>
          <w:lang w:val="es-ES_tradnl" w:eastAsia="es-CO"/>
        </w:rPr>
        <w:t xml:space="preserve">   </w:t>
      </w:r>
    </w:p>
    <w:p w14:paraId="4691167C"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47186D43" w14:textId="57306E75" w:rsidR="00D02830" w:rsidRPr="00D75CAF" w:rsidRDefault="00D02830" w:rsidP="00E207C8">
      <w:pPr>
        <w:overflowPunct/>
        <w:spacing w:before="0" w:after="0"/>
        <w:textAlignment w:val="auto"/>
        <w:rPr>
          <w:rFonts w:ascii="Arial" w:hAnsi="Arial" w:cs="Arial"/>
          <w:sz w:val="22"/>
          <w:szCs w:val="22"/>
          <w:lang w:val="es-CO" w:eastAsia="es-CO"/>
        </w:rPr>
      </w:pPr>
      <w:r w:rsidRPr="00D75CAF">
        <w:rPr>
          <w:rFonts w:ascii="Arial" w:hAnsi="Arial" w:cs="Arial"/>
          <w:sz w:val="22"/>
          <w:szCs w:val="22"/>
          <w:lang w:val="es-CO" w:eastAsia="es-CO"/>
        </w:rPr>
        <w:t xml:space="preserve">El conocimiento al cliente se inicia con el cumplimiento de los requisitos de información y documentación que ordena el Régimen de Zonas Francas y los que determine la Zona Franca </w:t>
      </w:r>
      <w:r w:rsidR="000A2E20" w:rsidRPr="00D75CAF">
        <w:rPr>
          <w:rFonts w:ascii="Arial" w:hAnsi="Arial" w:cs="Arial"/>
          <w:sz w:val="22"/>
          <w:szCs w:val="22"/>
          <w:lang w:val="es-CO" w:eastAsia="es-CO"/>
        </w:rPr>
        <w:t>Internacional de Pereira S.A.S. Usuario Operador</w:t>
      </w:r>
      <w:r w:rsidR="001F6174" w:rsidRPr="00D75CAF">
        <w:rPr>
          <w:rFonts w:ascii="Arial" w:hAnsi="Arial" w:cs="Arial"/>
          <w:sz w:val="22"/>
          <w:szCs w:val="22"/>
          <w:lang w:val="es-CO" w:eastAsia="es-CO"/>
        </w:rPr>
        <w:t xml:space="preserve"> de Zona</w:t>
      </w:r>
      <w:r w:rsidR="00A74CF3" w:rsidRPr="00D75CAF">
        <w:rPr>
          <w:rFonts w:ascii="Arial" w:hAnsi="Arial" w:cs="Arial"/>
          <w:sz w:val="22"/>
          <w:szCs w:val="22"/>
          <w:lang w:val="es-CO" w:eastAsia="es-CO"/>
        </w:rPr>
        <w:t>s Francas</w:t>
      </w:r>
      <w:r w:rsidR="000A2E20" w:rsidRPr="00D75CAF">
        <w:rPr>
          <w:rFonts w:ascii="Arial" w:hAnsi="Arial" w:cs="Arial"/>
          <w:sz w:val="22"/>
          <w:szCs w:val="22"/>
          <w:lang w:val="es-CO" w:eastAsia="es-CO"/>
        </w:rPr>
        <w:t xml:space="preserve">, </w:t>
      </w:r>
      <w:r w:rsidRPr="00D75CAF">
        <w:rPr>
          <w:rFonts w:ascii="Arial" w:hAnsi="Arial" w:cs="Arial"/>
          <w:sz w:val="22"/>
          <w:szCs w:val="22"/>
          <w:lang w:val="es-CO" w:eastAsia="es-CO"/>
        </w:rPr>
        <w:t xml:space="preserve">lo cual permite realizar una adecuada selección del riesgo </w:t>
      </w:r>
      <w:proofErr w:type="spellStart"/>
      <w:r w:rsidRPr="00D75CAF">
        <w:rPr>
          <w:rFonts w:ascii="Arial" w:hAnsi="Arial" w:cs="Arial"/>
          <w:sz w:val="22"/>
          <w:szCs w:val="22"/>
          <w:lang w:val="es-CO" w:eastAsia="es-CO"/>
        </w:rPr>
        <w:t>reputacional</w:t>
      </w:r>
      <w:proofErr w:type="spellEnd"/>
      <w:r w:rsidRPr="00D75CAF">
        <w:rPr>
          <w:rFonts w:ascii="Arial" w:hAnsi="Arial" w:cs="Arial"/>
          <w:sz w:val="22"/>
          <w:szCs w:val="22"/>
          <w:lang w:val="es-CO" w:eastAsia="es-CO"/>
        </w:rPr>
        <w:t xml:space="preserve"> y por ende permite protegerse contra los riesgos de LA/FT.</w:t>
      </w:r>
    </w:p>
    <w:p w14:paraId="0F24717E" w14:textId="77777777" w:rsidR="00D02830" w:rsidRPr="00D75CAF" w:rsidRDefault="00D02830" w:rsidP="00E207C8">
      <w:pPr>
        <w:overflowPunct/>
        <w:spacing w:before="0" w:after="0"/>
        <w:textAlignment w:val="auto"/>
        <w:rPr>
          <w:rFonts w:ascii="Arial" w:hAnsi="Arial" w:cs="Arial"/>
          <w:sz w:val="22"/>
          <w:szCs w:val="22"/>
          <w:lang w:val="es-CO" w:eastAsia="es-CO"/>
        </w:rPr>
      </w:pPr>
    </w:p>
    <w:p w14:paraId="0422B390" w14:textId="6AA1C64C" w:rsidR="00D02830" w:rsidRPr="00D75CAF" w:rsidRDefault="00D02830" w:rsidP="00E207C8">
      <w:pPr>
        <w:overflowPunct/>
        <w:spacing w:before="0" w:after="0"/>
        <w:textAlignment w:val="auto"/>
        <w:rPr>
          <w:rFonts w:ascii="Arial" w:hAnsi="Arial" w:cs="Arial"/>
          <w:sz w:val="22"/>
          <w:szCs w:val="22"/>
          <w:lang w:val="es-CO" w:eastAsia="es-CO"/>
        </w:rPr>
      </w:pPr>
      <w:r w:rsidRPr="00D75CAF">
        <w:rPr>
          <w:rFonts w:ascii="Arial" w:hAnsi="Arial" w:cs="Arial"/>
          <w:sz w:val="22"/>
          <w:szCs w:val="22"/>
          <w:lang w:val="es-CO" w:eastAsia="es-CO"/>
        </w:rPr>
        <w:lastRenderedPageBreak/>
        <w:t>De igual manera, conduce a saber con exactitud con quien se contrata y qué actividad económica desarrolla, por lo que se debe exigir al cliente el diligenciamiento de la información completa sobre: a) Datos personales; b) Actividad económica; c) Información financiera; d) Dec</w:t>
      </w:r>
      <w:r w:rsidR="006728C6" w:rsidRPr="00D75CAF">
        <w:rPr>
          <w:rFonts w:ascii="Arial" w:hAnsi="Arial" w:cs="Arial"/>
          <w:sz w:val="22"/>
          <w:szCs w:val="22"/>
          <w:lang w:val="es-CO" w:eastAsia="es-CO"/>
        </w:rPr>
        <w:t xml:space="preserve">laración de origen de fondos; e) </w:t>
      </w:r>
      <w:r w:rsidRPr="00D75CAF">
        <w:rPr>
          <w:rFonts w:ascii="Arial" w:hAnsi="Arial" w:cs="Arial"/>
          <w:sz w:val="22"/>
          <w:szCs w:val="22"/>
          <w:lang w:val="es-CO" w:eastAsia="es-CO"/>
        </w:rPr>
        <w:t>Referenc</w:t>
      </w:r>
      <w:r w:rsidR="006728C6" w:rsidRPr="00D75CAF">
        <w:rPr>
          <w:rFonts w:ascii="Arial" w:hAnsi="Arial" w:cs="Arial"/>
          <w:sz w:val="22"/>
          <w:szCs w:val="22"/>
          <w:lang w:val="es-CO" w:eastAsia="es-CO"/>
        </w:rPr>
        <w:t>ias</w:t>
      </w:r>
      <w:r w:rsidR="00BF10B6" w:rsidRPr="00D75CAF">
        <w:rPr>
          <w:rFonts w:ascii="Arial" w:hAnsi="Arial" w:cs="Arial"/>
          <w:sz w:val="22"/>
          <w:szCs w:val="22"/>
          <w:lang w:val="es-CO" w:eastAsia="es-CO"/>
        </w:rPr>
        <w:t xml:space="preserve"> (Bancarias y Comerciales).</w:t>
      </w:r>
      <w:r w:rsidR="001867F0" w:rsidRPr="00D75CAF">
        <w:rPr>
          <w:rFonts w:ascii="Arial" w:hAnsi="Arial" w:cs="Arial"/>
          <w:sz w:val="22"/>
          <w:szCs w:val="22"/>
          <w:lang w:val="es-CO" w:eastAsia="es-CO"/>
        </w:rPr>
        <w:t xml:space="preserve"> </w:t>
      </w:r>
    </w:p>
    <w:p w14:paraId="424F450C" w14:textId="77777777" w:rsidR="00471938" w:rsidRPr="00D75CAF" w:rsidRDefault="00471938" w:rsidP="00E207C8">
      <w:pPr>
        <w:overflowPunct/>
        <w:spacing w:before="0" w:after="0"/>
        <w:textAlignment w:val="auto"/>
        <w:rPr>
          <w:rFonts w:ascii="Arial" w:hAnsi="Arial" w:cs="Arial"/>
          <w:sz w:val="22"/>
          <w:szCs w:val="22"/>
          <w:lang w:val="es-CO" w:eastAsia="es-CO"/>
        </w:rPr>
      </w:pPr>
    </w:p>
    <w:p w14:paraId="7618BDDD" w14:textId="77777777" w:rsidR="00471938" w:rsidRPr="00D75CAF" w:rsidRDefault="00471938" w:rsidP="00E207C8">
      <w:pPr>
        <w:overflowPunct/>
        <w:spacing w:before="0" w:after="0"/>
        <w:textAlignment w:val="auto"/>
        <w:rPr>
          <w:rFonts w:ascii="Arial" w:hAnsi="Arial" w:cs="Arial"/>
          <w:sz w:val="22"/>
          <w:szCs w:val="22"/>
          <w:lang w:val="es-CO" w:eastAsia="es-CO"/>
        </w:rPr>
      </w:pPr>
      <w:r w:rsidRPr="00D75CAF">
        <w:rPr>
          <w:rFonts w:ascii="Arial" w:hAnsi="Arial" w:cs="Arial"/>
          <w:sz w:val="22"/>
          <w:szCs w:val="22"/>
          <w:lang w:val="es-CO" w:eastAsia="es-CO"/>
        </w:rPr>
        <w:t xml:space="preserve">Adicionalmente y de manera anual se solicitará información y documentación a los clientes de la Compañía con la finalidad de actualizar sus datos y verificar su comportamiento financiero y comercial en el transcurso de ese período.  </w:t>
      </w:r>
    </w:p>
    <w:p w14:paraId="2E38C5B1" w14:textId="77777777" w:rsidR="00D02830" w:rsidRPr="00D75CAF" w:rsidRDefault="00D02830" w:rsidP="00E207C8">
      <w:pPr>
        <w:overflowPunct/>
        <w:autoSpaceDE/>
        <w:autoSpaceDN/>
        <w:adjustRightInd/>
        <w:spacing w:before="0" w:after="0"/>
        <w:textAlignment w:val="auto"/>
        <w:rPr>
          <w:rFonts w:ascii="Arial" w:hAnsi="Arial" w:cs="Arial"/>
          <w:b/>
          <w:bCs/>
          <w:sz w:val="22"/>
          <w:szCs w:val="22"/>
          <w:lang w:val="es-CO"/>
        </w:rPr>
      </w:pPr>
    </w:p>
    <w:p w14:paraId="5304DB43" w14:textId="784F508D" w:rsidR="00D02830" w:rsidRPr="00D75CAF" w:rsidRDefault="00DC01FC" w:rsidP="00B81000">
      <w:pPr>
        <w:pStyle w:val="Prrafodelista"/>
        <w:keepNext/>
        <w:numPr>
          <w:ilvl w:val="0"/>
          <w:numId w:val="46"/>
        </w:numPr>
        <w:tabs>
          <w:tab w:val="num" w:pos="1134"/>
        </w:tabs>
        <w:outlineLvl w:val="3"/>
        <w:rPr>
          <w:rFonts w:cs="Arial"/>
          <w:b/>
          <w:bCs/>
          <w:sz w:val="22"/>
          <w:szCs w:val="22"/>
        </w:rPr>
      </w:pPr>
      <w:bookmarkStart w:id="119" w:name="_Toc303759071"/>
      <w:r w:rsidRPr="00D75CAF">
        <w:rPr>
          <w:rFonts w:cs="Arial"/>
          <w:b/>
          <w:bCs/>
          <w:sz w:val="22"/>
          <w:szCs w:val="22"/>
        </w:rPr>
        <w:t xml:space="preserve">Concepto </w:t>
      </w:r>
      <w:r w:rsidR="009E39CC" w:rsidRPr="00D75CAF">
        <w:rPr>
          <w:rFonts w:cs="Arial"/>
          <w:b/>
          <w:bCs/>
          <w:sz w:val="22"/>
          <w:szCs w:val="22"/>
        </w:rPr>
        <w:t xml:space="preserve">de </w:t>
      </w:r>
      <w:r w:rsidR="00D02830" w:rsidRPr="00D75CAF">
        <w:rPr>
          <w:rFonts w:cs="Arial"/>
          <w:b/>
          <w:bCs/>
          <w:sz w:val="22"/>
          <w:szCs w:val="22"/>
        </w:rPr>
        <w:t>Cliente</w:t>
      </w:r>
      <w:bookmarkEnd w:id="119"/>
      <w:r w:rsidR="009E39CC" w:rsidRPr="00D75CAF">
        <w:rPr>
          <w:rFonts w:cs="Arial"/>
          <w:b/>
          <w:bCs/>
          <w:sz w:val="22"/>
          <w:szCs w:val="22"/>
        </w:rPr>
        <w:t xml:space="preserve"> Potencial</w:t>
      </w:r>
    </w:p>
    <w:p w14:paraId="7C5C6982" w14:textId="77777777" w:rsidR="00D02830" w:rsidRPr="00D75CAF" w:rsidRDefault="00D02830" w:rsidP="00E207C8">
      <w:pPr>
        <w:overflowPunct/>
        <w:autoSpaceDE/>
        <w:autoSpaceDN/>
        <w:adjustRightInd/>
        <w:spacing w:before="0" w:after="0"/>
        <w:textAlignment w:val="auto"/>
        <w:rPr>
          <w:rFonts w:ascii="Arial" w:hAnsi="Arial" w:cs="Arial"/>
          <w:sz w:val="22"/>
          <w:szCs w:val="22"/>
        </w:rPr>
      </w:pPr>
    </w:p>
    <w:p w14:paraId="0048AE12" w14:textId="7BE4AE3A"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Es la persona </w:t>
      </w:r>
      <w:r w:rsidR="009C5B99" w:rsidRPr="00D75CAF">
        <w:rPr>
          <w:rFonts w:ascii="Arial" w:hAnsi="Arial" w:cs="Arial"/>
          <w:sz w:val="22"/>
          <w:szCs w:val="22"/>
          <w:lang w:val="es-CO"/>
        </w:rPr>
        <w:t xml:space="preserve">natural o </w:t>
      </w:r>
      <w:r w:rsidRPr="00D75CAF">
        <w:rPr>
          <w:rFonts w:ascii="Arial" w:hAnsi="Arial" w:cs="Arial"/>
          <w:sz w:val="22"/>
          <w:szCs w:val="22"/>
          <w:lang w:val="es-CO"/>
        </w:rPr>
        <w:t xml:space="preserve">jurídica que se encuentra en trámite de aprobación por </w:t>
      </w:r>
      <w:r w:rsidR="00DC01FC" w:rsidRPr="00D75CAF">
        <w:rPr>
          <w:rFonts w:ascii="Arial" w:hAnsi="Arial" w:cs="Arial"/>
          <w:sz w:val="22"/>
          <w:szCs w:val="22"/>
          <w:lang w:val="es-CO"/>
        </w:rPr>
        <w:t>parte de la Compañía.</w:t>
      </w:r>
    </w:p>
    <w:p w14:paraId="7F4A962B" w14:textId="77777777" w:rsidR="004D1A55" w:rsidRPr="00D75CAF" w:rsidRDefault="004D1A55" w:rsidP="00E207C8">
      <w:pPr>
        <w:keepNext/>
        <w:tabs>
          <w:tab w:val="num" w:pos="1134"/>
        </w:tabs>
        <w:overflowPunct/>
        <w:autoSpaceDE/>
        <w:autoSpaceDN/>
        <w:adjustRightInd/>
        <w:spacing w:before="0" w:after="0"/>
        <w:textAlignment w:val="auto"/>
        <w:outlineLvl w:val="3"/>
        <w:rPr>
          <w:rFonts w:ascii="Arial" w:hAnsi="Arial" w:cs="Arial"/>
          <w:b/>
          <w:bCs/>
          <w:sz w:val="22"/>
          <w:szCs w:val="22"/>
          <w:lang w:val="es-CO"/>
        </w:rPr>
      </w:pPr>
      <w:bookmarkStart w:id="120" w:name="_Toc303759072"/>
    </w:p>
    <w:p w14:paraId="6B6FE136" w14:textId="77777777" w:rsidR="00D02830" w:rsidRPr="00D75CAF" w:rsidRDefault="00D02830" w:rsidP="00B81000">
      <w:pPr>
        <w:pStyle w:val="Prrafodelista"/>
        <w:keepNext/>
        <w:numPr>
          <w:ilvl w:val="0"/>
          <w:numId w:val="46"/>
        </w:numPr>
        <w:tabs>
          <w:tab w:val="num" w:pos="1134"/>
        </w:tabs>
        <w:outlineLvl w:val="3"/>
        <w:rPr>
          <w:rFonts w:cs="Arial"/>
          <w:b/>
          <w:bCs/>
          <w:sz w:val="22"/>
          <w:szCs w:val="22"/>
        </w:rPr>
      </w:pPr>
      <w:r w:rsidRPr="00D75CAF">
        <w:rPr>
          <w:rFonts w:cs="Arial"/>
          <w:b/>
          <w:bCs/>
          <w:sz w:val="22"/>
          <w:szCs w:val="22"/>
        </w:rPr>
        <w:t>Concepto de Cliente</w:t>
      </w:r>
      <w:bookmarkEnd w:id="120"/>
      <w:r w:rsidRPr="00D75CAF">
        <w:rPr>
          <w:rFonts w:cs="Arial"/>
          <w:b/>
          <w:bCs/>
          <w:sz w:val="22"/>
          <w:szCs w:val="22"/>
        </w:rPr>
        <w:t xml:space="preserve"> </w:t>
      </w:r>
    </w:p>
    <w:p w14:paraId="3E1FCAEE"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445D8F97" w14:textId="447A13BF" w:rsidR="00B57FEB" w:rsidRPr="00D75CAF" w:rsidRDefault="00D02830" w:rsidP="00E207C8">
      <w:pPr>
        <w:overflowPunct/>
        <w:autoSpaceDE/>
        <w:autoSpaceDN/>
        <w:adjustRightInd/>
        <w:spacing w:before="0" w:after="0"/>
        <w:textAlignment w:val="auto"/>
        <w:rPr>
          <w:rFonts w:ascii="Arial" w:hAnsi="Arial" w:cs="Arial"/>
          <w:sz w:val="22"/>
          <w:szCs w:val="22"/>
          <w:lang w:val="es-CO"/>
        </w:rPr>
      </w:pPr>
      <w:bookmarkStart w:id="121" w:name="_Toc90782279"/>
      <w:bookmarkStart w:id="122" w:name="_Toc90789758"/>
      <w:bookmarkStart w:id="123" w:name="_Toc90978584"/>
      <w:bookmarkStart w:id="124" w:name="_Toc91244438"/>
      <w:bookmarkStart w:id="125" w:name="_Toc91297811"/>
      <w:bookmarkStart w:id="126" w:name="_Toc91315846"/>
      <w:r w:rsidRPr="00D75CAF">
        <w:rPr>
          <w:rFonts w:ascii="Arial" w:hAnsi="Arial" w:cs="Arial"/>
          <w:sz w:val="22"/>
          <w:szCs w:val="22"/>
          <w:lang w:val="es-CO"/>
        </w:rPr>
        <w:t xml:space="preserve">Son clientes de Zona Franca </w:t>
      </w:r>
      <w:r w:rsidR="00F04422" w:rsidRPr="00D75CAF">
        <w:rPr>
          <w:rFonts w:ascii="Arial" w:hAnsi="Arial" w:cs="Arial"/>
          <w:sz w:val="22"/>
          <w:szCs w:val="22"/>
          <w:lang w:val="es-CO"/>
        </w:rPr>
        <w:t>Internacional de Pereira S.A.S. Usuario Operador</w:t>
      </w:r>
      <w:r w:rsidR="00471938" w:rsidRPr="00D75CAF">
        <w:rPr>
          <w:rFonts w:ascii="Arial" w:hAnsi="Arial" w:cs="Arial"/>
          <w:sz w:val="22"/>
          <w:szCs w:val="22"/>
          <w:lang w:val="es-CO"/>
        </w:rPr>
        <w:t xml:space="preserve">, </w:t>
      </w:r>
      <w:r w:rsidRPr="00D75CAF">
        <w:rPr>
          <w:rFonts w:ascii="Arial" w:hAnsi="Arial" w:cs="Arial"/>
          <w:sz w:val="22"/>
          <w:szCs w:val="22"/>
          <w:lang w:val="es-CO"/>
        </w:rPr>
        <w:t xml:space="preserve">todas aquellas personas </w:t>
      </w:r>
      <w:r w:rsidR="00893301" w:rsidRPr="00D75CAF">
        <w:rPr>
          <w:rFonts w:ascii="Arial" w:hAnsi="Arial" w:cs="Arial"/>
          <w:sz w:val="22"/>
          <w:szCs w:val="22"/>
          <w:lang w:val="es-CO"/>
        </w:rPr>
        <w:t xml:space="preserve">naturales o </w:t>
      </w:r>
      <w:r w:rsidRPr="00D75CAF">
        <w:rPr>
          <w:rFonts w:ascii="Arial" w:hAnsi="Arial" w:cs="Arial"/>
          <w:sz w:val="22"/>
          <w:szCs w:val="22"/>
          <w:lang w:val="es-CO"/>
        </w:rPr>
        <w:t>jurídicas con las que se establece una relación comercial o contractual</w:t>
      </w:r>
      <w:bookmarkEnd w:id="121"/>
      <w:bookmarkEnd w:id="122"/>
      <w:bookmarkEnd w:id="123"/>
      <w:bookmarkEnd w:id="124"/>
      <w:bookmarkEnd w:id="125"/>
      <w:bookmarkEnd w:id="126"/>
      <w:r w:rsidR="008578D9" w:rsidRPr="00D75CAF">
        <w:rPr>
          <w:rFonts w:ascii="Arial" w:hAnsi="Arial" w:cs="Arial"/>
          <w:sz w:val="22"/>
          <w:szCs w:val="22"/>
          <w:lang w:val="es-CO"/>
        </w:rPr>
        <w:t>.</w:t>
      </w:r>
    </w:p>
    <w:p w14:paraId="2353F610" w14:textId="77777777" w:rsidR="00EA533A" w:rsidRPr="00D75CAF" w:rsidRDefault="00EA533A" w:rsidP="00E207C8">
      <w:pPr>
        <w:keepNext/>
        <w:tabs>
          <w:tab w:val="num" w:pos="1134"/>
        </w:tabs>
        <w:overflowPunct/>
        <w:autoSpaceDE/>
        <w:autoSpaceDN/>
        <w:adjustRightInd/>
        <w:spacing w:before="0" w:after="0"/>
        <w:textAlignment w:val="auto"/>
        <w:outlineLvl w:val="3"/>
        <w:rPr>
          <w:rFonts w:ascii="Arial" w:hAnsi="Arial" w:cs="Arial"/>
          <w:b/>
          <w:bCs/>
          <w:sz w:val="22"/>
          <w:szCs w:val="22"/>
        </w:rPr>
      </w:pPr>
      <w:bookmarkStart w:id="127" w:name="_Toc303759073"/>
    </w:p>
    <w:bookmarkEnd w:id="127"/>
    <w:p w14:paraId="671382D3" w14:textId="0E50B1CA" w:rsidR="00D02830" w:rsidRPr="00D75CAF" w:rsidRDefault="009D195B" w:rsidP="00B81000">
      <w:pPr>
        <w:pStyle w:val="Prrafodelista"/>
        <w:keepNext/>
        <w:numPr>
          <w:ilvl w:val="0"/>
          <w:numId w:val="46"/>
        </w:numPr>
        <w:tabs>
          <w:tab w:val="num" w:pos="1134"/>
        </w:tabs>
        <w:outlineLvl w:val="3"/>
        <w:rPr>
          <w:rFonts w:cs="Arial"/>
          <w:b/>
          <w:bCs/>
          <w:sz w:val="22"/>
          <w:szCs w:val="22"/>
        </w:rPr>
      </w:pPr>
      <w:r w:rsidRPr="00D75CAF">
        <w:rPr>
          <w:rFonts w:cs="Arial"/>
          <w:b/>
          <w:bCs/>
          <w:sz w:val="22"/>
          <w:szCs w:val="22"/>
        </w:rPr>
        <w:t>Manual y Procedimientos Comerciales</w:t>
      </w:r>
    </w:p>
    <w:p w14:paraId="728ECFA3"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6BC08B23" w14:textId="393B1CDA"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El cumplimiento de los requisitos para vincular un cliente es de carácter obligatorio y es un medio fundamental para el conocimiento del cliente y de su actividad económica. En todo caso deben tener en cuenta los parámetros definidos en las </w:t>
      </w:r>
      <w:r w:rsidR="005400E7" w:rsidRPr="00D75CAF">
        <w:rPr>
          <w:rFonts w:ascii="Arial" w:hAnsi="Arial" w:cs="Arial"/>
          <w:sz w:val="22"/>
          <w:szCs w:val="22"/>
          <w:lang w:val="es-CO"/>
        </w:rPr>
        <w:t>normas legales vigentes y en el manual y los proc</w:t>
      </w:r>
      <w:r w:rsidR="00C03CCB" w:rsidRPr="00D75CAF">
        <w:rPr>
          <w:rFonts w:ascii="Arial" w:hAnsi="Arial" w:cs="Arial"/>
          <w:sz w:val="22"/>
          <w:szCs w:val="22"/>
          <w:lang w:val="es-CO"/>
        </w:rPr>
        <w:t>e</w:t>
      </w:r>
      <w:r w:rsidR="005400E7" w:rsidRPr="00D75CAF">
        <w:rPr>
          <w:rFonts w:ascii="Arial" w:hAnsi="Arial" w:cs="Arial"/>
          <w:sz w:val="22"/>
          <w:szCs w:val="22"/>
          <w:lang w:val="es-CO"/>
        </w:rPr>
        <w:t>dimientos del proceso comercial de la Z</w:t>
      </w:r>
      <w:r w:rsidR="009E39CC" w:rsidRPr="00D75CAF">
        <w:rPr>
          <w:rFonts w:ascii="Arial" w:hAnsi="Arial" w:cs="Arial"/>
          <w:sz w:val="22"/>
          <w:szCs w:val="22"/>
          <w:lang w:val="es-CO"/>
        </w:rPr>
        <w:t>ona Franca Internacional de Pereira</w:t>
      </w:r>
      <w:r w:rsidR="005400E7" w:rsidRPr="00D75CAF">
        <w:rPr>
          <w:rFonts w:ascii="Arial" w:hAnsi="Arial" w:cs="Arial"/>
          <w:sz w:val="22"/>
          <w:szCs w:val="22"/>
          <w:lang w:val="es-CO"/>
        </w:rPr>
        <w:t>.</w:t>
      </w:r>
    </w:p>
    <w:p w14:paraId="54A69F58"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173BE6E3" w14:textId="065A76ED"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Toda vinculación </w:t>
      </w:r>
      <w:r w:rsidR="005400E7" w:rsidRPr="00D75CAF">
        <w:rPr>
          <w:rFonts w:ascii="Arial" w:hAnsi="Arial" w:cs="Arial"/>
          <w:sz w:val="22"/>
          <w:szCs w:val="22"/>
          <w:lang w:val="es-CO"/>
        </w:rPr>
        <w:t xml:space="preserve">se iniciará con la identificación correcta del cliente, cumpliendo con los requisitos exigidos por la compañía para su </w:t>
      </w:r>
      <w:r w:rsidRPr="00D75CAF">
        <w:rPr>
          <w:rFonts w:ascii="Arial" w:hAnsi="Arial" w:cs="Arial"/>
          <w:sz w:val="22"/>
          <w:szCs w:val="22"/>
          <w:lang w:val="es-CO"/>
        </w:rPr>
        <w:t>estudio y aprobación</w:t>
      </w:r>
      <w:r w:rsidR="00C03CCB" w:rsidRPr="00D75CAF">
        <w:rPr>
          <w:rFonts w:ascii="Arial" w:hAnsi="Arial" w:cs="Arial"/>
          <w:sz w:val="22"/>
          <w:szCs w:val="22"/>
          <w:lang w:val="es-CO"/>
        </w:rPr>
        <w:t>.</w:t>
      </w:r>
    </w:p>
    <w:p w14:paraId="701545DD"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7B262059" w14:textId="52BB17FA"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La vinculación se debe hacer considerando los siguientes aspectos sin perjuicio del cumplimiento de lo estipulado en los procedimientos de </w:t>
      </w:r>
      <w:r w:rsidR="005400E7" w:rsidRPr="00D75CAF">
        <w:rPr>
          <w:rFonts w:ascii="Arial" w:hAnsi="Arial" w:cs="Arial"/>
          <w:sz w:val="22"/>
          <w:szCs w:val="22"/>
          <w:lang w:val="es-CO"/>
        </w:rPr>
        <w:t>la compañía</w:t>
      </w:r>
      <w:r w:rsidR="00F33B5F" w:rsidRPr="00D75CAF">
        <w:rPr>
          <w:rFonts w:ascii="Arial" w:hAnsi="Arial" w:cs="Arial"/>
          <w:sz w:val="22"/>
          <w:szCs w:val="22"/>
          <w:lang w:val="es-CO"/>
        </w:rPr>
        <w:t>:</w:t>
      </w:r>
    </w:p>
    <w:p w14:paraId="07A907C4" w14:textId="77777777" w:rsidR="00361E3B" w:rsidRPr="00D75CAF" w:rsidRDefault="00361E3B" w:rsidP="00E207C8">
      <w:pPr>
        <w:overflowPunct/>
        <w:autoSpaceDE/>
        <w:autoSpaceDN/>
        <w:adjustRightInd/>
        <w:spacing w:before="0" w:after="0"/>
        <w:textAlignment w:val="auto"/>
        <w:rPr>
          <w:rFonts w:ascii="Arial" w:hAnsi="Arial" w:cs="Arial"/>
          <w:sz w:val="22"/>
          <w:szCs w:val="22"/>
          <w:lang w:val="es-CO"/>
        </w:rPr>
      </w:pPr>
    </w:p>
    <w:p w14:paraId="00B3FA49" w14:textId="77777777" w:rsidR="00F33B5F" w:rsidRPr="00D75CAF" w:rsidRDefault="00F33B5F" w:rsidP="00B81000">
      <w:pPr>
        <w:pStyle w:val="Prrafodelista"/>
        <w:numPr>
          <w:ilvl w:val="0"/>
          <w:numId w:val="46"/>
        </w:numPr>
        <w:jc w:val="left"/>
        <w:outlineLvl w:val="4"/>
        <w:rPr>
          <w:rFonts w:cs="Arial"/>
          <w:b/>
          <w:sz w:val="22"/>
          <w:szCs w:val="22"/>
        </w:rPr>
      </w:pPr>
      <w:bookmarkStart w:id="128" w:name="_Toc199907045"/>
      <w:bookmarkStart w:id="129" w:name="_Toc199907044"/>
      <w:r w:rsidRPr="00D75CAF">
        <w:rPr>
          <w:rFonts w:cs="Arial"/>
          <w:b/>
          <w:sz w:val="22"/>
          <w:szCs w:val="22"/>
        </w:rPr>
        <w:t>Entrevista</w:t>
      </w:r>
      <w:bookmarkEnd w:id="128"/>
      <w:r w:rsidRPr="00D75CAF">
        <w:rPr>
          <w:rFonts w:cs="Arial"/>
          <w:b/>
          <w:sz w:val="22"/>
          <w:szCs w:val="22"/>
        </w:rPr>
        <w:t xml:space="preserve"> </w:t>
      </w:r>
    </w:p>
    <w:p w14:paraId="1395710E" w14:textId="77777777" w:rsidR="00F33B5F" w:rsidRPr="00D75CAF" w:rsidRDefault="00F33B5F" w:rsidP="00E207C8">
      <w:pPr>
        <w:overflowPunct/>
        <w:autoSpaceDE/>
        <w:autoSpaceDN/>
        <w:adjustRightInd/>
        <w:spacing w:before="0" w:after="0"/>
        <w:textAlignment w:val="auto"/>
        <w:rPr>
          <w:rFonts w:ascii="Arial" w:hAnsi="Arial" w:cs="Arial"/>
          <w:sz w:val="22"/>
          <w:szCs w:val="22"/>
          <w:lang w:val="es-CO"/>
        </w:rPr>
      </w:pPr>
    </w:p>
    <w:p w14:paraId="671ED1D8" w14:textId="2BCEB8E7" w:rsidR="00F33B5F" w:rsidRPr="00D75CAF" w:rsidRDefault="00F33B5F"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Sin excepción debe </w:t>
      </w:r>
      <w:r w:rsidR="005400E7" w:rsidRPr="00D75CAF">
        <w:rPr>
          <w:rFonts w:ascii="Arial" w:hAnsi="Arial" w:cs="Arial"/>
          <w:sz w:val="22"/>
          <w:szCs w:val="22"/>
          <w:lang w:val="es-CO"/>
        </w:rPr>
        <w:t xml:space="preserve">realizarse una entrevista personal con el potencial cliente. </w:t>
      </w:r>
      <w:proofErr w:type="gramStart"/>
      <w:r w:rsidR="005400E7" w:rsidRPr="00D75CAF">
        <w:rPr>
          <w:rFonts w:ascii="Arial" w:hAnsi="Arial" w:cs="Arial"/>
          <w:sz w:val="22"/>
          <w:szCs w:val="22"/>
          <w:lang w:val="es-CO"/>
        </w:rPr>
        <w:t>la</w:t>
      </w:r>
      <w:proofErr w:type="gramEnd"/>
      <w:r w:rsidR="005400E7" w:rsidRPr="00D75CAF">
        <w:rPr>
          <w:rFonts w:ascii="Arial" w:hAnsi="Arial" w:cs="Arial"/>
          <w:sz w:val="22"/>
          <w:szCs w:val="22"/>
          <w:lang w:val="es-CO"/>
        </w:rPr>
        <w:t xml:space="preserve"> entrevista puede ser realizada por la gerencia, la dirección de operaciones, o cualquier miembro del proceso comercial</w:t>
      </w:r>
      <w:r w:rsidR="00DE53A6" w:rsidRPr="00D75CAF">
        <w:rPr>
          <w:rFonts w:ascii="Arial" w:hAnsi="Arial" w:cs="Arial"/>
          <w:sz w:val="22"/>
          <w:szCs w:val="22"/>
          <w:lang w:val="es-CO"/>
        </w:rPr>
        <w:t xml:space="preserve">. </w:t>
      </w:r>
    </w:p>
    <w:p w14:paraId="246533CF" w14:textId="77777777" w:rsidR="00F33B5F" w:rsidRPr="00D75CAF" w:rsidRDefault="00F33B5F" w:rsidP="00E207C8">
      <w:pPr>
        <w:overflowPunct/>
        <w:autoSpaceDE/>
        <w:autoSpaceDN/>
        <w:adjustRightInd/>
        <w:spacing w:before="0" w:after="0"/>
        <w:textAlignment w:val="auto"/>
        <w:rPr>
          <w:rFonts w:ascii="Arial" w:hAnsi="Arial" w:cs="Arial"/>
          <w:sz w:val="22"/>
          <w:szCs w:val="22"/>
          <w:lang w:val="es-CO"/>
        </w:rPr>
      </w:pPr>
    </w:p>
    <w:p w14:paraId="59815062" w14:textId="71233679" w:rsidR="00F33B5F" w:rsidRPr="00D75CAF" w:rsidRDefault="00F33B5F"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Tiene como finalidad determinar el entorno del </w:t>
      </w:r>
      <w:proofErr w:type="spellStart"/>
      <w:r w:rsidR="009E39CC" w:rsidRPr="00D75CAF">
        <w:rPr>
          <w:rFonts w:ascii="Arial" w:hAnsi="Arial" w:cs="Arial"/>
          <w:sz w:val="22"/>
          <w:szCs w:val="22"/>
          <w:lang w:val="es-CO"/>
        </w:rPr>
        <w:t>del</w:t>
      </w:r>
      <w:proofErr w:type="spellEnd"/>
      <w:r w:rsidR="009E39CC" w:rsidRPr="00D75CAF">
        <w:rPr>
          <w:rFonts w:ascii="Arial" w:hAnsi="Arial" w:cs="Arial"/>
          <w:sz w:val="22"/>
          <w:szCs w:val="22"/>
          <w:lang w:val="es-CO"/>
        </w:rPr>
        <w:t xml:space="preserve"> cliente potencial</w:t>
      </w:r>
      <w:r w:rsidRPr="00D75CAF">
        <w:rPr>
          <w:rFonts w:ascii="Arial" w:hAnsi="Arial" w:cs="Arial"/>
          <w:sz w:val="22"/>
          <w:szCs w:val="22"/>
          <w:lang w:val="es-CO"/>
        </w:rPr>
        <w:t xml:space="preserve">, su mercado, capacidad instalada, volumen de ventas, proyecciones, al igual que conocer las personas que se encuentran involucradas en el proyecto y sus antecedentes comerciales.  </w:t>
      </w:r>
    </w:p>
    <w:p w14:paraId="50F5A4AE" w14:textId="77777777" w:rsidR="00EA533A" w:rsidRPr="00D75CAF" w:rsidRDefault="00EA533A" w:rsidP="00E207C8">
      <w:pPr>
        <w:overflowPunct/>
        <w:autoSpaceDE/>
        <w:autoSpaceDN/>
        <w:adjustRightInd/>
        <w:spacing w:before="0" w:after="0"/>
        <w:jc w:val="left"/>
        <w:textAlignment w:val="auto"/>
        <w:outlineLvl w:val="4"/>
        <w:rPr>
          <w:rFonts w:ascii="Arial" w:hAnsi="Arial" w:cs="Arial"/>
          <w:b/>
          <w:bCs/>
          <w:iCs/>
          <w:sz w:val="22"/>
          <w:szCs w:val="22"/>
          <w:lang w:val="pt-BR"/>
        </w:rPr>
      </w:pPr>
    </w:p>
    <w:p w14:paraId="7ABB8252" w14:textId="05902A6F" w:rsidR="00D02830" w:rsidRPr="00D75CAF" w:rsidRDefault="00D02830" w:rsidP="00B81000">
      <w:pPr>
        <w:pStyle w:val="Prrafodelista"/>
        <w:numPr>
          <w:ilvl w:val="0"/>
          <w:numId w:val="46"/>
        </w:numPr>
        <w:jc w:val="left"/>
        <w:outlineLvl w:val="4"/>
        <w:rPr>
          <w:rFonts w:cs="Arial"/>
          <w:b/>
          <w:bCs/>
          <w:iCs/>
          <w:sz w:val="22"/>
          <w:szCs w:val="22"/>
          <w:lang w:val="pt-BR"/>
        </w:rPr>
      </w:pPr>
      <w:r w:rsidRPr="00D75CAF">
        <w:rPr>
          <w:rFonts w:cs="Arial"/>
          <w:b/>
          <w:bCs/>
          <w:iCs/>
          <w:sz w:val="22"/>
          <w:szCs w:val="22"/>
          <w:lang w:val="pt-BR"/>
        </w:rPr>
        <w:t xml:space="preserve">Consulta Listas Vinculantes </w:t>
      </w:r>
      <w:r w:rsidR="00154E41" w:rsidRPr="00D75CAF">
        <w:rPr>
          <w:rFonts w:cs="Arial"/>
          <w:b/>
          <w:bCs/>
          <w:iCs/>
          <w:sz w:val="22"/>
          <w:szCs w:val="22"/>
          <w:lang w:val="pt-BR"/>
        </w:rPr>
        <w:t xml:space="preserve">(ONU/OFAC – Clinton, </w:t>
      </w:r>
      <w:proofErr w:type="spellStart"/>
      <w:r w:rsidR="00154E41" w:rsidRPr="00D75CAF">
        <w:rPr>
          <w:rFonts w:cs="Arial"/>
          <w:b/>
          <w:bCs/>
          <w:iCs/>
          <w:sz w:val="22"/>
          <w:szCs w:val="22"/>
          <w:lang w:val="pt-BR"/>
        </w:rPr>
        <w:t>Procuraduría</w:t>
      </w:r>
      <w:proofErr w:type="spellEnd"/>
      <w:r w:rsidR="00154E41" w:rsidRPr="00D75CAF">
        <w:rPr>
          <w:rFonts w:cs="Arial"/>
          <w:b/>
          <w:bCs/>
          <w:iCs/>
          <w:sz w:val="22"/>
          <w:szCs w:val="22"/>
          <w:lang w:val="pt-BR"/>
        </w:rPr>
        <w:t xml:space="preserve">, </w:t>
      </w:r>
      <w:proofErr w:type="spellStart"/>
      <w:r w:rsidR="00154E41" w:rsidRPr="00D75CAF">
        <w:rPr>
          <w:rFonts w:cs="Arial"/>
          <w:b/>
          <w:bCs/>
          <w:iCs/>
          <w:sz w:val="22"/>
          <w:szCs w:val="22"/>
          <w:lang w:val="pt-BR"/>
        </w:rPr>
        <w:t>Cont</w:t>
      </w:r>
      <w:r w:rsidR="009E39CC" w:rsidRPr="00D75CAF">
        <w:rPr>
          <w:rFonts w:cs="Arial"/>
          <w:b/>
          <w:bCs/>
          <w:iCs/>
          <w:sz w:val="22"/>
          <w:szCs w:val="22"/>
          <w:lang w:val="pt-BR"/>
        </w:rPr>
        <w:t>ralorí</w:t>
      </w:r>
      <w:bookmarkEnd w:id="129"/>
      <w:r w:rsidR="009E39CC" w:rsidRPr="00D75CAF">
        <w:rPr>
          <w:rFonts w:cs="Arial"/>
          <w:b/>
          <w:bCs/>
          <w:iCs/>
          <w:sz w:val="22"/>
          <w:szCs w:val="22"/>
          <w:lang w:val="pt-BR"/>
        </w:rPr>
        <w:t>a</w:t>
      </w:r>
      <w:proofErr w:type="spellEnd"/>
      <w:proofErr w:type="gramStart"/>
      <w:r w:rsidRPr="00D75CAF">
        <w:rPr>
          <w:rFonts w:cs="Arial"/>
          <w:b/>
          <w:bCs/>
          <w:iCs/>
          <w:sz w:val="22"/>
          <w:szCs w:val="22"/>
          <w:lang w:val="pt-BR"/>
        </w:rPr>
        <w:t>)</w:t>
      </w:r>
      <w:proofErr w:type="gramEnd"/>
    </w:p>
    <w:p w14:paraId="532AA209" w14:textId="77777777" w:rsidR="001664DD" w:rsidRPr="00D75CAF" w:rsidRDefault="001664DD" w:rsidP="00E207C8">
      <w:pPr>
        <w:overflowPunct/>
        <w:autoSpaceDE/>
        <w:autoSpaceDN/>
        <w:adjustRightInd/>
        <w:spacing w:before="0" w:after="0"/>
        <w:textAlignment w:val="auto"/>
        <w:rPr>
          <w:rFonts w:ascii="Arial" w:hAnsi="Arial" w:cs="Arial"/>
          <w:sz w:val="22"/>
          <w:szCs w:val="22"/>
          <w:lang w:val="pt-BR"/>
        </w:rPr>
      </w:pPr>
    </w:p>
    <w:p w14:paraId="733B5D72" w14:textId="72F5A595" w:rsidR="00B9493C"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lastRenderedPageBreak/>
        <w:t>La consulta se debe hacer previa a la vinculación como cliente</w:t>
      </w:r>
      <w:r w:rsidR="001664DD" w:rsidRPr="00D75CAF">
        <w:rPr>
          <w:rFonts w:ascii="Arial" w:hAnsi="Arial" w:cs="Arial"/>
          <w:sz w:val="22"/>
          <w:szCs w:val="22"/>
          <w:lang w:val="es-CO"/>
        </w:rPr>
        <w:t xml:space="preserve"> con </w:t>
      </w:r>
      <w:r w:rsidR="001664DD" w:rsidRPr="00D75CAF">
        <w:rPr>
          <w:rFonts w:ascii="Arial" w:hAnsi="Arial" w:cs="Arial"/>
          <w:i/>
          <w:sz w:val="22"/>
          <w:szCs w:val="22"/>
          <w:lang w:val="es-CO"/>
        </w:rPr>
        <w:t>“cierre efectivo”</w:t>
      </w:r>
      <w:r w:rsidRPr="00D75CAF">
        <w:rPr>
          <w:rFonts w:ascii="Arial" w:hAnsi="Arial" w:cs="Arial"/>
          <w:sz w:val="22"/>
          <w:szCs w:val="22"/>
          <w:lang w:val="es-CO"/>
        </w:rPr>
        <w:t xml:space="preserve">. </w:t>
      </w:r>
      <w:r w:rsidR="00F33B5F" w:rsidRPr="00D75CAF">
        <w:rPr>
          <w:rFonts w:ascii="Arial" w:hAnsi="Arial" w:cs="Arial"/>
          <w:sz w:val="22"/>
          <w:szCs w:val="22"/>
          <w:lang w:val="es-CO"/>
        </w:rPr>
        <w:t>Cuando se trata de una persona j</w:t>
      </w:r>
      <w:r w:rsidRPr="00D75CAF">
        <w:rPr>
          <w:rFonts w:ascii="Arial" w:hAnsi="Arial" w:cs="Arial"/>
          <w:sz w:val="22"/>
          <w:szCs w:val="22"/>
          <w:lang w:val="es-CO"/>
        </w:rPr>
        <w:t>urídica, se debe consultar el nombre y NIT de la empresa, los nombres y documentos de identidad de los socios</w:t>
      </w:r>
      <w:r w:rsidR="00462DCC" w:rsidRPr="00D75CAF">
        <w:rPr>
          <w:rFonts w:ascii="Arial" w:hAnsi="Arial" w:cs="Arial"/>
          <w:sz w:val="22"/>
          <w:szCs w:val="22"/>
          <w:lang w:val="es-CO"/>
        </w:rPr>
        <w:t>, representantes legales (principales y suplentes) y miembros de</w:t>
      </w:r>
      <w:r w:rsidR="008B6A71" w:rsidRPr="00D75CAF">
        <w:rPr>
          <w:rFonts w:ascii="Arial" w:hAnsi="Arial" w:cs="Arial"/>
          <w:sz w:val="22"/>
          <w:szCs w:val="22"/>
          <w:lang w:val="es-CO"/>
        </w:rPr>
        <w:t xml:space="preserve"> Junta Directiva</w:t>
      </w:r>
      <w:r w:rsidR="00462DCC" w:rsidRPr="00D75CAF">
        <w:rPr>
          <w:rFonts w:ascii="Arial" w:hAnsi="Arial" w:cs="Arial"/>
          <w:sz w:val="22"/>
          <w:szCs w:val="22"/>
          <w:lang w:val="es-CO"/>
        </w:rPr>
        <w:t>,</w:t>
      </w:r>
      <w:r w:rsidRPr="00D75CAF">
        <w:rPr>
          <w:rFonts w:ascii="Arial" w:hAnsi="Arial" w:cs="Arial"/>
          <w:sz w:val="22"/>
          <w:szCs w:val="22"/>
          <w:lang w:val="es-CO"/>
        </w:rPr>
        <w:t xml:space="preserve"> bien se trate de sociedades limitadas</w:t>
      </w:r>
      <w:r w:rsidR="00462DCC" w:rsidRPr="00D75CAF">
        <w:rPr>
          <w:rFonts w:ascii="Arial" w:hAnsi="Arial" w:cs="Arial"/>
          <w:sz w:val="22"/>
          <w:szCs w:val="22"/>
          <w:lang w:val="es-CO"/>
        </w:rPr>
        <w:t xml:space="preserve"> o</w:t>
      </w:r>
      <w:r w:rsidRPr="00D75CAF">
        <w:rPr>
          <w:rFonts w:ascii="Arial" w:hAnsi="Arial" w:cs="Arial"/>
          <w:sz w:val="22"/>
          <w:szCs w:val="22"/>
          <w:lang w:val="es-CO"/>
        </w:rPr>
        <w:t xml:space="preserve"> anónimas o sociedades asimiladas a estas. De esta co</w:t>
      </w:r>
      <w:r w:rsidR="00B9493C" w:rsidRPr="00D75CAF">
        <w:rPr>
          <w:rFonts w:ascii="Arial" w:hAnsi="Arial" w:cs="Arial"/>
          <w:sz w:val="22"/>
          <w:szCs w:val="22"/>
          <w:lang w:val="es-CO"/>
        </w:rPr>
        <w:t xml:space="preserve">nsulta se debe dejar constancia en el </w:t>
      </w:r>
      <w:r w:rsidR="00C03CCB" w:rsidRPr="00D75CAF">
        <w:rPr>
          <w:rFonts w:ascii="Arial" w:hAnsi="Arial" w:cs="Arial"/>
          <w:sz w:val="22"/>
          <w:szCs w:val="22"/>
          <w:lang w:val="es-CO"/>
        </w:rPr>
        <w:t>FO-JU-02</w:t>
      </w:r>
      <w:r w:rsidR="00B9493C" w:rsidRPr="00D75CAF">
        <w:rPr>
          <w:rFonts w:ascii="Arial" w:hAnsi="Arial" w:cs="Arial"/>
          <w:sz w:val="22"/>
          <w:szCs w:val="22"/>
          <w:lang w:val="es-CO"/>
        </w:rPr>
        <w:t xml:space="preserve"> – “Verificación de Antecedentes”. </w:t>
      </w:r>
    </w:p>
    <w:p w14:paraId="7DB3814B" w14:textId="2AB4C020"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03699CA1" w14:textId="0D6790AB"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De manera anual, </w:t>
      </w:r>
      <w:r w:rsidR="00182AAC" w:rsidRPr="00D75CAF">
        <w:rPr>
          <w:rFonts w:ascii="Arial" w:hAnsi="Arial" w:cs="Arial"/>
          <w:sz w:val="22"/>
          <w:szCs w:val="22"/>
          <w:lang w:val="es-CO"/>
        </w:rPr>
        <w:t>se debe</w:t>
      </w:r>
      <w:r w:rsidRPr="00D75CAF">
        <w:rPr>
          <w:rFonts w:ascii="Arial" w:hAnsi="Arial" w:cs="Arial"/>
          <w:sz w:val="22"/>
          <w:szCs w:val="22"/>
          <w:lang w:val="es-CO"/>
        </w:rPr>
        <w:t xml:space="preserve"> realizar consultas</w:t>
      </w:r>
      <w:r w:rsidR="00182AAC" w:rsidRPr="00D75CAF">
        <w:rPr>
          <w:rFonts w:ascii="Arial" w:hAnsi="Arial" w:cs="Arial"/>
          <w:sz w:val="22"/>
          <w:szCs w:val="22"/>
          <w:lang w:val="es-CO"/>
        </w:rPr>
        <w:t xml:space="preserve"> de los clientes </w:t>
      </w:r>
      <w:r w:rsidR="00C03CCB" w:rsidRPr="00D75CAF">
        <w:rPr>
          <w:rFonts w:ascii="Arial" w:hAnsi="Arial" w:cs="Arial"/>
          <w:sz w:val="22"/>
          <w:szCs w:val="22"/>
          <w:lang w:val="es-CO"/>
        </w:rPr>
        <w:t xml:space="preserve">en las listas vinculantes. </w:t>
      </w:r>
      <w:proofErr w:type="gramStart"/>
      <w:r w:rsidR="00C03CCB" w:rsidRPr="00D75CAF">
        <w:rPr>
          <w:rFonts w:ascii="Arial" w:hAnsi="Arial" w:cs="Arial"/>
          <w:sz w:val="22"/>
          <w:szCs w:val="22"/>
          <w:lang w:val="es-CO"/>
        </w:rPr>
        <w:t>en</w:t>
      </w:r>
      <w:proofErr w:type="gramEnd"/>
      <w:r w:rsidR="00C03CCB" w:rsidRPr="00D75CAF">
        <w:rPr>
          <w:rFonts w:ascii="Arial" w:hAnsi="Arial" w:cs="Arial"/>
          <w:sz w:val="22"/>
          <w:szCs w:val="22"/>
          <w:lang w:val="es-CO"/>
        </w:rPr>
        <w:t xml:space="preserve"> el evento de figurar algún vinculado, se debe reportar de inmediato al empleado de cumplimiento, quien someterá el caso a consideración del comité de cumplimiento para tomar una decisión final sobre la continuidad o no del cliente, y la conveniencia y razonabilidad </w:t>
      </w:r>
      <w:r w:rsidRPr="00D75CAF">
        <w:rPr>
          <w:rFonts w:ascii="Arial" w:hAnsi="Arial" w:cs="Arial"/>
          <w:sz w:val="22"/>
          <w:szCs w:val="22"/>
          <w:lang w:val="es-CO"/>
        </w:rPr>
        <w:t>de efectuar el reporte ROS</w:t>
      </w:r>
      <w:r w:rsidR="009E39CC" w:rsidRPr="00D75CAF">
        <w:rPr>
          <w:rFonts w:ascii="Arial" w:hAnsi="Arial" w:cs="Arial"/>
          <w:sz w:val="22"/>
          <w:szCs w:val="22"/>
          <w:lang w:val="es-CO"/>
        </w:rPr>
        <w:t>, y así mismo su socialización con la Gerencia</w:t>
      </w:r>
      <w:r w:rsidRPr="00D75CAF">
        <w:rPr>
          <w:rFonts w:ascii="Arial" w:hAnsi="Arial" w:cs="Arial"/>
          <w:sz w:val="22"/>
          <w:szCs w:val="22"/>
          <w:lang w:val="es-CO"/>
        </w:rPr>
        <w:t xml:space="preserve">.   </w:t>
      </w:r>
    </w:p>
    <w:p w14:paraId="7A33E566" w14:textId="77777777" w:rsidR="00361E3B" w:rsidRPr="00D75CAF" w:rsidRDefault="00361E3B" w:rsidP="00E207C8">
      <w:pPr>
        <w:overflowPunct/>
        <w:autoSpaceDE/>
        <w:autoSpaceDN/>
        <w:adjustRightInd/>
        <w:spacing w:before="0" w:after="0"/>
        <w:textAlignment w:val="auto"/>
        <w:rPr>
          <w:rFonts w:ascii="Arial" w:hAnsi="Arial" w:cs="Arial"/>
          <w:sz w:val="22"/>
          <w:szCs w:val="22"/>
          <w:lang w:val="es-CO"/>
        </w:rPr>
      </w:pPr>
    </w:p>
    <w:p w14:paraId="05AA7B66" w14:textId="5870DFB1" w:rsidR="00D02830" w:rsidRPr="00D75CAF" w:rsidRDefault="00204E49" w:rsidP="00B81000">
      <w:pPr>
        <w:pStyle w:val="Prrafodelista"/>
        <w:numPr>
          <w:ilvl w:val="0"/>
          <w:numId w:val="46"/>
        </w:numPr>
        <w:jc w:val="left"/>
        <w:outlineLvl w:val="4"/>
        <w:rPr>
          <w:rFonts w:cs="Arial"/>
          <w:b/>
          <w:sz w:val="22"/>
          <w:szCs w:val="22"/>
        </w:rPr>
      </w:pPr>
      <w:bookmarkStart w:id="130" w:name="_Toc199907047"/>
      <w:r w:rsidRPr="00D75CAF">
        <w:rPr>
          <w:rFonts w:cs="Arial"/>
          <w:b/>
          <w:sz w:val="22"/>
          <w:szCs w:val="22"/>
        </w:rPr>
        <w:t>Confirmación de D</w:t>
      </w:r>
      <w:r w:rsidR="00D02830" w:rsidRPr="00D75CAF">
        <w:rPr>
          <w:rFonts w:cs="Arial"/>
          <w:b/>
          <w:sz w:val="22"/>
          <w:szCs w:val="22"/>
        </w:rPr>
        <w:t>atos</w:t>
      </w:r>
      <w:bookmarkEnd w:id="130"/>
    </w:p>
    <w:p w14:paraId="784CA04A"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2EAE257A" w14:textId="722AE3C6"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Por medios idóneos propios o contratados se debe verificar la documentación y los datos suministrados por el cliente. </w:t>
      </w:r>
    </w:p>
    <w:p w14:paraId="69E0970E"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680FD6D7" w14:textId="6BB8A1AD"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Los directivos y colaborad</w:t>
      </w:r>
      <w:r w:rsidR="00335B45" w:rsidRPr="00D75CAF">
        <w:rPr>
          <w:rFonts w:ascii="Arial" w:hAnsi="Arial" w:cs="Arial"/>
          <w:sz w:val="22"/>
          <w:szCs w:val="22"/>
          <w:lang w:val="es-CO"/>
        </w:rPr>
        <w:t>ores de la Zona Franca Internacional de Pereira</w:t>
      </w:r>
      <w:r w:rsidRPr="00D75CAF">
        <w:rPr>
          <w:rFonts w:ascii="Arial" w:hAnsi="Arial" w:cs="Arial"/>
          <w:sz w:val="22"/>
          <w:szCs w:val="22"/>
          <w:lang w:val="es-CO"/>
        </w:rPr>
        <w:t xml:space="preserve"> están obligados a seguir todos los pasos necesarios para lograr la correcta identificación del cliente, aun cuando se trate de personas “recomendadas”. </w:t>
      </w:r>
    </w:p>
    <w:p w14:paraId="08A287ED" w14:textId="77777777" w:rsidR="00361E3B" w:rsidRPr="00D75CAF" w:rsidRDefault="00361E3B" w:rsidP="00E207C8">
      <w:pPr>
        <w:overflowPunct/>
        <w:autoSpaceDE/>
        <w:autoSpaceDN/>
        <w:adjustRightInd/>
        <w:spacing w:before="0" w:after="0"/>
        <w:textAlignment w:val="auto"/>
        <w:rPr>
          <w:rFonts w:ascii="Arial" w:hAnsi="Arial" w:cs="Arial"/>
          <w:b/>
          <w:sz w:val="22"/>
          <w:szCs w:val="22"/>
          <w:lang w:val="es-CO"/>
        </w:rPr>
      </w:pPr>
    </w:p>
    <w:p w14:paraId="42B1DF61" w14:textId="7A299373" w:rsidR="00D02830" w:rsidRPr="00D75CAF" w:rsidRDefault="00204E49" w:rsidP="00B81000">
      <w:pPr>
        <w:pStyle w:val="Prrafodelista"/>
        <w:numPr>
          <w:ilvl w:val="0"/>
          <w:numId w:val="46"/>
        </w:numPr>
        <w:jc w:val="left"/>
        <w:outlineLvl w:val="4"/>
        <w:rPr>
          <w:rFonts w:cs="Arial"/>
          <w:b/>
          <w:sz w:val="22"/>
          <w:szCs w:val="22"/>
        </w:rPr>
      </w:pPr>
      <w:bookmarkStart w:id="131" w:name="_Toc199907048"/>
      <w:r w:rsidRPr="00D75CAF">
        <w:rPr>
          <w:rFonts w:cs="Arial"/>
          <w:b/>
          <w:sz w:val="22"/>
          <w:szCs w:val="22"/>
        </w:rPr>
        <w:t>Seguimiento T</w:t>
      </w:r>
      <w:r w:rsidR="00D02830" w:rsidRPr="00D75CAF">
        <w:rPr>
          <w:rFonts w:cs="Arial"/>
          <w:b/>
          <w:sz w:val="22"/>
          <w:szCs w:val="22"/>
        </w:rPr>
        <w:t>ransaccional</w:t>
      </w:r>
      <w:bookmarkEnd w:id="131"/>
    </w:p>
    <w:p w14:paraId="3CD36DF2"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162DB15C"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Conocer a los clientes requiere identificarlos bien y estar alerta sobre sus operaciones para prevenir eventos de riesgo y detectar a tiempo  transacciones inusuales o sospechosas. </w:t>
      </w:r>
    </w:p>
    <w:p w14:paraId="69C74DB1" w14:textId="77777777" w:rsidR="00361E3B" w:rsidRPr="00D75CAF" w:rsidRDefault="00361E3B" w:rsidP="00E207C8">
      <w:pPr>
        <w:overflowPunct/>
        <w:autoSpaceDE/>
        <w:autoSpaceDN/>
        <w:adjustRightInd/>
        <w:spacing w:before="0" w:after="0"/>
        <w:textAlignment w:val="auto"/>
        <w:rPr>
          <w:rFonts w:ascii="Arial" w:hAnsi="Arial" w:cs="Arial"/>
          <w:sz w:val="22"/>
          <w:szCs w:val="22"/>
          <w:lang w:val="es-CO"/>
        </w:rPr>
      </w:pPr>
    </w:p>
    <w:p w14:paraId="71F9E518" w14:textId="37BCEFBB" w:rsidR="00D02830" w:rsidRPr="00D75CAF" w:rsidRDefault="00204E49" w:rsidP="00B81000">
      <w:pPr>
        <w:pStyle w:val="Prrafodelista"/>
        <w:numPr>
          <w:ilvl w:val="0"/>
          <w:numId w:val="46"/>
        </w:numPr>
        <w:jc w:val="left"/>
        <w:outlineLvl w:val="4"/>
        <w:rPr>
          <w:rFonts w:cs="Arial"/>
          <w:b/>
          <w:sz w:val="22"/>
          <w:szCs w:val="22"/>
        </w:rPr>
      </w:pPr>
      <w:bookmarkStart w:id="132" w:name="_Toc199907049"/>
      <w:r w:rsidRPr="00D75CAF">
        <w:rPr>
          <w:rFonts w:cs="Arial"/>
          <w:b/>
          <w:sz w:val="22"/>
          <w:szCs w:val="22"/>
        </w:rPr>
        <w:t>Actualización de I</w:t>
      </w:r>
      <w:r w:rsidR="00D02830" w:rsidRPr="00D75CAF">
        <w:rPr>
          <w:rFonts w:cs="Arial"/>
          <w:b/>
          <w:sz w:val="22"/>
          <w:szCs w:val="22"/>
        </w:rPr>
        <w:t>nformación</w:t>
      </w:r>
      <w:bookmarkEnd w:id="132"/>
    </w:p>
    <w:p w14:paraId="1AD6BF49"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6EC86172" w14:textId="4EC341B5" w:rsidR="007F0AD8" w:rsidRPr="00D75CAF" w:rsidRDefault="008B6A71" w:rsidP="00B57FEB">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Es responsabilidad del Proceso Jurídico</w:t>
      </w:r>
      <w:r w:rsidR="006A6D52" w:rsidRPr="00D75CAF">
        <w:rPr>
          <w:rFonts w:ascii="Arial" w:hAnsi="Arial" w:cs="Arial"/>
          <w:sz w:val="22"/>
          <w:szCs w:val="22"/>
          <w:lang w:val="es-CO"/>
        </w:rPr>
        <w:t xml:space="preserve"> y de Propiedad Horizontal </w:t>
      </w:r>
      <w:r w:rsidRPr="00D75CAF">
        <w:rPr>
          <w:rFonts w:ascii="Arial" w:hAnsi="Arial" w:cs="Arial"/>
          <w:sz w:val="22"/>
          <w:szCs w:val="22"/>
          <w:lang w:val="es-CO"/>
        </w:rPr>
        <w:t xml:space="preserve"> </w:t>
      </w:r>
      <w:r w:rsidR="00D02830" w:rsidRPr="00D75CAF">
        <w:rPr>
          <w:rFonts w:ascii="Arial" w:hAnsi="Arial" w:cs="Arial"/>
          <w:sz w:val="22"/>
          <w:szCs w:val="22"/>
          <w:lang w:val="es-CO"/>
        </w:rPr>
        <w:t xml:space="preserve">la actualización de la información del cliente de manera anual, la cual debe ser confirmada y debe dejarse constancia en el </w:t>
      </w:r>
      <w:r w:rsidR="00A56A4D" w:rsidRPr="00D75CAF">
        <w:rPr>
          <w:rFonts w:ascii="Arial" w:hAnsi="Arial" w:cs="Arial"/>
          <w:sz w:val="22"/>
          <w:szCs w:val="22"/>
          <w:lang w:val="es-CO"/>
        </w:rPr>
        <w:t>F</w:t>
      </w:r>
      <w:r w:rsidR="00B11A56" w:rsidRPr="00D75CAF">
        <w:rPr>
          <w:rFonts w:ascii="Arial" w:hAnsi="Arial" w:cs="Arial"/>
          <w:sz w:val="22"/>
          <w:szCs w:val="22"/>
          <w:lang w:val="es-CO"/>
        </w:rPr>
        <w:t>O-JU-02</w:t>
      </w:r>
      <w:r w:rsidR="00A56A4D" w:rsidRPr="00D75CAF">
        <w:rPr>
          <w:rFonts w:ascii="Arial" w:hAnsi="Arial" w:cs="Arial"/>
          <w:sz w:val="22"/>
          <w:szCs w:val="22"/>
          <w:lang w:val="es-CO"/>
        </w:rPr>
        <w:t xml:space="preserve"> – “Verificación de Antecedentes”. </w:t>
      </w:r>
      <w:bookmarkStart w:id="133" w:name="_Toc303759075"/>
    </w:p>
    <w:p w14:paraId="2F938A15" w14:textId="77777777" w:rsidR="00B57FEB" w:rsidRPr="00D75CAF" w:rsidRDefault="00B57FEB" w:rsidP="00B57FEB">
      <w:pPr>
        <w:overflowPunct/>
        <w:autoSpaceDE/>
        <w:autoSpaceDN/>
        <w:adjustRightInd/>
        <w:spacing w:before="0" w:after="0"/>
        <w:textAlignment w:val="auto"/>
        <w:rPr>
          <w:rFonts w:ascii="Arial" w:hAnsi="Arial" w:cs="Arial"/>
          <w:sz w:val="22"/>
          <w:szCs w:val="22"/>
          <w:lang w:val="es-CO"/>
        </w:rPr>
      </w:pPr>
    </w:p>
    <w:p w14:paraId="41957A4F" w14:textId="1B755E77" w:rsidR="00D02830" w:rsidRPr="00D75CAF" w:rsidRDefault="003D51C2" w:rsidP="00B81000">
      <w:pPr>
        <w:pStyle w:val="Prrafodelista"/>
        <w:keepNext/>
        <w:numPr>
          <w:ilvl w:val="0"/>
          <w:numId w:val="44"/>
        </w:numPr>
        <w:outlineLvl w:val="2"/>
        <w:rPr>
          <w:rFonts w:cs="Arial"/>
          <w:b/>
          <w:bCs/>
          <w:sz w:val="22"/>
          <w:szCs w:val="22"/>
          <w:lang w:val="es-ES_tradnl" w:eastAsia="es-CO"/>
        </w:rPr>
      </w:pPr>
      <w:r w:rsidRPr="00D75CAF">
        <w:rPr>
          <w:rFonts w:cs="Arial"/>
          <w:b/>
          <w:sz w:val="22"/>
          <w:szCs w:val="22"/>
        </w:rPr>
        <w:t>5</w:t>
      </w:r>
      <w:r w:rsidR="007F0AD8" w:rsidRPr="00D75CAF">
        <w:rPr>
          <w:rFonts w:cs="Arial"/>
          <w:b/>
          <w:sz w:val="22"/>
          <w:szCs w:val="22"/>
        </w:rPr>
        <w:t xml:space="preserve">. </w:t>
      </w:r>
      <w:r w:rsidR="00D02830" w:rsidRPr="00D75CAF">
        <w:rPr>
          <w:rFonts w:cs="Arial"/>
          <w:b/>
          <w:bCs/>
          <w:sz w:val="22"/>
          <w:szCs w:val="22"/>
          <w:lang w:val="es-ES_tradnl" w:eastAsia="es-CO"/>
        </w:rPr>
        <w:t>REGLAS PARA LA VINCULACIÓN DE SEGMENTOS ESPECIALES</w:t>
      </w:r>
      <w:bookmarkEnd w:id="133"/>
      <w:r w:rsidR="00D02830" w:rsidRPr="00D75CAF">
        <w:rPr>
          <w:rFonts w:cs="Arial"/>
          <w:b/>
          <w:bCs/>
          <w:sz w:val="22"/>
          <w:szCs w:val="22"/>
          <w:lang w:val="es-ES_tradnl" w:eastAsia="es-CO"/>
        </w:rPr>
        <w:t xml:space="preserve">    </w:t>
      </w:r>
    </w:p>
    <w:p w14:paraId="503CD0B9" w14:textId="77777777" w:rsidR="007F0AD8" w:rsidRPr="00D75CAF" w:rsidRDefault="007F0AD8" w:rsidP="00E207C8">
      <w:pPr>
        <w:pStyle w:val="Ttulo3"/>
        <w:numPr>
          <w:ilvl w:val="0"/>
          <w:numId w:val="0"/>
        </w:numPr>
        <w:spacing w:before="0" w:after="0"/>
        <w:rPr>
          <w:rFonts w:ascii="Arial" w:hAnsi="Arial" w:cs="Arial"/>
          <w:sz w:val="22"/>
          <w:szCs w:val="22"/>
        </w:rPr>
      </w:pPr>
      <w:bookmarkStart w:id="134" w:name="_Toc199907051"/>
      <w:bookmarkStart w:id="135" w:name="_Toc303759076"/>
    </w:p>
    <w:p w14:paraId="1E81F62D" w14:textId="77777777" w:rsidR="00D02830" w:rsidRPr="00D75CAF" w:rsidRDefault="00D02830" w:rsidP="00B81000">
      <w:pPr>
        <w:pStyle w:val="Ttulo3"/>
        <w:numPr>
          <w:ilvl w:val="0"/>
          <w:numId w:val="51"/>
        </w:numPr>
        <w:spacing w:before="0" w:after="0"/>
        <w:rPr>
          <w:rFonts w:ascii="Arial" w:hAnsi="Arial" w:cs="Arial"/>
          <w:sz w:val="22"/>
          <w:szCs w:val="22"/>
        </w:rPr>
      </w:pPr>
      <w:r w:rsidRPr="00D75CAF">
        <w:rPr>
          <w:rFonts w:ascii="Arial" w:hAnsi="Arial" w:cs="Arial"/>
          <w:sz w:val="22"/>
          <w:szCs w:val="22"/>
        </w:rPr>
        <w:t>Vinculación de PEP</w:t>
      </w:r>
      <w:bookmarkEnd w:id="134"/>
      <w:r w:rsidRPr="00D75CAF">
        <w:rPr>
          <w:rFonts w:ascii="Arial" w:hAnsi="Arial" w:cs="Arial"/>
          <w:sz w:val="22"/>
          <w:szCs w:val="22"/>
        </w:rPr>
        <w:t>”S</w:t>
      </w:r>
      <w:bookmarkEnd w:id="135"/>
    </w:p>
    <w:p w14:paraId="7ACDEF24"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1CE904BB" w14:textId="18391E00" w:rsidR="007F0AD8"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La Gerencia de la Zona </w:t>
      </w:r>
      <w:r w:rsidR="0025755C" w:rsidRPr="00D75CAF">
        <w:rPr>
          <w:rFonts w:ascii="Arial" w:hAnsi="Arial" w:cs="Arial"/>
          <w:sz w:val="22"/>
          <w:szCs w:val="22"/>
          <w:lang w:val="es-CO"/>
        </w:rPr>
        <w:t xml:space="preserve">Franca Internacional de Pereira </w:t>
      </w:r>
      <w:r w:rsidR="006A6D52" w:rsidRPr="00D75CAF">
        <w:rPr>
          <w:rFonts w:ascii="Arial" w:hAnsi="Arial" w:cs="Arial"/>
          <w:sz w:val="22"/>
          <w:szCs w:val="22"/>
          <w:lang w:val="es-CO"/>
        </w:rPr>
        <w:t xml:space="preserve">es el  único </w:t>
      </w:r>
      <w:r w:rsidRPr="00D75CAF">
        <w:rPr>
          <w:rFonts w:ascii="Arial" w:hAnsi="Arial" w:cs="Arial"/>
          <w:sz w:val="22"/>
          <w:szCs w:val="22"/>
          <w:lang w:val="es-CO"/>
        </w:rPr>
        <w:t>nivel autorizado para dar el visto bueno de vinculación de los prospectos de clientes PEP”S, entendiéndose como tales a personas naturales o extranjeras que por su perfil o por las funciones que desempeñan pueden estar expuestas en mayor grado al riesgo de LA/FT, tales como: los que manejan recursos públicos, los que manejan algún grado de poder público o gozan de reconocimiento público.</w:t>
      </w:r>
      <w:bookmarkStart w:id="136" w:name="_Toc303759077"/>
    </w:p>
    <w:p w14:paraId="3AC48CA3" w14:textId="77777777" w:rsidR="007F0AD8" w:rsidRPr="00D75CAF" w:rsidRDefault="007F0AD8" w:rsidP="00E207C8">
      <w:pPr>
        <w:overflowPunct/>
        <w:autoSpaceDE/>
        <w:autoSpaceDN/>
        <w:adjustRightInd/>
        <w:spacing w:before="0" w:after="0"/>
        <w:textAlignment w:val="auto"/>
        <w:rPr>
          <w:rFonts w:ascii="Arial" w:hAnsi="Arial" w:cs="Arial"/>
          <w:b/>
          <w:sz w:val="22"/>
          <w:szCs w:val="22"/>
          <w:lang w:val="es-CO"/>
        </w:rPr>
      </w:pPr>
    </w:p>
    <w:p w14:paraId="704166D6" w14:textId="32672A0A" w:rsidR="00D02830" w:rsidRPr="00D75CAF" w:rsidRDefault="00D02830" w:rsidP="00B81000">
      <w:pPr>
        <w:pStyle w:val="Prrafodelista"/>
        <w:numPr>
          <w:ilvl w:val="0"/>
          <w:numId w:val="52"/>
        </w:numPr>
        <w:rPr>
          <w:rFonts w:cs="Arial"/>
          <w:b/>
          <w:sz w:val="22"/>
          <w:szCs w:val="22"/>
        </w:rPr>
      </w:pPr>
      <w:r w:rsidRPr="00D75CAF">
        <w:rPr>
          <w:rFonts w:cs="Arial"/>
          <w:b/>
          <w:sz w:val="22"/>
          <w:szCs w:val="22"/>
        </w:rPr>
        <w:t>Vinculación de Segmentos o Actividades Económicas Críticas</w:t>
      </w:r>
      <w:bookmarkEnd w:id="136"/>
    </w:p>
    <w:p w14:paraId="1813177B"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lastRenderedPageBreak/>
        <w:t xml:space="preserve"> </w:t>
      </w:r>
    </w:p>
    <w:p w14:paraId="3DED4DFA" w14:textId="756A1EFA" w:rsidR="001F7CCC"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A este segmento corresponde personas o entidades que por la naturaleza de sus negocios, están más expuestos al LA/FT. Para su vinculación debe contar con el visto bueno de la </w:t>
      </w:r>
      <w:r w:rsidR="006A6D52" w:rsidRPr="00D75CAF">
        <w:rPr>
          <w:rFonts w:ascii="Arial" w:hAnsi="Arial" w:cs="Arial"/>
          <w:sz w:val="22"/>
          <w:szCs w:val="22"/>
          <w:lang w:val="es-CO"/>
        </w:rPr>
        <w:t>Gerencia</w:t>
      </w:r>
      <w:r w:rsidRPr="00D75CAF">
        <w:rPr>
          <w:rFonts w:ascii="Arial" w:hAnsi="Arial" w:cs="Arial"/>
          <w:sz w:val="22"/>
          <w:szCs w:val="22"/>
          <w:lang w:val="es-CO"/>
        </w:rPr>
        <w:t xml:space="preserve">, previo lleno de los requisitos normales exigidos para todo tipo de clientes. </w:t>
      </w:r>
    </w:p>
    <w:p w14:paraId="4884B563" w14:textId="77777777" w:rsidR="003D51C2" w:rsidRPr="00D75CAF" w:rsidRDefault="003D51C2" w:rsidP="006322CE">
      <w:pPr>
        <w:overflowPunct/>
        <w:autoSpaceDE/>
        <w:autoSpaceDN/>
        <w:adjustRightInd/>
        <w:spacing w:before="0" w:after="0"/>
        <w:textAlignment w:val="auto"/>
        <w:rPr>
          <w:rFonts w:ascii="Arial" w:hAnsi="Arial" w:cs="Arial"/>
          <w:b/>
          <w:sz w:val="22"/>
          <w:szCs w:val="22"/>
          <w:lang w:val="es-CO"/>
        </w:rPr>
      </w:pPr>
    </w:p>
    <w:p w14:paraId="53D55832" w14:textId="77777777" w:rsidR="000A7ACE" w:rsidRPr="00D75CAF" w:rsidRDefault="000A7ACE" w:rsidP="00E207C8">
      <w:pPr>
        <w:overflowPunct/>
        <w:autoSpaceDE/>
        <w:autoSpaceDN/>
        <w:adjustRightInd/>
        <w:spacing w:before="0" w:after="0"/>
        <w:textAlignment w:val="auto"/>
        <w:rPr>
          <w:rFonts w:ascii="Arial" w:hAnsi="Arial" w:cs="Arial"/>
          <w:sz w:val="22"/>
          <w:szCs w:val="22"/>
          <w:lang w:val="es-CO"/>
        </w:rPr>
      </w:pPr>
    </w:p>
    <w:p w14:paraId="3AA550FA" w14:textId="77777777" w:rsidR="000A7ACE" w:rsidRPr="00D75CAF" w:rsidRDefault="00D02830" w:rsidP="00B81000">
      <w:pPr>
        <w:pStyle w:val="Ttulo1"/>
        <w:numPr>
          <w:ilvl w:val="0"/>
          <w:numId w:val="35"/>
        </w:numPr>
        <w:spacing w:before="0" w:after="0"/>
        <w:rPr>
          <w:rFonts w:ascii="Arial" w:hAnsi="Arial" w:cs="Arial"/>
          <w:szCs w:val="22"/>
          <w:lang w:eastAsia="es-CO"/>
        </w:rPr>
      </w:pPr>
      <w:bookmarkStart w:id="137" w:name="_Toc303759078"/>
      <w:r w:rsidRPr="00D75CAF">
        <w:rPr>
          <w:rFonts w:ascii="Arial" w:hAnsi="Arial" w:cs="Arial"/>
          <w:szCs w:val="22"/>
          <w:lang w:eastAsia="es-CO"/>
        </w:rPr>
        <w:t>CONOCIMIENTO DEL MERCADO</w:t>
      </w:r>
      <w:bookmarkEnd w:id="137"/>
    </w:p>
    <w:p w14:paraId="7320665A" w14:textId="77777777" w:rsidR="00D02830" w:rsidRPr="00D75CAF" w:rsidRDefault="00D02830" w:rsidP="00E207C8">
      <w:pPr>
        <w:pStyle w:val="Ttulo1"/>
        <w:numPr>
          <w:ilvl w:val="0"/>
          <w:numId w:val="0"/>
        </w:numPr>
        <w:spacing w:before="0" w:after="0"/>
        <w:ind w:left="680"/>
        <w:rPr>
          <w:rFonts w:ascii="Arial" w:hAnsi="Arial" w:cs="Arial"/>
          <w:szCs w:val="22"/>
          <w:lang w:eastAsia="es-CO"/>
        </w:rPr>
      </w:pPr>
      <w:r w:rsidRPr="00D75CAF">
        <w:rPr>
          <w:rFonts w:ascii="Arial" w:hAnsi="Arial" w:cs="Arial"/>
          <w:szCs w:val="22"/>
          <w:lang w:eastAsia="es-CO"/>
        </w:rPr>
        <w:t xml:space="preserve">    </w:t>
      </w:r>
    </w:p>
    <w:p w14:paraId="3D037B3D" w14:textId="33937E44"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El conocimiento amplio de las operaciones y de las necesidades del cliente, la aplicación de las recomendaciones del GAFI, de la UIAF</w:t>
      </w:r>
      <w:r w:rsidR="0070792E" w:rsidRPr="00D75CAF">
        <w:rPr>
          <w:rFonts w:ascii="Arial" w:hAnsi="Arial" w:cs="Arial"/>
          <w:sz w:val="22"/>
          <w:szCs w:val="22"/>
          <w:lang w:val="es-CO"/>
        </w:rPr>
        <w:t>, el CIPAT, la OMA</w:t>
      </w:r>
      <w:r w:rsidRPr="00D75CAF">
        <w:rPr>
          <w:rFonts w:ascii="Arial" w:hAnsi="Arial" w:cs="Arial"/>
          <w:sz w:val="22"/>
          <w:szCs w:val="22"/>
          <w:lang w:val="es-CO"/>
        </w:rPr>
        <w:t xml:space="preserve"> y de otros entes nacionales e internacionales así como las</w:t>
      </w:r>
      <w:r w:rsidR="00182071" w:rsidRPr="00D75CAF">
        <w:rPr>
          <w:rFonts w:ascii="Arial" w:hAnsi="Arial" w:cs="Arial"/>
          <w:sz w:val="22"/>
          <w:szCs w:val="22"/>
          <w:lang w:val="es-CO"/>
        </w:rPr>
        <w:t xml:space="preserve"> experiencias tenidas</w:t>
      </w:r>
      <w:r w:rsidRPr="00D75CAF">
        <w:rPr>
          <w:rFonts w:ascii="Arial" w:hAnsi="Arial" w:cs="Arial"/>
          <w:sz w:val="22"/>
          <w:szCs w:val="22"/>
          <w:lang w:val="es-CO"/>
        </w:rPr>
        <w:t xml:space="preserve">, le permite a la Zona Franca </w:t>
      </w:r>
      <w:r w:rsidR="00182071" w:rsidRPr="00D75CAF">
        <w:rPr>
          <w:rFonts w:ascii="Arial" w:hAnsi="Arial" w:cs="Arial"/>
          <w:sz w:val="22"/>
          <w:szCs w:val="22"/>
          <w:lang w:val="es-CO"/>
        </w:rPr>
        <w:t xml:space="preserve">Internacional de Pereira </w:t>
      </w:r>
      <w:r w:rsidRPr="00D75CAF">
        <w:rPr>
          <w:rFonts w:ascii="Arial" w:hAnsi="Arial" w:cs="Arial"/>
          <w:sz w:val="22"/>
          <w:szCs w:val="22"/>
          <w:lang w:val="es-CO"/>
        </w:rPr>
        <w:t>formar un criterio razonable  para clasificar los clientes, lo cual ha facilitado establecer controles estrictos y profundizar en el conocimiento de sus actividades y en el comportamiento de sus movimientos frente a la capacidad instalada y a la actividad económica en que se desenvuelven.</w:t>
      </w:r>
    </w:p>
    <w:p w14:paraId="499BA668"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734BB60D" w14:textId="74E4D8B1" w:rsidR="00D02830" w:rsidRPr="00D75CAF" w:rsidRDefault="00182071"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El mercado de Zona Franca Internacional de Pereira S.A.S. U</w:t>
      </w:r>
      <w:r w:rsidR="00D02830" w:rsidRPr="00D75CAF">
        <w:rPr>
          <w:rFonts w:ascii="Arial" w:hAnsi="Arial" w:cs="Arial"/>
          <w:sz w:val="22"/>
          <w:szCs w:val="22"/>
          <w:lang w:val="es-CO"/>
        </w:rPr>
        <w:t>suario Operador</w:t>
      </w:r>
      <w:r w:rsidR="003D51C2" w:rsidRPr="00D75CAF">
        <w:rPr>
          <w:rFonts w:ascii="Arial" w:hAnsi="Arial" w:cs="Arial"/>
          <w:sz w:val="22"/>
          <w:szCs w:val="22"/>
          <w:lang w:val="es-CO"/>
        </w:rPr>
        <w:t xml:space="preserve"> de Zonas Francas</w:t>
      </w:r>
      <w:r w:rsidR="00D02830" w:rsidRPr="00D75CAF">
        <w:rPr>
          <w:rFonts w:ascii="Arial" w:hAnsi="Arial" w:cs="Arial"/>
          <w:sz w:val="22"/>
          <w:szCs w:val="22"/>
          <w:lang w:val="es-CO"/>
        </w:rPr>
        <w:t>, está enfocado hacia los siguientes sectores:</w:t>
      </w:r>
    </w:p>
    <w:p w14:paraId="3A93FB7F"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5A240AD5" w14:textId="38DDB206" w:rsidR="00D02830" w:rsidRPr="00D75CAF" w:rsidRDefault="00D02830" w:rsidP="00B81000">
      <w:pPr>
        <w:numPr>
          <w:ilvl w:val="0"/>
          <w:numId w:val="27"/>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Industrial</w:t>
      </w:r>
      <w:r w:rsidR="00182071" w:rsidRPr="00D75CAF">
        <w:rPr>
          <w:rFonts w:ascii="Arial" w:hAnsi="Arial" w:cs="Arial"/>
          <w:sz w:val="22"/>
          <w:szCs w:val="22"/>
          <w:lang w:val="es-CO"/>
        </w:rPr>
        <w:t>.</w:t>
      </w:r>
    </w:p>
    <w:p w14:paraId="33C06319" w14:textId="2C03714A" w:rsidR="00D02830" w:rsidRPr="00D75CAF" w:rsidRDefault="00D02830" w:rsidP="00B81000">
      <w:pPr>
        <w:numPr>
          <w:ilvl w:val="0"/>
          <w:numId w:val="27"/>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Servicios</w:t>
      </w:r>
      <w:r w:rsidR="00182071" w:rsidRPr="00D75CAF">
        <w:rPr>
          <w:rFonts w:ascii="Arial" w:hAnsi="Arial" w:cs="Arial"/>
          <w:sz w:val="22"/>
          <w:szCs w:val="22"/>
          <w:lang w:val="es-CO"/>
        </w:rPr>
        <w:t>.</w:t>
      </w:r>
    </w:p>
    <w:p w14:paraId="28AE842E" w14:textId="7EBA2BF3" w:rsidR="00516759" w:rsidRPr="00D75CAF" w:rsidRDefault="00182071" w:rsidP="00B81000">
      <w:pPr>
        <w:numPr>
          <w:ilvl w:val="0"/>
          <w:numId w:val="27"/>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Comercial.</w:t>
      </w:r>
      <w:bookmarkStart w:id="138" w:name="_Toc199907059"/>
      <w:bookmarkStart w:id="139" w:name="_Toc303759079"/>
    </w:p>
    <w:p w14:paraId="52231567" w14:textId="77777777" w:rsidR="00516759" w:rsidRPr="00D75CAF" w:rsidRDefault="00516759" w:rsidP="00E207C8">
      <w:pPr>
        <w:overflowPunct/>
        <w:autoSpaceDE/>
        <w:autoSpaceDN/>
        <w:adjustRightInd/>
        <w:spacing w:before="0" w:after="0"/>
        <w:ind w:left="720"/>
        <w:textAlignment w:val="auto"/>
        <w:rPr>
          <w:rFonts w:ascii="Arial" w:hAnsi="Arial" w:cs="Arial"/>
          <w:sz w:val="22"/>
          <w:szCs w:val="22"/>
          <w:lang w:val="es-CO"/>
        </w:rPr>
      </w:pPr>
    </w:p>
    <w:p w14:paraId="2755C4B2" w14:textId="3C5FC1DB" w:rsidR="00D02830" w:rsidRPr="00D75CAF" w:rsidRDefault="00516759" w:rsidP="00B81000">
      <w:pPr>
        <w:pStyle w:val="Prrafodelista"/>
        <w:keepNext/>
        <w:numPr>
          <w:ilvl w:val="0"/>
          <w:numId w:val="44"/>
        </w:numPr>
        <w:outlineLvl w:val="2"/>
        <w:rPr>
          <w:rFonts w:cs="Arial"/>
          <w:b/>
          <w:sz w:val="22"/>
          <w:szCs w:val="22"/>
        </w:rPr>
      </w:pPr>
      <w:r w:rsidRPr="00D75CAF">
        <w:rPr>
          <w:rFonts w:cs="Arial"/>
          <w:b/>
          <w:sz w:val="22"/>
          <w:szCs w:val="22"/>
        </w:rPr>
        <w:t>1. Conocimiento de las O</w:t>
      </w:r>
      <w:r w:rsidR="00807B90" w:rsidRPr="00D75CAF">
        <w:rPr>
          <w:rFonts w:cs="Arial"/>
          <w:b/>
          <w:sz w:val="22"/>
          <w:szCs w:val="22"/>
        </w:rPr>
        <w:t>peraciones</w:t>
      </w:r>
      <w:r w:rsidR="00D02830" w:rsidRPr="00D75CAF">
        <w:rPr>
          <w:rFonts w:cs="Arial"/>
          <w:b/>
          <w:sz w:val="22"/>
          <w:szCs w:val="22"/>
        </w:rPr>
        <w:t xml:space="preserve"> </w:t>
      </w:r>
      <w:bookmarkEnd w:id="138"/>
      <w:bookmarkEnd w:id="139"/>
    </w:p>
    <w:p w14:paraId="206795F1"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40EFF7A5" w14:textId="2616663A"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Una parte integral de la política efectiva de conocer al cliente, es el amplio conocimiento de las características básicas de las transacciones en las que se involucran habitualmente. En las relaciones normales de un cliente con la Zona Franca </w:t>
      </w:r>
      <w:r w:rsidR="005A5A10" w:rsidRPr="00D75CAF">
        <w:rPr>
          <w:rFonts w:ascii="Arial" w:hAnsi="Arial" w:cs="Arial"/>
          <w:sz w:val="22"/>
          <w:szCs w:val="22"/>
          <w:lang w:val="es-CO"/>
        </w:rPr>
        <w:t xml:space="preserve">Internacional de Pereira </w:t>
      </w:r>
      <w:r w:rsidRPr="00D75CAF">
        <w:rPr>
          <w:rFonts w:ascii="Arial" w:hAnsi="Arial" w:cs="Arial"/>
          <w:sz w:val="22"/>
          <w:szCs w:val="22"/>
          <w:lang w:val="es-CO"/>
        </w:rPr>
        <w:t>se debe estar alerta sobre transacciones anormales para:</w:t>
      </w:r>
    </w:p>
    <w:p w14:paraId="50FC5E84"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7CC2C52B" w14:textId="77777777" w:rsidR="00D02830" w:rsidRPr="00D75CAF" w:rsidRDefault="00D02830" w:rsidP="00B81000">
      <w:pPr>
        <w:numPr>
          <w:ilvl w:val="0"/>
          <w:numId w:val="10"/>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Establecer la frecuencia, volumen y características de las </w:t>
      </w:r>
      <w:r w:rsidR="00807B90" w:rsidRPr="00D75CAF">
        <w:rPr>
          <w:rFonts w:ascii="Arial" w:hAnsi="Arial" w:cs="Arial"/>
          <w:sz w:val="22"/>
          <w:szCs w:val="22"/>
          <w:lang w:val="es-CO"/>
        </w:rPr>
        <w:t>operaciones de lo</w:t>
      </w:r>
      <w:r w:rsidRPr="00D75CAF">
        <w:rPr>
          <w:rFonts w:ascii="Arial" w:hAnsi="Arial" w:cs="Arial"/>
          <w:sz w:val="22"/>
          <w:szCs w:val="22"/>
          <w:lang w:val="es-CO"/>
        </w:rPr>
        <w:t>s clientes</w:t>
      </w:r>
      <w:r w:rsidR="00807B90" w:rsidRPr="00D75CAF">
        <w:rPr>
          <w:rFonts w:ascii="Arial" w:hAnsi="Arial" w:cs="Arial"/>
          <w:sz w:val="22"/>
          <w:szCs w:val="22"/>
          <w:lang w:val="es-CO"/>
        </w:rPr>
        <w:t xml:space="preserve">, o que </w:t>
      </w:r>
      <w:r w:rsidRPr="00D75CAF">
        <w:rPr>
          <w:rFonts w:ascii="Arial" w:hAnsi="Arial" w:cs="Arial"/>
          <w:sz w:val="22"/>
          <w:szCs w:val="22"/>
          <w:lang w:val="es-CO"/>
        </w:rPr>
        <w:t xml:space="preserve">el volumen y movimientos de fondos de </w:t>
      </w:r>
      <w:r w:rsidR="00807B90" w:rsidRPr="00D75CAF">
        <w:rPr>
          <w:rFonts w:ascii="Arial" w:hAnsi="Arial" w:cs="Arial"/>
          <w:sz w:val="22"/>
          <w:szCs w:val="22"/>
          <w:lang w:val="es-CO"/>
        </w:rPr>
        <w:t>los</w:t>
      </w:r>
      <w:r w:rsidRPr="00D75CAF">
        <w:rPr>
          <w:rFonts w:ascii="Arial" w:hAnsi="Arial" w:cs="Arial"/>
          <w:sz w:val="22"/>
          <w:szCs w:val="22"/>
          <w:lang w:val="es-CO"/>
        </w:rPr>
        <w:t xml:space="preserve"> clientes guarden relación con la actividad económica de los mismos.</w:t>
      </w:r>
    </w:p>
    <w:p w14:paraId="5712ECF1"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0C18D02A" w14:textId="77777777" w:rsidR="00D02830" w:rsidRPr="00D75CAF" w:rsidRDefault="00D02830" w:rsidP="00B81000">
      <w:pPr>
        <w:numPr>
          <w:ilvl w:val="0"/>
          <w:numId w:val="10"/>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Identificar las </w:t>
      </w:r>
      <w:r w:rsidR="00807B90" w:rsidRPr="00D75CAF">
        <w:rPr>
          <w:rFonts w:ascii="Arial" w:hAnsi="Arial" w:cs="Arial"/>
          <w:sz w:val="22"/>
          <w:szCs w:val="22"/>
          <w:lang w:val="es-CO"/>
        </w:rPr>
        <w:t>operaciones inusuales de los clientes</w:t>
      </w:r>
      <w:r w:rsidRPr="00D75CAF">
        <w:rPr>
          <w:rFonts w:ascii="Arial" w:hAnsi="Arial" w:cs="Arial"/>
          <w:sz w:val="22"/>
          <w:szCs w:val="22"/>
          <w:lang w:val="es-CO"/>
        </w:rPr>
        <w:t>, las cuales deben confirmarse por medios prácticos y razonables, evitando vulnerar el principio de “buena fe” del cliente.</w:t>
      </w:r>
    </w:p>
    <w:p w14:paraId="2EF6A357" w14:textId="77777777" w:rsidR="00807B90" w:rsidRPr="00D75CAF" w:rsidRDefault="00807B90" w:rsidP="00E207C8">
      <w:pPr>
        <w:pStyle w:val="Prrafodelista"/>
        <w:rPr>
          <w:rFonts w:cs="Arial"/>
          <w:sz w:val="22"/>
          <w:szCs w:val="22"/>
        </w:rPr>
      </w:pPr>
    </w:p>
    <w:p w14:paraId="5CB32A6A" w14:textId="433098DB" w:rsidR="00D02830" w:rsidRPr="00D75CAF" w:rsidRDefault="00516759" w:rsidP="00B81000">
      <w:pPr>
        <w:pStyle w:val="Prrafodelista"/>
        <w:keepNext/>
        <w:numPr>
          <w:ilvl w:val="0"/>
          <w:numId w:val="44"/>
        </w:numPr>
        <w:outlineLvl w:val="2"/>
        <w:rPr>
          <w:rFonts w:cs="Arial"/>
          <w:b/>
          <w:sz w:val="22"/>
          <w:szCs w:val="22"/>
        </w:rPr>
      </w:pPr>
      <w:bookmarkStart w:id="140" w:name="_Toc199907060"/>
      <w:bookmarkStart w:id="141" w:name="_Toc303759080"/>
      <w:r w:rsidRPr="00D75CAF">
        <w:rPr>
          <w:rFonts w:cs="Arial"/>
          <w:b/>
          <w:sz w:val="22"/>
          <w:szCs w:val="22"/>
        </w:rPr>
        <w:t xml:space="preserve">2. </w:t>
      </w:r>
      <w:r w:rsidR="0070792E" w:rsidRPr="00D75CAF">
        <w:rPr>
          <w:rFonts w:cs="Arial"/>
          <w:b/>
          <w:sz w:val="22"/>
          <w:szCs w:val="22"/>
        </w:rPr>
        <w:t xml:space="preserve">Seguimiento a </w:t>
      </w:r>
      <w:r w:rsidR="00D02830" w:rsidRPr="00D75CAF">
        <w:rPr>
          <w:rFonts w:cs="Arial"/>
          <w:b/>
          <w:sz w:val="22"/>
          <w:szCs w:val="22"/>
        </w:rPr>
        <w:t xml:space="preserve"> Clientes Nuevos</w:t>
      </w:r>
      <w:bookmarkEnd w:id="140"/>
      <w:bookmarkEnd w:id="141"/>
      <w:r w:rsidR="00D02830" w:rsidRPr="00D75CAF">
        <w:rPr>
          <w:rFonts w:cs="Arial"/>
          <w:b/>
          <w:sz w:val="22"/>
          <w:szCs w:val="22"/>
        </w:rPr>
        <w:t xml:space="preserve">   </w:t>
      </w:r>
    </w:p>
    <w:p w14:paraId="606F0D08"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42969B81" w14:textId="2274EBC1" w:rsidR="006322CE"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Cuando se realiza la vinculación de un nuevo cliente, </w:t>
      </w:r>
      <w:r w:rsidR="0070792E" w:rsidRPr="00D75CAF">
        <w:rPr>
          <w:rFonts w:ascii="Arial" w:hAnsi="Arial" w:cs="Arial"/>
          <w:sz w:val="22"/>
          <w:szCs w:val="22"/>
          <w:lang w:val="es-CO"/>
        </w:rPr>
        <w:t xml:space="preserve">se </w:t>
      </w:r>
      <w:proofErr w:type="spellStart"/>
      <w:r w:rsidR="0070792E" w:rsidRPr="00D75CAF">
        <w:rPr>
          <w:rFonts w:ascii="Arial" w:hAnsi="Arial" w:cs="Arial"/>
          <w:sz w:val="22"/>
          <w:szCs w:val="22"/>
          <w:lang w:val="es-CO"/>
        </w:rPr>
        <w:t>relizará</w:t>
      </w:r>
      <w:proofErr w:type="spellEnd"/>
      <w:r w:rsidR="0070792E" w:rsidRPr="00D75CAF">
        <w:rPr>
          <w:rFonts w:ascii="Arial" w:hAnsi="Arial" w:cs="Arial"/>
          <w:sz w:val="22"/>
          <w:szCs w:val="22"/>
          <w:lang w:val="es-CO"/>
        </w:rPr>
        <w:t xml:space="preserve"> un </w:t>
      </w:r>
      <w:proofErr w:type="spellStart"/>
      <w:r w:rsidR="0070792E" w:rsidRPr="00D75CAF">
        <w:rPr>
          <w:rFonts w:ascii="Arial" w:hAnsi="Arial" w:cs="Arial"/>
          <w:sz w:val="22"/>
          <w:szCs w:val="22"/>
          <w:lang w:val="es-CO"/>
        </w:rPr>
        <w:t>segumiento</w:t>
      </w:r>
      <w:proofErr w:type="spellEnd"/>
      <w:r w:rsidR="0070792E" w:rsidRPr="00D75CAF">
        <w:rPr>
          <w:rFonts w:ascii="Arial" w:hAnsi="Arial" w:cs="Arial"/>
          <w:sz w:val="22"/>
          <w:szCs w:val="22"/>
          <w:lang w:val="es-CO"/>
        </w:rPr>
        <w:t xml:space="preserve"> durante los primeros seis (6) meses de operación, </w:t>
      </w:r>
      <w:r w:rsidR="00AB61E1" w:rsidRPr="00D75CAF">
        <w:rPr>
          <w:rFonts w:ascii="Arial" w:hAnsi="Arial" w:cs="Arial"/>
          <w:sz w:val="22"/>
          <w:szCs w:val="22"/>
          <w:lang w:val="es-CO"/>
        </w:rPr>
        <w:t xml:space="preserve">con el fin de </w:t>
      </w:r>
      <w:r w:rsidR="0070792E" w:rsidRPr="00D75CAF">
        <w:rPr>
          <w:rFonts w:ascii="Arial" w:hAnsi="Arial" w:cs="Arial"/>
          <w:sz w:val="22"/>
          <w:szCs w:val="22"/>
          <w:lang w:val="es-CO"/>
        </w:rPr>
        <w:t xml:space="preserve"> establece</w:t>
      </w:r>
      <w:r w:rsidR="00572874" w:rsidRPr="00D75CAF">
        <w:rPr>
          <w:rFonts w:ascii="Arial" w:hAnsi="Arial" w:cs="Arial"/>
          <w:sz w:val="22"/>
          <w:szCs w:val="22"/>
          <w:lang w:val="es-CO"/>
        </w:rPr>
        <w:t>r la frecuencia, volumen y carac</w:t>
      </w:r>
      <w:r w:rsidR="0070792E" w:rsidRPr="00D75CAF">
        <w:rPr>
          <w:rFonts w:ascii="Arial" w:hAnsi="Arial" w:cs="Arial"/>
          <w:sz w:val="22"/>
          <w:szCs w:val="22"/>
          <w:lang w:val="es-CO"/>
        </w:rPr>
        <w:t>terísticas de las operaciones</w:t>
      </w:r>
      <w:r w:rsidRPr="00D75CAF">
        <w:rPr>
          <w:rFonts w:ascii="Arial" w:hAnsi="Arial" w:cs="Arial"/>
          <w:sz w:val="22"/>
          <w:szCs w:val="22"/>
          <w:lang w:val="es-CO"/>
        </w:rPr>
        <w:t xml:space="preserve">, según la actividad </w:t>
      </w:r>
      <w:proofErr w:type="spellStart"/>
      <w:r w:rsidR="00572874" w:rsidRPr="00D75CAF">
        <w:rPr>
          <w:rFonts w:ascii="Arial" w:hAnsi="Arial" w:cs="Arial"/>
          <w:sz w:val="22"/>
          <w:szCs w:val="22"/>
          <w:lang w:val="es-CO"/>
        </w:rPr>
        <w:t>economica</w:t>
      </w:r>
      <w:proofErr w:type="spellEnd"/>
      <w:r w:rsidR="00572874" w:rsidRPr="00D75CAF">
        <w:rPr>
          <w:rFonts w:ascii="Arial" w:hAnsi="Arial" w:cs="Arial"/>
          <w:sz w:val="22"/>
          <w:szCs w:val="22"/>
          <w:lang w:val="es-CO"/>
        </w:rPr>
        <w:t xml:space="preserve"> par</w:t>
      </w:r>
      <w:r w:rsidR="00AB61E1" w:rsidRPr="00D75CAF">
        <w:rPr>
          <w:rFonts w:ascii="Arial" w:hAnsi="Arial" w:cs="Arial"/>
          <w:sz w:val="22"/>
          <w:szCs w:val="22"/>
          <w:lang w:val="es-CO"/>
        </w:rPr>
        <w:t>a</w:t>
      </w:r>
      <w:r w:rsidR="00572874" w:rsidRPr="00D75CAF">
        <w:rPr>
          <w:rFonts w:ascii="Arial" w:hAnsi="Arial" w:cs="Arial"/>
          <w:sz w:val="22"/>
          <w:szCs w:val="22"/>
          <w:lang w:val="es-CO"/>
        </w:rPr>
        <w:t xml:space="preserve"> </w:t>
      </w:r>
      <w:r w:rsidR="00AB61E1" w:rsidRPr="00D75CAF">
        <w:rPr>
          <w:rFonts w:ascii="Arial" w:hAnsi="Arial" w:cs="Arial"/>
          <w:sz w:val="22"/>
          <w:szCs w:val="22"/>
          <w:lang w:val="es-CO"/>
        </w:rPr>
        <w:t>la cual fue calificado.</w:t>
      </w:r>
    </w:p>
    <w:p w14:paraId="710741F9" w14:textId="77777777" w:rsidR="006322CE" w:rsidRPr="00D75CAF" w:rsidRDefault="006322CE" w:rsidP="006322CE">
      <w:pPr>
        <w:pStyle w:val="Ttulo1"/>
      </w:pPr>
      <w:r w:rsidRPr="00D75CAF">
        <w:lastRenderedPageBreak/>
        <w:t>Vinculación de nuevos Copropietarios:</w:t>
      </w:r>
    </w:p>
    <w:p w14:paraId="3E7AEAAA" w14:textId="77777777" w:rsidR="006322CE" w:rsidRPr="00D75CAF" w:rsidRDefault="006322CE" w:rsidP="006322CE">
      <w:r w:rsidRPr="00D75CAF">
        <w:t>Teniendo en cuenta que por  Ley,  la Zona Franca Internacional de Pereira S.A.S. Usuario Operador de Zonas Francas, es el Administrador de la Agrupación Zona Franca Internacional de Pereira- Propiedad Horizontal, debe velar por que las negociaciones inmobiliarias que realicen los copropietarios, sean realizadas  con absoluta transparencia, para lo cual ejercerá los controles previos a cada una de las negociaciones, exigiendo los siguientes documentos:</w:t>
      </w:r>
    </w:p>
    <w:p w14:paraId="0C894351" w14:textId="3BAC66CA" w:rsidR="006322CE" w:rsidRPr="00D75CAF" w:rsidRDefault="006322CE" w:rsidP="006322CE">
      <w:pPr>
        <w:pStyle w:val="Prrafodelista"/>
        <w:numPr>
          <w:ilvl w:val="0"/>
          <w:numId w:val="59"/>
        </w:numPr>
        <w:rPr>
          <w:rFonts w:ascii="Tahoma" w:hAnsi="Tahoma" w:cs="Tahoma"/>
          <w:sz w:val="22"/>
          <w:szCs w:val="22"/>
        </w:rPr>
      </w:pPr>
      <w:r w:rsidRPr="00D75CAF">
        <w:rPr>
          <w:rFonts w:ascii="Tahoma" w:hAnsi="Tahoma" w:cs="Tahoma"/>
          <w:sz w:val="22"/>
          <w:szCs w:val="22"/>
        </w:rPr>
        <w:t>Certificado de Cámara de Comercio y Fotocopia del Representante Legal en caso de quien adquiera el inmueble sea  una persona jurídica.</w:t>
      </w:r>
      <w:r w:rsidR="00F46617" w:rsidRPr="00D75CAF">
        <w:rPr>
          <w:rFonts w:ascii="Tahoma" w:hAnsi="Tahoma" w:cs="Tahoma"/>
          <w:sz w:val="22"/>
          <w:szCs w:val="22"/>
        </w:rPr>
        <w:t xml:space="preserve"> </w:t>
      </w:r>
    </w:p>
    <w:p w14:paraId="08E83FD0" w14:textId="36A5C567" w:rsidR="006322CE" w:rsidRPr="00D75CAF" w:rsidRDefault="006322CE" w:rsidP="006322CE">
      <w:pPr>
        <w:pStyle w:val="Prrafodelista"/>
        <w:numPr>
          <w:ilvl w:val="0"/>
          <w:numId w:val="59"/>
        </w:numPr>
        <w:rPr>
          <w:rFonts w:ascii="Tahoma" w:hAnsi="Tahoma" w:cs="Tahoma"/>
          <w:sz w:val="22"/>
          <w:szCs w:val="22"/>
        </w:rPr>
      </w:pPr>
      <w:r w:rsidRPr="00D75CAF">
        <w:rPr>
          <w:rFonts w:ascii="Tahoma" w:hAnsi="Tahoma" w:cs="Tahoma"/>
          <w:sz w:val="22"/>
          <w:szCs w:val="22"/>
        </w:rPr>
        <w:t xml:space="preserve">Fotocopia de la cédula de ciudadanía </w:t>
      </w:r>
      <w:r w:rsidR="00E92C8A" w:rsidRPr="00D75CAF">
        <w:rPr>
          <w:rFonts w:ascii="Tahoma" w:hAnsi="Tahoma" w:cs="Tahoma"/>
          <w:sz w:val="22"/>
          <w:szCs w:val="22"/>
        </w:rPr>
        <w:t>cuando se trate de personal natural</w:t>
      </w:r>
      <w:ins w:id="142" w:author="Elízabeth García Hernández" w:date="2018-06-25T20:02:00Z">
        <w:r w:rsidR="00352D68" w:rsidRPr="00D75CAF">
          <w:rPr>
            <w:rFonts w:ascii="Tahoma" w:hAnsi="Tahoma" w:cs="Tahoma"/>
            <w:sz w:val="22"/>
            <w:szCs w:val="22"/>
          </w:rPr>
          <w:t>.</w:t>
        </w:r>
      </w:ins>
    </w:p>
    <w:p w14:paraId="50E4C9AE" w14:textId="1092C9ED" w:rsidR="006322CE" w:rsidRPr="00D75CAF" w:rsidRDefault="006322CE" w:rsidP="006322CE">
      <w:pPr>
        <w:pStyle w:val="Prrafodelista"/>
        <w:numPr>
          <w:ilvl w:val="0"/>
          <w:numId w:val="59"/>
        </w:numPr>
        <w:rPr>
          <w:rFonts w:ascii="Tahoma" w:hAnsi="Tahoma" w:cs="Tahoma"/>
          <w:sz w:val="22"/>
          <w:szCs w:val="22"/>
        </w:rPr>
      </w:pPr>
      <w:r w:rsidRPr="00D75CAF">
        <w:rPr>
          <w:rFonts w:ascii="Tahoma" w:hAnsi="Tahoma" w:cs="Tahoma"/>
          <w:sz w:val="22"/>
          <w:szCs w:val="22"/>
        </w:rPr>
        <w:t>Rut actualizado</w:t>
      </w:r>
      <w:ins w:id="143" w:author="Elízabeth García Hernández" w:date="2018-06-25T20:02:00Z">
        <w:r w:rsidR="00352D68" w:rsidRPr="00D75CAF">
          <w:rPr>
            <w:rFonts w:ascii="Tahoma" w:hAnsi="Tahoma" w:cs="Tahoma"/>
            <w:sz w:val="22"/>
            <w:szCs w:val="22"/>
          </w:rPr>
          <w:t>.</w:t>
        </w:r>
      </w:ins>
    </w:p>
    <w:p w14:paraId="7419FE1C" w14:textId="6A5943D7" w:rsidR="006322CE" w:rsidRPr="00D75CAF" w:rsidRDefault="006322CE" w:rsidP="006322CE">
      <w:pPr>
        <w:pStyle w:val="Prrafodelista"/>
        <w:numPr>
          <w:ilvl w:val="0"/>
          <w:numId w:val="59"/>
        </w:numPr>
        <w:rPr>
          <w:rFonts w:ascii="Tahoma" w:hAnsi="Tahoma" w:cs="Tahoma"/>
          <w:sz w:val="22"/>
          <w:szCs w:val="22"/>
        </w:rPr>
      </w:pPr>
      <w:r w:rsidRPr="00D75CAF">
        <w:rPr>
          <w:rFonts w:ascii="Tahoma" w:hAnsi="Tahoma" w:cs="Tahoma"/>
          <w:sz w:val="22"/>
          <w:szCs w:val="22"/>
        </w:rPr>
        <w:t>Dos (2) referencias comerciales</w:t>
      </w:r>
      <w:ins w:id="144" w:author="Elízabeth García Hernández" w:date="2018-06-25T20:02:00Z">
        <w:r w:rsidR="00352D68" w:rsidRPr="00D75CAF">
          <w:rPr>
            <w:rFonts w:ascii="Tahoma" w:hAnsi="Tahoma" w:cs="Tahoma"/>
            <w:sz w:val="22"/>
            <w:szCs w:val="22"/>
          </w:rPr>
          <w:t>.</w:t>
        </w:r>
      </w:ins>
    </w:p>
    <w:p w14:paraId="58E2CA8D" w14:textId="10F8C2B0" w:rsidR="006322CE" w:rsidRPr="00D75CAF" w:rsidRDefault="006322CE" w:rsidP="006322CE">
      <w:pPr>
        <w:pStyle w:val="Prrafodelista"/>
        <w:numPr>
          <w:ilvl w:val="0"/>
          <w:numId w:val="59"/>
        </w:numPr>
        <w:rPr>
          <w:rFonts w:ascii="Tahoma" w:hAnsi="Tahoma" w:cs="Tahoma"/>
          <w:sz w:val="22"/>
          <w:szCs w:val="22"/>
        </w:rPr>
      </w:pPr>
      <w:r w:rsidRPr="00D75CAF">
        <w:rPr>
          <w:rFonts w:ascii="Tahoma" w:hAnsi="Tahoma" w:cs="Tahoma"/>
          <w:sz w:val="22"/>
          <w:szCs w:val="22"/>
        </w:rPr>
        <w:t>Estados Financieros  al último corte con sus respectivas notas aclaratorias</w:t>
      </w:r>
      <w:ins w:id="145" w:author="Elízabeth García Hernández" w:date="2018-06-25T20:03:00Z">
        <w:r w:rsidR="00352D68" w:rsidRPr="00D75CAF">
          <w:rPr>
            <w:rFonts w:ascii="Tahoma" w:hAnsi="Tahoma" w:cs="Tahoma"/>
            <w:sz w:val="22"/>
            <w:szCs w:val="22"/>
          </w:rPr>
          <w:t>,</w:t>
        </w:r>
      </w:ins>
      <w:r w:rsidR="00E92C8A" w:rsidRPr="00D75CAF">
        <w:rPr>
          <w:rFonts w:ascii="Tahoma" w:hAnsi="Tahoma" w:cs="Tahoma"/>
          <w:sz w:val="22"/>
          <w:szCs w:val="22"/>
        </w:rPr>
        <w:t xml:space="preserve"> cuando aplique</w:t>
      </w:r>
      <w:ins w:id="146" w:author="Elízabeth García Hernández" w:date="2018-06-25T20:03:00Z">
        <w:r w:rsidR="00352D68" w:rsidRPr="00D75CAF">
          <w:rPr>
            <w:rFonts w:ascii="Tahoma" w:hAnsi="Tahoma" w:cs="Tahoma"/>
            <w:sz w:val="22"/>
            <w:szCs w:val="22"/>
          </w:rPr>
          <w:t>.</w:t>
        </w:r>
      </w:ins>
    </w:p>
    <w:p w14:paraId="5D66B65A" w14:textId="3251A64A" w:rsidR="00E92C8A" w:rsidRPr="00D75CAF" w:rsidRDefault="00E92C8A" w:rsidP="006322CE">
      <w:pPr>
        <w:pStyle w:val="Prrafodelista"/>
        <w:numPr>
          <w:ilvl w:val="0"/>
          <w:numId w:val="59"/>
        </w:numPr>
        <w:rPr>
          <w:rFonts w:ascii="Tahoma" w:hAnsi="Tahoma" w:cs="Tahoma"/>
          <w:sz w:val="22"/>
          <w:szCs w:val="22"/>
        </w:rPr>
      </w:pPr>
      <w:r w:rsidRPr="00D75CAF">
        <w:rPr>
          <w:rFonts w:ascii="Tahoma" w:hAnsi="Tahoma" w:cs="Tahoma"/>
          <w:sz w:val="22"/>
          <w:szCs w:val="22"/>
        </w:rPr>
        <w:t>Declaración de renta del último año</w:t>
      </w:r>
      <w:ins w:id="147" w:author="Elízabeth García Hernández" w:date="2018-06-25T20:03:00Z">
        <w:r w:rsidR="00352D68" w:rsidRPr="00D75CAF">
          <w:rPr>
            <w:rFonts w:ascii="Tahoma" w:hAnsi="Tahoma" w:cs="Tahoma"/>
            <w:sz w:val="22"/>
            <w:szCs w:val="22"/>
          </w:rPr>
          <w:t>.</w:t>
        </w:r>
      </w:ins>
      <w:r w:rsidRPr="00D75CAF">
        <w:rPr>
          <w:rFonts w:ascii="Tahoma" w:hAnsi="Tahoma" w:cs="Tahoma"/>
          <w:sz w:val="22"/>
          <w:szCs w:val="22"/>
        </w:rPr>
        <w:t xml:space="preserve"> </w:t>
      </w:r>
    </w:p>
    <w:p w14:paraId="0F816E60" w14:textId="5595D1FD" w:rsidR="006322CE" w:rsidRPr="00D75CAF" w:rsidRDefault="006322CE" w:rsidP="006322CE">
      <w:pPr>
        <w:pStyle w:val="Prrafodelista"/>
        <w:numPr>
          <w:ilvl w:val="0"/>
          <w:numId w:val="59"/>
        </w:numPr>
        <w:rPr>
          <w:rFonts w:ascii="Tahoma" w:hAnsi="Tahoma" w:cs="Tahoma"/>
          <w:sz w:val="22"/>
          <w:szCs w:val="22"/>
        </w:rPr>
      </w:pPr>
      <w:r w:rsidRPr="00D75CAF">
        <w:rPr>
          <w:rFonts w:ascii="Tahoma" w:hAnsi="Tahoma" w:cs="Tahoma"/>
          <w:sz w:val="22"/>
          <w:szCs w:val="22"/>
        </w:rPr>
        <w:t xml:space="preserve">Certificación de </w:t>
      </w:r>
      <w:ins w:id="148" w:author="Elízabeth García Hernández" w:date="2018-06-25T20:03:00Z">
        <w:r w:rsidR="00352D68" w:rsidRPr="00D75CAF">
          <w:rPr>
            <w:rFonts w:ascii="Tahoma" w:hAnsi="Tahoma" w:cs="Tahoma"/>
            <w:sz w:val="22"/>
            <w:szCs w:val="22"/>
          </w:rPr>
          <w:t>o</w:t>
        </w:r>
      </w:ins>
      <w:del w:id="149" w:author="Elízabeth García Hernández" w:date="2018-06-25T20:03:00Z">
        <w:r w:rsidRPr="00D75CAF" w:rsidDel="00352D68">
          <w:rPr>
            <w:rFonts w:ascii="Tahoma" w:hAnsi="Tahoma" w:cs="Tahoma"/>
            <w:sz w:val="22"/>
            <w:szCs w:val="22"/>
          </w:rPr>
          <w:delText>O</w:delText>
        </w:r>
      </w:del>
      <w:r w:rsidRPr="00D75CAF">
        <w:rPr>
          <w:rFonts w:ascii="Tahoma" w:hAnsi="Tahoma" w:cs="Tahoma"/>
          <w:sz w:val="22"/>
          <w:szCs w:val="22"/>
        </w:rPr>
        <w:t xml:space="preserve">rigen de </w:t>
      </w:r>
      <w:ins w:id="150" w:author="Elízabeth García Hernández" w:date="2018-06-25T20:03:00Z">
        <w:r w:rsidR="00352D68" w:rsidRPr="00D75CAF">
          <w:rPr>
            <w:rFonts w:ascii="Tahoma" w:hAnsi="Tahoma" w:cs="Tahoma"/>
            <w:sz w:val="22"/>
            <w:szCs w:val="22"/>
          </w:rPr>
          <w:t>f</w:t>
        </w:r>
      </w:ins>
      <w:del w:id="151" w:author="Elízabeth García Hernández" w:date="2018-06-25T20:03:00Z">
        <w:r w:rsidRPr="00D75CAF" w:rsidDel="00352D68">
          <w:rPr>
            <w:rFonts w:ascii="Tahoma" w:hAnsi="Tahoma" w:cs="Tahoma"/>
            <w:sz w:val="22"/>
            <w:szCs w:val="22"/>
          </w:rPr>
          <w:delText>F</w:delText>
        </w:r>
      </w:del>
      <w:r w:rsidRPr="00D75CAF">
        <w:rPr>
          <w:rFonts w:ascii="Tahoma" w:hAnsi="Tahoma" w:cs="Tahoma"/>
          <w:sz w:val="22"/>
          <w:szCs w:val="22"/>
        </w:rPr>
        <w:t>ondos</w:t>
      </w:r>
      <w:ins w:id="152" w:author="Elízabeth García Hernández" w:date="2018-06-25T20:03:00Z">
        <w:r w:rsidR="00352D68" w:rsidRPr="00D75CAF">
          <w:rPr>
            <w:rFonts w:ascii="Tahoma" w:hAnsi="Tahoma" w:cs="Tahoma"/>
            <w:sz w:val="22"/>
            <w:szCs w:val="22"/>
          </w:rPr>
          <w:t>.</w:t>
        </w:r>
      </w:ins>
    </w:p>
    <w:p w14:paraId="5FF032D7" w14:textId="1E03CB63" w:rsidR="00F46617" w:rsidRPr="00D75CAF" w:rsidRDefault="00F46617" w:rsidP="006322CE">
      <w:pPr>
        <w:pStyle w:val="Prrafodelista"/>
        <w:numPr>
          <w:ilvl w:val="0"/>
          <w:numId w:val="59"/>
        </w:numPr>
        <w:rPr>
          <w:rFonts w:ascii="Tahoma" w:hAnsi="Tahoma" w:cs="Tahoma"/>
          <w:sz w:val="22"/>
          <w:szCs w:val="22"/>
        </w:rPr>
      </w:pPr>
      <w:r w:rsidRPr="00D75CAF">
        <w:rPr>
          <w:rFonts w:ascii="Tahoma" w:hAnsi="Tahoma" w:cs="Tahoma"/>
          <w:sz w:val="22"/>
          <w:szCs w:val="22"/>
        </w:rPr>
        <w:t xml:space="preserve">Cuando quien adquiera sea una sociedad por acciones se deberá acompañar la certificación accionaria debidamente suscrita por contador público y/o </w:t>
      </w:r>
      <w:ins w:id="153" w:author="Elízabeth García Hernández" w:date="2018-06-25T20:03:00Z">
        <w:r w:rsidR="00A44519" w:rsidRPr="00D75CAF">
          <w:rPr>
            <w:rFonts w:ascii="Tahoma" w:hAnsi="Tahoma" w:cs="Tahoma"/>
            <w:sz w:val="22"/>
            <w:szCs w:val="22"/>
          </w:rPr>
          <w:t>r</w:t>
        </w:r>
      </w:ins>
      <w:del w:id="154" w:author="Elízabeth García Hernández" w:date="2018-06-25T20:03:00Z">
        <w:r w:rsidRPr="00D75CAF" w:rsidDel="00A44519">
          <w:rPr>
            <w:rFonts w:ascii="Tahoma" w:hAnsi="Tahoma" w:cs="Tahoma"/>
            <w:sz w:val="22"/>
            <w:szCs w:val="22"/>
          </w:rPr>
          <w:delText>R</w:delText>
        </w:r>
      </w:del>
      <w:r w:rsidRPr="00D75CAF">
        <w:rPr>
          <w:rFonts w:ascii="Tahoma" w:hAnsi="Tahoma" w:cs="Tahoma"/>
          <w:sz w:val="22"/>
          <w:szCs w:val="22"/>
        </w:rPr>
        <w:t xml:space="preserve">evisor </w:t>
      </w:r>
      <w:ins w:id="155" w:author="Elízabeth García Hernández" w:date="2018-06-25T20:03:00Z">
        <w:r w:rsidR="00A44519" w:rsidRPr="00D75CAF">
          <w:rPr>
            <w:rFonts w:ascii="Tahoma" w:hAnsi="Tahoma" w:cs="Tahoma"/>
            <w:sz w:val="22"/>
            <w:szCs w:val="22"/>
          </w:rPr>
          <w:t>f</w:t>
        </w:r>
      </w:ins>
      <w:del w:id="156" w:author="Elízabeth García Hernández" w:date="2018-06-25T20:03:00Z">
        <w:r w:rsidRPr="00D75CAF" w:rsidDel="00A44519">
          <w:rPr>
            <w:rFonts w:ascii="Tahoma" w:hAnsi="Tahoma" w:cs="Tahoma"/>
            <w:sz w:val="22"/>
            <w:szCs w:val="22"/>
          </w:rPr>
          <w:delText>F</w:delText>
        </w:r>
      </w:del>
      <w:r w:rsidRPr="00D75CAF">
        <w:rPr>
          <w:rFonts w:ascii="Tahoma" w:hAnsi="Tahoma" w:cs="Tahoma"/>
          <w:sz w:val="22"/>
          <w:szCs w:val="22"/>
        </w:rPr>
        <w:t>iscal</w:t>
      </w:r>
      <w:r w:rsidR="006A6F24" w:rsidRPr="00D75CAF">
        <w:rPr>
          <w:rFonts w:ascii="Tahoma" w:hAnsi="Tahoma" w:cs="Tahoma"/>
          <w:sz w:val="22"/>
          <w:szCs w:val="22"/>
        </w:rPr>
        <w:t xml:space="preserve"> y así mismo fotocopia del documento de identidad de cada uno de los accionistas.</w:t>
      </w:r>
    </w:p>
    <w:p w14:paraId="7374029B" w14:textId="77777777" w:rsidR="006322CE" w:rsidRPr="00D75CAF" w:rsidRDefault="006322CE" w:rsidP="006322CE">
      <w:pPr>
        <w:overflowPunct/>
        <w:autoSpaceDE/>
        <w:autoSpaceDN/>
        <w:adjustRightInd/>
        <w:spacing w:before="0" w:after="0"/>
        <w:textAlignment w:val="auto"/>
        <w:rPr>
          <w:rFonts w:cs="Tahoma"/>
          <w:sz w:val="22"/>
          <w:szCs w:val="22"/>
        </w:rPr>
      </w:pPr>
    </w:p>
    <w:p w14:paraId="29481D67" w14:textId="7A850EFF" w:rsidR="006322CE" w:rsidRPr="00D75CAF" w:rsidRDefault="006322CE" w:rsidP="00E207C8">
      <w:pPr>
        <w:overflowPunct/>
        <w:autoSpaceDE/>
        <w:autoSpaceDN/>
        <w:adjustRightInd/>
        <w:spacing w:before="0" w:after="0"/>
        <w:textAlignment w:val="auto"/>
        <w:rPr>
          <w:rFonts w:ascii="Arial" w:hAnsi="Arial" w:cs="Arial"/>
          <w:sz w:val="22"/>
          <w:szCs w:val="22"/>
          <w:lang w:val="es-CO"/>
        </w:rPr>
      </w:pPr>
      <w:r w:rsidRPr="00D75CAF">
        <w:rPr>
          <w:rFonts w:cs="Tahoma"/>
          <w:sz w:val="22"/>
          <w:szCs w:val="22"/>
        </w:rPr>
        <w:t>Se deberán consultar los antecedentes en las listas oficiales ya determinadas en el presente manual, diligenciando el formato</w:t>
      </w:r>
      <w:r w:rsidRPr="00D75CAF">
        <w:rPr>
          <w:rFonts w:ascii="Arial" w:hAnsi="Arial" w:cs="Arial"/>
          <w:sz w:val="22"/>
          <w:szCs w:val="22"/>
          <w:lang w:val="es-CO"/>
        </w:rPr>
        <w:t xml:space="preserve"> FO-JU-02 – “Verificación de Antecedentes”. </w:t>
      </w:r>
    </w:p>
    <w:p w14:paraId="5A8CCFD1" w14:textId="77777777" w:rsidR="00E113A0" w:rsidRPr="00D75CAF" w:rsidRDefault="00E113A0" w:rsidP="00E207C8">
      <w:pPr>
        <w:overflowPunct/>
        <w:autoSpaceDE/>
        <w:autoSpaceDN/>
        <w:adjustRightInd/>
        <w:spacing w:before="0" w:after="0"/>
        <w:textAlignment w:val="auto"/>
        <w:rPr>
          <w:rFonts w:ascii="Arial" w:hAnsi="Arial" w:cs="Arial"/>
          <w:sz w:val="22"/>
          <w:szCs w:val="22"/>
          <w:lang w:val="es-CO"/>
        </w:rPr>
      </w:pPr>
    </w:p>
    <w:p w14:paraId="670D7AC9" w14:textId="0A12F772" w:rsidR="00E113A0" w:rsidRPr="00D75CAF" w:rsidRDefault="00E113A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Cuando el tercero que adquiera, sea un copropietario o </w:t>
      </w:r>
      <w:ins w:id="157" w:author="Elízabeth García Hernández" w:date="2018-06-25T20:03:00Z">
        <w:r w:rsidR="00E84F00" w:rsidRPr="00D75CAF">
          <w:rPr>
            <w:rFonts w:ascii="Arial" w:hAnsi="Arial" w:cs="Arial"/>
            <w:sz w:val="22"/>
            <w:szCs w:val="22"/>
            <w:lang w:val="es-CO"/>
          </w:rPr>
          <w:t>u</w:t>
        </w:r>
      </w:ins>
      <w:del w:id="158" w:author="Elízabeth García Hernández" w:date="2018-06-25T20:03:00Z">
        <w:r w:rsidRPr="00D75CAF" w:rsidDel="00E84F00">
          <w:rPr>
            <w:rFonts w:ascii="Arial" w:hAnsi="Arial" w:cs="Arial"/>
            <w:sz w:val="22"/>
            <w:szCs w:val="22"/>
            <w:lang w:val="es-CO"/>
          </w:rPr>
          <w:delText>U</w:delText>
        </w:r>
      </w:del>
      <w:r w:rsidRPr="00D75CAF">
        <w:rPr>
          <w:rFonts w:ascii="Arial" w:hAnsi="Arial" w:cs="Arial"/>
          <w:sz w:val="22"/>
          <w:szCs w:val="22"/>
          <w:lang w:val="es-CO"/>
        </w:rPr>
        <w:t>suario de la Zona Franca Internacional de Pereira, no será necesario la solicitud de los  documentos relacionados.</w:t>
      </w:r>
    </w:p>
    <w:p w14:paraId="00181BF4" w14:textId="77777777" w:rsidR="006A6F24" w:rsidRPr="00D75CAF" w:rsidRDefault="006A6F24" w:rsidP="00E207C8">
      <w:pPr>
        <w:overflowPunct/>
        <w:autoSpaceDE/>
        <w:autoSpaceDN/>
        <w:adjustRightInd/>
        <w:spacing w:before="0" w:after="0"/>
        <w:textAlignment w:val="auto"/>
        <w:rPr>
          <w:rFonts w:ascii="Arial" w:hAnsi="Arial" w:cs="Arial"/>
          <w:sz w:val="22"/>
          <w:szCs w:val="22"/>
          <w:lang w:val="es-CO"/>
        </w:rPr>
      </w:pPr>
    </w:p>
    <w:p w14:paraId="37F510CB" w14:textId="135FAE76" w:rsidR="006A6F24" w:rsidRPr="00D75CAF" w:rsidRDefault="006A6F24"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b/>
          <w:sz w:val="22"/>
          <w:szCs w:val="22"/>
          <w:lang w:val="es-CO"/>
        </w:rPr>
        <w:t xml:space="preserve">NOTA: </w:t>
      </w:r>
      <w:r w:rsidRPr="00D75CAF">
        <w:rPr>
          <w:rFonts w:ascii="Arial" w:hAnsi="Arial" w:cs="Arial"/>
          <w:sz w:val="22"/>
          <w:szCs w:val="22"/>
          <w:lang w:val="es-CO"/>
        </w:rPr>
        <w:t>La Directora Jurídica y Propiedad Horizontal determinará si lo</w:t>
      </w:r>
      <w:r w:rsidR="003B6072" w:rsidRPr="00D75CAF">
        <w:rPr>
          <w:rFonts w:ascii="Arial" w:hAnsi="Arial" w:cs="Arial"/>
          <w:sz w:val="22"/>
          <w:szCs w:val="22"/>
          <w:lang w:val="es-CO"/>
        </w:rPr>
        <w:t>s documentos ap</w:t>
      </w:r>
      <w:del w:id="159" w:author="Elízabeth García Hernández" w:date="2018-06-25T20:03:00Z">
        <w:r w:rsidR="003B6072" w:rsidRPr="00D75CAF" w:rsidDel="00E84F00">
          <w:rPr>
            <w:rFonts w:ascii="Arial" w:hAnsi="Arial" w:cs="Arial"/>
            <w:sz w:val="22"/>
            <w:szCs w:val="22"/>
            <w:lang w:val="es-CO"/>
          </w:rPr>
          <w:delText>r</w:delText>
        </w:r>
      </w:del>
      <w:r w:rsidR="003B6072" w:rsidRPr="00D75CAF">
        <w:rPr>
          <w:rFonts w:ascii="Arial" w:hAnsi="Arial" w:cs="Arial"/>
          <w:sz w:val="22"/>
          <w:szCs w:val="22"/>
          <w:lang w:val="es-CO"/>
        </w:rPr>
        <w:t>o</w:t>
      </w:r>
      <w:ins w:id="160" w:author="Elízabeth García Hernández" w:date="2018-06-25T20:03:00Z">
        <w:r w:rsidR="00E84F00" w:rsidRPr="00D75CAF">
          <w:rPr>
            <w:rFonts w:ascii="Arial" w:hAnsi="Arial" w:cs="Arial"/>
            <w:sz w:val="22"/>
            <w:szCs w:val="22"/>
            <w:lang w:val="es-CO"/>
          </w:rPr>
          <w:t>r</w:t>
        </w:r>
      </w:ins>
      <w:r w:rsidR="003B6072" w:rsidRPr="00D75CAF">
        <w:rPr>
          <w:rFonts w:ascii="Arial" w:hAnsi="Arial" w:cs="Arial"/>
          <w:sz w:val="22"/>
          <w:szCs w:val="22"/>
          <w:lang w:val="es-CO"/>
        </w:rPr>
        <w:t>tados, son suficientes para realizar las ver</w:t>
      </w:r>
      <w:ins w:id="161" w:author="Elízabeth García Hernández" w:date="2018-06-25T20:04:00Z">
        <w:r w:rsidR="00E84F00" w:rsidRPr="00D75CAF">
          <w:rPr>
            <w:rFonts w:ascii="Arial" w:hAnsi="Arial" w:cs="Arial"/>
            <w:sz w:val="22"/>
            <w:szCs w:val="22"/>
            <w:lang w:val="es-CO"/>
          </w:rPr>
          <w:t>i</w:t>
        </w:r>
      </w:ins>
      <w:r w:rsidR="003B6072" w:rsidRPr="00D75CAF">
        <w:rPr>
          <w:rFonts w:ascii="Arial" w:hAnsi="Arial" w:cs="Arial"/>
          <w:sz w:val="22"/>
          <w:szCs w:val="22"/>
          <w:lang w:val="es-CO"/>
        </w:rPr>
        <w:t>ficaciones establecidas en el presente Manual.</w:t>
      </w:r>
    </w:p>
    <w:p w14:paraId="4E9CD0E8" w14:textId="77777777" w:rsidR="006322CE" w:rsidRPr="00D75CAF" w:rsidRDefault="006322CE" w:rsidP="00E207C8">
      <w:pPr>
        <w:overflowPunct/>
        <w:autoSpaceDE/>
        <w:autoSpaceDN/>
        <w:adjustRightInd/>
        <w:spacing w:before="0" w:after="0"/>
        <w:textAlignment w:val="auto"/>
        <w:rPr>
          <w:rFonts w:ascii="Arial" w:hAnsi="Arial" w:cs="Arial"/>
          <w:sz w:val="22"/>
          <w:szCs w:val="22"/>
          <w:lang w:val="es-CO"/>
        </w:rPr>
      </w:pPr>
    </w:p>
    <w:p w14:paraId="1F53D4A9" w14:textId="75ECA60E"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   </w:t>
      </w:r>
    </w:p>
    <w:p w14:paraId="6E120852" w14:textId="77777777" w:rsidR="00D02830" w:rsidRPr="00D75CAF" w:rsidRDefault="00D02830" w:rsidP="00B81000">
      <w:pPr>
        <w:pStyle w:val="Ttulo1"/>
        <w:numPr>
          <w:ilvl w:val="0"/>
          <w:numId w:val="35"/>
        </w:numPr>
        <w:spacing w:before="0" w:after="0"/>
        <w:ind w:hanging="396"/>
        <w:rPr>
          <w:rFonts w:ascii="Arial" w:hAnsi="Arial" w:cs="Arial"/>
          <w:szCs w:val="22"/>
          <w:lang w:eastAsia="es-CO"/>
        </w:rPr>
      </w:pPr>
      <w:bookmarkStart w:id="162" w:name="_Toc303759081"/>
      <w:r w:rsidRPr="00D75CAF">
        <w:rPr>
          <w:rFonts w:ascii="Arial" w:hAnsi="Arial" w:cs="Arial"/>
          <w:szCs w:val="22"/>
          <w:lang w:eastAsia="es-CO"/>
        </w:rPr>
        <w:t>CONCEPTO DE NUEVOS PRODUCTOS O SERVICIOS</w:t>
      </w:r>
      <w:bookmarkEnd w:id="162"/>
    </w:p>
    <w:p w14:paraId="6259F39C" w14:textId="77777777" w:rsidR="00B0540B" w:rsidRPr="00D75CAF" w:rsidRDefault="00B0540B" w:rsidP="00B0540B">
      <w:pPr>
        <w:spacing w:before="0" w:after="0"/>
        <w:rPr>
          <w:lang w:val="es-MX" w:eastAsia="es-CO"/>
        </w:rPr>
      </w:pPr>
    </w:p>
    <w:p w14:paraId="44D62315" w14:textId="4A840A3C"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La </w:t>
      </w:r>
      <w:proofErr w:type="gramStart"/>
      <w:r w:rsidRPr="00D75CAF">
        <w:rPr>
          <w:rFonts w:ascii="Arial" w:hAnsi="Arial" w:cs="Arial"/>
          <w:sz w:val="22"/>
          <w:szCs w:val="22"/>
          <w:lang w:val="es-CO"/>
        </w:rPr>
        <w:t>Ge</w:t>
      </w:r>
      <w:r w:rsidR="0076750C" w:rsidRPr="00D75CAF">
        <w:rPr>
          <w:rFonts w:ascii="Arial" w:hAnsi="Arial" w:cs="Arial"/>
          <w:sz w:val="22"/>
          <w:szCs w:val="22"/>
          <w:lang w:val="es-CO"/>
        </w:rPr>
        <w:t>rencia</w:t>
      </w:r>
      <w:r w:rsidR="006A6D52" w:rsidRPr="00D75CAF">
        <w:rPr>
          <w:rFonts w:ascii="Arial" w:hAnsi="Arial" w:cs="Arial"/>
          <w:sz w:val="22"/>
          <w:szCs w:val="22"/>
          <w:lang w:val="es-CO"/>
        </w:rPr>
        <w:t xml:space="preserve"> </w:t>
      </w:r>
      <w:r w:rsidRPr="00D75CAF">
        <w:rPr>
          <w:rFonts w:ascii="Arial" w:hAnsi="Arial" w:cs="Arial"/>
          <w:sz w:val="22"/>
          <w:szCs w:val="22"/>
          <w:lang w:val="es-CO"/>
        </w:rPr>
        <w:t>,</w:t>
      </w:r>
      <w:proofErr w:type="gramEnd"/>
      <w:r w:rsidRPr="00D75CAF">
        <w:rPr>
          <w:rFonts w:ascii="Arial" w:hAnsi="Arial" w:cs="Arial"/>
          <w:sz w:val="22"/>
          <w:szCs w:val="22"/>
          <w:lang w:val="es-CO"/>
        </w:rPr>
        <w:t xml:space="preserve"> no debe poner a disposición del mercado un nuevo servicio, sin tener concepto del </w:t>
      </w:r>
      <w:r w:rsidR="000C69F8" w:rsidRPr="00D75CAF">
        <w:rPr>
          <w:rFonts w:ascii="Arial" w:hAnsi="Arial" w:cs="Arial"/>
          <w:sz w:val="22"/>
          <w:szCs w:val="22"/>
          <w:lang w:val="es-CO"/>
        </w:rPr>
        <w:t>Empleado</w:t>
      </w:r>
      <w:r w:rsidRPr="00D75CAF">
        <w:rPr>
          <w:rFonts w:ascii="Arial" w:hAnsi="Arial" w:cs="Arial"/>
          <w:sz w:val="22"/>
          <w:szCs w:val="22"/>
          <w:lang w:val="es-CO"/>
        </w:rPr>
        <w:t xml:space="preserve"> de Cumplimiento, quien es el encargado de validar que los servicios ofrecidos o la implementación de ellos, se ajustan al Sistema de Prevención y Control del Lavado de Activos y Financiación del Terrorismo (SIPLA). </w:t>
      </w:r>
    </w:p>
    <w:p w14:paraId="12AB4B0B" w14:textId="77777777" w:rsidR="00B0540B" w:rsidRPr="00D75CAF" w:rsidRDefault="00B0540B" w:rsidP="00E207C8">
      <w:pPr>
        <w:overflowPunct/>
        <w:autoSpaceDE/>
        <w:autoSpaceDN/>
        <w:adjustRightInd/>
        <w:spacing w:before="0" w:after="0"/>
        <w:textAlignment w:val="auto"/>
        <w:rPr>
          <w:rFonts w:ascii="Arial" w:hAnsi="Arial" w:cs="Arial"/>
          <w:sz w:val="22"/>
          <w:szCs w:val="22"/>
          <w:lang w:val="es-CO"/>
        </w:rPr>
      </w:pPr>
    </w:p>
    <w:p w14:paraId="5BE020C2" w14:textId="77777777" w:rsidR="00CB4DD3" w:rsidRPr="00D75CAF" w:rsidRDefault="00D02830" w:rsidP="00B81000">
      <w:pPr>
        <w:pStyle w:val="Ttulo1"/>
        <w:numPr>
          <w:ilvl w:val="0"/>
          <w:numId w:val="35"/>
        </w:numPr>
        <w:spacing w:before="0" w:after="0"/>
        <w:ind w:hanging="396"/>
        <w:rPr>
          <w:rFonts w:ascii="Arial" w:hAnsi="Arial" w:cs="Arial"/>
          <w:szCs w:val="22"/>
          <w:lang w:eastAsia="es-CO"/>
        </w:rPr>
      </w:pPr>
      <w:bookmarkStart w:id="163" w:name="_Toc303759082"/>
      <w:r w:rsidRPr="00D75CAF">
        <w:rPr>
          <w:rFonts w:ascii="Arial" w:hAnsi="Arial" w:cs="Arial"/>
          <w:szCs w:val="22"/>
          <w:lang w:eastAsia="es-CO"/>
        </w:rPr>
        <w:t>OPERACIONES INUSUALES</w:t>
      </w:r>
      <w:bookmarkEnd w:id="163"/>
      <w:r w:rsidRPr="00D75CAF">
        <w:rPr>
          <w:rFonts w:ascii="Arial" w:hAnsi="Arial" w:cs="Arial"/>
          <w:szCs w:val="22"/>
          <w:lang w:eastAsia="es-CO"/>
        </w:rPr>
        <w:t xml:space="preserve"> </w:t>
      </w:r>
    </w:p>
    <w:p w14:paraId="61B80657" w14:textId="77777777" w:rsidR="00CB4DD3" w:rsidRPr="00D75CAF" w:rsidRDefault="00CB4DD3" w:rsidP="00E207C8">
      <w:pPr>
        <w:spacing w:before="0" w:after="0"/>
        <w:rPr>
          <w:rFonts w:ascii="Arial" w:hAnsi="Arial" w:cs="Arial"/>
          <w:sz w:val="22"/>
          <w:szCs w:val="22"/>
          <w:lang w:val="es-MX" w:eastAsia="es-CO"/>
        </w:rPr>
      </w:pPr>
    </w:p>
    <w:p w14:paraId="0EB00311" w14:textId="0EBE1126" w:rsidR="00D02830" w:rsidRPr="00D75CAF" w:rsidRDefault="00CB4DD3" w:rsidP="00B81000">
      <w:pPr>
        <w:pStyle w:val="Prrafodelista"/>
        <w:keepNext/>
        <w:numPr>
          <w:ilvl w:val="0"/>
          <w:numId w:val="44"/>
        </w:numPr>
        <w:outlineLvl w:val="2"/>
        <w:rPr>
          <w:rFonts w:cs="Arial"/>
          <w:b/>
          <w:sz w:val="22"/>
          <w:szCs w:val="22"/>
        </w:rPr>
      </w:pPr>
      <w:bookmarkStart w:id="164" w:name="_Toc199907065"/>
      <w:bookmarkStart w:id="165" w:name="_Toc303759083"/>
      <w:r w:rsidRPr="00D75CAF">
        <w:rPr>
          <w:rFonts w:cs="Arial"/>
          <w:b/>
          <w:sz w:val="22"/>
          <w:szCs w:val="22"/>
        </w:rPr>
        <w:t xml:space="preserve">1. </w:t>
      </w:r>
      <w:r w:rsidR="00D02830" w:rsidRPr="00D75CAF">
        <w:rPr>
          <w:rFonts w:cs="Arial"/>
          <w:b/>
          <w:sz w:val="22"/>
          <w:szCs w:val="22"/>
        </w:rPr>
        <w:t>Definición</w:t>
      </w:r>
      <w:bookmarkEnd w:id="164"/>
      <w:bookmarkEnd w:id="165"/>
      <w:r w:rsidR="00D02830" w:rsidRPr="00D75CAF">
        <w:rPr>
          <w:rFonts w:cs="Arial"/>
          <w:b/>
          <w:sz w:val="22"/>
          <w:szCs w:val="22"/>
        </w:rPr>
        <w:t xml:space="preserve"> </w:t>
      </w:r>
    </w:p>
    <w:p w14:paraId="11724D37"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6908E6A2"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Se considera operación inusual toda aquella realizada por </w:t>
      </w:r>
      <w:r w:rsidR="004B4837" w:rsidRPr="00D75CAF">
        <w:rPr>
          <w:rFonts w:ascii="Arial" w:hAnsi="Arial" w:cs="Arial"/>
          <w:sz w:val="22"/>
          <w:szCs w:val="22"/>
          <w:lang w:val="es-CO"/>
        </w:rPr>
        <w:t xml:space="preserve">una persona natural o jurídica, </w:t>
      </w:r>
      <w:r w:rsidRPr="00D75CAF">
        <w:rPr>
          <w:rFonts w:ascii="Arial" w:hAnsi="Arial" w:cs="Arial"/>
          <w:sz w:val="22"/>
          <w:szCs w:val="22"/>
          <w:lang w:val="es-CO"/>
        </w:rPr>
        <w:t xml:space="preserve">que </w:t>
      </w:r>
      <w:r w:rsidR="004B4837" w:rsidRPr="00D75CAF">
        <w:rPr>
          <w:rFonts w:ascii="Arial" w:hAnsi="Arial" w:cs="Arial"/>
          <w:sz w:val="22"/>
          <w:szCs w:val="22"/>
          <w:lang w:val="es-CO"/>
        </w:rPr>
        <w:t>no guarda relación con la actividad económica de los mismos o que por su número, cantidad o características particulares, se sale de los parámetros de normalidad</w:t>
      </w:r>
      <w:r w:rsidRPr="00D75CAF">
        <w:rPr>
          <w:rFonts w:ascii="Arial" w:hAnsi="Arial" w:cs="Arial"/>
          <w:sz w:val="22"/>
          <w:szCs w:val="22"/>
          <w:lang w:val="es-CO"/>
        </w:rPr>
        <w:t xml:space="preserve">.  </w:t>
      </w:r>
    </w:p>
    <w:p w14:paraId="1584C2C6" w14:textId="77777777" w:rsidR="00EA533A" w:rsidRPr="00D75CAF" w:rsidRDefault="00EA533A" w:rsidP="00E207C8">
      <w:pPr>
        <w:overflowPunct/>
        <w:autoSpaceDE/>
        <w:autoSpaceDN/>
        <w:adjustRightInd/>
        <w:spacing w:before="0" w:after="0"/>
        <w:textAlignment w:val="auto"/>
        <w:rPr>
          <w:rFonts w:ascii="Arial" w:hAnsi="Arial" w:cs="Arial"/>
          <w:sz w:val="22"/>
          <w:szCs w:val="22"/>
          <w:lang w:val="es-CO"/>
        </w:rPr>
      </w:pPr>
    </w:p>
    <w:p w14:paraId="2130EB51" w14:textId="026E0BA9" w:rsidR="00D02830" w:rsidRPr="00D75CAF" w:rsidRDefault="00CB4DD3" w:rsidP="00B81000">
      <w:pPr>
        <w:pStyle w:val="Prrafodelista"/>
        <w:keepNext/>
        <w:numPr>
          <w:ilvl w:val="0"/>
          <w:numId w:val="44"/>
        </w:numPr>
        <w:outlineLvl w:val="2"/>
        <w:rPr>
          <w:rFonts w:cs="Arial"/>
          <w:b/>
          <w:sz w:val="22"/>
          <w:szCs w:val="22"/>
        </w:rPr>
      </w:pPr>
      <w:bookmarkStart w:id="166" w:name="_Toc199907066"/>
      <w:bookmarkStart w:id="167" w:name="_Toc303759084"/>
      <w:r w:rsidRPr="00D75CAF">
        <w:rPr>
          <w:rFonts w:cs="Arial"/>
          <w:b/>
          <w:sz w:val="22"/>
          <w:szCs w:val="22"/>
        </w:rPr>
        <w:t xml:space="preserve">2. </w:t>
      </w:r>
      <w:r w:rsidR="00D02830" w:rsidRPr="00D75CAF">
        <w:rPr>
          <w:rFonts w:cs="Arial"/>
          <w:b/>
          <w:sz w:val="22"/>
          <w:szCs w:val="22"/>
        </w:rPr>
        <w:t xml:space="preserve">Identificación y </w:t>
      </w:r>
      <w:r w:rsidRPr="00D75CAF">
        <w:rPr>
          <w:rFonts w:cs="Arial"/>
          <w:b/>
          <w:sz w:val="22"/>
          <w:szCs w:val="22"/>
        </w:rPr>
        <w:t>A</w:t>
      </w:r>
      <w:r w:rsidR="00D02830" w:rsidRPr="00D75CAF">
        <w:rPr>
          <w:rFonts w:cs="Arial"/>
          <w:b/>
          <w:sz w:val="22"/>
          <w:szCs w:val="22"/>
        </w:rPr>
        <w:t>nálisis de Operaciones Inusuales</w:t>
      </w:r>
      <w:bookmarkEnd w:id="166"/>
      <w:bookmarkEnd w:id="167"/>
    </w:p>
    <w:p w14:paraId="6CC03D8B"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2605E367" w14:textId="1967F379" w:rsidR="00D02830" w:rsidRPr="00D75CAF" w:rsidRDefault="00E530F7"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El comité de cumplimiento será el encargado de identificar y analizar las operaciones inusuales detectadas en los clientes, empleados, proveedores críticos y contratistas de la Compañía. Si el Comité lo considera, podrá </w:t>
      </w:r>
      <w:r w:rsidR="00D02830" w:rsidRPr="00D75CAF">
        <w:rPr>
          <w:rFonts w:ascii="Arial" w:hAnsi="Arial" w:cs="Arial"/>
          <w:sz w:val="22"/>
          <w:szCs w:val="22"/>
          <w:lang w:val="es-CO"/>
        </w:rPr>
        <w:t xml:space="preserve">solicitar las explicaciones </w:t>
      </w:r>
      <w:r w:rsidRPr="00D75CAF">
        <w:rPr>
          <w:rFonts w:ascii="Arial" w:hAnsi="Arial" w:cs="Arial"/>
          <w:sz w:val="22"/>
          <w:szCs w:val="22"/>
          <w:lang w:val="es-CO"/>
        </w:rPr>
        <w:t xml:space="preserve">del caso </w:t>
      </w:r>
      <w:r w:rsidR="00D02830" w:rsidRPr="00D75CAF">
        <w:rPr>
          <w:rFonts w:ascii="Arial" w:hAnsi="Arial" w:cs="Arial"/>
          <w:sz w:val="22"/>
          <w:szCs w:val="22"/>
          <w:lang w:val="es-CO"/>
        </w:rPr>
        <w:t>por escrito</w:t>
      </w:r>
      <w:r w:rsidRPr="00D75CAF">
        <w:rPr>
          <w:rFonts w:ascii="Arial" w:hAnsi="Arial" w:cs="Arial"/>
          <w:sz w:val="22"/>
          <w:szCs w:val="22"/>
          <w:lang w:val="es-CO"/>
        </w:rPr>
        <w:t>. Una vez analizada la respectiva operación, de acuerdo a las señales de alerta determinadas por la Comp</w:t>
      </w:r>
      <w:r w:rsidR="00496399" w:rsidRPr="00D75CAF">
        <w:rPr>
          <w:rFonts w:ascii="Arial" w:hAnsi="Arial" w:cs="Arial"/>
          <w:sz w:val="22"/>
          <w:szCs w:val="22"/>
          <w:lang w:val="es-CO"/>
        </w:rPr>
        <w:t>añía, el Comité de Cumplimiento tomará</w:t>
      </w:r>
      <w:r w:rsidRPr="00D75CAF">
        <w:rPr>
          <w:rFonts w:ascii="Arial" w:hAnsi="Arial" w:cs="Arial"/>
          <w:sz w:val="22"/>
          <w:szCs w:val="22"/>
          <w:lang w:val="es-CO"/>
        </w:rPr>
        <w:t xml:space="preserve"> la decisión de reportarlo como operación sospechosa o enviar la información al </w:t>
      </w:r>
      <w:r w:rsidR="00D02830" w:rsidRPr="00D75CAF">
        <w:rPr>
          <w:rFonts w:ascii="Arial" w:hAnsi="Arial" w:cs="Arial"/>
          <w:sz w:val="22"/>
          <w:szCs w:val="22"/>
          <w:lang w:val="es-CO"/>
        </w:rPr>
        <w:t>archivo.</w:t>
      </w:r>
    </w:p>
    <w:p w14:paraId="4AF19B18" w14:textId="77777777" w:rsidR="00EA533A" w:rsidRPr="00D75CAF" w:rsidRDefault="00EA533A" w:rsidP="00E207C8">
      <w:pPr>
        <w:overflowPunct/>
        <w:autoSpaceDE/>
        <w:autoSpaceDN/>
        <w:adjustRightInd/>
        <w:spacing w:before="0" w:after="0"/>
        <w:textAlignment w:val="auto"/>
        <w:rPr>
          <w:rFonts w:ascii="Arial" w:hAnsi="Arial" w:cs="Arial"/>
          <w:sz w:val="22"/>
          <w:szCs w:val="22"/>
          <w:lang w:val="es-CO"/>
        </w:rPr>
      </w:pPr>
    </w:p>
    <w:p w14:paraId="31D7B5CC" w14:textId="021EE816" w:rsidR="00D02830" w:rsidRPr="00D75CAF" w:rsidRDefault="008E76F4" w:rsidP="00B81000">
      <w:pPr>
        <w:pStyle w:val="Ttulo2"/>
        <w:numPr>
          <w:ilvl w:val="0"/>
          <w:numId w:val="36"/>
        </w:numPr>
        <w:spacing w:before="0" w:after="0"/>
        <w:rPr>
          <w:rFonts w:ascii="Arial" w:hAnsi="Arial" w:cs="Arial"/>
          <w:sz w:val="22"/>
          <w:szCs w:val="22"/>
          <w:lang w:val="es-CO"/>
        </w:rPr>
      </w:pPr>
      <w:bookmarkStart w:id="168" w:name="_Toc199907067"/>
      <w:bookmarkStart w:id="169" w:name="_Toc303759085"/>
      <w:r w:rsidRPr="00D75CAF">
        <w:rPr>
          <w:rFonts w:ascii="Arial" w:hAnsi="Arial" w:cs="Arial"/>
          <w:sz w:val="22"/>
          <w:szCs w:val="22"/>
          <w:lang w:val="es-CO"/>
        </w:rPr>
        <w:t xml:space="preserve">3. </w:t>
      </w:r>
      <w:r w:rsidR="00D02830" w:rsidRPr="00D75CAF">
        <w:rPr>
          <w:rFonts w:ascii="Arial" w:hAnsi="Arial" w:cs="Arial"/>
          <w:sz w:val="22"/>
          <w:szCs w:val="22"/>
          <w:lang w:val="es-CO"/>
        </w:rPr>
        <w:t xml:space="preserve">Responsables del </w:t>
      </w:r>
      <w:r w:rsidRPr="00D75CAF">
        <w:rPr>
          <w:rFonts w:ascii="Arial" w:hAnsi="Arial" w:cs="Arial"/>
          <w:sz w:val="22"/>
          <w:szCs w:val="22"/>
          <w:lang w:val="es-CO"/>
        </w:rPr>
        <w:t>D</w:t>
      </w:r>
      <w:r w:rsidR="00D02830" w:rsidRPr="00D75CAF">
        <w:rPr>
          <w:rFonts w:ascii="Arial" w:hAnsi="Arial" w:cs="Arial"/>
          <w:sz w:val="22"/>
          <w:szCs w:val="22"/>
          <w:lang w:val="es-CO"/>
        </w:rPr>
        <w:t xml:space="preserve">iseño e </w:t>
      </w:r>
      <w:r w:rsidRPr="00D75CAF">
        <w:rPr>
          <w:rFonts w:ascii="Arial" w:hAnsi="Arial" w:cs="Arial"/>
          <w:sz w:val="22"/>
          <w:szCs w:val="22"/>
          <w:lang w:val="es-CO"/>
        </w:rPr>
        <w:t>Implementación de Metodologías para su D</w:t>
      </w:r>
      <w:r w:rsidR="00D02830" w:rsidRPr="00D75CAF">
        <w:rPr>
          <w:rFonts w:ascii="Arial" w:hAnsi="Arial" w:cs="Arial"/>
          <w:sz w:val="22"/>
          <w:szCs w:val="22"/>
          <w:lang w:val="es-CO"/>
        </w:rPr>
        <w:t xml:space="preserve">etección y </w:t>
      </w:r>
      <w:r w:rsidRPr="00D75CAF">
        <w:rPr>
          <w:rFonts w:ascii="Arial" w:hAnsi="Arial" w:cs="Arial"/>
          <w:sz w:val="22"/>
          <w:szCs w:val="22"/>
          <w:lang w:val="es-CO"/>
        </w:rPr>
        <w:t>R</w:t>
      </w:r>
      <w:r w:rsidR="00D02830" w:rsidRPr="00D75CAF">
        <w:rPr>
          <w:rFonts w:ascii="Arial" w:hAnsi="Arial" w:cs="Arial"/>
          <w:sz w:val="22"/>
          <w:szCs w:val="22"/>
          <w:lang w:val="es-CO"/>
        </w:rPr>
        <w:t>eporte</w:t>
      </w:r>
      <w:bookmarkEnd w:id="168"/>
      <w:bookmarkEnd w:id="169"/>
    </w:p>
    <w:p w14:paraId="3B6610ED"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55A42851" w14:textId="23B0E344" w:rsidR="00EA533A"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Le </w:t>
      </w:r>
      <w:r w:rsidR="008411DF" w:rsidRPr="00D75CAF">
        <w:rPr>
          <w:rFonts w:ascii="Arial" w:hAnsi="Arial" w:cs="Arial"/>
          <w:sz w:val="22"/>
          <w:szCs w:val="22"/>
          <w:lang w:val="es-CO"/>
        </w:rPr>
        <w:t xml:space="preserve">corresponde al comité de cumplimiento diseñar la metodología para detectar las </w:t>
      </w:r>
      <w:proofErr w:type="spellStart"/>
      <w:r w:rsidR="008411DF" w:rsidRPr="00D75CAF">
        <w:rPr>
          <w:rFonts w:ascii="Arial" w:hAnsi="Arial" w:cs="Arial"/>
          <w:sz w:val="22"/>
          <w:szCs w:val="22"/>
          <w:lang w:val="es-CO"/>
        </w:rPr>
        <w:t>inusualidades</w:t>
      </w:r>
      <w:proofErr w:type="spellEnd"/>
      <w:r w:rsidR="008411DF" w:rsidRPr="00D75CAF">
        <w:rPr>
          <w:rFonts w:ascii="Arial" w:hAnsi="Arial" w:cs="Arial"/>
          <w:sz w:val="22"/>
          <w:szCs w:val="22"/>
          <w:lang w:val="es-CO"/>
        </w:rPr>
        <w:t xml:space="preserve">, así como el manejo que debe darle quien la detecte, para realizar el reporte interno respectivo. </w:t>
      </w:r>
      <w:bookmarkStart w:id="170" w:name="_Toc303759086"/>
    </w:p>
    <w:p w14:paraId="287A47B6" w14:textId="77777777" w:rsidR="008E76F4" w:rsidRPr="00D75CAF" w:rsidRDefault="008E76F4" w:rsidP="00E207C8">
      <w:pPr>
        <w:overflowPunct/>
        <w:autoSpaceDE/>
        <w:autoSpaceDN/>
        <w:adjustRightInd/>
        <w:spacing w:before="0" w:after="0"/>
        <w:textAlignment w:val="auto"/>
        <w:rPr>
          <w:rFonts w:ascii="Arial" w:hAnsi="Arial" w:cs="Arial"/>
          <w:sz w:val="22"/>
          <w:szCs w:val="22"/>
          <w:lang w:val="es-CO"/>
        </w:rPr>
      </w:pPr>
    </w:p>
    <w:p w14:paraId="6BD17C06" w14:textId="5AEEBB5D" w:rsidR="00A67912" w:rsidRPr="00D75CAF" w:rsidRDefault="00A67912" w:rsidP="00B81000">
      <w:pPr>
        <w:pStyle w:val="Ttulo1"/>
        <w:numPr>
          <w:ilvl w:val="0"/>
          <w:numId w:val="35"/>
        </w:numPr>
        <w:spacing w:before="0" w:after="0"/>
        <w:rPr>
          <w:rFonts w:ascii="Arial" w:hAnsi="Arial" w:cs="Arial"/>
          <w:szCs w:val="22"/>
          <w:lang w:eastAsia="es-CO"/>
        </w:rPr>
      </w:pPr>
      <w:r w:rsidRPr="00D75CAF">
        <w:rPr>
          <w:rFonts w:ascii="Arial" w:hAnsi="Arial" w:cs="Arial"/>
          <w:szCs w:val="22"/>
          <w:lang w:eastAsia="es-CO"/>
        </w:rPr>
        <w:t xml:space="preserve">OPERACIONES SOSPECHOSAS </w:t>
      </w:r>
    </w:p>
    <w:p w14:paraId="53437AF8" w14:textId="77777777" w:rsidR="00B0540B" w:rsidRPr="00D75CAF" w:rsidRDefault="00B0540B" w:rsidP="00B0540B">
      <w:pPr>
        <w:spacing w:before="0" w:after="0"/>
        <w:rPr>
          <w:lang w:val="es-MX" w:eastAsia="es-CO"/>
        </w:rPr>
      </w:pPr>
    </w:p>
    <w:bookmarkEnd w:id="170"/>
    <w:p w14:paraId="5EBA4709" w14:textId="77777777" w:rsidR="004B4837" w:rsidRPr="00D75CAF" w:rsidRDefault="004B4837"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Son aquellas operaciones realizadas por una persona natural o jurídica, que por su número, cantidad o características no se enmarca dentro de los sistemas y prácticas normales de los negocios de una industria o sector determinado, y que de acuerdo con los usos y costumbres de las actividades que se trate, no hayan podido ser razonablemente justificadas. </w:t>
      </w:r>
    </w:p>
    <w:p w14:paraId="2B440228" w14:textId="77777777" w:rsidR="004B4837" w:rsidRPr="00D75CAF" w:rsidRDefault="004B4837" w:rsidP="00E207C8">
      <w:pPr>
        <w:overflowPunct/>
        <w:autoSpaceDE/>
        <w:autoSpaceDN/>
        <w:adjustRightInd/>
        <w:spacing w:before="0" w:after="0"/>
        <w:textAlignment w:val="auto"/>
        <w:rPr>
          <w:rFonts w:ascii="Arial" w:hAnsi="Arial" w:cs="Arial"/>
          <w:sz w:val="22"/>
          <w:szCs w:val="22"/>
          <w:lang w:val="es-CO"/>
        </w:rPr>
      </w:pPr>
    </w:p>
    <w:p w14:paraId="6B1382DC"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La calificación de "Sospechosa" sólo la determina el Comité de Cumplimiento, previo estudio y análisis de la documentación por parte del </w:t>
      </w:r>
      <w:r w:rsidR="000C69F8" w:rsidRPr="00D75CAF">
        <w:rPr>
          <w:rFonts w:ascii="Arial" w:hAnsi="Arial" w:cs="Arial"/>
          <w:sz w:val="22"/>
          <w:szCs w:val="22"/>
          <w:lang w:val="es-CO"/>
        </w:rPr>
        <w:t>Empleado</w:t>
      </w:r>
      <w:r w:rsidRPr="00D75CAF">
        <w:rPr>
          <w:rFonts w:ascii="Arial" w:hAnsi="Arial" w:cs="Arial"/>
          <w:sz w:val="22"/>
          <w:szCs w:val="22"/>
          <w:lang w:val="es-CO"/>
        </w:rPr>
        <w:t xml:space="preserve"> de Cumplimiento o quien haga sus veces, </w:t>
      </w:r>
      <w:r w:rsidR="004B4837" w:rsidRPr="00D75CAF">
        <w:rPr>
          <w:rFonts w:ascii="Arial" w:hAnsi="Arial" w:cs="Arial"/>
          <w:sz w:val="22"/>
          <w:szCs w:val="22"/>
          <w:lang w:val="es-CO"/>
        </w:rPr>
        <w:t xml:space="preserve">será el Comité quien decida </w:t>
      </w:r>
      <w:r w:rsidRPr="00D75CAF">
        <w:rPr>
          <w:rFonts w:ascii="Arial" w:hAnsi="Arial" w:cs="Arial"/>
          <w:sz w:val="22"/>
          <w:szCs w:val="22"/>
          <w:lang w:val="es-CO"/>
        </w:rPr>
        <w:t xml:space="preserve">su reporte o no ante la Unidad de Información y Análisis Financiero.   </w:t>
      </w:r>
    </w:p>
    <w:p w14:paraId="669012F4"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4033FD2C" w14:textId="25D86325"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Puede existir una situación especial que no da tiempo para reunir </w:t>
      </w:r>
      <w:r w:rsidR="008411DF" w:rsidRPr="00D75CAF">
        <w:rPr>
          <w:rFonts w:ascii="Arial" w:hAnsi="Arial" w:cs="Arial"/>
          <w:sz w:val="22"/>
          <w:szCs w:val="22"/>
          <w:lang w:val="es-CO"/>
        </w:rPr>
        <w:t xml:space="preserve">el comité de cumplimiento con </w:t>
      </w:r>
      <w:r w:rsidRPr="00D75CAF">
        <w:rPr>
          <w:rFonts w:ascii="Arial" w:hAnsi="Arial" w:cs="Arial"/>
          <w:sz w:val="22"/>
          <w:szCs w:val="22"/>
          <w:lang w:val="es-CO"/>
        </w:rPr>
        <w:t xml:space="preserve">el propósito de declarar una operación sospechosa, evento en el cual el </w:t>
      </w:r>
      <w:r w:rsidR="000C69F8" w:rsidRPr="00D75CAF">
        <w:rPr>
          <w:rFonts w:ascii="Arial" w:hAnsi="Arial" w:cs="Arial"/>
          <w:sz w:val="22"/>
          <w:szCs w:val="22"/>
          <w:lang w:val="es-CO"/>
        </w:rPr>
        <w:t>Empleado</w:t>
      </w:r>
      <w:r w:rsidRPr="00D75CAF">
        <w:rPr>
          <w:rFonts w:ascii="Arial" w:hAnsi="Arial" w:cs="Arial"/>
          <w:sz w:val="22"/>
          <w:szCs w:val="22"/>
          <w:lang w:val="es-CO"/>
        </w:rPr>
        <w:t xml:space="preserve"> de Cumplimiento</w:t>
      </w:r>
      <w:r w:rsidR="00717A04" w:rsidRPr="00D75CAF">
        <w:rPr>
          <w:rFonts w:ascii="Arial" w:hAnsi="Arial" w:cs="Arial"/>
          <w:sz w:val="22"/>
          <w:szCs w:val="22"/>
          <w:lang w:val="es-CO"/>
        </w:rPr>
        <w:t xml:space="preserve"> con el </w:t>
      </w:r>
      <w:r w:rsidR="00E54D1B" w:rsidRPr="00D75CAF">
        <w:rPr>
          <w:rFonts w:ascii="Arial" w:hAnsi="Arial" w:cs="Arial"/>
          <w:sz w:val="22"/>
          <w:szCs w:val="22"/>
          <w:lang w:val="es-CO"/>
        </w:rPr>
        <w:t xml:space="preserve">aval </w:t>
      </w:r>
      <w:r w:rsidR="00717A04" w:rsidRPr="00D75CAF">
        <w:rPr>
          <w:rFonts w:ascii="Arial" w:hAnsi="Arial" w:cs="Arial"/>
          <w:sz w:val="22"/>
          <w:szCs w:val="22"/>
          <w:lang w:val="es-CO"/>
        </w:rPr>
        <w:t>de la Gerencia,</w:t>
      </w:r>
      <w:r w:rsidRPr="00D75CAF">
        <w:rPr>
          <w:rFonts w:ascii="Arial" w:hAnsi="Arial" w:cs="Arial"/>
          <w:sz w:val="22"/>
          <w:szCs w:val="22"/>
          <w:lang w:val="es-CO"/>
        </w:rPr>
        <w:t xml:space="preserve"> puede sin previa consulta, proceder de conformidad, siempre y cuando existan elementos de juicio objetivos que le permitan deducir que existe una operación sospechosa. </w:t>
      </w:r>
    </w:p>
    <w:p w14:paraId="2584555B"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60CB4BC3" w14:textId="77777777" w:rsidR="00D02830" w:rsidRPr="00D75CAF" w:rsidRDefault="00D02830" w:rsidP="00B81000">
      <w:pPr>
        <w:pStyle w:val="Ttulo1"/>
        <w:numPr>
          <w:ilvl w:val="0"/>
          <w:numId w:val="35"/>
        </w:numPr>
        <w:spacing w:before="0" w:after="0"/>
        <w:rPr>
          <w:rFonts w:ascii="Arial" w:hAnsi="Arial" w:cs="Arial"/>
          <w:szCs w:val="22"/>
        </w:rPr>
      </w:pPr>
      <w:bookmarkStart w:id="171" w:name="_Toc303759087"/>
      <w:r w:rsidRPr="00D75CAF">
        <w:rPr>
          <w:rFonts w:ascii="Arial" w:hAnsi="Arial" w:cs="Arial"/>
          <w:szCs w:val="22"/>
        </w:rPr>
        <w:t>D</w:t>
      </w:r>
      <w:bookmarkStart w:id="172" w:name="_Toc197701930"/>
      <w:r w:rsidRPr="00D75CAF">
        <w:rPr>
          <w:rFonts w:ascii="Arial" w:hAnsi="Arial" w:cs="Arial"/>
          <w:szCs w:val="22"/>
        </w:rPr>
        <w:t>OCUMENTACIÓN</w:t>
      </w:r>
      <w:bookmarkEnd w:id="171"/>
      <w:bookmarkEnd w:id="172"/>
      <w:r w:rsidRPr="00D75CAF">
        <w:rPr>
          <w:rFonts w:ascii="Arial" w:hAnsi="Arial" w:cs="Arial"/>
          <w:szCs w:val="22"/>
        </w:rPr>
        <w:t xml:space="preserve">  </w:t>
      </w:r>
    </w:p>
    <w:p w14:paraId="72267185"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47DDFAEB" w14:textId="74C9095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 xml:space="preserve">Toda gestión de riesgo </w:t>
      </w:r>
      <w:r w:rsidR="00BA1695" w:rsidRPr="00D75CAF">
        <w:rPr>
          <w:rFonts w:ascii="Arial" w:hAnsi="Arial" w:cs="Arial"/>
          <w:sz w:val="22"/>
          <w:szCs w:val="22"/>
          <w:lang w:val="es-ES_tradnl"/>
        </w:rPr>
        <w:t xml:space="preserve">relacionada con </w:t>
      </w:r>
      <w:r w:rsidR="00BA1695" w:rsidRPr="00D75CAF">
        <w:rPr>
          <w:rFonts w:ascii="Arial" w:hAnsi="Arial" w:cs="Arial"/>
          <w:sz w:val="22"/>
          <w:szCs w:val="22"/>
          <w:lang w:val="es-CO"/>
        </w:rPr>
        <w:t>LA/FT</w:t>
      </w:r>
      <w:r w:rsidR="00BA1695" w:rsidRPr="00D75CAF">
        <w:rPr>
          <w:rFonts w:ascii="Arial" w:hAnsi="Arial" w:cs="Arial"/>
          <w:sz w:val="22"/>
          <w:szCs w:val="22"/>
          <w:lang w:val="es-ES_tradnl"/>
        </w:rPr>
        <w:t xml:space="preserve"> </w:t>
      </w:r>
      <w:r w:rsidRPr="00D75CAF">
        <w:rPr>
          <w:rFonts w:ascii="Arial" w:hAnsi="Arial" w:cs="Arial"/>
          <w:sz w:val="22"/>
          <w:szCs w:val="22"/>
          <w:lang w:val="es-ES_tradnl"/>
        </w:rPr>
        <w:t>debe estar debidamente documentada, lo cual garantizará el funcionamiento y cumplimiento de los procedimientos</w:t>
      </w:r>
      <w:r w:rsidR="00BA1695" w:rsidRPr="00D75CAF">
        <w:rPr>
          <w:rFonts w:ascii="Arial" w:hAnsi="Arial" w:cs="Arial"/>
          <w:sz w:val="22"/>
          <w:szCs w:val="22"/>
          <w:lang w:val="es-ES_tradnl"/>
        </w:rPr>
        <w:t>,</w:t>
      </w:r>
      <w:r w:rsidRPr="00D75CAF">
        <w:rPr>
          <w:rFonts w:ascii="Arial" w:hAnsi="Arial" w:cs="Arial"/>
          <w:sz w:val="22"/>
          <w:szCs w:val="22"/>
          <w:lang w:val="es-ES_tradnl"/>
        </w:rPr>
        <w:t xml:space="preserve"> y la debida atención a los requerimientos de las autoridades competentes.</w:t>
      </w:r>
    </w:p>
    <w:p w14:paraId="29EFF019"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0885F578" w14:textId="4D0BE883" w:rsidR="0061408A" w:rsidRPr="00D75CAF" w:rsidRDefault="00D02830" w:rsidP="00E207C8">
      <w:p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La documentación debe por lo menos garantizar:</w:t>
      </w:r>
    </w:p>
    <w:p w14:paraId="5CE3BEB5" w14:textId="77777777" w:rsidR="002128F9" w:rsidRPr="00D75CAF" w:rsidRDefault="002128F9" w:rsidP="00E207C8">
      <w:pPr>
        <w:overflowPunct/>
        <w:autoSpaceDE/>
        <w:autoSpaceDN/>
        <w:adjustRightInd/>
        <w:spacing w:before="0" w:after="0"/>
        <w:textAlignment w:val="auto"/>
        <w:rPr>
          <w:rFonts w:ascii="Arial" w:hAnsi="Arial" w:cs="Arial"/>
          <w:sz w:val="22"/>
          <w:szCs w:val="22"/>
          <w:lang w:val="es-ES_tradnl"/>
        </w:rPr>
      </w:pPr>
    </w:p>
    <w:p w14:paraId="1626BE9C" w14:textId="77777777" w:rsidR="00D02830" w:rsidRPr="00D75CAF" w:rsidRDefault="00D02830" w:rsidP="00B81000">
      <w:pPr>
        <w:numPr>
          <w:ilvl w:val="0"/>
          <w:numId w:val="5"/>
        </w:num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Integridad.</w:t>
      </w:r>
    </w:p>
    <w:p w14:paraId="676B1B1F" w14:textId="77777777" w:rsidR="00D02830" w:rsidRPr="00D75CAF" w:rsidRDefault="00D02830" w:rsidP="00B81000">
      <w:pPr>
        <w:numPr>
          <w:ilvl w:val="0"/>
          <w:numId w:val="5"/>
        </w:num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Oportunidad.</w:t>
      </w:r>
    </w:p>
    <w:p w14:paraId="12FC53CC" w14:textId="77777777" w:rsidR="00D02830" w:rsidRPr="00D75CAF" w:rsidRDefault="00D02830" w:rsidP="00B81000">
      <w:pPr>
        <w:numPr>
          <w:ilvl w:val="0"/>
          <w:numId w:val="5"/>
        </w:num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lastRenderedPageBreak/>
        <w:t>Confiabilidad.</w:t>
      </w:r>
    </w:p>
    <w:p w14:paraId="75278349" w14:textId="77777777" w:rsidR="00D02830" w:rsidRPr="00D75CAF" w:rsidRDefault="00D02830" w:rsidP="00B81000">
      <w:pPr>
        <w:numPr>
          <w:ilvl w:val="0"/>
          <w:numId w:val="5"/>
        </w:num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Disponibilidad.</w:t>
      </w:r>
    </w:p>
    <w:p w14:paraId="07E480FB" w14:textId="77777777" w:rsidR="00EA533A" w:rsidRPr="00D75CAF" w:rsidRDefault="00EA533A" w:rsidP="00E207C8">
      <w:pPr>
        <w:overflowPunct/>
        <w:autoSpaceDE/>
        <w:autoSpaceDN/>
        <w:adjustRightInd/>
        <w:spacing w:before="0" w:after="0"/>
        <w:ind w:left="360"/>
        <w:textAlignment w:val="auto"/>
        <w:rPr>
          <w:rFonts w:ascii="Arial" w:hAnsi="Arial" w:cs="Arial"/>
          <w:sz w:val="22"/>
          <w:szCs w:val="22"/>
          <w:lang w:val="es-ES_tradnl"/>
        </w:rPr>
      </w:pPr>
    </w:p>
    <w:p w14:paraId="6434E197" w14:textId="77777777" w:rsidR="00D02830" w:rsidRPr="00D75CAF" w:rsidRDefault="001B0D52" w:rsidP="00B81000">
      <w:pPr>
        <w:pStyle w:val="Ttulo2"/>
        <w:numPr>
          <w:ilvl w:val="0"/>
          <w:numId w:val="46"/>
        </w:numPr>
        <w:spacing w:before="0" w:after="0"/>
        <w:ind w:left="360"/>
        <w:rPr>
          <w:rFonts w:ascii="Arial" w:hAnsi="Arial" w:cs="Arial"/>
          <w:sz w:val="22"/>
          <w:szCs w:val="22"/>
          <w:lang w:val="es-ES_tradnl" w:eastAsia="es-CO"/>
        </w:rPr>
      </w:pPr>
      <w:bookmarkStart w:id="173" w:name="_Toc303759088"/>
      <w:r w:rsidRPr="00D75CAF">
        <w:rPr>
          <w:rFonts w:ascii="Arial" w:hAnsi="Arial" w:cs="Arial"/>
          <w:sz w:val="22"/>
          <w:szCs w:val="22"/>
          <w:lang w:val="es-ES_tradnl" w:eastAsia="es-CO"/>
        </w:rPr>
        <w:t>Características de los Documentos</w:t>
      </w:r>
      <w:bookmarkEnd w:id="173"/>
      <w:r w:rsidRPr="00D75CAF">
        <w:rPr>
          <w:rFonts w:ascii="Arial" w:hAnsi="Arial" w:cs="Arial"/>
          <w:sz w:val="22"/>
          <w:szCs w:val="22"/>
          <w:lang w:val="es-ES_tradnl" w:eastAsia="es-CO"/>
        </w:rPr>
        <w:t xml:space="preserve">     </w:t>
      </w:r>
    </w:p>
    <w:p w14:paraId="5BBF57D6"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5699A1DB"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Los documentos deben tener:</w:t>
      </w:r>
    </w:p>
    <w:p w14:paraId="5EE324B9" w14:textId="77777777" w:rsidR="00310055" w:rsidRPr="00D75CAF" w:rsidRDefault="00310055" w:rsidP="00E207C8">
      <w:pPr>
        <w:overflowPunct/>
        <w:autoSpaceDE/>
        <w:autoSpaceDN/>
        <w:adjustRightInd/>
        <w:spacing w:before="0" w:after="0"/>
        <w:textAlignment w:val="auto"/>
        <w:rPr>
          <w:rFonts w:ascii="Arial" w:hAnsi="Arial" w:cs="Arial"/>
          <w:sz w:val="22"/>
          <w:szCs w:val="22"/>
          <w:lang w:val="es-ES_tradnl"/>
        </w:rPr>
      </w:pPr>
    </w:p>
    <w:p w14:paraId="4B04C910" w14:textId="77777777" w:rsidR="00D02830" w:rsidRPr="00D75CAF" w:rsidRDefault="00D02830" w:rsidP="00B81000">
      <w:pPr>
        <w:numPr>
          <w:ilvl w:val="0"/>
          <w:numId w:val="6"/>
        </w:num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Un respaldo físico.</w:t>
      </w:r>
    </w:p>
    <w:p w14:paraId="11A24E52" w14:textId="77777777" w:rsidR="00D02830" w:rsidRPr="00D75CAF" w:rsidRDefault="00D02830" w:rsidP="00B81000">
      <w:pPr>
        <w:numPr>
          <w:ilvl w:val="0"/>
          <w:numId w:val="6"/>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Seguridad que permita su consulta sólo por quienes estén autorizados.</w:t>
      </w:r>
    </w:p>
    <w:p w14:paraId="1AA35BA9" w14:textId="7C5ECD57" w:rsidR="00D02830" w:rsidRPr="00D75CAF" w:rsidRDefault="00D02830" w:rsidP="00B81000">
      <w:pPr>
        <w:numPr>
          <w:ilvl w:val="0"/>
          <w:numId w:val="6"/>
        </w:num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CO"/>
        </w:rPr>
        <w:t>Criterios y procesos de manejo, guarda y conservación de la información, pa</w:t>
      </w:r>
      <w:r w:rsidR="00E15682" w:rsidRPr="00D75CAF">
        <w:rPr>
          <w:rFonts w:ascii="Arial" w:hAnsi="Arial" w:cs="Arial"/>
          <w:sz w:val="22"/>
          <w:szCs w:val="22"/>
          <w:lang w:val="es-CO"/>
        </w:rPr>
        <w:t>ra ello la Zona Franca Internacional de Pereira</w:t>
      </w:r>
      <w:r w:rsidRPr="00D75CAF">
        <w:rPr>
          <w:rFonts w:ascii="Arial" w:hAnsi="Arial" w:cs="Arial"/>
          <w:sz w:val="22"/>
          <w:szCs w:val="22"/>
          <w:lang w:val="es-CO"/>
        </w:rPr>
        <w:t xml:space="preserve"> debe contar con un </w:t>
      </w:r>
      <w:r w:rsidRPr="00D75CAF">
        <w:rPr>
          <w:rFonts w:ascii="Arial" w:hAnsi="Arial" w:cs="Arial"/>
          <w:sz w:val="22"/>
          <w:szCs w:val="22"/>
          <w:lang w:val="es-ES_tradnl"/>
        </w:rPr>
        <w:t xml:space="preserve">procedimiento detallado para el suministro de información a entes internos y externos, dentro del cual se asignará responsables de la conservación </w:t>
      </w:r>
      <w:r w:rsidR="004E438E" w:rsidRPr="00D75CAF">
        <w:rPr>
          <w:rFonts w:ascii="Arial" w:hAnsi="Arial" w:cs="Arial"/>
          <w:sz w:val="22"/>
          <w:szCs w:val="22"/>
          <w:lang w:val="es-ES_tradnl"/>
        </w:rPr>
        <w:t xml:space="preserve">de los documentos y autorización de acceso a la información a cargos específicos de la compañía, por consiguiente, sólo el empleado designado podrá suministrar la información requerida, previo el cumplimiento del procedimiento establecido para tal fin y siempre </w:t>
      </w:r>
      <w:r w:rsidRPr="00D75CAF">
        <w:rPr>
          <w:rFonts w:ascii="Arial" w:hAnsi="Arial" w:cs="Arial"/>
          <w:sz w:val="22"/>
          <w:szCs w:val="22"/>
          <w:lang w:val="es-ES_tradnl"/>
        </w:rPr>
        <w:t xml:space="preserve">y cuando los documentos no sean sujetos de reserva, caso en el cual deberá abstenerse del suministro de lo solicitado, salvo que medie solicitud escrita y formal de una autoridad competente. </w:t>
      </w:r>
    </w:p>
    <w:p w14:paraId="1456D578" w14:textId="77777777" w:rsidR="00E40D50" w:rsidRPr="00D75CAF" w:rsidRDefault="00E40D50" w:rsidP="00E207C8">
      <w:pPr>
        <w:overflowPunct/>
        <w:autoSpaceDE/>
        <w:autoSpaceDN/>
        <w:adjustRightInd/>
        <w:spacing w:before="0" w:after="0"/>
        <w:ind w:left="360"/>
        <w:textAlignment w:val="auto"/>
        <w:rPr>
          <w:rFonts w:ascii="Arial" w:hAnsi="Arial" w:cs="Arial"/>
          <w:sz w:val="22"/>
          <w:szCs w:val="22"/>
          <w:lang w:val="es-ES_tradnl"/>
        </w:rPr>
      </w:pPr>
    </w:p>
    <w:p w14:paraId="07147506" w14:textId="77777777" w:rsidR="00D02830" w:rsidRPr="00D75CAF" w:rsidRDefault="001B0D52" w:rsidP="00B81000">
      <w:pPr>
        <w:pStyle w:val="Ttulo2"/>
        <w:numPr>
          <w:ilvl w:val="0"/>
          <w:numId w:val="46"/>
        </w:numPr>
        <w:spacing w:before="0" w:after="0"/>
        <w:ind w:left="360"/>
        <w:rPr>
          <w:rFonts w:ascii="Arial" w:hAnsi="Arial" w:cs="Arial"/>
          <w:sz w:val="22"/>
          <w:szCs w:val="22"/>
          <w:lang w:val="es-ES_tradnl" w:eastAsia="es-CO"/>
        </w:rPr>
      </w:pPr>
      <w:bookmarkStart w:id="174" w:name="_Toc303759089"/>
      <w:r w:rsidRPr="00D75CAF">
        <w:rPr>
          <w:rFonts w:ascii="Arial" w:hAnsi="Arial" w:cs="Arial"/>
          <w:sz w:val="22"/>
          <w:szCs w:val="22"/>
          <w:lang w:val="es-ES_tradnl" w:eastAsia="es-CO"/>
        </w:rPr>
        <w:t>Conservación de Documentos</w:t>
      </w:r>
      <w:bookmarkEnd w:id="174"/>
      <w:r w:rsidRPr="00D75CAF">
        <w:rPr>
          <w:rFonts w:ascii="Arial" w:hAnsi="Arial" w:cs="Arial"/>
          <w:sz w:val="22"/>
          <w:szCs w:val="22"/>
          <w:lang w:val="es-ES_tradnl" w:eastAsia="es-CO"/>
        </w:rPr>
        <w:t xml:space="preserve">    </w:t>
      </w:r>
    </w:p>
    <w:p w14:paraId="36DA12A4"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6709DE8A" w14:textId="503965DE"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Los documentos deben ser objeto de un manejo especial de guarda y conservación para evitar su deterioro o pérdida y garantizar el suministro de información cuando la autoridad compete</w:t>
      </w:r>
      <w:r w:rsidR="00E15682" w:rsidRPr="00D75CAF">
        <w:rPr>
          <w:rFonts w:ascii="Arial" w:hAnsi="Arial" w:cs="Arial"/>
          <w:sz w:val="22"/>
          <w:szCs w:val="22"/>
          <w:lang w:val="es-ES_tradnl"/>
        </w:rPr>
        <w:t>nte</w:t>
      </w:r>
      <w:r w:rsidRPr="00D75CAF">
        <w:rPr>
          <w:rFonts w:ascii="Arial" w:hAnsi="Arial" w:cs="Arial"/>
          <w:sz w:val="22"/>
          <w:szCs w:val="22"/>
          <w:lang w:val="es-ES_tradnl"/>
        </w:rPr>
        <w:t xml:space="preserve"> lo requiera.  </w:t>
      </w:r>
    </w:p>
    <w:p w14:paraId="00AB407C"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44D57B2F"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La conservación de documentos se hará por un término mínimo de cinco (5) años, acogiéndose a lo definido en el Código de Comercio y en el Estatuto Aduanero Colombiano. En los casos de fusión la entidad absorbente debe garantizar la continuidad en el estricto cumplimiento de esta disposición. </w:t>
      </w:r>
    </w:p>
    <w:p w14:paraId="4CE3A55F"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544C1703" w14:textId="4505DC13"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Respecto </w:t>
      </w:r>
      <w:r w:rsidR="00E15682" w:rsidRPr="00D75CAF">
        <w:rPr>
          <w:rFonts w:ascii="Arial" w:hAnsi="Arial" w:cs="Arial"/>
          <w:sz w:val="22"/>
          <w:szCs w:val="22"/>
          <w:lang w:val="es-CO"/>
        </w:rPr>
        <w:t xml:space="preserve">de </w:t>
      </w:r>
      <w:r w:rsidRPr="00D75CAF">
        <w:rPr>
          <w:rFonts w:ascii="Arial" w:hAnsi="Arial" w:cs="Arial"/>
          <w:sz w:val="22"/>
          <w:szCs w:val="22"/>
          <w:lang w:val="es-CO"/>
        </w:rPr>
        <w:t xml:space="preserve">los documentos originales que soportan la decisión de determinar una operación como sospechosa, así como el reporte a la UIAF, deben ser conservados en forma centralizada por el </w:t>
      </w:r>
      <w:r w:rsidR="000C69F8" w:rsidRPr="00D75CAF">
        <w:rPr>
          <w:rFonts w:ascii="Arial" w:hAnsi="Arial" w:cs="Arial"/>
          <w:sz w:val="22"/>
          <w:szCs w:val="22"/>
          <w:lang w:val="es-CO"/>
        </w:rPr>
        <w:t>Empleado</w:t>
      </w:r>
      <w:r w:rsidRPr="00D75CAF">
        <w:rPr>
          <w:rFonts w:ascii="Arial" w:hAnsi="Arial" w:cs="Arial"/>
          <w:sz w:val="22"/>
          <w:szCs w:val="22"/>
          <w:lang w:val="es-CO"/>
        </w:rPr>
        <w:t xml:space="preserve"> de Cumplimiento de la </w:t>
      </w:r>
      <w:r w:rsidR="001552FB" w:rsidRPr="00D75CAF">
        <w:rPr>
          <w:rFonts w:ascii="Arial" w:hAnsi="Arial" w:cs="Arial"/>
          <w:sz w:val="22"/>
          <w:szCs w:val="22"/>
          <w:lang w:val="es-CO"/>
        </w:rPr>
        <w:t>Compañía</w:t>
      </w:r>
      <w:r w:rsidRPr="00D75CAF">
        <w:rPr>
          <w:rFonts w:ascii="Arial" w:hAnsi="Arial" w:cs="Arial"/>
          <w:sz w:val="22"/>
          <w:szCs w:val="22"/>
          <w:lang w:val="es-CO"/>
        </w:rPr>
        <w:t>, quien los mantendrá con las debidas seguridades y a disposición de las autoridades competentes cuando estás los soliciten.</w:t>
      </w:r>
    </w:p>
    <w:p w14:paraId="061B9E58" w14:textId="77777777" w:rsidR="00EA533A" w:rsidRPr="00D75CAF" w:rsidRDefault="00EA533A" w:rsidP="00E207C8">
      <w:pPr>
        <w:overflowPunct/>
        <w:autoSpaceDE/>
        <w:autoSpaceDN/>
        <w:adjustRightInd/>
        <w:spacing w:before="0" w:after="0"/>
        <w:textAlignment w:val="auto"/>
        <w:rPr>
          <w:rFonts w:ascii="Arial" w:hAnsi="Arial" w:cs="Arial"/>
          <w:sz w:val="22"/>
          <w:szCs w:val="22"/>
          <w:lang w:val="es-CO"/>
        </w:rPr>
      </w:pPr>
    </w:p>
    <w:p w14:paraId="6C9637AF" w14:textId="77777777" w:rsidR="00D02830" w:rsidRPr="00D75CAF" w:rsidRDefault="00D02830" w:rsidP="00B81000">
      <w:pPr>
        <w:pStyle w:val="Ttulo1"/>
        <w:numPr>
          <w:ilvl w:val="0"/>
          <w:numId w:val="35"/>
        </w:numPr>
        <w:spacing w:before="0" w:after="0"/>
        <w:rPr>
          <w:rFonts w:ascii="Arial" w:hAnsi="Arial" w:cs="Arial"/>
          <w:szCs w:val="22"/>
        </w:rPr>
      </w:pPr>
      <w:bookmarkStart w:id="175" w:name="_Toc197701931"/>
      <w:bookmarkStart w:id="176" w:name="_Toc303759090"/>
      <w:r w:rsidRPr="00D75CAF">
        <w:rPr>
          <w:rFonts w:ascii="Arial" w:hAnsi="Arial" w:cs="Arial"/>
          <w:szCs w:val="22"/>
        </w:rPr>
        <w:t>INFRAESTRUCTURA TECNOLÓGICA</w:t>
      </w:r>
      <w:bookmarkEnd w:id="175"/>
      <w:bookmarkEnd w:id="176"/>
      <w:r w:rsidRPr="00D75CAF">
        <w:rPr>
          <w:rFonts w:ascii="Arial" w:hAnsi="Arial" w:cs="Arial"/>
          <w:szCs w:val="22"/>
        </w:rPr>
        <w:t xml:space="preserve"> </w:t>
      </w:r>
    </w:p>
    <w:p w14:paraId="59E32ABC"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7AEB595E" w14:textId="43F380ED" w:rsidR="00D02830" w:rsidRPr="00D75CAF" w:rsidRDefault="00D02830" w:rsidP="00E207C8">
      <w:pPr>
        <w:overflowPunct/>
        <w:autoSpaceDE/>
        <w:autoSpaceDN/>
        <w:adjustRightInd/>
        <w:spacing w:before="0" w:after="0"/>
        <w:textAlignment w:val="auto"/>
        <w:rPr>
          <w:rFonts w:ascii="Arial" w:hAnsi="Arial" w:cs="Arial"/>
          <w:sz w:val="22"/>
          <w:szCs w:val="22"/>
          <w:lang w:val="es-MX"/>
        </w:rPr>
      </w:pPr>
      <w:r w:rsidRPr="00D75CAF">
        <w:rPr>
          <w:rFonts w:ascii="Arial" w:hAnsi="Arial" w:cs="Arial"/>
          <w:sz w:val="22"/>
          <w:szCs w:val="22"/>
          <w:lang w:val="es-CO"/>
        </w:rPr>
        <w:t xml:space="preserve">La Zona Franca </w:t>
      </w:r>
      <w:r w:rsidR="00B705A5" w:rsidRPr="00D75CAF">
        <w:rPr>
          <w:rFonts w:ascii="Arial" w:hAnsi="Arial" w:cs="Arial"/>
          <w:sz w:val="22"/>
          <w:szCs w:val="22"/>
          <w:lang w:val="es-CO"/>
        </w:rPr>
        <w:t xml:space="preserve">Internacional de Pereira </w:t>
      </w:r>
      <w:r w:rsidRPr="00D75CAF">
        <w:rPr>
          <w:rFonts w:ascii="Arial" w:hAnsi="Arial" w:cs="Arial"/>
          <w:sz w:val="22"/>
          <w:szCs w:val="22"/>
          <w:lang w:val="es-MX"/>
        </w:rPr>
        <w:t xml:space="preserve">debe tener un soporte tecnológico </w:t>
      </w:r>
      <w:r w:rsidRPr="00D75CAF">
        <w:rPr>
          <w:rFonts w:ascii="Arial" w:hAnsi="Arial" w:cs="Arial"/>
          <w:sz w:val="22"/>
          <w:szCs w:val="22"/>
          <w:lang w:val="es-ES_tradnl"/>
        </w:rPr>
        <w:t xml:space="preserve">acorde con sus actividades, operaciones, riesgo y tamaño, </w:t>
      </w:r>
      <w:r w:rsidRPr="00D75CAF">
        <w:rPr>
          <w:rFonts w:ascii="Arial" w:hAnsi="Arial" w:cs="Arial"/>
          <w:sz w:val="22"/>
          <w:szCs w:val="22"/>
          <w:lang w:val="es-MX"/>
        </w:rPr>
        <w:t>que cumpla como mínimo con las siguientes características:</w:t>
      </w:r>
    </w:p>
    <w:p w14:paraId="546B3A83" w14:textId="77777777" w:rsidR="00B63B44" w:rsidRPr="00D75CAF" w:rsidRDefault="00B63B44" w:rsidP="00E207C8">
      <w:pPr>
        <w:overflowPunct/>
        <w:autoSpaceDE/>
        <w:autoSpaceDN/>
        <w:adjustRightInd/>
        <w:spacing w:before="0" w:after="0"/>
        <w:textAlignment w:val="auto"/>
        <w:rPr>
          <w:rFonts w:ascii="Arial" w:hAnsi="Arial" w:cs="Arial"/>
          <w:sz w:val="22"/>
          <w:szCs w:val="22"/>
          <w:lang w:val="es-MX"/>
        </w:rPr>
      </w:pPr>
    </w:p>
    <w:p w14:paraId="31D05AA5" w14:textId="77777777" w:rsidR="00D02830" w:rsidRPr="00D75CAF" w:rsidRDefault="00D02830" w:rsidP="00B81000">
      <w:pPr>
        <w:numPr>
          <w:ilvl w:val="0"/>
          <w:numId w:val="31"/>
        </w:numPr>
        <w:overflowPunct/>
        <w:autoSpaceDE/>
        <w:autoSpaceDN/>
        <w:adjustRightInd/>
        <w:spacing w:before="0" w:after="0"/>
        <w:ind w:left="714" w:hanging="357"/>
        <w:textAlignment w:val="auto"/>
        <w:rPr>
          <w:rFonts w:ascii="Arial" w:hAnsi="Arial" w:cs="Arial"/>
          <w:sz w:val="22"/>
          <w:szCs w:val="22"/>
          <w:lang w:val="es-MX"/>
        </w:rPr>
      </w:pPr>
      <w:r w:rsidRPr="00D75CAF">
        <w:rPr>
          <w:rFonts w:ascii="Arial" w:hAnsi="Arial" w:cs="Arial"/>
          <w:sz w:val="22"/>
          <w:szCs w:val="22"/>
          <w:lang w:val="es-CO"/>
        </w:rPr>
        <w:t>Tener registros conso</w:t>
      </w:r>
      <w:r w:rsidR="00C5676C" w:rsidRPr="00D75CAF">
        <w:rPr>
          <w:rFonts w:ascii="Arial" w:hAnsi="Arial" w:cs="Arial"/>
          <w:sz w:val="22"/>
          <w:szCs w:val="22"/>
          <w:lang w:val="es-CO"/>
        </w:rPr>
        <w:t>lidados de sus clientes.</w:t>
      </w:r>
      <w:r w:rsidRPr="00D75CAF">
        <w:rPr>
          <w:rFonts w:ascii="Arial" w:hAnsi="Arial" w:cs="Arial"/>
          <w:sz w:val="22"/>
          <w:szCs w:val="22"/>
          <w:lang w:val="es-CO"/>
        </w:rPr>
        <w:t xml:space="preserve">  </w:t>
      </w:r>
    </w:p>
    <w:p w14:paraId="35559CC0" w14:textId="77777777" w:rsidR="00B63B44" w:rsidRPr="00D75CAF" w:rsidRDefault="00D02830" w:rsidP="00B81000">
      <w:pPr>
        <w:numPr>
          <w:ilvl w:val="0"/>
          <w:numId w:val="31"/>
        </w:numPr>
        <w:overflowPunct/>
        <w:autoSpaceDE/>
        <w:autoSpaceDN/>
        <w:adjustRightInd/>
        <w:spacing w:before="0" w:after="0"/>
        <w:ind w:left="714" w:hanging="357"/>
        <w:textAlignment w:val="auto"/>
        <w:rPr>
          <w:rFonts w:ascii="Arial" w:hAnsi="Arial" w:cs="Arial"/>
          <w:sz w:val="22"/>
          <w:szCs w:val="22"/>
          <w:lang w:val="es-CO"/>
        </w:rPr>
      </w:pPr>
      <w:r w:rsidRPr="00D75CAF">
        <w:rPr>
          <w:rFonts w:ascii="Arial" w:hAnsi="Arial" w:cs="Arial"/>
          <w:sz w:val="22"/>
          <w:szCs w:val="22"/>
          <w:lang w:val="es-CO"/>
        </w:rPr>
        <w:t>Captura y actualización periódica de la información de su</w:t>
      </w:r>
      <w:r w:rsidR="00F23F8B" w:rsidRPr="00D75CAF">
        <w:rPr>
          <w:rFonts w:ascii="Arial" w:hAnsi="Arial" w:cs="Arial"/>
          <w:sz w:val="22"/>
          <w:szCs w:val="22"/>
          <w:lang w:val="es-CO"/>
        </w:rPr>
        <w:t>s clientes.</w:t>
      </w:r>
    </w:p>
    <w:p w14:paraId="1C8A0AEC" w14:textId="306B3231" w:rsidR="00D02830" w:rsidRPr="00D75CAF" w:rsidRDefault="00D02830" w:rsidP="00B81000">
      <w:pPr>
        <w:numPr>
          <w:ilvl w:val="0"/>
          <w:numId w:val="31"/>
        </w:numPr>
        <w:overflowPunct/>
        <w:autoSpaceDE/>
        <w:autoSpaceDN/>
        <w:adjustRightInd/>
        <w:spacing w:before="0" w:after="0"/>
        <w:ind w:left="714" w:hanging="357"/>
        <w:textAlignment w:val="auto"/>
        <w:rPr>
          <w:rFonts w:ascii="Arial" w:hAnsi="Arial" w:cs="Arial"/>
          <w:sz w:val="22"/>
          <w:szCs w:val="22"/>
          <w:lang w:val="es-CO"/>
        </w:rPr>
      </w:pPr>
      <w:r w:rsidRPr="00D75CAF">
        <w:rPr>
          <w:rFonts w:ascii="Arial" w:hAnsi="Arial" w:cs="Arial"/>
          <w:sz w:val="22"/>
          <w:szCs w:val="22"/>
          <w:lang w:val="es-CO"/>
        </w:rPr>
        <w:lastRenderedPageBreak/>
        <w:t xml:space="preserve">Generar en forma oportuna los reportes internos y externos, distintos </w:t>
      </w:r>
      <w:r w:rsidR="00C5676C" w:rsidRPr="00D75CAF">
        <w:rPr>
          <w:rFonts w:ascii="Arial" w:hAnsi="Arial" w:cs="Arial"/>
          <w:sz w:val="22"/>
          <w:szCs w:val="22"/>
          <w:lang w:val="es-CO"/>
        </w:rPr>
        <w:t>a</w:t>
      </w:r>
      <w:r w:rsidRPr="00D75CAF">
        <w:rPr>
          <w:rFonts w:ascii="Arial" w:hAnsi="Arial" w:cs="Arial"/>
          <w:sz w:val="22"/>
          <w:szCs w:val="22"/>
          <w:lang w:val="es-CO"/>
        </w:rPr>
        <w:t xml:space="preserve"> los relativos </w:t>
      </w:r>
      <w:r w:rsidR="00C5676C" w:rsidRPr="00D75CAF">
        <w:rPr>
          <w:rFonts w:ascii="Arial" w:hAnsi="Arial" w:cs="Arial"/>
          <w:sz w:val="22"/>
          <w:szCs w:val="22"/>
          <w:lang w:val="es-CO"/>
        </w:rPr>
        <w:t>con</w:t>
      </w:r>
      <w:r w:rsidRPr="00D75CAF">
        <w:rPr>
          <w:rFonts w:ascii="Arial" w:hAnsi="Arial" w:cs="Arial"/>
          <w:sz w:val="22"/>
          <w:szCs w:val="22"/>
          <w:lang w:val="es-CO"/>
        </w:rPr>
        <w:t xml:space="preserve"> operaciones sospechosas, sin perjuicio de que todos los reportes efectuados a la UIAF o DIAN sean enviados en forma electrónica. </w:t>
      </w:r>
    </w:p>
    <w:p w14:paraId="76D1C723" w14:textId="77777777" w:rsidR="00D02830" w:rsidRPr="00D75CAF" w:rsidRDefault="00D02830" w:rsidP="00E207C8">
      <w:pPr>
        <w:overflowPunct/>
        <w:autoSpaceDE/>
        <w:autoSpaceDN/>
        <w:adjustRightInd/>
        <w:spacing w:before="0" w:after="0"/>
        <w:ind w:left="720"/>
        <w:textAlignment w:val="auto"/>
        <w:rPr>
          <w:rFonts w:ascii="Arial" w:hAnsi="Arial" w:cs="Arial"/>
          <w:sz w:val="22"/>
          <w:szCs w:val="22"/>
          <w:lang w:val="es-CO"/>
        </w:rPr>
      </w:pPr>
    </w:p>
    <w:p w14:paraId="68D18DE3" w14:textId="77777777" w:rsidR="0061408A" w:rsidRPr="00D75CAF" w:rsidRDefault="0061408A" w:rsidP="00E207C8">
      <w:pPr>
        <w:overflowPunct/>
        <w:autoSpaceDE/>
        <w:autoSpaceDN/>
        <w:adjustRightInd/>
        <w:spacing w:before="0" w:after="0"/>
        <w:ind w:left="720"/>
        <w:textAlignment w:val="auto"/>
        <w:rPr>
          <w:rFonts w:ascii="Arial" w:hAnsi="Arial" w:cs="Arial"/>
          <w:sz w:val="22"/>
          <w:szCs w:val="22"/>
          <w:lang w:val="es-CO"/>
        </w:rPr>
      </w:pPr>
    </w:p>
    <w:p w14:paraId="4A3D2730" w14:textId="77777777" w:rsidR="00D02830" w:rsidRPr="00D75CAF" w:rsidRDefault="00D02830" w:rsidP="00B81000">
      <w:pPr>
        <w:pStyle w:val="Ttulo1"/>
        <w:numPr>
          <w:ilvl w:val="0"/>
          <w:numId w:val="35"/>
        </w:numPr>
        <w:spacing w:before="0" w:after="0"/>
        <w:rPr>
          <w:rFonts w:ascii="Arial" w:hAnsi="Arial" w:cs="Arial"/>
          <w:szCs w:val="22"/>
        </w:rPr>
      </w:pPr>
      <w:bookmarkStart w:id="177" w:name="_Toc197701932"/>
      <w:bookmarkStart w:id="178" w:name="_Toc303759091"/>
      <w:r w:rsidRPr="00D75CAF">
        <w:rPr>
          <w:rFonts w:ascii="Arial" w:hAnsi="Arial" w:cs="Arial"/>
          <w:szCs w:val="22"/>
        </w:rPr>
        <w:t>DIVULGACIÓN DE LA INFORMACIÓN</w:t>
      </w:r>
      <w:bookmarkEnd w:id="177"/>
      <w:bookmarkEnd w:id="178"/>
    </w:p>
    <w:p w14:paraId="27154198" w14:textId="77777777" w:rsidR="004D1A55" w:rsidRPr="00D75CAF" w:rsidRDefault="004D1A55" w:rsidP="00E207C8">
      <w:pPr>
        <w:spacing w:before="0" w:after="0"/>
        <w:rPr>
          <w:rFonts w:ascii="Arial" w:hAnsi="Arial" w:cs="Arial"/>
          <w:sz w:val="22"/>
          <w:szCs w:val="22"/>
          <w:lang w:val="es-MX"/>
        </w:rPr>
      </w:pPr>
    </w:p>
    <w:p w14:paraId="75821FEF" w14:textId="358A4ECB" w:rsidR="00D02830" w:rsidRPr="00D75CAF" w:rsidRDefault="006B7D4C" w:rsidP="00B81000">
      <w:pPr>
        <w:pStyle w:val="Ttulo2"/>
        <w:numPr>
          <w:ilvl w:val="0"/>
          <w:numId w:val="48"/>
        </w:numPr>
        <w:spacing w:before="0" w:after="0"/>
        <w:rPr>
          <w:rFonts w:ascii="Arial" w:hAnsi="Arial" w:cs="Arial"/>
          <w:sz w:val="22"/>
          <w:szCs w:val="22"/>
          <w:lang w:val="es-ES_tradnl" w:eastAsia="es-CO"/>
        </w:rPr>
      </w:pPr>
      <w:bookmarkStart w:id="179" w:name="_Toc303759092"/>
      <w:r w:rsidRPr="00D75CAF">
        <w:rPr>
          <w:rFonts w:ascii="Arial" w:hAnsi="Arial" w:cs="Arial"/>
          <w:sz w:val="22"/>
          <w:szCs w:val="22"/>
          <w:lang w:val="es-ES_tradnl" w:eastAsia="es-CO"/>
        </w:rPr>
        <w:t xml:space="preserve">1. </w:t>
      </w:r>
      <w:r w:rsidR="00C5676C" w:rsidRPr="00D75CAF">
        <w:rPr>
          <w:rFonts w:ascii="Arial" w:hAnsi="Arial" w:cs="Arial"/>
          <w:sz w:val="22"/>
          <w:szCs w:val="22"/>
          <w:lang w:val="es-ES_tradnl" w:eastAsia="es-CO"/>
        </w:rPr>
        <w:t>Reserva de Información</w:t>
      </w:r>
      <w:bookmarkEnd w:id="179"/>
      <w:r w:rsidR="00C5676C" w:rsidRPr="00D75CAF">
        <w:rPr>
          <w:rFonts w:ascii="Arial" w:hAnsi="Arial" w:cs="Arial"/>
          <w:sz w:val="22"/>
          <w:szCs w:val="22"/>
          <w:lang w:val="es-ES_tradnl" w:eastAsia="es-CO"/>
        </w:rPr>
        <w:t xml:space="preserve"> </w:t>
      </w:r>
    </w:p>
    <w:p w14:paraId="1C100B1D"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bookmarkStart w:id="180" w:name="_Toc192865080"/>
    </w:p>
    <w:p w14:paraId="2E87119B" w14:textId="7DECFF40"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Los representantes legales y empleados de la Zona Franca </w:t>
      </w:r>
      <w:r w:rsidR="00CD6E8C" w:rsidRPr="00D75CAF">
        <w:rPr>
          <w:rFonts w:ascii="Arial" w:hAnsi="Arial" w:cs="Arial"/>
          <w:sz w:val="22"/>
          <w:szCs w:val="22"/>
          <w:lang w:val="es-CO"/>
        </w:rPr>
        <w:t xml:space="preserve">Internacional de Pereira </w:t>
      </w:r>
      <w:r w:rsidRPr="00D75CAF">
        <w:rPr>
          <w:rFonts w:ascii="Arial" w:hAnsi="Arial" w:cs="Arial"/>
          <w:sz w:val="22"/>
          <w:szCs w:val="22"/>
          <w:lang w:val="es-CO"/>
        </w:rPr>
        <w:t>deben proteger la información de carácter reservado que ha sido dada a conocer por sus clientes y por la Organización. El correcto manejo de la información implica:</w:t>
      </w:r>
    </w:p>
    <w:p w14:paraId="0EBB3862"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3F6ECF9C" w14:textId="77777777" w:rsidR="00D02830" w:rsidRPr="00D75CAF" w:rsidRDefault="00D02830" w:rsidP="00B81000">
      <w:pPr>
        <w:numPr>
          <w:ilvl w:val="0"/>
          <w:numId w:val="3"/>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No revelar la información de la Entidad a personas que no pertenezcan a ella o que  perteneciendo a la misma no tengan autorización para conocerla.</w:t>
      </w:r>
    </w:p>
    <w:p w14:paraId="191F5C81" w14:textId="2EE9A008" w:rsidR="00D02830" w:rsidRPr="00D75CAF" w:rsidRDefault="00D02830" w:rsidP="00B81000">
      <w:pPr>
        <w:numPr>
          <w:ilvl w:val="0"/>
          <w:numId w:val="3"/>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No utilizar en provecho propio o ajeno, la información privilegiada que ha conocido  en razón de sus funciones. </w:t>
      </w:r>
    </w:p>
    <w:p w14:paraId="632C899E" w14:textId="77777777" w:rsidR="00D02830" w:rsidRPr="00D75CAF" w:rsidRDefault="00D02830" w:rsidP="00B81000">
      <w:pPr>
        <w:numPr>
          <w:ilvl w:val="0"/>
          <w:numId w:val="3"/>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Suministrar, en la medida de lo necesario, la información requerida por las dependencias de la Compañía. </w:t>
      </w:r>
    </w:p>
    <w:p w14:paraId="3EA85A8D"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5BA69921"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La reserva de información, tanto de la Organización como la de sus clientes, no es oponible a las solicitudes de información formuladas de manera específica por las autoridades dentro de las investigaciones de su competencia.</w:t>
      </w:r>
    </w:p>
    <w:p w14:paraId="214D72E3" w14:textId="77777777" w:rsidR="00C5676C" w:rsidRPr="00D75CAF" w:rsidRDefault="00C5676C" w:rsidP="00E207C8">
      <w:pPr>
        <w:overflowPunct/>
        <w:autoSpaceDE/>
        <w:autoSpaceDN/>
        <w:adjustRightInd/>
        <w:spacing w:before="0" w:after="0"/>
        <w:textAlignment w:val="auto"/>
        <w:rPr>
          <w:rFonts w:ascii="Arial" w:hAnsi="Arial" w:cs="Arial"/>
          <w:sz w:val="22"/>
          <w:szCs w:val="22"/>
          <w:lang w:val="es-CO"/>
        </w:rPr>
      </w:pPr>
    </w:p>
    <w:p w14:paraId="4E87C6FA" w14:textId="28180CC8" w:rsidR="004D1A55" w:rsidRPr="00D75CAF" w:rsidRDefault="00C5676C"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En cumplimiento de lo anterior, los empleados suscribirán un acuerdo de confidencialidad con la Compañía.</w:t>
      </w:r>
    </w:p>
    <w:p w14:paraId="201A2F24" w14:textId="77777777" w:rsidR="00B0540B" w:rsidRPr="00D75CAF" w:rsidRDefault="00B0540B" w:rsidP="00E207C8">
      <w:pPr>
        <w:overflowPunct/>
        <w:autoSpaceDE/>
        <w:autoSpaceDN/>
        <w:adjustRightInd/>
        <w:spacing w:before="0" w:after="0"/>
        <w:textAlignment w:val="auto"/>
        <w:rPr>
          <w:rFonts w:ascii="Arial" w:hAnsi="Arial" w:cs="Arial"/>
          <w:sz w:val="22"/>
          <w:szCs w:val="22"/>
          <w:lang w:val="es-CO"/>
        </w:rPr>
      </w:pPr>
    </w:p>
    <w:p w14:paraId="49E9409B" w14:textId="23C66977" w:rsidR="00D02830" w:rsidRPr="00D75CAF" w:rsidRDefault="002D19D1" w:rsidP="00B81000">
      <w:pPr>
        <w:pStyle w:val="Ttulo2"/>
        <w:numPr>
          <w:ilvl w:val="0"/>
          <w:numId w:val="48"/>
        </w:numPr>
        <w:spacing w:before="0" w:after="0"/>
        <w:rPr>
          <w:rFonts w:ascii="Arial" w:hAnsi="Arial" w:cs="Arial"/>
          <w:sz w:val="22"/>
          <w:szCs w:val="22"/>
          <w:lang w:val="es-ES_tradnl" w:eastAsia="es-CO"/>
        </w:rPr>
      </w:pPr>
      <w:bookmarkStart w:id="181" w:name="_Toc303759093"/>
      <w:r w:rsidRPr="00D75CAF">
        <w:rPr>
          <w:rFonts w:ascii="Arial" w:hAnsi="Arial" w:cs="Arial"/>
          <w:sz w:val="22"/>
          <w:szCs w:val="22"/>
          <w:lang w:val="es-ES_tradnl" w:eastAsia="es-CO"/>
        </w:rPr>
        <w:t xml:space="preserve">2. </w:t>
      </w:r>
      <w:r w:rsidR="00C5676C" w:rsidRPr="00D75CAF">
        <w:rPr>
          <w:rFonts w:ascii="Arial" w:hAnsi="Arial" w:cs="Arial"/>
          <w:sz w:val="22"/>
          <w:szCs w:val="22"/>
          <w:lang w:val="es-ES_tradnl" w:eastAsia="es-CO"/>
        </w:rPr>
        <w:t>Reserva de Información Privilegiada</w:t>
      </w:r>
      <w:bookmarkEnd w:id="181"/>
      <w:r w:rsidR="00C5676C" w:rsidRPr="00D75CAF">
        <w:rPr>
          <w:rFonts w:ascii="Arial" w:hAnsi="Arial" w:cs="Arial"/>
          <w:sz w:val="22"/>
          <w:szCs w:val="22"/>
          <w:lang w:val="es-ES_tradnl" w:eastAsia="es-CO"/>
        </w:rPr>
        <w:t xml:space="preserve">    </w:t>
      </w:r>
    </w:p>
    <w:p w14:paraId="146067B5"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517745B9" w14:textId="62A761D2"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Los directivos y empleados de la Zona Franca</w:t>
      </w:r>
      <w:r w:rsidR="00CD6E8C" w:rsidRPr="00D75CAF">
        <w:rPr>
          <w:rFonts w:ascii="Arial" w:hAnsi="Arial" w:cs="Arial"/>
          <w:sz w:val="22"/>
          <w:szCs w:val="22"/>
          <w:lang w:val="es-CO"/>
        </w:rPr>
        <w:t xml:space="preserve"> Internacional de Pereira</w:t>
      </w:r>
      <w:r w:rsidRPr="00D75CAF">
        <w:rPr>
          <w:rFonts w:ascii="Arial" w:hAnsi="Arial" w:cs="Arial"/>
          <w:sz w:val="22"/>
          <w:szCs w:val="22"/>
          <w:lang w:val="es-CO"/>
        </w:rPr>
        <w:t xml:space="preserve"> deben proteger la información de carácter reservado que ha sido dada a conocer por autoridades competentes por investigaciones de carácter penal, civil o comercial sobre actuaciones de los clientes. Esta reserva incluye las operaciones inusuales detectadas o el reporte de operaciones sospechosas remitidas a la UIAF, o a cualquier otra autoridad competente. El manejo de la información implica:</w:t>
      </w:r>
    </w:p>
    <w:p w14:paraId="67BAA22C"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7DEC5543" w14:textId="6A8086D0" w:rsidR="00D02830" w:rsidRPr="00D75CAF" w:rsidRDefault="00D02830" w:rsidP="00B81000">
      <w:pPr>
        <w:numPr>
          <w:ilvl w:val="0"/>
          <w:numId w:val="3"/>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No revelar la información de l</w:t>
      </w:r>
      <w:r w:rsidR="00EA169E" w:rsidRPr="00D75CAF">
        <w:rPr>
          <w:rFonts w:ascii="Arial" w:hAnsi="Arial" w:cs="Arial"/>
          <w:sz w:val="22"/>
          <w:szCs w:val="22"/>
          <w:lang w:val="es-CO"/>
        </w:rPr>
        <w:t xml:space="preserve">a organización </w:t>
      </w:r>
      <w:r w:rsidRPr="00D75CAF">
        <w:rPr>
          <w:rFonts w:ascii="Arial" w:hAnsi="Arial" w:cs="Arial"/>
          <w:sz w:val="22"/>
          <w:szCs w:val="22"/>
          <w:lang w:val="es-CO"/>
        </w:rPr>
        <w:t>a personas que no pertenezcan a ella o que perteneciendo a la misma no tengan autorización para conocerla.</w:t>
      </w:r>
    </w:p>
    <w:p w14:paraId="6E8FDF07" w14:textId="53AD239A" w:rsidR="00D02830" w:rsidRPr="00D75CAF" w:rsidRDefault="00D02830" w:rsidP="00B81000">
      <w:pPr>
        <w:numPr>
          <w:ilvl w:val="0"/>
          <w:numId w:val="3"/>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No utilizar en provecho propio o ajeno, la información privilegiada que ha conocido  en razón de sus funciones. </w:t>
      </w:r>
    </w:p>
    <w:p w14:paraId="206BFAC5" w14:textId="77777777" w:rsidR="004D1A55" w:rsidRPr="00D75CAF" w:rsidRDefault="004D1A55" w:rsidP="00E207C8">
      <w:pPr>
        <w:overflowPunct/>
        <w:autoSpaceDE/>
        <w:autoSpaceDN/>
        <w:adjustRightInd/>
        <w:spacing w:before="0" w:after="0"/>
        <w:ind w:left="720"/>
        <w:textAlignment w:val="auto"/>
        <w:rPr>
          <w:rFonts w:ascii="Arial" w:hAnsi="Arial" w:cs="Arial"/>
          <w:sz w:val="22"/>
          <w:szCs w:val="22"/>
          <w:lang w:val="es-CO"/>
        </w:rPr>
      </w:pPr>
    </w:p>
    <w:p w14:paraId="69800858" w14:textId="3A56AF36" w:rsidR="00D02830" w:rsidRPr="00D75CAF" w:rsidRDefault="002D19D1" w:rsidP="00B81000">
      <w:pPr>
        <w:pStyle w:val="Ttulo2"/>
        <w:numPr>
          <w:ilvl w:val="0"/>
          <w:numId w:val="48"/>
        </w:numPr>
        <w:spacing w:before="0" w:after="0"/>
        <w:rPr>
          <w:rFonts w:ascii="Arial" w:hAnsi="Arial" w:cs="Arial"/>
          <w:sz w:val="22"/>
          <w:szCs w:val="22"/>
          <w:lang w:val="es-ES_tradnl" w:eastAsia="es-CO"/>
        </w:rPr>
      </w:pPr>
      <w:bookmarkStart w:id="182" w:name="_Toc303759094"/>
      <w:r w:rsidRPr="00D75CAF">
        <w:rPr>
          <w:rFonts w:ascii="Arial" w:hAnsi="Arial" w:cs="Arial"/>
          <w:sz w:val="22"/>
          <w:szCs w:val="22"/>
          <w:lang w:val="es-ES_tradnl" w:eastAsia="es-CO"/>
        </w:rPr>
        <w:t xml:space="preserve">3. </w:t>
      </w:r>
      <w:r w:rsidR="00C5676C" w:rsidRPr="00D75CAF">
        <w:rPr>
          <w:rFonts w:ascii="Arial" w:hAnsi="Arial" w:cs="Arial"/>
          <w:sz w:val="22"/>
          <w:szCs w:val="22"/>
          <w:lang w:val="es-ES_tradnl" w:eastAsia="es-CO"/>
        </w:rPr>
        <w:t>Atención de Requerimientos</w:t>
      </w:r>
      <w:bookmarkEnd w:id="182"/>
      <w:r w:rsidR="00C5676C" w:rsidRPr="00D75CAF">
        <w:rPr>
          <w:rFonts w:ascii="Arial" w:hAnsi="Arial" w:cs="Arial"/>
          <w:sz w:val="22"/>
          <w:szCs w:val="22"/>
          <w:lang w:val="es-ES_tradnl" w:eastAsia="es-CO"/>
        </w:rPr>
        <w:t xml:space="preserve">    </w:t>
      </w:r>
    </w:p>
    <w:p w14:paraId="6FCCFB52"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25D27373" w14:textId="00B00B9C"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lastRenderedPageBreak/>
        <w:t xml:space="preserve">Suministrar en forma oportuna y veraz la información que sea requerida por las autoridades de vigilancia y control, cumpliendo los procedimientos establecidos por la Zona Franca </w:t>
      </w:r>
      <w:r w:rsidR="00FC15C9" w:rsidRPr="00D75CAF">
        <w:rPr>
          <w:rFonts w:ascii="Arial" w:hAnsi="Arial" w:cs="Arial"/>
          <w:sz w:val="22"/>
          <w:szCs w:val="22"/>
          <w:lang w:val="es-CO"/>
        </w:rPr>
        <w:t xml:space="preserve">Internacional de Pereira. </w:t>
      </w:r>
    </w:p>
    <w:p w14:paraId="15A3C398" w14:textId="77777777" w:rsidR="00FD495C" w:rsidRPr="00D75CAF" w:rsidRDefault="00FD495C" w:rsidP="00E207C8">
      <w:pPr>
        <w:overflowPunct/>
        <w:autoSpaceDE/>
        <w:autoSpaceDN/>
        <w:adjustRightInd/>
        <w:spacing w:before="0" w:after="0"/>
        <w:textAlignment w:val="auto"/>
        <w:rPr>
          <w:rFonts w:ascii="Arial" w:hAnsi="Arial" w:cs="Arial"/>
          <w:sz w:val="22"/>
          <w:szCs w:val="22"/>
          <w:lang w:val="es-CO"/>
        </w:rPr>
      </w:pPr>
    </w:p>
    <w:p w14:paraId="46935644" w14:textId="77777777" w:rsidR="00D02830" w:rsidRPr="00D75CAF" w:rsidRDefault="00D02830" w:rsidP="00B81000">
      <w:pPr>
        <w:pStyle w:val="Ttulo2"/>
        <w:numPr>
          <w:ilvl w:val="0"/>
          <w:numId w:val="35"/>
        </w:numPr>
        <w:spacing w:before="0" w:after="0"/>
        <w:rPr>
          <w:rFonts w:ascii="Arial" w:hAnsi="Arial" w:cs="Arial"/>
          <w:sz w:val="22"/>
          <w:szCs w:val="22"/>
          <w:lang w:val="es-ES_tradnl" w:eastAsia="es-CO"/>
        </w:rPr>
      </w:pPr>
      <w:bookmarkStart w:id="183" w:name="_Toc303759095"/>
      <w:r w:rsidRPr="00D75CAF">
        <w:rPr>
          <w:rFonts w:ascii="Arial" w:hAnsi="Arial" w:cs="Arial"/>
          <w:sz w:val="22"/>
          <w:szCs w:val="22"/>
          <w:lang w:val="es-ES_tradnl" w:eastAsia="es-CO"/>
        </w:rPr>
        <w:t>REPORTES INTERNOS</w:t>
      </w:r>
      <w:bookmarkEnd w:id="183"/>
      <w:r w:rsidRPr="00D75CAF">
        <w:rPr>
          <w:rFonts w:ascii="Arial" w:hAnsi="Arial" w:cs="Arial"/>
          <w:sz w:val="22"/>
          <w:szCs w:val="22"/>
          <w:lang w:val="es-ES_tradnl" w:eastAsia="es-CO"/>
        </w:rPr>
        <w:t xml:space="preserve">    </w:t>
      </w:r>
    </w:p>
    <w:p w14:paraId="1D614373" w14:textId="77777777" w:rsidR="00FD495C" w:rsidRPr="00D75CAF" w:rsidRDefault="00FD495C" w:rsidP="00E207C8">
      <w:pPr>
        <w:spacing w:before="0" w:after="0"/>
        <w:rPr>
          <w:rFonts w:ascii="Arial" w:hAnsi="Arial" w:cs="Arial"/>
          <w:sz w:val="22"/>
          <w:szCs w:val="22"/>
          <w:lang w:val="es-ES_tradnl" w:eastAsia="es-CO"/>
        </w:rPr>
      </w:pPr>
    </w:p>
    <w:p w14:paraId="376556F7" w14:textId="75F76996" w:rsidR="00D02830" w:rsidRPr="00D75CAF" w:rsidRDefault="002D19D1" w:rsidP="00B81000">
      <w:pPr>
        <w:pStyle w:val="Ttulo3"/>
        <w:numPr>
          <w:ilvl w:val="0"/>
          <w:numId w:val="48"/>
        </w:numPr>
        <w:spacing w:before="0" w:after="0"/>
        <w:rPr>
          <w:rFonts w:ascii="Arial" w:hAnsi="Arial" w:cs="Arial"/>
          <w:sz w:val="22"/>
          <w:szCs w:val="22"/>
        </w:rPr>
      </w:pPr>
      <w:bookmarkStart w:id="184" w:name="_Toc199907076"/>
      <w:bookmarkStart w:id="185" w:name="_Toc303759096"/>
      <w:r w:rsidRPr="00D75CAF">
        <w:rPr>
          <w:rFonts w:ascii="Arial" w:hAnsi="Arial" w:cs="Arial"/>
          <w:sz w:val="22"/>
          <w:szCs w:val="22"/>
        </w:rPr>
        <w:t xml:space="preserve">1. </w:t>
      </w:r>
      <w:r w:rsidR="00D02830" w:rsidRPr="00D75CAF">
        <w:rPr>
          <w:rFonts w:ascii="Arial" w:hAnsi="Arial" w:cs="Arial"/>
          <w:sz w:val="22"/>
          <w:szCs w:val="22"/>
        </w:rPr>
        <w:t>Operaciones Inusuales</w:t>
      </w:r>
      <w:bookmarkEnd w:id="184"/>
      <w:bookmarkEnd w:id="185"/>
    </w:p>
    <w:p w14:paraId="45C60072"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580BF087" w14:textId="0DA47F72"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 xml:space="preserve">Cuando en </w:t>
      </w:r>
      <w:r w:rsidR="00E74EAD" w:rsidRPr="00D75CAF">
        <w:rPr>
          <w:rFonts w:ascii="Arial" w:hAnsi="Arial" w:cs="Arial"/>
          <w:sz w:val="22"/>
          <w:szCs w:val="22"/>
          <w:lang w:val="es-ES_tradnl"/>
        </w:rPr>
        <w:t>un</w:t>
      </w:r>
      <w:r w:rsidRPr="00D75CAF">
        <w:rPr>
          <w:rFonts w:ascii="Arial" w:hAnsi="Arial" w:cs="Arial"/>
          <w:sz w:val="22"/>
          <w:szCs w:val="22"/>
          <w:lang w:val="es-ES_tradnl"/>
        </w:rPr>
        <w:t xml:space="preserve"> área de la Zona Franca </w:t>
      </w:r>
      <w:r w:rsidR="00FC15C9" w:rsidRPr="00D75CAF">
        <w:rPr>
          <w:rFonts w:ascii="Arial" w:hAnsi="Arial" w:cs="Arial"/>
          <w:sz w:val="22"/>
          <w:szCs w:val="22"/>
          <w:lang w:val="es-ES_tradnl"/>
        </w:rPr>
        <w:t xml:space="preserve">Internacional de Pereira </w:t>
      </w:r>
      <w:r w:rsidRPr="00D75CAF">
        <w:rPr>
          <w:rFonts w:ascii="Arial" w:hAnsi="Arial" w:cs="Arial"/>
          <w:sz w:val="22"/>
          <w:szCs w:val="22"/>
          <w:lang w:val="es-ES_tradnl"/>
        </w:rPr>
        <w:t>se detecte una operación que se sale de lo normal frente al comportamiento habitual del cliente</w:t>
      </w:r>
      <w:r w:rsidR="00C922F5" w:rsidRPr="00D75CAF">
        <w:rPr>
          <w:rFonts w:ascii="Arial" w:hAnsi="Arial" w:cs="Arial"/>
          <w:sz w:val="22"/>
          <w:szCs w:val="22"/>
          <w:lang w:val="es-ES_tradnl"/>
        </w:rPr>
        <w:t>, empleado, proveedor crítico o contratista</w:t>
      </w:r>
      <w:r w:rsidRPr="00D75CAF">
        <w:rPr>
          <w:rFonts w:ascii="Arial" w:hAnsi="Arial" w:cs="Arial"/>
          <w:sz w:val="22"/>
          <w:szCs w:val="22"/>
          <w:lang w:val="es-ES_tradnl"/>
        </w:rPr>
        <w:t xml:space="preserve">, de inmediato debe ser </w:t>
      </w:r>
      <w:r w:rsidR="00C00477" w:rsidRPr="00D75CAF">
        <w:rPr>
          <w:rFonts w:ascii="Arial" w:hAnsi="Arial" w:cs="Arial"/>
          <w:sz w:val="22"/>
          <w:szCs w:val="22"/>
          <w:lang w:val="es-ES_tradnl"/>
        </w:rPr>
        <w:t>informado al empleado de cumplimiento y/o a un integrante del comité de cumplimiento</w:t>
      </w:r>
      <w:r w:rsidR="00E74EAD" w:rsidRPr="00D75CAF">
        <w:rPr>
          <w:rFonts w:ascii="Arial" w:hAnsi="Arial" w:cs="Arial"/>
          <w:sz w:val="22"/>
          <w:szCs w:val="22"/>
          <w:lang w:val="es-ES_tradnl"/>
        </w:rPr>
        <w:t xml:space="preserve">. </w:t>
      </w:r>
    </w:p>
    <w:p w14:paraId="5D174016" w14:textId="77777777" w:rsidR="00E74EAD" w:rsidRPr="00D75CAF" w:rsidRDefault="00E74EAD" w:rsidP="00E207C8">
      <w:pPr>
        <w:overflowPunct/>
        <w:autoSpaceDE/>
        <w:autoSpaceDN/>
        <w:adjustRightInd/>
        <w:spacing w:before="0" w:after="0"/>
        <w:textAlignment w:val="auto"/>
        <w:rPr>
          <w:rFonts w:ascii="Arial" w:hAnsi="Arial" w:cs="Arial"/>
          <w:sz w:val="22"/>
          <w:szCs w:val="22"/>
          <w:lang w:val="es-ES_tradnl"/>
        </w:rPr>
      </w:pPr>
    </w:p>
    <w:p w14:paraId="60026C0C" w14:textId="107305CC" w:rsidR="00D02830" w:rsidRPr="00D75CAF" w:rsidRDefault="00595B8A" w:rsidP="00B81000">
      <w:pPr>
        <w:pStyle w:val="Ttulo3"/>
        <w:numPr>
          <w:ilvl w:val="0"/>
          <w:numId w:val="48"/>
        </w:numPr>
        <w:spacing w:before="0" w:after="0"/>
        <w:rPr>
          <w:rFonts w:ascii="Arial" w:hAnsi="Arial" w:cs="Arial"/>
          <w:sz w:val="22"/>
          <w:szCs w:val="22"/>
        </w:rPr>
      </w:pPr>
      <w:bookmarkStart w:id="186" w:name="_Toc199907077"/>
      <w:bookmarkStart w:id="187" w:name="_Toc303759097"/>
      <w:r w:rsidRPr="00D75CAF">
        <w:rPr>
          <w:rFonts w:ascii="Arial" w:hAnsi="Arial" w:cs="Arial"/>
          <w:sz w:val="22"/>
          <w:szCs w:val="22"/>
        </w:rPr>
        <w:t xml:space="preserve">2. </w:t>
      </w:r>
      <w:r w:rsidR="00D02830" w:rsidRPr="00D75CAF">
        <w:rPr>
          <w:rFonts w:ascii="Arial" w:hAnsi="Arial" w:cs="Arial"/>
          <w:sz w:val="22"/>
          <w:szCs w:val="22"/>
        </w:rPr>
        <w:t>Operaciones en Efectivo</w:t>
      </w:r>
      <w:bookmarkEnd w:id="186"/>
      <w:bookmarkEnd w:id="187"/>
      <w:r w:rsidR="00D02830" w:rsidRPr="00D75CAF">
        <w:rPr>
          <w:rFonts w:ascii="Arial" w:hAnsi="Arial" w:cs="Arial"/>
          <w:sz w:val="22"/>
          <w:szCs w:val="22"/>
        </w:rPr>
        <w:t xml:space="preserve"> </w:t>
      </w:r>
    </w:p>
    <w:p w14:paraId="57F80351"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60A41709" w14:textId="7C0FDE9D" w:rsidR="00C922F5" w:rsidRPr="00D75CAF" w:rsidRDefault="00C922F5"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ES_tradnl"/>
        </w:rPr>
        <w:t xml:space="preserve">Dentro de los </w:t>
      </w:r>
      <w:r w:rsidR="00836450" w:rsidRPr="00D75CAF">
        <w:rPr>
          <w:rFonts w:ascii="Arial" w:hAnsi="Arial" w:cs="Arial"/>
          <w:sz w:val="22"/>
          <w:szCs w:val="22"/>
          <w:lang w:val="es-ES_tradnl"/>
        </w:rPr>
        <w:t>cinco</w:t>
      </w:r>
      <w:r w:rsidRPr="00D75CAF">
        <w:rPr>
          <w:rFonts w:ascii="Arial" w:hAnsi="Arial" w:cs="Arial"/>
          <w:sz w:val="22"/>
          <w:szCs w:val="22"/>
          <w:lang w:val="es-ES_tradnl"/>
        </w:rPr>
        <w:t xml:space="preserve"> (</w:t>
      </w:r>
      <w:r w:rsidR="00836450" w:rsidRPr="00D75CAF">
        <w:rPr>
          <w:rFonts w:ascii="Arial" w:hAnsi="Arial" w:cs="Arial"/>
          <w:sz w:val="22"/>
          <w:szCs w:val="22"/>
          <w:lang w:val="es-ES_tradnl"/>
        </w:rPr>
        <w:t>5</w:t>
      </w:r>
      <w:r w:rsidRPr="00D75CAF">
        <w:rPr>
          <w:rFonts w:ascii="Arial" w:hAnsi="Arial" w:cs="Arial"/>
          <w:sz w:val="22"/>
          <w:szCs w:val="22"/>
          <w:lang w:val="es-ES_tradnl"/>
        </w:rPr>
        <w:t>) primer</w:t>
      </w:r>
      <w:r w:rsidR="002B2593" w:rsidRPr="00D75CAF">
        <w:rPr>
          <w:rFonts w:ascii="Arial" w:hAnsi="Arial" w:cs="Arial"/>
          <w:sz w:val="22"/>
          <w:szCs w:val="22"/>
          <w:lang w:val="es-ES_tradnl"/>
        </w:rPr>
        <w:t xml:space="preserve">os días de </w:t>
      </w:r>
      <w:r w:rsidR="00C00477" w:rsidRPr="00D75CAF">
        <w:rPr>
          <w:rFonts w:ascii="Arial" w:hAnsi="Arial" w:cs="Arial"/>
          <w:sz w:val="22"/>
          <w:szCs w:val="22"/>
          <w:lang w:val="es-ES_tradnl"/>
        </w:rPr>
        <w:t xml:space="preserve">cada mes, el proceso </w:t>
      </w:r>
      <w:r w:rsidR="00836450" w:rsidRPr="00D75CAF">
        <w:rPr>
          <w:rFonts w:ascii="Arial" w:hAnsi="Arial" w:cs="Arial"/>
          <w:sz w:val="22"/>
          <w:szCs w:val="22"/>
          <w:lang w:val="es-ES_tradnl"/>
        </w:rPr>
        <w:t xml:space="preserve">contable y </w:t>
      </w:r>
      <w:r w:rsidR="00C00477" w:rsidRPr="00D75CAF">
        <w:rPr>
          <w:rFonts w:ascii="Arial" w:hAnsi="Arial" w:cs="Arial"/>
          <w:sz w:val="22"/>
          <w:szCs w:val="22"/>
          <w:lang w:val="es-ES_tradnl"/>
        </w:rPr>
        <w:t xml:space="preserve">financiero </w:t>
      </w:r>
      <w:r w:rsidR="005C42F0" w:rsidRPr="00D75CAF">
        <w:rPr>
          <w:rFonts w:ascii="Arial" w:hAnsi="Arial" w:cs="Arial"/>
          <w:sz w:val="22"/>
          <w:szCs w:val="22"/>
          <w:lang w:val="es-ES_tradnl"/>
        </w:rPr>
        <w:t>informará por cualquier medio eficaz</w:t>
      </w:r>
      <w:r w:rsidR="00C00477" w:rsidRPr="00D75CAF">
        <w:rPr>
          <w:rFonts w:ascii="Arial" w:hAnsi="Arial" w:cs="Arial"/>
          <w:sz w:val="22"/>
          <w:szCs w:val="22"/>
          <w:lang w:val="es-ES_tradnl"/>
        </w:rPr>
        <w:t xml:space="preserve"> al empleado de cumplimiento </w:t>
      </w:r>
      <w:r w:rsidR="00836450" w:rsidRPr="00D75CAF">
        <w:rPr>
          <w:rFonts w:ascii="Arial" w:hAnsi="Arial" w:cs="Arial"/>
          <w:sz w:val="22"/>
          <w:szCs w:val="22"/>
          <w:lang w:val="es-ES_tradnl"/>
        </w:rPr>
        <w:t>comunicando</w:t>
      </w:r>
      <w:r w:rsidR="00C00477" w:rsidRPr="00D75CAF">
        <w:rPr>
          <w:rFonts w:ascii="Arial" w:hAnsi="Arial" w:cs="Arial"/>
          <w:sz w:val="22"/>
          <w:szCs w:val="22"/>
          <w:lang w:val="es-ES_tradnl"/>
        </w:rPr>
        <w:t xml:space="preserve"> </w:t>
      </w:r>
      <w:r w:rsidRPr="00D75CAF">
        <w:rPr>
          <w:rFonts w:ascii="Arial" w:hAnsi="Arial" w:cs="Arial"/>
          <w:sz w:val="22"/>
          <w:szCs w:val="22"/>
          <w:lang w:val="es-ES_tradnl"/>
        </w:rPr>
        <w:t xml:space="preserve">la ocurrencia o no, dentro del mes anterior, de operaciones en efectivo por más de diez millones de pesos m/cte. ($10.000.000) o la ocurrencia de transacciones realizadas por un mismo cliente que sumadas </w:t>
      </w:r>
      <w:r w:rsidRPr="00D75CAF">
        <w:rPr>
          <w:rFonts w:ascii="Arial" w:hAnsi="Arial" w:cs="Arial"/>
          <w:sz w:val="22"/>
          <w:szCs w:val="22"/>
          <w:lang w:val="es-CO"/>
        </w:rPr>
        <w:t>igualen o superen la suma de treinta y cinco</w:t>
      </w:r>
      <w:r w:rsidRPr="00D75CAF">
        <w:rPr>
          <w:rFonts w:ascii="Arial" w:hAnsi="Arial" w:cs="Arial"/>
          <w:sz w:val="22"/>
          <w:szCs w:val="22"/>
          <w:lang w:val="es-ES_tradnl"/>
        </w:rPr>
        <w:t xml:space="preserve"> millones de pesos m/cte. (</w:t>
      </w:r>
      <w:r w:rsidRPr="00D75CAF">
        <w:rPr>
          <w:rFonts w:ascii="Arial" w:hAnsi="Arial" w:cs="Arial"/>
          <w:sz w:val="22"/>
          <w:szCs w:val="22"/>
          <w:lang w:val="es-CO"/>
        </w:rPr>
        <w:t xml:space="preserve">$35.000.000). </w:t>
      </w:r>
      <w:r w:rsidR="00F766B5" w:rsidRPr="00D75CAF">
        <w:rPr>
          <w:rFonts w:ascii="Arial" w:hAnsi="Arial" w:cs="Arial"/>
          <w:sz w:val="22"/>
          <w:szCs w:val="22"/>
          <w:lang w:val="es-CO"/>
        </w:rPr>
        <w:t xml:space="preserve"> </w:t>
      </w:r>
    </w:p>
    <w:p w14:paraId="1214A198" w14:textId="77777777" w:rsidR="00C922F5" w:rsidRPr="00D75CAF" w:rsidRDefault="00C922F5" w:rsidP="00E207C8">
      <w:pPr>
        <w:overflowPunct/>
        <w:autoSpaceDE/>
        <w:autoSpaceDN/>
        <w:adjustRightInd/>
        <w:spacing w:before="0" w:after="0"/>
        <w:textAlignment w:val="auto"/>
        <w:rPr>
          <w:rFonts w:ascii="Arial" w:hAnsi="Arial" w:cs="Arial"/>
          <w:sz w:val="22"/>
          <w:szCs w:val="22"/>
          <w:lang w:val="es-ES_tradnl"/>
        </w:rPr>
      </w:pPr>
    </w:p>
    <w:p w14:paraId="3442FCBB" w14:textId="77777777" w:rsidR="00B0540B" w:rsidRPr="00D75CAF" w:rsidRDefault="00B0540B" w:rsidP="00E207C8">
      <w:pPr>
        <w:overflowPunct/>
        <w:autoSpaceDE/>
        <w:autoSpaceDN/>
        <w:adjustRightInd/>
        <w:spacing w:before="0" w:after="0"/>
        <w:textAlignment w:val="auto"/>
        <w:rPr>
          <w:rFonts w:ascii="Arial" w:hAnsi="Arial" w:cs="Arial"/>
          <w:sz w:val="22"/>
          <w:szCs w:val="22"/>
          <w:lang w:val="es-ES_tradnl"/>
        </w:rPr>
      </w:pPr>
    </w:p>
    <w:p w14:paraId="48EAD123" w14:textId="7978D074" w:rsidR="00D02830" w:rsidRPr="00D75CAF" w:rsidRDefault="00A94D45" w:rsidP="00B81000">
      <w:pPr>
        <w:pStyle w:val="Ttulo3"/>
        <w:numPr>
          <w:ilvl w:val="0"/>
          <w:numId w:val="48"/>
        </w:numPr>
        <w:spacing w:before="0" w:after="0"/>
        <w:rPr>
          <w:rFonts w:ascii="Arial" w:hAnsi="Arial" w:cs="Arial"/>
          <w:sz w:val="22"/>
          <w:szCs w:val="22"/>
        </w:rPr>
      </w:pPr>
      <w:bookmarkStart w:id="188" w:name="_Toc199907078"/>
      <w:bookmarkStart w:id="189" w:name="_Toc303759098"/>
      <w:r w:rsidRPr="00D75CAF">
        <w:rPr>
          <w:rFonts w:ascii="Arial" w:hAnsi="Arial" w:cs="Arial"/>
          <w:sz w:val="22"/>
          <w:szCs w:val="22"/>
        </w:rPr>
        <w:t>3. Monitoreo de P</w:t>
      </w:r>
      <w:r w:rsidR="00D02830" w:rsidRPr="00D75CAF">
        <w:rPr>
          <w:rFonts w:ascii="Arial" w:hAnsi="Arial" w:cs="Arial"/>
          <w:sz w:val="22"/>
          <w:szCs w:val="22"/>
        </w:rPr>
        <w:t>erfiles de Riesgo</w:t>
      </w:r>
      <w:bookmarkEnd w:id="188"/>
      <w:bookmarkEnd w:id="189"/>
    </w:p>
    <w:p w14:paraId="736619C8"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2EF80757" w14:textId="77777777" w:rsidR="00D02830" w:rsidRPr="00D75CAF" w:rsidRDefault="00C922F5" w:rsidP="00E207C8">
      <w:p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Anual</w:t>
      </w:r>
      <w:r w:rsidR="00D02830" w:rsidRPr="00D75CAF">
        <w:rPr>
          <w:rFonts w:ascii="Arial" w:hAnsi="Arial" w:cs="Arial"/>
          <w:sz w:val="22"/>
          <w:szCs w:val="22"/>
          <w:lang w:val="es-ES_tradnl"/>
        </w:rPr>
        <w:t xml:space="preserve">mente el Comité de Cumplimiento debe revisar los perfiles de riesgo establecidos, y señalar si existe algún perfil de riesgo residual y cuál es la evolución de los perfiles de los riesgos </w:t>
      </w:r>
      <w:r w:rsidRPr="00D75CAF">
        <w:rPr>
          <w:rFonts w:ascii="Arial" w:hAnsi="Arial" w:cs="Arial"/>
          <w:sz w:val="22"/>
          <w:szCs w:val="22"/>
          <w:lang w:val="es-ES_tradnl"/>
        </w:rPr>
        <w:t>definidos por la Compañía</w:t>
      </w:r>
      <w:r w:rsidR="00D02830" w:rsidRPr="00D75CAF">
        <w:rPr>
          <w:rFonts w:ascii="Arial" w:hAnsi="Arial" w:cs="Arial"/>
          <w:sz w:val="22"/>
          <w:szCs w:val="22"/>
          <w:lang w:val="es-ES_tradnl"/>
        </w:rPr>
        <w:t xml:space="preserve">. </w:t>
      </w:r>
    </w:p>
    <w:p w14:paraId="2AE1DF03" w14:textId="77777777" w:rsidR="00A94D45" w:rsidRPr="00D75CAF" w:rsidRDefault="00A94D45" w:rsidP="00E207C8">
      <w:pPr>
        <w:overflowPunct/>
        <w:autoSpaceDE/>
        <w:autoSpaceDN/>
        <w:adjustRightInd/>
        <w:spacing w:before="0" w:after="0"/>
        <w:textAlignment w:val="auto"/>
        <w:rPr>
          <w:rFonts w:ascii="Arial" w:hAnsi="Arial" w:cs="Arial"/>
          <w:sz w:val="22"/>
          <w:szCs w:val="22"/>
          <w:lang w:val="es-ES_tradnl"/>
        </w:rPr>
      </w:pPr>
    </w:p>
    <w:p w14:paraId="0208DE20" w14:textId="77777777" w:rsidR="00D02830" w:rsidRPr="00D75CAF" w:rsidRDefault="00D02830" w:rsidP="00B81000">
      <w:pPr>
        <w:pStyle w:val="Ttulo2"/>
        <w:numPr>
          <w:ilvl w:val="0"/>
          <w:numId w:val="35"/>
        </w:numPr>
        <w:spacing w:before="0" w:after="0"/>
        <w:rPr>
          <w:rFonts w:ascii="Arial" w:hAnsi="Arial" w:cs="Arial"/>
          <w:sz w:val="22"/>
          <w:szCs w:val="22"/>
          <w:lang w:val="es-ES_tradnl" w:eastAsia="es-CO"/>
        </w:rPr>
      </w:pPr>
      <w:bookmarkStart w:id="190" w:name="_Toc303759100"/>
      <w:r w:rsidRPr="00D75CAF">
        <w:rPr>
          <w:rFonts w:ascii="Arial" w:hAnsi="Arial" w:cs="Arial"/>
          <w:sz w:val="22"/>
          <w:szCs w:val="22"/>
          <w:lang w:val="es-ES_tradnl" w:eastAsia="es-CO"/>
        </w:rPr>
        <w:t>REPORTES EXTERNOS A LA UIAF</w:t>
      </w:r>
      <w:bookmarkEnd w:id="190"/>
      <w:r w:rsidRPr="00D75CAF">
        <w:rPr>
          <w:rFonts w:ascii="Arial" w:hAnsi="Arial" w:cs="Arial"/>
          <w:sz w:val="22"/>
          <w:szCs w:val="22"/>
          <w:lang w:val="es-ES_tradnl" w:eastAsia="es-CO"/>
        </w:rPr>
        <w:t xml:space="preserve">    </w:t>
      </w:r>
    </w:p>
    <w:p w14:paraId="293E1F68" w14:textId="77777777" w:rsidR="004D1A55" w:rsidRPr="00D75CAF" w:rsidRDefault="004D1A55" w:rsidP="00E207C8">
      <w:pPr>
        <w:spacing w:before="0" w:after="0"/>
        <w:rPr>
          <w:rFonts w:ascii="Arial" w:hAnsi="Arial" w:cs="Arial"/>
          <w:sz w:val="22"/>
          <w:szCs w:val="22"/>
          <w:lang w:val="es-ES_tradnl" w:eastAsia="es-CO"/>
        </w:rPr>
      </w:pPr>
    </w:p>
    <w:p w14:paraId="4F47B1F3" w14:textId="3146BD56" w:rsidR="00D02830" w:rsidRPr="00D75CAF" w:rsidRDefault="00A94D45" w:rsidP="00B81000">
      <w:pPr>
        <w:pStyle w:val="Ttulo3"/>
        <w:numPr>
          <w:ilvl w:val="0"/>
          <w:numId w:val="48"/>
        </w:numPr>
        <w:spacing w:before="0" w:after="0"/>
        <w:rPr>
          <w:rFonts w:ascii="Arial" w:hAnsi="Arial" w:cs="Arial"/>
          <w:sz w:val="22"/>
          <w:szCs w:val="22"/>
        </w:rPr>
      </w:pPr>
      <w:bookmarkStart w:id="191" w:name="_Toc199907082"/>
      <w:bookmarkStart w:id="192" w:name="_Toc303759101"/>
      <w:r w:rsidRPr="00D75CAF">
        <w:rPr>
          <w:rFonts w:ascii="Arial" w:hAnsi="Arial" w:cs="Arial"/>
          <w:sz w:val="22"/>
          <w:szCs w:val="22"/>
        </w:rPr>
        <w:t xml:space="preserve">1. </w:t>
      </w:r>
      <w:r w:rsidR="00D02830" w:rsidRPr="00D75CAF">
        <w:rPr>
          <w:rFonts w:ascii="Arial" w:hAnsi="Arial" w:cs="Arial"/>
          <w:sz w:val="22"/>
          <w:szCs w:val="22"/>
        </w:rPr>
        <w:t>Reportes de Efectivo</w:t>
      </w:r>
      <w:bookmarkEnd w:id="191"/>
      <w:bookmarkEnd w:id="192"/>
      <w:r w:rsidR="00D02830" w:rsidRPr="00D75CAF">
        <w:rPr>
          <w:rFonts w:ascii="Arial" w:hAnsi="Arial" w:cs="Arial"/>
          <w:sz w:val="22"/>
          <w:szCs w:val="22"/>
        </w:rPr>
        <w:t xml:space="preserve"> </w:t>
      </w:r>
    </w:p>
    <w:p w14:paraId="0C82879B" w14:textId="77777777" w:rsidR="004D1A55" w:rsidRPr="00D75CAF" w:rsidRDefault="004D1A55" w:rsidP="00E207C8">
      <w:pPr>
        <w:spacing w:before="0" w:after="0"/>
        <w:rPr>
          <w:rFonts w:ascii="Arial" w:hAnsi="Arial" w:cs="Arial"/>
          <w:sz w:val="22"/>
          <w:szCs w:val="22"/>
          <w:lang w:val="es-MX"/>
        </w:rPr>
      </w:pPr>
    </w:p>
    <w:p w14:paraId="5163DD79" w14:textId="7BDC79AE" w:rsidR="00603807" w:rsidRPr="00D75CAF" w:rsidRDefault="00A94D45" w:rsidP="00E207C8">
      <w:pPr>
        <w:pStyle w:val="Prrafodelista"/>
        <w:numPr>
          <w:ilvl w:val="0"/>
          <w:numId w:val="34"/>
        </w:numPr>
        <w:tabs>
          <w:tab w:val="num" w:pos="1418"/>
        </w:tabs>
        <w:outlineLvl w:val="4"/>
        <w:rPr>
          <w:rFonts w:cs="Arial"/>
          <w:b/>
          <w:bCs/>
          <w:sz w:val="22"/>
          <w:szCs w:val="22"/>
          <w:lang w:val="es-ES_tradnl"/>
        </w:rPr>
      </w:pPr>
      <w:bookmarkStart w:id="193" w:name="_Toc199907083"/>
      <w:r w:rsidRPr="00D75CAF">
        <w:rPr>
          <w:rFonts w:cs="Arial"/>
          <w:b/>
          <w:bCs/>
          <w:sz w:val="22"/>
          <w:szCs w:val="22"/>
          <w:lang w:val="es-ES_tradnl"/>
        </w:rPr>
        <w:t>Operaciones en Efectivo Iguales o S</w:t>
      </w:r>
      <w:r w:rsidR="00D02830" w:rsidRPr="00D75CAF">
        <w:rPr>
          <w:rFonts w:cs="Arial"/>
          <w:b/>
          <w:bCs/>
          <w:sz w:val="22"/>
          <w:szCs w:val="22"/>
          <w:lang w:val="es-ES_tradnl"/>
        </w:rPr>
        <w:t>uperiores a $10.000.000</w:t>
      </w:r>
      <w:bookmarkEnd w:id="193"/>
    </w:p>
    <w:p w14:paraId="7F34404C" w14:textId="77777777" w:rsidR="00603807" w:rsidRPr="00D75CAF" w:rsidRDefault="00603807" w:rsidP="00E207C8">
      <w:pPr>
        <w:overflowPunct/>
        <w:autoSpaceDE/>
        <w:autoSpaceDN/>
        <w:adjustRightInd/>
        <w:spacing w:before="0" w:after="0"/>
        <w:textAlignment w:val="auto"/>
        <w:rPr>
          <w:rFonts w:ascii="Arial" w:hAnsi="Arial" w:cs="Arial"/>
          <w:sz w:val="22"/>
          <w:szCs w:val="22"/>
          <w:lang w:val="es-ES_tradnl"/>
        </w:rPr>
      </w:pPr>
    </w:p>
    <w:p w14:paraId="76F7B76F" w14:textId="77777777" w:rsidR="00D02830" w:rsidRPr="00D75CAF" w:rsidRDefault="00C922F5" w:rsidP="00E207C8">
      <w:p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De</w:t>
      </w:r>
      <w:r w:rsidR="00D02830" w:rsidRPr="00D75CAF">
        <w:rPr>
          <w:rFonts w:ascii="Arial" w:hAnsi="Arial" w:cs="Arial"/>
          <w:sz w:val="22"/>
          <w:szCs w:val="22"/>
          <w:lang w:val="es-ES_tradnl"/>
        </w:rPr>
        <w:t xml:space="preserve">ntro de los diez (10) primeros días calendario del mes siguiente, se debe reportar a la Unidad de Información y Análisis Financiero – UIAF, todas las operaciones individuales realizadas en efectivo, iguales o superiores a diez millones de pesos m/cte. ($10.000.000) o su equivalente en otra moneda. </w:t>
      </w:r>
    </w:p>
    <w:p w14:paraId="18450255"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2A7724A9" w14:textId="569282FF"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 xml:space="preserve">En el evento de no presentarse operaciones de este tipo, se deberá efectuar un reporte de ausencia de operaciones o reporte negativo de manera </w:t>
      </w:r>
      <w:r w:rsidR="005C42F0" w:rsidRPr="00D75CAF">
        <w:rPr>
          <w:rFonts w:ascii="Arial" w:hAnsi="Arial" w:cs="Arial"/>
          <w:sz w:val="22"/>
          <w:szCs w:val="22"/>
          <w:lang w:val="es-ES_tradnl"/>
        </w:rPr>
        <w:t>mensual</w:t>
      </w:r>
      <w:r w:rsidRPr="00D75CAF">
        <w:rPr>
          <w:rFonts w:ascii="Arial" w:hAnsi="Arial" w:cs="Arial"/>
          <w:sz w:val="22"/>
          <w:szCs w:val="22"/>
          <w:lang w:val="es-ES_tradnl"/>
        </w:rPr>
        <w:t xml:space="preserve">, de acuerdo a lo establecido en la Resolución </w:t>
      </w:r>
      <w:r w:rsidR="00FE5981" w:rsidRPr="00D75CAF">
        <w:rPr>
          <w:rFonts w:ascii="Arial" w:hAnsi="Arial" w:cs="Arial"/>
          <w:sz w:val="22"/>
          <w:szCs w:val="22"/>
          <w:lang w:val="es-ES_tradnl"/>
        </w:rPr>
        <w:t xml:space="preserve"> No 017 del 2 de febrero de 2016, la cual modificó los artículos 1º y 2º de la </w:t>
      </w:r>
      <w:r w:rsidR="00FF79D6" w:rsidRPr="00D75CAF">
        <w:rPr>
          <w:rFonts w:ascii="Arial" w:hAnsi="Arial" w:cs="Arial"/>
          <w:sz w:val="22"/>
          <w:szCs w:val="22"/>
          <w:lang w:val="es-ES_tradnl"/>
        </w:rPr>
        <w:t xml:space="preserve">Resolución </w:t>
      </w:r>
      <w:r w:rsidRPr="00D75CAF">
        <w:rPr>
          <w:rFonts w:ascii="Arial" w:hAnsi="Arial" w:cs="Arial"/>
          <w:sz w:val="22"/>
          <w:szCs w:val="22"/>
          <w:lang w:val="es-ES_tradnl"/>
        </w:rPr>
        <w:t xml:space="preserve">212 de 2009 y demás normas que la aclaren, modifiquen o deroguen. </w:t>
      </w:r>
    </w:p>
    <w:p w14:paraId="37C6408F" w14:textId="77777777" w:rsidR="00310055" w:rsidRPr="00D75CAF" w:rsidRDefault="00310055" w:rsidP="00E207C8">
      <w:pPr>
        <w:overflowPunct/>
        <w:autoSpaceDE/>
        <w:autoSpaceDN/>
        <w:adjustRightInd/>
        <w:spacing w:before="0" w:after="0"/>
        <w:textAlignment w:val="auto"/>
        <w:rPr>
          <w:rFonts w:ascii="Arial" w:hAnsi="Arial" w:cs="Arial"/>
          <w:sz w:val="22"/>
          <w:szCs w:val="22"/>
          <w:lang w:val="es-ES_tradnl"/>
        </w:rPr>
      </w:pPr>
    </w:p>
    <w:p w14:paraId="4BA78DA2" w14:textId="6C66EF78" w:rsidR="00D02830" w:rsidRPr="00D75CAF" w:rsidRDefault="00A94D45" w:rsidP="00B81000">
      <w:pPr>
        <w:pStyle w:val="Prrafodelista"/>
        <w:numPr>
          <w:ilvl w:val="0"/>
          <w:numId w:val="34"/>
        </w:numPr>
        <w:outlineLvl w:val="4"/>
        <w:rPr>
          <w:rFonts w:cs="Arial"/>
          <w:b/>
          <w:bCs/>
          <w:sz w:val="22"/>
          <w:szCs w:val="22"/>
          <w:lang w:val="es-ES_tradnl"/>
        </w:rPr>
      </w:pPr>
      <w:bookmarkStart w:id="194" w:name="_Toc199907084"/>
      <w:r w:rsidRPr="00D75CAF">
        <w:rPr>
          <w:rFonts w:cs="Arial"/>
          <w:b/>
          <w:bCs/>
          <w:sz w:val="22"/>
          <w:szCs w:val="22"/>
          <w:lang w:val="es-ES_tradnl"/>
        </w:rPr>
        <w:lastRenderedPageBreak/>
        <w:t>Operaciones Múltiples en Efectivo I</w:t>
      </w:r>
      <w:r w:rsidR="00D02830" w:rsidRPr="00D75CAF">
        <w:rPr>
          <w:rFonts w:cs="Arial"/>
          <w:b/>
          <w:bCs/>
          <w:sz w:val="22"/>
          <w:szCs w:val="22"/>
          <w:lang w:val="es-ES_tradnl"/>
        </w:rPr>
        <w:t>nferiores a $10.000.000</w:t>
      </w:r>
      <w:bookmarkEnd w:id="194"/>
    </w:p>
    <w:p w14:paraId="75F157F7"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46C88FF2"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Las operaciones en efectivo, inferiores a </w:t>
      </w:r>
      <w:r w:rsidRPr="00D75CAF">
        <w:rPr>
          <w:rFonts w:ascii="Arial" w:hAnsi="Arial" w:cs="Arial"/>
          <w:sz w:val="22"/>
          <w:szCs w:val="22"/>
          <w:lang w:val="es-ES_tradnl"/>
        </w:rPr>
        <w:t>diez millones de pesos m/cte. (</w:t>
      </w:r>
      <w:r w:rsidRPr="00D75CAF">
        <w:rPr>
          <w:rFonts w:ascii="Arial" w:hAnsi="Arial" w:cs="Arial"/>
          <w:sz w:val="22"/>
          <w:szCs w:val="22"/>
          <w:lang w:val="es-CO"/>
        </w:rPr>
        <w:t>$10.000.000) se consideran operaciones múltiples.  La  sumatoria de todas las transacciones en efectivo que por cualquier concepto realice un cliente durante un mes calendario y que en su conjunto, igualen o superen la suma de treinta y cinco</w:t>
      </w:r>
      <w:r w:rsidRPr="00D75CAF">
        <w:rPr>
          <w:rFonts w:ascii="Arial" w:hAnsi="Arial" w:cs="Arial"/>
          <w:sz w:val="22"/>
          <w:szCs w:val="22"/>
          <w:lang w:val="es-ES_tradnl"/>
        </w:rPr>
        <w:t xml:space="preserve"> millones de pesos m/cte. (</w:t>
      </w:r>
      <w:r w:rsidRPr="00D75CAF">
        <w:rPr>
          <w:rFonts w:ascii="Arial" w:hAnsi="Arial" w:cs="Arial"/>
          <w:sz w:val="22"/>
          <w:szCs w:val="22"/>
          <w:lang w:val="es-CO"/>
        </w:rPr>
        <w:t>$35.000.000), se tratará como operación única para efectos del reporte de efectivo.</w:t>
      </w:r>
    </w:p>
    <w:p w14:paraId="17472270" w14:textId="77777777" w:rsidR="00C922F5" w:rsidRPr="00D75CAF" w:rsidRDefault="00C922F5" w:rsidP="00E207C8">
      <w:pPr>
        <w:overflowPunct/>
        <w:autoSpaceDE/>
        <w:autoSpaceDN/>
        <w:adjustRightInd/>
        <w:spacing w:before="0" w:after="0"/>
        <w:textAlignment w:val="auto"/>
        <w:rPr>
          <w:rFonts w:ascii="Arial" w:hAnsi="Arial" w:cs="Arial"/>
          <w:sz w:val="22"/>
          <w:szCs w:val="22"/>
          <w:lang w:val="es-CO"/>
        </w:rPr>
      </w:pPr>
    </w:p>
    <w:p w14:paraId="1F00EF44" w14:textId="77777777" w:rsidR="00D02830" w:rsidRPr="00D75CAF" w:rsidRDefault="00D02830" w:rsidP="00B81000">
      <w:pPr>
        <w:pStyle w:val="Prrafodelista"/>
        <w:numPr>
          <w:ilvl w:val="0"/>
          <w:numId w:val="34"/>
        </w:numPr>
        <w:outlineLvl w:val="4"/>
        <w:rPr>
          <w:rFonts w:cs="Arial"/>
          <w:b/>
          <w:bCs/>
          <w:sz w:val="22"/>
          <w:szCs w:val="22"/>
          <w:lang w:val="es-ES_tradnl"/>
        </w:rPr>
      </w:pPr>
      <w:bookmarkStart w:id="195" w:name="_Toc199907085"/>
      <w:r w:rsidRPr="00D75CAF">
        <w:rPr>
          <w:rFonts w:cs="Arial"/>
          <w:b/>
          <w:bCs/>
          <w:sz w:val="22"/>
          <w:szCs w:val="22"/>
          <w:lang w:val="es-ES_tradnl"/>
        </w:rPr>
        <w:t>Responsabilidad del Reporte</w:t>
      </w:r>
      <w:bookmarkEnd w:id="195"/>
      <w:r w:rsidRPr="00D75CAF">
        <w:rPr>
          <w:rFonts w:cs="Arial"/>
          <w:b/>
          <w:bCs/>
          <w:sz w:val="22"/>
          <w:szCs w:val="22"/>
          <w:lang w:val="es-ES_tradnl"/>
        </w:rPr>
        <w:t xml:space="preserve"> </w:t>
      </w:r>
    </w:p>
    <w:p w14:paraId="01E7CF9C"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35144739"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 xml:space="preserve">El </w:t>
      </w:r>
      <w:r w:rsidR="000C69F8" w:rsidRPr="00D75CAF">
        <w:rPr>
          <w:rFonts w:ascii="Arial" w:hAnsi="Arial" w:cs="Arial"/>
          <w:sz w:val="22"/>
          <w:szCs w:val="22"/>
          <w:lang w:val="es-ES_tradnl"/>
        </w:rPr>
        <w:t>Empleado</w:t>
      </w:r>
      <w:r w:rsidRPr="00D75CAF">
        <w:rPr>
          <w:rFonts w:ascii="Arial" w:hAnsi="Arial" w:cs="Arial"/>
          <w:sz w:val="22"/>
          <w:szCs w:val="22"/>
          <w:lang w:val="es-ES_tradnl"/>
        </w:rPr>
        <w:t xml:space="preserve"> de Cumplimiento es el responsable de la consolidación de los registros y de efectuar el reporte a la UIAF, de acuerdo con lo establecido por dicha Entidad. La calidad y contenido de la información es de su responsabilidad.</w:t>
      </w:r>
    </w:p>
    <w:p w14:paraId="5CB04714" w14:textId="77777777" w:rsidR="008224A7" w:rsidRPr="00D75CAF" w:rsidRDefault="008224A7" w:rsidP="00E207C8">
      <w:pPr>
        <w:overflowPunct/>
        <w:autoSpaceDE/>
        <w:autoSpaceDN/>
        <w:adjustRightInd/>
        <w:spacing w:before="0" w:after="0"/>
        <w:textAlignment w:val="auto"/>
        <w:rPr>
          <w:rFonts w:ascii="Arial" w:hAnsi="Arial" w:cs="Arial"/>
          <w:sz w:val="22"/>
          <w:szCs w:val="22"/>
          <w:lang w:val="es-ES_tradnl"/>
        </w:rPr>
      </w:pPr>
    </w:p>
    <w:p w14:paraId="3CE7F89B" w14:textId="77777777" w:rsidR="004D00E8" w:rsidRPr="00D75CAF" w:rsidRDefault="004D00E8" w:rsidP="00E207C8">
      <w:pPr>
        <w:overflowPunct/>
        <w:autoSpaceDE/>
        <w:autoSpaceDN/>
        <w:adjustRightInd/>
        <w:spacing w:before="0" w:after="0"/>
        <w:textAlignment w:val="auto"/>
        <w:rPr>
          <w:rFonts w:ascii="Arial" w:hAnsi="Arial" w:cs="Arial"/>
          <w:sz w:val="22"/>
          <w:szCs w:val="22"/>
          <w:lang w:val="es-ES_tradnl"/>
        </w:rPr>
      </w:pPr>
    </w:p>
    <w:p w14:paraId="2A3917D8" w14:textId="3B9D9741" w:rsidR="00D02830" w:rsidRPr="00D75CAF" w:rsidRDefault="00542081" w:rsidP="00B81000">
      <w:pPr>
        <w:pStyle w:val="Ttulo3"/>
        <w:numPr>
          <w:ilvl w:val="0"/>
          <w:numId w:val="48"/>
        </w:numPr>
        <w:spacing w:before="0" w:after="0"/>
        <w:rPr>
          <w:rFonts w:ascii="Arial" w:hAnsi="Arial" w:cs="Arial"/>
          <w:sz w:val="22"/>
          <w:szCs w:val="22"/>
        </w:rPr>
      </w:pPr>
      <w:bookmarkStart w:id="196" w:name="_Toc199907087"/>
      <w:bookmarkStart w:id="197" w:name="_Toc303759102"/>
      <w:r w:rsidRPr="00D75CAF">
        <w:rPr>
          <w:rFonts w:ascii="Arial" w:hAnsi="Arial" w:cs="Arial"/>
          <w:sz w:val="22"/>
          <w:szCs w:val="22"/>
        </w:rPr>
        <w:t xml:space="preserve">2. </w:t>
      </w:r>
      <w:r w:rsidR="00D02830" w:rsidRPr="00D75CAF">
        <w:rPr>
          <w:rFonts w:ascii="Arial" w:hAnsi="Arial" w:cs="Arial"/>
          <w:sz w:val="22"/>
          <w:szCs w:val="22"/>
        </w:rPr>
        <w:t>Reporte de Operaciones Sospechosas (ROS)</w:t>
      </w:r>
      <w:bookmarkEnd w:id="196"/>
      <w:bookmarkEnd w:id="197"/>
    </w:p>
    <w:p w14:paraId="6B548286"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24202C58"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La calificación de "Sospechosa" sólo la determina el Comité de Cumplimiento. </w:t>
      </w:r>
    </w:p>
    <w:p w14:paraId="0151E18C"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3D466677" w14:textId="77777777" w:rsidR="00D02830" w:rsidRPr="00D75CAF" w:rsidRDefault="005E3778" w:rsidP="00E207C8">
      <w:pPr>
        <w:overflowPunct/>
        <w:spacing w:before="0" w:after="0"/>
        <w:textAlignment w:val="auto"/>
        <w:rPr>
          <w:rFonts w:ascii="Arial" w:hAnsi="Arial" w:cs="Arial"/>
          <w:sz w:val="22"/>
          <w:szCs w:val="22"/>
          <w:lang w:val="es-CO"/>
        </w:rPr>
      </w:pPr>
      <w:r w:rsidRPr="00D75CAF">
        <w:rPr>
          <w:rFonts w:ascii="Arial" w:hAnsi="Arial" w:cs="Arial"/>
          <w:sz w:val="22"/>
          <w:szCs w:val="22"/>
          <w:lang w:val="es-CO"/>
        </w:rPr>
        <w:t>Definido el r</w:t>
      </w:r>
      <w:r w:rsidR="00D02830" w:rsidRPr="00D75CAF">
        <w:rPr>
          <w:rFonts w:ascii="Arial" w:hAnsi="Arial" w:cs="Arial"/>
          <w:sz w:val="22"/>
          <w:szCs w:val="22"/>
          <w:lang w:val="es-CO"/>
        </w:rPr>
        <w:t xml:space="preserve">eporte, le corresponde al </w:t>
      </w:r>
      <w:r w:rsidR="000C69F8" w:rsidRPr="00D75CAF">
        <w:rPr>
          <w:rFonts w:ascii="Arial" w:hAnsi="Arial" w:cs="Arial"/>
          <w:sz w:val="22"/>
          <w:szCs w:val="22"/>
          <w:lang w:val="es-CO"/>
        </w:rPr>
        <w:t>Empleado</w:t>
      </w:r>
      <w:r w:rsidR="00D02830" w:rsidRPr="00D75CAF">
        <w:rPr>
          <w:rFonts w:ascii="Arial" w:hAnsi="Arial" w:cs="Arial"/>
          <w:sz w:val="22"/>
          <w:szCs w:val="22"/>
          <w:lang w:val="es-CO"/>
        </w:rPr>
        <w:t xml:space="preserve"> de Cumplimiento hacer la gestión en un término no mayor de cuarenta y ocho (48) horas, de acuerdo con lo establecido en la Resolución 285 de 2007, modificado por la Resolución 212 de 2009.</w:t>
      </w:r>
    </w:p>
    <w:p w14:paraId="50D5BC52"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32A679F8"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Los reportes de operaciones sospechosas junto con la documentación original de soporte deben ser archivados en orden cronológico por el </w:t>
      </w:r>
      <w:r w:rsidR="000C69F8" w:rsidRPr="00D75CAF">
        <w:rPr>
          <w:rFonts w:ascii="Arial" w:hAnsi="Arial" w:cs="Arial"/>
          <w:sz w:val="22"/>
          <w:szCs w:val="22"/>
          <w:lang w:val="es-CO"/>
        </w:rPr>
        <w:t>Empleado</w:t>
      </w:r>
      <w:r w:rsidRPr="00D75CAF">
        <w:rPr>
          <w:rFonts w:ascii="Arial" w:hAnsi="Arial" w:cs="Arial"/>
          <w:sz w:val="22"/>
          <w:szCs w:val="22"/>
          <w:lang w:val="es-CO"/>
        </w:rPr>
        <w:t xml:space="preserve"> de Cumplimiento para información y consulta.</w:t>
      </w:r>
    </w:p>
    <w:p w14:paraId="1F5570AA" w14:textId="77777777" w:rsidR="005912DB" w:rsidRPr="00D75CAF" w:rsidRDefault="005912DB" w:rsidP="00E207C8">
      <w:pPr>
        <w:overflowPunct/>
        <w:autoSpaceDE/>
        <w:autoSpaceDN/>
        <w:adjustRightInd/>
        <w:spacing w:before="0" w:after="0"/>
        <w:textAlignment w:val="auto"/>
        <w:rPr>
          <w:rFonts w:ascii="Arial" w:hAnsi="Arial" w:cs="Arial"/>
          <w:sz w:val="22"/>
          <w:szCs w:val="22"/>
          <w:lang w:val="es-CO"/>
        </w:rPr>
      </w:pPr>
    </w:p>
    <w:p w14:paraId="2BCFEFBE" w14:textId="3786EFB4" w:rsidR="005912DB" w:rsidRPr="00D75CAF" w:rsidRDefault="005912DB" w:rsidP="00E207C8">
      <w:p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 xml:space="preserve">En el evento de no presentarse operaciones de este tipo, se deberá efectuar un reporte de ausencia de operaciones sospechosas o reporte negativo de manera </w:t>
      </w:r>
      <w:r w:rsidR="00FF79D6" w:rsidRPr="00D75CAF">
        <w:rPr>
          <w:rFonts w:ascii="Arial" w:hAnsi="Arial" w:cs="Arial"/>
          <w:sz w:val="22"/>
          <w:szCs w:val="22"/>
          <w:lang w:val="es-ES_tradnl"/>
        </w:rPr>
        <w:t>mensual, de acuerdo a lo establecido en la Resolución  No 017 del 2 de febrero de 2016, la cual modificó los artículos 1º y 2º de la Resolución 212 de 2009 y demás normas que la aclaren, modifiquen o deroguen.</w:t>
      </w:r>
    </w:p>
    <w:p w14:paraId="14951D04" w14:textId="77777777" w:rsidR="00FF79D6" w:rsidRPr="00D75CAF" w:rsidRDefault="00FF79D6" w:rsidP="00E207C8">
      <w:pPr>
        <w:overflowPunct/>
        <w:autoSpaceDE/>
        <w:autoSpaceDN/>
        <w:adjustRightInd/>
        <w:spacing w:before="0" w:after="0"/>
        <w:textAlignment w:val="auto"/>
        <w:rPr>
          <w:rFonts w:ascii="Arial" w:hAnsi="Arial" w:cs="Arial"/>
          <w:sz w:val="22"/>
          <w:szCs w:val="22"/>
          <w:lang w:val="es-ES_tradnl"/>
        </w:rPr>
      </w:pPr>
    </w:p>
    <w:p w14:paraId="37A1F350" w14:textId="77777777" w:rsidR="00D02830" w:rsidRPr="00D75CAF" w:rsidRDefault="00D02830" w:rsidP="00B81000">
      <w:pPr>
        <w:pStyle w:val="Ttulo2"/>
        <w:numPr>
          <w:ilvl w:val="0"/>
          <w:numId w:val="35"/>
        </w:numPr>
        <w:spacing w:before="0" w:after="0"/>
        <w:rPr>
          <w:rFonts w:ascii="Arial" w:hAnsi="Arial" w:cs="Arial"/>
          <w:sz w:val="22"/>
          <w:szCs w:val="22"/>
          <w:lang w:val="es-ES_tradnl" w:eastAsia="es-CO"/>
        </w:rPr>
      </w:pPr>
      <w:bookmarkStart w:id="198" w:name="_Toc303759103"/>
      <w:r w:rsidRPr="00D75CAF">
        <w:rPr>
          <w:rFonts w:ascii="Arial" w:hAnsi="Arial" w:cs="Arial"/>
          <w:sz w:val="22"/>
          <w:szCs w:val="22"/>
          <w:lang w:val="es-ES_tradnl" w:eastAsia="es-CO"/>
        </w:rPr>
        <w:t>SEÑALES DE ALERTA</w:t>
      </w:r>
      <w:bookmarkEnd w:id="198"/>
      <w:r w:rsidRPr="00D75CAF">
        <w:rPr>
          <w:rFonts w:ascii="Arial" w:hAnsi="Arial" w:cs="Arial"/>
          <w:sz w:val="22"/>
          <w:szCs w:val="22"/>
          <w:lang w:val="es-ES_tradnl" w:eastAsia="es-CO"/>
        </w:rPr>
        <w:t xml:space="preserve">    </w:t>
      </w:r>
    </w:p>
    <w:p w14:paraId="5B002432"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478A3207" w14:textId="77777777" w:rsidR="001631D7" w:rsidRPr="00D75CAF" w:rsidRDefault="002C2F95" w:rsidP="00E207C8">
      <w:p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Son aquellas situaciones que al ser analizadas se salen de los comportamientos particulares de los clientes o del mercado, considerándose atípicas y que, por tanto, requieren mayor análisis para determinar si existe una posible operación de lavado de activos o financiación del terrorismo. Existen señales de alerta que son generales a todos los sectores de la economía y otras particulares, dependiendo del riesgo y tipo de negocio.</w:t>
      </w:r>
    </w:p>
    <w:p w14:paraId="2F796DBA" w14:textId="1BAE0645" w:rsidR="00D02830" w:rsidRPr="00D75CAF" w:rsidRDefault="002C2F95" w:rsidP="00E207C8">
      <w:p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 xml:space="preserve"> </w:t>
      </w:r>
    </w:p>
    <w:p w14:paraId="6073510F" w14:textId="40560AFE" w:rsidR="00D02830" w:rsidRPr="00D75CAF" w:rsidRDefault="00730118" w:rsidP="00B81000">
      <w:pPr>
        <w:pStyle w:val="Prrafodelista"/>
        <w:numPr>
          <w:ilvl w:val="0"/>
          <w:numId w:val="48"/>
        </w:numPr>
        <w:outlineLvl w:val="4"/>
        <w:rPr>
          <w:rFonts w:cs="Arial"/>
          <w:b/>
          <w:bCs/>
          <w:sz w:val="22"/>
          <w:szCs w:val="22"/>
          <w:lang w:val="es-ES_tradnl"/>
        </w:rPr>
      </w:pPr>
      <w:bookmarkStart w:id="199" w:name="_Toc199907092"/>
      <w:r w:rsidRPr="00D75CAF">
        <w:rPr>
          <w:rFonts w:cs="Arial"/>
          <w:b/>
          <w:bCs/>
          <w:sz w:val="22"/>
          <w:szCs w:val="22"/>
          <w:lang w:val="es-ES_tradnl"/>
        </w:rPr>
        <w:t xml:space="preserve">1. </w:t>
      </w:r>
      <w:r w:rsidR="00D02830" w:rsidRPr="00D75CAF">
        <w:rPr>
          <w:rFonts w:cs="Arial"/>
          <w:b/>
          <w:bCs/>
          <w:sz w:val="22"/>
          <w:szCs w:val="22"/>
          <w:lang w:val="es-ES_tradnl"/>
        </w:rPr>
        <w:t>Consideraciones</w:t>
      </w:r>
      <w:bookmarkEnd w:id="199"/>
      <w:r w:rsidR="00D02830" w:rsidRPr="00D75CAF">
        <w:rPr>
          <w:rFonts w:cs="Arial"/>
          <w:b/>
          <w:bCs/>
          <w:sz w:val="22"/>
          <w:szCs w:val="22"/>
          <w:lang w:val="es-ES_tradnl"/>
        </w:rPr>
        <w:t xml:space="preserve"> </w:t>
      </w:r>
    </w:p>
    <w:p w14:paraId="42F99A25"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7C9B5448" w14:textId="2306C2E6" w:rsidR="00231BD9"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Dependiendo de la </w:t>
      </w:r>
      <w:r w:rsidR="00C12B50" w:rsidRPr="00D75CAF">
        <w:rPr>
          <w:rFonts w:ascii="Arial" w:hAnsi="Arial" w:cs="Arial"/>
          <w:sz w:val="22"/>
          <w:szCs w:val="22"/>
          <w:lang w:val="es-CO"/>
        </w:rPr>
        <w:t>solidez</w:t>
      </w:r>
      <w:r w:rsidRPr="00D75CAF">
        <w:rPr>
          <w:rFonts w:ascii="Arial" w:hAnsi="Arial" w:cs="Arial"/>
          <w:sz w:val="22"/>
          <w:szCs w:val="22"/>
          <w:lang w:val="es-CO"/>
        </w:rPr>
        <w:t xml:space="preserve"> de la respuesta a las alertas </w:t>
      </w:r>
      <w:r w:rsidR="00A04F5D" w:rsidRPr="00D75CAF">
        <w:rPr>
          <w:rFonts w:ascii="Arial" w:hAnsi="Arial" w:cs="Arial"/>
          <w:sz w:val="22"/>
          <w:szCs w:val="22"/>
          <w:lang w:val="es-CO"/>
        </w:rPr>
        <w:t>evidenciadas</w:t>
      </w:r>
      <w:r w:rsidRPr="00D75CAF">
        <w:rPr>
          <w:rFonts w:ascii="Arial" w:hAnsi="Arial" w:cs="Arial"/>
          <w:sz w:val="22"/>
          <w:szCs w:val="22"/>
          <w:lang w:val="es-CO"/>
        </w:rPr>
        <w:t xml:space="preserve">, el Comité de Cumplimiento puede dar por cerrado el caso o continuar con el análisis hasta obtener certeza razonable de la </w:t>
      </w:r>
      <w:r w:rsidRPr="00D75CAF">
        <w:rPr>
          <w:rFonts w:ascii="Arial" w:hAnsi="Arial" w:cs="Arial"/>
          <w:sz w:val="22"/>
          <w:szCs w:val="22"/>
          <w:lang w:val="es-CO"/>
        </w:rPr>
        <w:lastRenderedPageBreak/>
        <w:t xml:space="preserve">viabilidad de la operación o de lo contrario, proceda a generar un “Reporte de Operación </w:t>
      </w:r>
      <w:r w:rsidR="00C12B50" w:rsidRPr="00D75CAF">
        <w:rPr>
          <w:rFonts w:ascii="Arial" w:hAnsi="Arial" w:cs="Arial"/>
          <w:sz w:val="22"/>
          <w:szCs w:val="22"/>
          <w:lang w:val="es-CO"/>
        </w:rPr>
        <w:t>S</w:t>
      </w:r>
      <w:r w:rsidRPr="00D75CAF">
        <w:rPr>
          <w:rFonts w:ascii="Arial" w:hAnsi="Arial" w:cs="Arial"/>
          <w:sz w:val="22"/>
          <w:szCs w:val="22"/>
          <w:lang w:val="es-CO"/>
        </w:rPr>
        <w:t>ospechosa</w:t>
      </w:r>
      <w:r w:rsidR="00C12B50" w:rsidRPr="00D75CAF">
        <w:rPr>
          <w:rFonts w:ascii="Arial" w:hAnsi="Arial" w:cs="Arial"/>
          <w:sz w:val="22"/>
          <w:szCs w:val="22"/>
          <w:lang w:val="es-CO"/>
        </w:rPr>
        <w:t>”</w:t>
      </w:r>
      <w:r w:rsidRPr="00D75CAF">
        <w:rPr>
          <w:rFonts w:ascii="Arial" w:hAnsi="Arial" w:cs="Arial"/>
          <w:sz w:val="22"/>
          <w:szCs w:val="22"/>
          <w:lang w:val="es-CO"/>
        </w:rPr>
        <w:t xml:space="preserve"> (RO</w:t>
      </w:r>
      <w:r w:rsidR="00C12B50" w:rsidRPr="00D75CAF">
        <w:rPr>
          <w:rFonts w:ascii="Arial" w:hAnsi="Arial" w:cs="Arial"/>
          <w:sz w:val="22"/>
          <w:szCs w:val="22"/>
          <w:lang w:val="es-CO"/>
        </w:rPr>
        <w:t>S</w:t>
      </w:r>
      <w:r w:rsidRPr="00D75CAF">
        <w:rPr>
          <w:rFonts w:ascii="Arial" w:hAnsi="Arial" w:cs="Arial"/>
          <w:sz w:val="22"/>
          <w:szCs w:val="22"/>
          <w:lang w:val="es-CO"/>
        </w:rPr>
        <w:t>).</w:t>
      </w:r>
    </w:p>
    <w:p w14:paraId="6DFD3C00" w14:textId="77777777" w:rsidR="00231BD9" w:rsidRPr="00D75CAF" w:rsidRDefault="00231BD9" w:rsidP="00E207C8">
      <w:pPr>
        <w:overflowPunct/>
        <w:autoSpaceDE/>
        <w:autoSpaceDN/>
        <w:adjustRightInd/>
        <w:spacing w:before="0" w:after="0"/>
        <w:textAlignment w:val="auto"/>
        <w:rPr>
          <w:rFonts w:ascii="Arial" w:hAnsi="Arial" w:cs="Arial"/>
          <w:sz w:val="22"/>
          <w:szCs w:val="22"/>
          <w:lang w:val="es-CO"/>
        </w:rPr>
      </w:pPr>
    </w:p>
    <w:p w14:paraId="26F3B0EE" w14:textId="5E5176DA" w:rsidR="00D02830" w:rsidRPr="00D75CAF" w:rsidRDefault="00E91D76" w:rsidP="00B81000">
      <w:pPr>
        <w:pStyle w:val="Prrafodelista"/>
        <w:keepNext/>
        <w:numPr>
          <w:ilvl w:val="0"/>
          <w:numId w:val="48"/>
        </w:numPr>
        <w:jc w:val="left"/>
        <w:outlineLvl w:val="3"/>
        <w:rPr>
          <w:rFonts w:cs="Arial"/>
          <w:b/>
          <w:bCs/>
          <w:sz w:val="22"/>
          <w:szCs w:val="22"/>
        </w:rPr>
      </w:pPr>
      <w:bookmarkStart w:id="200" w:name="_Toc199907093"/>
      <w:bookmarkStart w:id="201" w:name="_Toc303759104"/>
      <w:r w:rsidRPr="00D75CAF">
        <w:rPr>
          <w:rFonts w:cs="Arial"/>
          <w:b/>
          <w:bCs/>
          <w:sz w:val="22"/>
          <w:szCs w:val="22"/>
        </w:rPr>
        <w:t>2. Tipos de Señales de A</w:t>
      </w:r>
      <w:r w:rsidR="00D02830" w:rsidRPr="00D75CAF">
        <w:rPr>
          <w:rFonts w:cs="Arial"/>
          <w:b/>
          <w:bCs/>
          <w:sz w:val="22"/>
          <w:szCs w:val="22"/>
        </w:rPr>
        <w:t>lerta</w:t>
      </w:r>
      <w:bookmarkEnd w:id="200"/>
      <w:bookmarkEnd w:id="201"/>
      <w:r w:rsidR="00D02830" w:rsidRPr="00D75CAF">
        <w:rPr>
          <w:rFonts w:cs="Arial"/>
          <w:b/>
          <w:bCs/>
          <w:sz w:val="22"/>
          <w:szCs w:val="22"/>
        </w:rPr>
        <w:t xml:space="preserve"> </w:t>
      </w:r>
    </w:p>
    <w:p w14:paraId="6DD767B6" w14:textId="77777777" w:rsidR="00FD495C" w:rsidRPr="00D75CAF" w:rsidRDefault="00FD495C" w:rsidP="00E207C8">
      <w:pPr>
        <w:pStyle w:val="Prrafodelista"/>
        <w:keepNext/>
        <w:tabs>
          <w:tab w:val="num" w:pos="1134"/>
        </w:tabs>
        <w:ind w:left="720"/>
        <w:jc w:val="left"/>
        <w:outlineLvl w:val="3"/>
        <w:rPr>
          <w:rFonts w:cs="Arial"/>
          <w:b/>
          <w:bCs/>
          <w:sz w:val="22"/>
          <w:szCs w:val="22"/>
        </w:rPr>
      </w:pPr>
    </w:p>
    <w:p w14:paraId="7BB2955E" w14:textId="77777777" w:rsidR="007C0269" w:rsidRPr="00D75CAF" w:rsidRDefault="00231BD9" w:rsidP="00E207C8">
      <w:pPr>
        <w:overflowPunct/>
        <w:autoSpaceDE/>
        <w:autoSpaceDN/>
        <w:adjustRightInd/>
        <w:spacing w:before="0" w:after="0"/>
        <w:textAlignment w:val="auto"/>
        <w:rPr>
          <w:rFonts w:ascii="Arial" w:hAnsi="Arial" w:cs="Arial"/>
          <w:sz w:val="22"/>
          <w:szCs w:val="22"/>
          <w:lang w:val="es-ES_tradnl"/>
        </w:rPr>
      </w:pPr>
      <w:r w:rsidRPr="00D75CAF">
        <w:rPr>
          <w:rFonts w:ascii="Arial" w:hAnsi="Arial" w:cs="Arial"/>
          <w:sz w:val="22"/>
          <w:szCs w:val="22"/>
          <w:lang w:val="es-ES_tradnl"/>
        </w:rPr>
        <w:t>L</w:t>
      </w:r>
      <w:r w:rsidR="007C0269" w:rsidRPr="00D75CAF">
        <w:rPr>
          <w:rFonts w:ascii="Arial" w:hAnsi="Arial" w:cs="Arial"/>
          <w:sz w:val="22"/>
          <w:szCs w:val="22"/>
          <w:lang w:val="es-ES_tradnl"/>
        </w:rPr>
        <w:t>as señales de alerta definidas por la Compañía son:</w:t>
      </w:r>
    </w:p>
    <w:p w14:paraId="49045DAB" w14:textId="77777777" w:rsidR="001631D7" w:rsidRPr="00D75CAF" w:rsidRDefault="001631D7" w:rsidP="00E207C8">
      <w:pPr>
        <w:overflowPunct/>
        <w:autoSpaceDE/>
        <w:autoSpaceDN/>
        <w:adjustRightInd/>
        <w:spacing w:before="0" w:after="0"/>
        <w:textAlignment w:val="auto"/>
        <w:rPr>
          <w:rFonts w:ascii="Arial" w:hAnsi="Arial" w:cs="Arial"/>
          <w:sz w:val="22"/>
          <w:szCs w:val="22"/>
          <w:lang w:val="es-ES_tradnl"/>
        </w:rPr>
      </w:pPr>
    </w:p>
    <w:p w14:paraId="0D1938DA" w14:textId="77777777" w:rsidR="007C0269" w:rsidRPr="00D75CAF" w:rsidRDefault="007C0269" w:rsidP="00E207C8">
      <w:pPr>
        <w:tabs>
          <w:tab w:val="left" w:pos="2234"/>
        </w:tabs>
        <w:spacing w:before="0" w:after="0"/>
        <w:rPr>
          <w:rFonts w:ascii="Arial" w:eastAsia="MS Mincho" w:hAnsi="Arial" w:cs="Arial"/>
          <w:b/>
          <w:sz w:val="22"/>
          <w:szCs w:val="22"/>
          <w:u w:val="single"/>
          <w:lang w:val="es-MX"/>
        </w:rPr>
      </w:pPr>
      <w:r w:rsidRPr="00D75CAF">
        <w:rPr>
          <w:rFonts w:ascii="Arial" w:eastAsia="MS Mincho" w:hAnsi="Arial" w:cs="Arial"/>
          <w:b/>
          <w:sz w:val="22"/>
          <w:szCs w:val="22"/>
          <w:u w:val="single"/>
          <w:lang w:val="es-MX"/>
        </w:rPr>
        <w:t>Generales:</w:t>
      </w:r>
    </w:p>
    <w:p w14:paraId="5355E02B" w14:textId="77777777" w:rsidR="00B0540B" w:rsidRPr="00D75CAF" w:rsidRDefault="00B0540B" w:rsidP="00E207C8">
      <w:pPr>
        <w:tabs>
          <w:tab w:val="left" w:pos="2234"/>
        </w:tabs>
        <w:spacing w:before="0" w:after="0"/>
        <w:rPr>
          <w:rFonts w:ascii="Arial" w:eastAsia="MS Mincho" w:hAnsi="Arial" w:cs="Arial"/>
          <w:b/>
          <w:sz w:val="22"/>
          <w:szCs w:val="22"/>
          <w:u w:val="single"/>
          <w:lang w:val="es-MX"/>
        </w:rPr>
      </w:pPr>
    </w:p>
    <w:p w14:paraId="1BA6C6DC" w14:textId="77777777" w:rsidR="007C0269" w:rsidRPr="00D75CAF" w:rsidRDefault="007C0269"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D75CAF">
        <w:rPr>
          <w:rFonts w:ascii="Arial" w:hAnsi="Arial" w:cs="Arial"/>
          <w:sz w:val="22"/>
          <w:szCs w:val="22"/>
          <w:lang w:val="es-CO"/>
        </w:rPr>
        <w:t>Presentación de datos de información errados, o diligenciamiento de formularios tratando de incumplir con los requisitos.</w:t>
      </w:r>
    </w:p>
    <w:p w14:paraId="68279A38" w14:textId="77777777" w:rsidR="007C0269" w:rsidRPr="00D75CAF" w:rsidRDefault="007C0269"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D75CAF">
        <w:rPr>
          <w:rFonts w:ascii="Arial" w:hAnsi="Arial" w:cs="Arial"/>
          <w:sz w:val="22"/>
          <w:szCs w:val="22"/>
          <w:lang w:val="es-CO"/>
        </w:rPr>
        <w:t>Personas Naturales o Jurídicas que rehúsen facilitar la información y la documentación solicitada.</w:t>
      </w:r>
    </w:p>
    <w:p w14:paraId="52544E4E" w14:textId="77777777" w:rsidR="007C0269" w:rsidRPr="00D75CAF" w:rsidRDefault="007C0269"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D75CAF">
        <w:rPr>
          <w:rFonts w:ascii="Arial" w:hAnsi="Arial" w:cs="Arial"/>
          <w:sz w:val="22"/>
          <w:szCs w:val="22"/>
          <w:lang w:val="es-CO"/>
        </w:rPr>
        <w:t>Inconsistencias relacionadas con la validez de los documentos de identificación y la información que suministran.</w:t>
      </w:r>
    </w:p>
    <w:p w14:paraId="074CD8C3" w14:textId="77777777" w:rsidR="007C0269" w:rsidRPr="00D75CAF" w:rsidRDefault="007C0269"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D75CAF">
        <w:rPr>
          <w:rFonts w:ascii="Arial" w:hAnsi="Arial" w:cs="Arial"/>
          <w:sz w:val="22"/>
          <w:szCs w:val="22"/>
          <w:lang w:val="es-CO"/>
        </w:rPr>
        <w:t>Menciones de las autoridades en medios de comunicación.</w:t>
      </w:r>
    </w:p>
    <w:p w14:paraId="2A245CD3" w14:textId="77777777" w:rsidR="007C0269" w:rsidRPr="00D75CAF" w:rsidRDefault="007C0269"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D75CAF">
        <w:rPr>
          <w:rFonts w:ascii="Arial" w:hAnsi="Arial" w:cs="Arial"/>
          <w:sz w:val="22"/>
          <w:szCs w:val="22"/>
          <w:lang w:val="es-CO"/>
        </w:rPr>
        <w:t>Personas naturales o jurídicas señaladas por organismos del Estado, entidades o gobiernos extranjeros relacionados presuntamente con movimientos ilícitos de capital o que desarrollen practicas inseguras o actividades prohibidas por la ley.</w:t>
      </w:r>
    </w:p>
    <w:p w14:paraId="5009D608" w14:textId="77777777" w:rsidR="007C0269" w:rsidRPr="00D75CAF" w:rsidRDefault="007C0269"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D75CAF">
        <w:rPr>
          <w:rFonts w:ascii="Arial" w:hAnsi="Arial" w:cs="Arial"/>
          <w:sz w:val="22"/>
          <w:szCs w:val="22"/>
          <w:lang w:val="es-CO"/>
        </w:rPr>
        <w:t>Personajes públicos relacionados con los clientes.</w:t>
      </w:r>
    </w:p>
    <w:p w14:paraId="2464C068" w14:textId="77777777" w:rsidR="007C0269" w:rsidRPr="00D75CAF" w:rsidRDefault="007C0269" w:rsidP="00E207C8">
      <w:pPr>
        <w:pStyle w:val="ecxmsonormal"/>
        <w:shd w:val="clear" w:color="auto" w:fill="FFFFFF"/>
        <w:tabs>
          <w:tab w:val="left" w:pos="2234"/>
        </w:tabs>
        <w:spacing w:after="0"/>
        <w:jc w:val="both"/>
        <w:rPr>
          <w:rFonts w:ascii="Arial" w:hAnsi="Arial" w:cs="Arial"/>
          <w:b/>
          <w:sz w:val="22"/>
          <w:szCs w:val="22"/>
          <w:u w:val="single"/>
          <w:lang w:val="es-CO"/>
        </w:rPr>
      </w:pPr>
    </w:p>
    <w:p w14:paraId="483624E8" w14:textId="54BA978B" w:rsidR="007C0269" w:rsidRPr="00D75CAF" w:rsidRDefault="00603807" w:rsidP="00E207C8">
      <w:pPr>
        <w:pStyle w:val="ecxmsonormal"/>
        <w:shd w:val="clear" w:color="auto" w:fill="FFFFFF"/>
        <w:tabs>
          <w:tab w:val="left" w:pos="2234"/>
        </w:tabs>
        <w:spacing w:after="0"/>
        <w:jc w:val="both"/>
        <w:rPr>
          <w:rFonts w:ascii="Arial" w:hAnsi="Arial" w:cs="Arial"/>
          <w:b/>
          <w:sz w:val="22"/>
          <w:szCs w:val="22"/>
          <w:u w:val="single"/>
          <w:lang w:val="es-CO"/>
        </w:rPr>
      </w:pPr>
      <w:r w:rsidRPr="00D75CAF">
        <w:rPr>
          <w:rFonts w:ascii="Arial" w:hAnsi="Arial" w:cs="Arial"/>
          <w:b/>
          <w:sz w:val="22"/>
          <w:szCs w:val="22"/>
          <w:u w:val="single"/>
          <w:lang w:val="es-CO"/>
        </w:rPr>
        <w:t>Proceso Contable y Financiero</w:t>
      </w:r>
      <w:r w:rsidR="007C0269" w:rsidRPr="00D75CAF">
        <w:rPr>
          <w:rFonts w:ascii="Arial" w:hAnsi="Arial" w:cs="Arial"/>
          <w:b/>
          <w:sz w:val="22"/>
          <w:szCs w:val="22"/>
          <w:u w:val="single"/>
          <w:lang w:val="es-CO"/>
        </w:rPr>
        <w:t>:</w:t>
      </w:r>
    </w:p>
    <w:p w14:paraId="2085A3E5" w14:textId="77777777" w:rsidR="00B0540B" w:rsidRPr="00D75CAF" w:rsidRDefault="00B0540B" w:rsidP="00E207C8">
      <w:pPr>
        <w:pStyle w:val="ecxmsonormal"/>
        <w:shd w:val="clear" w:color="auto" w:fill="FFFFFF"/>
        <w:tabs>
          <w:tab w:val="left" w:pos="2234"/>
        </w:tabs>
        <w:spacing w:after="0"/>
        <w:jc w:val="both"/>
        <w:rPr>
          <w:rFonts w:ascii="Arial" w:hAnsi="Arial" w:cs="Arial"/>
          <w:b/>
          <w:sz w:val="22"/>
          <w:szCs w:val="22"/>
          <w:u w:val="single"/>
          <w:lang w:val="es-CO"/>
        </w:rPr>
      </w:pPr>
    </w:p>
    <w:p w14:paraId="12D42D5A" w14:textId="77777777" w:rsidR="007C0269" w:rsidRPr="00D75CAF" w:rsidRDefault="007C0269" w:rsidP="00B81000">
      <w:pPr>
        <w:pStyle w:val="Prrafodelista"/>
        <w:numPr>
          <w:ilvl w:val="0"/>
          <w:numId w:val="38"/>
        </w:numPr>
        <w:tabs>
          <w:tab w:val="left" w:pos="2234"/>
        </w:tabs>
        <w:ind w:left="851" w:hanging="425"/>
        <w:contextualSpacing/>
        <w:rPr>
          <w:rFonts w:cs="Arial"/>
          <w:sz w:val="22"/>
          <w:szCs w:val="22"/>
        </w:rPr>
      </w:pPr>
      <w:r w:rsidRPr="00D75CAF">
        <w:rPr>
          <w:rFonts w:cs="Arial"/>
          <w:sz w:val="22"/>
          <w:szCs w:val="22"/>
        </w:rPr>
        <w:t>Pagos en efectivo igual o mayor a $10.000.000 por transacción, o que aunque no superen esta cifra en el mes asciendan a la suma de $35.000.000 en pagos del mismo cliente.</w:t>
      </w:r>
    </w:p>
    <w:p w14:paraId="78EA927C" w14:textId="77777777" w:rsidR="000474A0" w:rsidRPr="00D75CAF" w:rsidRDefault="000474A0"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D75CAF">
        <w:rPr>
          <w:rFonts w:ascii="Arial" w:hAnsi="Arial" w:cs="Arial"/>
          <w:sz w:val="22"/>
          <w:szCs w:val="22"/>
          <w:lang w:val="es-CO"/>
        </w:rPr>
        <w:t>Cambios en los datos financieros significativos y sin justificación alguna.</w:t>
      </w:r>
    </w:p>
    <w:p w14:paraId="56B35716" w14:textId="5A0292A9" w:rsidR="006C69D7" w:rsidRPr="00D75CAF" w:rsidRDefault="000474A0" w:rsidP="00E207C8">
      <w:pPr>
        <w:pStyle w:val="ecxmsonormal"/>
        <w:shd w:val="clear" w:color="auto" w:fill="FFFFFF"/>
        <w:tabs>
          <w:tab w:val="left" w:pos="2234"/>
        </w:tabs>
        <w:spacing w:after="0"/>
        <w:ind w:left="780"/>
        <w:jc w:val="both"/>
        <w:rPr>
          <w:rFonts w:ascii="Arial" w:hAnsi="Arial" w:cs="Arial"/>
          <w:sz w:val="22"/>
          <w:szCs w:val="22"/>
        </w:rPr>
      </w:pPr>
      <w:r w:rsidRPr="00D75CAF">
        <w:rPr>
          <w:rFonts w:ascii="Arial" w:hAnsi="Arial" w:cs="Arial"/>
          <w:sz w:val="22"/>
          <w:szCs w:val="22"/>
        </w:rPr>
        <w:t xml:space="preserve"> </w:t>
      </w:r>
    </w:p>
    <w:p w14:paraId="5941DABD" w14:textId="4BC68D08" w:rsidR="007C0269" w:rsidRPr="00D75CAF" w:rsidRDefault="007C0269" w:rsidP="00E207C8">
      <w:pPr>
        <w:pStyle w:val="ecxmsonormal"/>
        <w:shd w:val="clear" w:color="auto" w:fill="FFFFFF"/>
        <w:tabs>
          <w:tab w:val="left" w:pos="2234"/>
        </w:tabs>
        <w:spacing w:after="0"/>
        <w:jc w:val="both"/>
        <w:rPr>
          <w:rFonts w:ascii="Arial" w:hAnsi="Arial" w:cs="Arial"/>
          <w:b/>
          <w:sz w:val="22"/>
          <w:szCs w:val="22"/>
          <w:u w:val="single"/>
          <w:lang w:val="es-CO"/>
        </w:rPr>
      </w:pPr>
      <w:r w:rsidRPr="00D75CAF">
        <w:rPr>
          <w:rFonts w:ascii="Arial" w:hAnsi="Arial" w:cs="Arial"/>
          <w:b/>
          <w:sz w:val="22"/>
          <w:szCs w:val="22"/>
          <w:u w:val="single"/>
          <w:lang w:val="es-CO"/>
        </w:rPr>
        <w:t xml:space="preserve">Proceso </w:t>
      </w:r>
      <w:r w:rsidR="006C69D7" w:rsidRPr="00D75CAF">
        <w:rPr>
          <w:rFonts w:ascii="Arial" w:hAnsi="Arial" w:cs="Arial"/>
          <w:b/>
          <w:sz w:val="22"/>
          <w:szCs w:val="22"/>
          <w:u w:val="single"/>
          <w:lang w:val="es-CO"/>
        </w:rPr>
        <w:t>de Operaciones</w:t>
      </w:r>
      <w:r w:rsidRPr="00D75CAF">
        <w:rPr>
          <w:rFonts w:ascii="Arial" w:hAnsi="Arial" w:cs="Arial"/>
          <w:b/>
          <w:sz w:val="22"/>
          <w:szCs w:val="22"/>
          <w:u w:val="single"/>
          <w:lang w:val="es-CO"/>
        </w:rPr>
        <w:t>:</w:t>
      </w:r>
    </w:p>
    <w:p w14:paraId="41ED4C9A" w14:textId="77777777" w:rsidR="00B0540B" w:rsidRPr="00D75CAF" w:rsidRDefault="00B0540B" w:rsidP="00E207C8">
      <w:pPr>
        <w:pStyle w:val="ecxmsonormal"/>
        <w:shd w:val="clear" w:color="auto" w:fill="FFFFFF"/>
        <w:tabs>
          <w:tab w:val="left" w:pos="2234"/>
        </w:tabs>
        <w:spacing w:after="0"/>
        <w:jc w:val="both"/>
        <w:rPr>
          <w:rFonts w:ascii="Arial" w:hAnsi="Arial" w:cs="Arial"/>
          <w:b/>
          <w:sz w:val="22"/>
          <w:szCs w:val="22"/>
          <w:u w:val="single"/>
          <w:lang w:val="es-CO"/>
        </w:rPr>
      </w:pPr>
    </w:p>
    <w:p w14:paraId="79A0829D" w14:textId="40CE051E" w:rsidR="00A2279F" w:rsidRPr="00D75CAF" w:rsidRDefault="00A2279F" w:rsidP="00B81000">
      <w:pPr>
        <w:pStyle w:val="Default"/>
        <w:numPr>
          <w:ilvl w:val="0"/>
          <w:numId w:val="50"/>
        </w:numPr>
        <w:jc w:val="both"/>
        <w:rPr>
          <w:rFonts w:ascii="Arial" w:hAnsi="Arial" w:cs="Arial"/>
          <w:color w:val="auto"/>
          <w:sz w:val="22"/>
          <w:szCs w:val="22"/>
        </w:rPr>
      </w:pPr>
      <w:r w:rsidRPr="00D75CAF">
        <w:rPr>
          <w:rFonts w:ascii="Arial" w:hAnsi="Arial" w:cs="Arial"/>
          <w:color w:val="auto"/>
          <w:sz w:val="22"/>
          <w:szCs w:val="22"/>
        </w:rPr>
        <w:t xml:space="preserve">Ingreso de mercancías sensibles tales como: </w:t>
      </w:r>
      <w:r w:rsidR="00337887" w:rsidRPr="00D75CAF">
        <w:rPr>
          <w:rFonts w:ascii="Arial" w:hAnsi="Arial" w:cs="Arial"/>
          <w:color w:val="auto"/>
          <w:sz w:val="22"/>
          <w:szCs w:val="22"/>
        </w:rPr>
        <w:t>c</w:t>
      </w:r>
      <w:r w:rsidRPr="00D75CAF">
        <w:rPr>
          <w:rFonts w:ascii="Arial" w:hAnsi="Arial" w:cs="Arial"/>
          <w:color w:val="auto"/>
          <w:sz w:val="22"/>
          <w:szCs w:val="22"/>
        </w:rPr>
        <w:t xml:space="preserve">alzado, aparatos eléctricos y electrónicos, autopartes, licores, computadores, celulares, consolas para videojuegos y sus accesorios, máquinas tragamonedas, productos cosméticos, bisutería, motores fuera de borda, máquinas agrícolas, juguetería, artículos navideños en especial cintas y mallas; de origen y/o procedencia de Panamá, Perú, China y Estados Unidos. </w:t>
      </w:r>
    </w:p>
    <w:p w14:paraId="1DBFC523" w14:textId="06F7DA5D" w:rsidR="00A2279F" w:rsidRPr="00D75CAF" w:rsidRDefault="00A2279F" w:rsidP="00B81000">
      <w:pPr>
        <w:pStyle w:val="Default"/>
        <w:numPr>
          <w:ilvl w:val="0"/>
          <w:numId w:val="50"/>
        </w:numPr>
        <w:jc w:val="both"/>
        <w:rPr>
          <w:rFonts w:ascii="Arial" w:hAnsi="Arial" w:cs="Arial"/>
          <w:color w:val="auto"/>
          <w:sz w:val="22"/>
          <w:szCs w:val="22"/>
        </w:rPr>
      </w:pPr>
      <w:r w:rsidRPr="00D75CAF">
        <w:rPr>
          <w:rFonts w:ascii="Arial" w:hAnsi="Arial" w:cs="Arial"/>
          <w:color w:val="auto"/>
          <w:sz w:val="22"/>
          <w:szCs w:val="22"/>
        </w:rPr>
        <w:t xml:space="preserve">Operaciones del usuario con personas naturales. </w:t>
      </w:r>
    </w:p>
    <w:p w14:paraId="60FA8C2E" w14:textId="6D80CB5E" w:rsidR="00A2279F" w:rsidRPr="00D75CAF" w:rsidRDefault="00A2279F" w:rsidP="00B81000">
      <w:pPr>
        <w:pStyle w:val="Default"/>
        <w:numPr>
          <w:ilvl w:val="0"/>
          <w:numId w:val="50"/>
        </w:numPr>
        <w:jc w:val="both"/>
        <w:rPr>
          <w:rFonts w:ascii="Arial" w:hAnsi="Arial" w:cs="Arial"/>
          <w:color w:val="auto"/>
          <w:sz w:val="22"/>
          <w:szCs w:val="22"/>
        </w:rPr>
      </w:pPr>
      <w:r w:rsidRPr="00D75CAF">
        <w:rPr>
          <w:rFonts w:ascii="Arial" w:hAnsi="Arial" w:cs="Arial"/>
          <w:color w:val="auto"/>
          <w:sz w:val="22"/>
          <w:szCs w:val="22"/>
        </w:rPr>
        <w:t xml:space="preserve">Operaciones de los usuarios con Comercializadoras Internacionales. </w:t>
      </w:r>
    </w:p>
    <w:p w14:paraId="06E0B0F5" w14:textId="0106CE16" w:rsidR="00A2279F" w:rsidRPr="00D75CAF" w:rsidRDefault="00A2279F" w:rsidP="00B81000">
      <w:pPr>
        <w:pStyle w:val="Default"/>
        <w:numPr>
          <w:ilvl w:val="0"/>
          <w:numId w:val="50"/>
        </w:numPr>
        <w:jc w:val="both"/>
        <w:rPr>
          <w:rFonts w:ascii="Arial" w:hAnsi="Arial" w:cs="Arial"/>
          <w:color w:val="auto"/>
          <w:sz w:val="22"/>
          <w:szCs w:val="22"/>
        </w:rPr>
      </w:pPr>
      <w:r w:rsidRPr="00D75CAF">
        <w:rPr>
          <w:rFonts w:ascii="Arial" w:hAnsi="Arial" w:cs="Arial"/>
          <w:color w:val="auto"/>
          <w:sz w:val="22"/>
          <w:szCs w:val="22"/>
        </w:rPr>
        <w:t xml:space="preserve">Operaciones del usuario que involucren sustancias controladas (Circular Externa 060 del Ministerio de Comercio, Industria y Turismo). </w:t>
      </w:r>
    </w:p>
    <w:p w14:paraId="37D6E1E8" w14:textId="23432BA3" w:rsidR="00337887" w:rsidRPr="00D75CAF" w:rsidRDefault="00337887" w:rsidP="00B81000">
      <w:pPr>
        <w:pStyle w:val="Default"/>
        <w:numPr>
          <w:ilvl w:val="0"/>
          <w:numId w:val="50"/>
        </w:numPr>
        <w:jc w:val="both"/>
        <w:rPr>
          <w:rFonts w:ascii="Arial" w:hAnsi="Arial" w:cs="Arial"/>
          <w:color w:val="auto"/>
          <w:sz w:val="22"/>
          <w:szCs w:val="22"/>
        </w:rPr>
      </w:pPr>
      <w:r w:rsidRPr="00D75CAF">
        <w:rPr>
          <w:rFonts w:ascii="Arial" w:hAnsi="Arial" w:cs="Arial"/>
          <w:color w:val="auto"/>
          <w:sz w:val="22"/>
          <w:szCs w:val="22"/>
        </w:rPr>
        <w:t xml:space="preserve">Valores de la transacción que no concuerden con el valor de la mercancía. </w:t>
      </w:r>
    </w:p>
    <w:p w14:paraId="5BF654BE" w14:textId="576CB218" w:rsidR="00982C30" w:rsidRPr="00D75CAF" w:rsidRDefault="00982C30" w:rsidP="00B81000">
      <w:pPr>
        <w:pStyle w:val="Default"/>
        <w:numPr>
          <w:ilvl w:val="0"/>
          <w:numId w:val="50"/>
        </w:numPr>
        <w:jc w:val="both"/>
        <w:rPr>
          <w:rFonts w:ascii="Arial" w:hAnsi="Arial" w:cs="Arial"/>
          <w:color w:val="auto"/>
          <w:sz w:val="22"/>
          <w:szCs w:val="22"/>
        </w:rPr>
      </w:pPr>
      <w:r w:rsidRPr="00D75CAF">
        <w:rPr>
          <w:rFonts w:ascii="Arial" w:hAnsi="Arial" w:cs="Arial"/>
          <w:color w:val="auto"/>
          <w:sz w:val="22"/>
          <w:szCs w:val="22"/>
        </w:rPr>
        <w:t>Precios ostensiblemente altos o bajos.</w:t>
      </w:r>
    </w:p>
    <w:p w14:paraId="74F15E39" w14:textId="3AA71B80" w:rsidR="00A2279F" w:rsidRPr="00D75CAF" w:rsidRDefault="00A2279F" w:rsidP="00B81000">
      <w:pPr>
        <w:pStyle w:val="Default"/>
        <w:numPr>
          <w:ilvl w:val="0"/>
          <w:numId w:val="50"/>
        </w:numPr>
        <w:jc w:val="both"/>
        <w:rPr>
          <w:rFonts w:ascii="Arial" w:hAnsi="Arial" w:cs="Arial"/>
          <w:color w:val="auto"/>
          <w:sz w:val="22"/>
          <w:szCs w:val="22"/>
        </w:rPr>
      </w:pPr>
      <w:r w:rsidRPr="00D75CAF">
        <w:rPr>
          <w:rFonts w:ascii="Arial" w:hAnsi="Arial" w:cs="Arial"/>
          <w:color w:val="auto"/>
          <w:sz w:val="22"/>
          <w:szCs w:val="22"/>
        </w:rPr>
        <w:t xml:space="preserve">Sobrantes </w:t>
      </w:r>
      <w:r w:rsidR="00337887" w:rsidRPr="00D75CAF">
        <w:rPr>
          <w:rFonts w:ascii="Arial" w:hAnsi="Arial" w:cs="Arial"/>
          <w:color w:val="auto"/>
          <w:sz w:val="22"/>
          <w:szCs w:val="22"/>
        </w:rPr>
        <w:t xml:space="preserve">o faltantes </w:t>
      </w:r>
      <w:r w:rsidRPr="00D75CAF">
        <w:rPr>
          <w:rFonts w:ascii="Arial" w:hAnsi="Arial" w:cs="Arial"/>
          <w:color w:val="auto"/>
          <w:sz w:val="22"/>
          <w:szCs w:val="22"/>
        </w:rPr>
        <w:t xml:space="preserve">de mercancía sin justificación. </w:t>
      </w:r>
    </w:p>
    <w:p w14:paraId="7FF92CE3" w14:textId="0133CE9A" w:rsidR="00982C30" w:rsidRPr="00D75CAF" w:rsidRDefault="00982C30" w:rsidP="00B81000">
      <w:pPr>
        <w:pStyle w:val="Default"/>
        <w:numPr>
          <w:ilvl w:val="0"/>
          <w:numId w:val="50"/>
        </w:numPr>
        <w:jc w:val="both"/>
        <w:rPr>
          <w:rFonts w:ascii="Arial" w:hAnsi="Arial" w:cs="Arial"/>
          <w:color w:val="auto"/>
          <w:sz w:val="22"/>
          <w:szCs w:val="22"/>
        </w:rPr>
      </w:pPr>
      <w:r w:rsidRPr="00D75CAF">
        <w:rPr>
          <w:rFonts w:ascii="Arial" w:hAnsi="Arial" w:cs="Arial"/>
          <w:color w:val="auto"/>
          <w:sz w:val="22"/>
          <w:szCs w:val="22"/>
        </w:rPr>
        <w:t>Pesos ostensiblemente altos o bajos.</w:t>
      </w:r>
    </w:p>
    <w:p w14:paraId="0B45B2BE" w14:textId="77777777" w:rsidR="00A2279F" w:rsidRPr="00D75CAF" w:rsidRDefault="00A2279F" w:rsidP="00E207C8">
      <w:pPr>
        <w:overflowPunct/>
        <w:autoSpaceDE/>
        <w:autoSpaceDN/>
        <w:adjustRightInd/>
        <w:spacing w:before="0" w:after="0"/>
        <w:textAlignment w:val="auto"/>
        <w:rPr>
          <w:rFonts w:ascii="Arial" w:hAnsi="Arial" w:cs="Arial"/>
          <w:sz w:val="22"/>
          <w:szCs w:val="22"/>
        </w:rPr>
      </w:pPr>
    </w:p>
    <w:p w14:paraId="40B61FBC" w14:textId="77777777" w:rsidR="00231BD9" w:rsidRPr="00D75CAF" w:rsidRDefault="00231BD9"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Es importante indicar que sólo se menciona las señales más importantes, esto no quiere decir que no existan otras que pueden ser detectadas a través de conocimiento de las transacciones generadas por los clientes, pero se reitera la importancia del conocimiento del cliente así como la actualización de su información financiera y comercial, lo que permite deducir si estamos frente a una simple operación inusual o por el contrario amerita un reporte de operación sospechosa.  </w:t>
      </w:r>
    </w:p>
    <w:p w14:paraId="25EC55BA" w14:textId="77777777" w:rsidR="00231BD9" w:rsidRPr="00D75CAF" w:rsidRDefault="00231BD9" w:rsidP="00E207C8">
      <w:pPr>
        <w:pStyle w:val="Prrafodelista"/>
        <w:ind w:left="780"/>
        <w:rPr>
          <w:rFonts w:cs="Arial"/>
          <w:sz w:val="22"/>
          <w:szCs w:val="22"/>
        </w:rPr>
      </w:pPr>
    </w:p>
    <w:p w14:paraId="76A17FA8" w14:textId="06B38D60" w:rsidR="00D02830" w:rsidRPr="00D75CAF" w:rsidRDefault="001631D7" w:rsidP="00B81000">
      <w:pPr>
        <w:pStyle w:val="Prrafodelista"/>
        <w:numPr>
          <w:ilvl w:val="0"/>
          <w:numId w:val="48"/>
        </w:numPr>
        <w:outlineLvl w:val="4"/>
        <w:rPr>
          <w:rFonts w:cs="Arial"/>
          <w:b/>
          <w:bCs/>
          <w:sz w:val="22"/>
          <w:szCs w:val="22"/>
          <w:lang w:val="es-ES_tradnl"/>
        </w:rPr>
      </w:pPr>
      <w:bookmarkStart w:id="202" w:name="_Toc199907097"/>
      <w:r w:rsidRPr="00D75CAF">
        <w:rPr>
          <w:rFonts w:cs="Arial"/>
          <w:b/>
          <w:bCs/>
          <w:sz w:val="22"/>
          <w:szCs w:val="22"/>
          <w:lang w:val="es-ES_tradnl"/>
        </w:rPr>
        <w:t xml:space="preserve">3. </w:t>
      </w:r>
      <w:r w:rsidR="00D02830" w:rsidRPr="00D75CAF">
        <w:rPr>
          <w:rFonts w:cs="Arial"/>
          <w:b/>
          <w:bCs/>
          <w:sz w:val="22"/>
          <w:szCs w:val="22"/>
          <w:lang w:val="es-ES_tradnl"/>
        </w:rPr>
        <w:t>Recomendaciones</w:t>
      </w:r>
      <w:bookmarkEnd w:id="202"/>
    </w:p>
    <w:p w14:paraId="2CAB4DFD"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ES_tradnl"/>
        </w:rPr>
      </w:pPr>
    </w:p>
    <w:p w14:paraId="42DBA36C"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Las actividades detalladas no indican que los clientes o sus operaciones estén involucrados en una acti</w:t>
      </w:r>
      <w:r w:rsidR="007C0269" w:rsidRPr="00D75CAF">
        <w:rPr>
          <w:rFonts w:ascii="Arial" w:hAnsi="Arial" w:cs="Arial"/>
          <w:sz w:val="22"/>
          <w:szCs w:val="22"/>
          <w:lang w:val="es-CO"/>
        </w:rPr>
        <w:t xml:space="preserve">vidad ilícita. </w:t>
      </w:r>
      <w:r w:rsidR="00231BD9" w:rsidRPr="00D75CAF">
        <w:rPr>
          <w:rFonts w:ascii="Arial" w:hAnsi="Arial" w:cs="Arial"/>
          <w:sz w:val="22"/>
          <w:szCs w:val="22"/>
          <w:lang w:val="es-CO"/>
        </w:rPr>
        <w:t>Por lo anterior, igualmente se debe tener en cuenta</w:t>
      </w:r>
      <w:r w:rsidRPr="00D75CAF">
        <w:rPr>
          <w:rFonts w:ascii="Arial" w:hAnsi="Arial" w:cs="Arial"/>
          <w:sz w:val="22"/>
          <w:szCs w:val="22"/>
          <w:lang w:val="es-CO"/>
        </w:rPr>
        <w:t>:</w:t>
      </w:r>
    </w:p>
    <w:p w14:paraId="7F194F21" w14:textId="77777777" w:rsidR="00883D7F" w:rsidRPr="00D75CAF" w:rsidRDefault="00883D7F" w:rsidP="00E207C8">
      <w:pPr>
        <w:overflowPunct/>
        <w:autoSpaceDE/>
        <w:autoSpaceDN/>
        <w:adjustRightInd/>
        <w:spacing w:before="0" w:after="0"/>
        <w:textAlignment w:val="auto"/>
        <w:rPr>
          <w:rFonts w:ascii="Arial" w:hAnsi="Arial" w:cs="Arial"/>
          <w:sz w:val="22"/>
          <w:szCs w:val="22"/>
          <w:lang w:val="es-CO"/>
        </w:rPr>
      </w:pPr>
    </w:p>
    <w:p w14:paraId="08FDB095" w14:textId="77777777" w:rsidR="00D02830" w:rsidRPr="00D75CAF" w:rsidRDefault="00D02830" w:rsidP="00B81000">
      <w:pPr>
        <w:numPr>
          <w:ilvl w:val="0"/>
          <w:numId w:val="11"/>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Profundizar el concepto de conocimiento del cliente, realizando visitas personales y solicitando actualización de su información</w:t>
      </w:r>
      <w:r w:rsidR="00231BD9" w:rsidRPr="00D75CAF">
        <w:rPr>
          <w:rFonts w:ascii="Arial" w:hAnsi="Arial" w:cs="Arial"/>
          <w:sz w:val="22"/>
          <w:szCs w:val="22"/>
          <w:lang w:val="es-CO"/>
        </w:rPr>
        <w:t>.</w:t>
      </w:r>
    </w:p>
    <w:p w14:paraId="076C06E5" w14:textId="77777777" w:rsidR="00D02830" w:rsidRPr="00D75CAF" w:rsidRDefault="00D02830" w:rsidP="00B81000">
      <w:pPr>
        <w:numPr>
          <w:ilvl w:val="0"/>
          <w:numId w:val="11"/>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Monitorear el número y tipo de operaciones que realiza el cliente</w:t>
      </w:r>
      <w:r w:rsidR="00231BD9" w:rsidRPr="00D75CAF">
        <w:rPr>
          <w:rFonts w:ascii="Arial" w:hAnsi="Arial" w:cs="Arial"/>
          <w:sz w:val="22"/>
          <w:szCs w:val="22"/>
          <w:lang w:val="es-CO"/>
        </w:rPr>
        <w:t>.</w:t>
      </w:r>
    </w:p>
    <w:p w14:paraId="56512C99" w14:textId="77777777" w:rsidR="00D02830" w:rsidRPr="00D75CAF" w:rsidRDefault="00D02830" w:rsidP="00B81000">
      <w:pPr>
        <w:numPr>
          <w:ilvl w:val="0"/>
          <w:numId w:val="11"/>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Analizar la información financiera entregada por el cliente y las variac</w:t>
      </w:r>
      <w:r w:rsidR="00231BD9" w:rsidRPr="00D75CAF">
        <w:rPr>
          <w:rFonts w:ascii="Arial" w:hAnsi="Arial" w:cs="Arial"/>
          <w:sz w:val="22"/>
          <w:szCs w:val="22"/>
          <w:lang w:val="es-CO"/>
        </w:rPr>
        <w:t>iones significativas de un perío</w:t>
      </w:r>
      <w:r w:rsidRPr="00D75CAF">
        <w:rPr>
          <w:rFonts w:ascii="Arial" w:hAnsi="Arial" w:cs="Arial"/>
          <w:sz w:val="22"/>
          <w:szCs w:val="22"/>
          <w:lang w:val="es-CO"/>
        </w:rPr>
        <w:t>do a otro</w:t>
      </w:r>
      <w:r w:rsidR="00231BD9" w:rsidRPr="00D75CAF">
        <w:rPr>
          <w:rFonts w:ascii="Arial" w:hAnsi="Arial" w:cs="Arial"/>
          <w:sz w:val="22"/>
          <w:szCs w:val="22"/>
          <w:lang w:val="es-CO"/>
        </w:rPr>
        <w:t>.</w:t>
      </w:r>
    </w:p>
    <w:p w14:paraId="0328C646" w14:textId="77777777" w:rsidR="004D1A55" w:rsidRPr="00D75CAF" w:rsidRDefault="004D1A55" w:rsidP="00E207C8">
      <w:pPr>
        <w:overflowPunct/>
        <w:autoSpaceDE/>
        <w:autoSpaceDN/>
        <w:adjustRightInd/>
        <w:spacing w:before="0" w:after="0"/>
        <w:textAlignment w:val="auto"/>
        <w:rPr>
          <w:rFonts w:ascii="Arial" w:hAnsi="Arial" w:cs="Arial"/>
          <w:b/>
          <w:bCs/>
          <w:sz w:val="22"/>
          <w:szCs w:val="22"/>
          <w:lang w:val="es-CO"/>
        </w:rPr>
      </w:pPr>
    </w:p>
    <w:p w14:paraId="4E4B12FE" w14:textId="77777777" w:rsidR="00D02830" w:rsidRPr="00D75CAF" w:rsidRDefault="00D02830" w:rsidP="00B81000">
      <w:pPr>
        <w:pStyle w:val="Ttulo1"/>
        <w:numPr>
          <w:ilvl w:val="0"/>
          <w:numId w:val="35"/>
        </w:numPr>
        <w:spacing w:before="0" w:after="0"/>
        <w:rPr>
          <w:rFonts w:ascii="Arial" w:hAnsi="Arial" w:cs="Arial"/>
          <w:szCs w:val="22"/>
        </w:rPr>
      </w:pPr>
      <w:bookmarkStart w:id="203" w:name="_Toc197701938"/>
      <w:bookmarkStart w:id="204" w:name="_Toc303759105"/>
      <w:r w:rsidRPr="00D75CAF">
        <w:rPr>
          <w:rFonts w:ascii="Arial" w:hAnsi="Arial" w:cs="Arial"/>
          <w:szCs w:val="22"/>
        </w:rPr>
        <w:t>CAPACITACIÓN</w:t>
      </w:r>
      <w:bookmarkEnd w:id="203"/>
      <w:bookmarkEnd w:id="204"/>
      <w:r w:rsidRPr="00D75CAF">
        <w:rPr>
          <w:rFonts w:ascii="Arial" w:hAnsi="Arial" w:cs="Arial"/>
          <w:szCs w:val="22"/>
        </w:rPr>
        <w:t xml:space="preserve">  </w:t>
      </w:r>
    </w:p>
    <w:p w14:paraId="31247085" w14:textId="77777777" w:rsidR="00D02830" w:rsidRPr="00D75CAF" w:rsidRDefault="00D02830" w:rsidP="00E207C8">
      <w:pPr>
        <w:overflowPunct/>
        <w:autoSpaceDE/>
        <w:autoSpaceDN/>
        <w:adjustRightInd/>
        <w:spacing w:before="0" w:after="0"/>
        <w:textAlignment w:val="auto"/>
        <w:rPr>
          <w:rFonts w:ascii="Arial" w:hAnsi="Arial" w:cs="Arial"/>
          <w:b/>
          <w:bCs/>
          <w:sz w:val="22"/>
          <w:szCs w:val="22"/>
          <w:lang w:val="es-CO"/>
        </w:rPr>
      </w:pPr>
    </w:p>
    <w:bookmarkEnd w:id="180"/>
    <w:p w14:paraId="5DFD6B6B" w14:textId="709693AA"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Los empleados de la Zona Franca </w:t>
      </w:r>
      <w:r w:rsidR="00C50835" w:rsidRPr="00D75CAF">
        <w:rPr>
          <w:rFonts w:ascii="Arial" w:hAnsi="Arial" w:cs="Arial"/>
          <w:sz w:val="22"/>
          <w:szCs w:val="22"/>
          <w:lang w:val="es-CO"/>
        </w:rPr>
        <w:t xml:space="preserve">Internacional de </w:t>
      </w:r>
      <w:r w:rsidR="0020547B" w:rsidRPr="00D75CAF">
        <w:rPr>
          <w:rFonts w:ascii="Arial" w:hAnsi="Arial" w:cs="Arial"/>
          <w:sz w:val="22"/>
          <w:szCs w:val="22"/>
          <w:lang w:val="es-CO"/>
        </w:rPr>
        <w:t>Pereira S.A.S. Usuario Operador de Zonas Francas</w:t>
      </w:r>
      <w:ins w:id="205" w:author="Elízabeth García Hernández" w:date="2018-06-25T20:04:00Z">
        <w:r w:rsidR="00E84F00" w:rsidRPr="00D75CAF">
          <w:rPr>
            <w:rFonts w:ascii="Arial" w:hAnsi="Arial" w:cs="Arial"/>
            <w:sz w:val="22"/>
            <w:szCs w:val="22"/>
            <w:lang w:val="es-CO"/>
          </w:rPr>
          <w:t xml:space="preserve"> y</w:t>
        </w:r>
        <w:r w:rsidR="00746B17" w:rsidRPr="00D75CAF">
          <w:rPr>
            <w:rFonts w:ascii="Arial" w:hAnsi="Arial" w:cs="Arial"/>
            <w:sz w:val="22"/>
            <w:szCs w:val="22"/>
            <w:lang w:val="es-CO"/>
          </w:rPr>
          <w:t xml:space="preserve"> de la Agrupaci</w:t>
        </w:r>
      </w:ins>
      <w:ins w:id="206" w:author="Elízabeth García Hernández" w:date="2018-06-25T20:05:00Z">
        <w:r w:rsidR="00746B17" w:rsidRPr="00D75CAF">
          <w:rPr>
            <w:rFonts w:ascii="Arial" w:hAnsi="Arial" w:cs="Arial"/>
            <w:sz w:val="22"/>
            <w:szCs w:val="22"/>
            <w:lang w:val="es-CO"/>
          </w:rPr>
          <w:t xml:space="preserve">ón Zona Franca Internacional </w:t>
        </w:r>
      </w:ins>
      <w:ins w:id="207" w:author="Elízabeth García Hernández" w:date="2018-06-25T20:08:00Z">
        <w:r w:rsidR="00281C8B" w:rsidRPr="00D75CAF">
          <w:rPr>
            <w:rFonts w:ascii="Arial" w:hAnsi="Arial" w:cs="Arial"/>
            <w:sz w:val="22"/>
            <w:szCs w:val="22"/>
            <w:lang w:val="es-CO"/>
          </w:rPr>
          <w:t>– Propiedad Horizontal</w:t>
        </w:r>
      </w:ins>
      <w:r w:rsidR="0020547B" w:rsidRPr="00D75CAF">
        <w:rPr>
          <w:rFonts w:ascii="Arial" w:hAnsi="Arial" w:cs="Arial"/>
          <w:sz w:val="22"/>
          <w:szCs w:val="22"/>
          <w:lang w:val="es-CO"/>
        </w:rPr>
        <w:t>,</w:t>
      </w:r>
      <w:r w:rsidR="00C50835" w:rsidRPr="00D75CAF">
        <w:rPr>
          <w:rFonts w:ascii="Arial" w:hAnsi="Arial" w:cs="Arial"/>
          <w:sz w:val="22"/>
          <w:szCs w:val="22"/>
          <w:lang w:val="es-CO"/>
        </w:rPr>
        <w:t xml:space="preserve"> </w:t>
      </w:r>
      <w:r w:rsidRPr="00D75CAF">
        <w:rPr>
          <w:rFonts w:ascii="Arial" w:hAnsi="Arial" w:cs="Arial"/>
          <w:sz w:val="22"/>
          <w:szCs w:val="22"/>
          <w:lang w:val="es-CO"/>
        </w:rPr>
        <w:t xml:space="preserve">deben poseer un nivel de capacitación y profesionalismo en </w:t>
      </w:r>
      <w:r w:rsidR="00095CDD" w:rsidRPr="00D75CAF">
        <w:rPr>
          <w:rFonts w:ascii="Arial" w:hAnsi="Arial" w:cs="Arial"/>
          <w:sz w:val="22"/>
          <w:szCs w:val="22"/>
          <w:lang w:val="es-CO"/>
        </w:rPr>
        <w:t>el desempeño</w:t>
      </w:r>
      <w:r w:rsidRPr="00D75CAF">
        <w:rPr>
          <w:rFonts w:ascii="Arial" w:hAnsi="Arial" w:cs="Arial"/>
          <w:sz w:val="22"/>
          <w:szCs w:val="22"/>
          <w:lang w:val="es-CO"/>
        </w:rPr>
        <w:t xml:space="preserve"> de sus </w:t>
      </w:r>
      <w:r w:rsidR="00095CDD" w:rsidRPr="00D75CAF">
        <w:rPr>
          <w:rFonts w:ascii="Arial" w:hAnsi="Arial" w:cs="Arial"/>
          <w:sz w:val="22"/>
          <w:szCs w:val="22"/>
          <w:lang w:val="es-CO"/>
        </w:rPr>
        <w:t>funciones</w:t>
      </w:r>
      <w:r w:rsidRPr="00D75CAF">
        <w:rPr>
          <w:rFonts w:ascii="Arial" w:hAnsi="Arial" w:cs="Arial"/>
          <w:sz w:val="22"/>
          <w:szCs w:val="22"/>
          <w:lang w:val="es-CO"/>
        </w:rPr>
        <w:t xml:space="preserve">, es responsabilidad de cada uno estar al día en la lectura de la documentación y circulares internas de la Organización y de las que se generan por entidades sobre el LA/FT. </w:t>
      </w:r>
    </w:p>
    <w:p w14:paraId="5E0EBE30"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76A31ADD" w14:textId="5BDD9A19"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Los directivos y empleados deben aprovechar todo tipo de oportunidades brindadas por la </w:t>
      </w:r>
      <w:r w:rsidR="00095CDD" w:rsidRPr="00D75CAF">
        <w:rPr>
          <w:rFonts w:ascii="Arial" w:hAnsi="Arial" w:cs="Arial"/>
          <w:sz w:val="22"/>
          <w:szCs w:val="22"/>
          <w:lang w:val="es-CO"/>
        </w:rPr>
        <w:t>Compañía</w:t>
      </w:r>
      <w:r w:rsidRPr="00D75CAF">
        <w:rPr>
          <w:rFonts w:ascii="Arial" w:hAnsi="Arial" w:cs="Arial"/>
          <w:sz w:val="22"/>
          <w:szCs w:val="22"/>
          <w:lang w:val="es-CO"/>
        </w:rPr>
        <w:t>, para capacitarse haciendo el mejor uso de ellas, además, deben conocer los estatutos que rigen su profesión u oficio y las normas inherentes al cargo que desempeñan dentro de la Organización.</w:t>
      </w:r>
    </w:p>
    <w:p w14:paraId="2C4559CB" w14:textId="77777777" w:rsidR="001631D7" w:rsidRPr="00D75CAF" w:rsidRDefault="001631D7" w:rsidP="00E207C8">
      <w:pPr>
        <w:overflowPunct/>
        <w:autoSpaceDE/>
        <w:autoSpaceDN/>
        <w:adjustRightInd/>
        <w:spacing w:before="0" w:after="0"/>
        <w:textAlignment w:val="auto"/>
        <w:rPr>
          <w:rFonts w:ascii="Arial" w:hAnsi="Arial" w:cs="Arial"/>
          <w:sz w:val="22"/>
          <w:szCs w:val="22"/>
          <w:lang w:val="es-CO"/>
        </w:rPr>
      </w:pPr>
    </w:p>
    <w:p w14:paraId="49CC7AC6" w14:textId="4B70A5B8" w:rsidR="00D02830" w:rsidRPr="00D75CAF" w:rsidRDefault="001631D7" w:rsidP="00B81000">
      <w:pPr>
        <w:pStyle w:val="Ttulo2"/>
        <w:numPr>
          <w:ilvl w:val="0"/>
          <w:numId w:val="48"/>
        </w:numPr>
        <w:spacing w:before="0" w:after="0"/>
        <w:rPr>
          <w:rFonts w:ascii="Arial" w:hAnsi="Arial" w:cs="Arial"/>
          <w:sz w:val="22"/>
          <w:szCs w:val="22"/>
          <w:lang w:val="es-ES_tradnl" w:eastAsia="es-CO"/>
        </w:rPr>
      </w:pPr>
      <w:bookmarkStart w:id="208" w:name="_Toc303759106"/>
      <w:r w:rsidRPr="00D75CAF">
        <w:rPr>
          <w:rFonts w:ascii="Arial" w:hAnsi="Arial" w:cs="Arial"/>
          <w:sz w:val="22"/>
          <w:szCs w:val="22"/>
          <w:lang w:val="es-ES_tradnl" w:eastAsia="es-CO"/>
        </w:rPr>
        <w:t xml:space="preserve">1. </w:t>
      </w:r>
      <w:r w:rsidR="00A378E8" w:rsidRPr="00D75CAF">
        <w:rPr>
          <w:rFonts w:ascii="Arial" w:hAnsi="Arial" w:cs="Arial"/>
          <w:sz w:val="22"/>
          <w:szCs w:val="22"/>
          <w:lang w:val="es-ES_tradnl" w:eastAsia="es-CO"/>
        </w:rPr>
        <w:t>Generalidades</w:t>
      </w:r>
      <w:bookmarkEnd w:id="208"/>
      <w:r w:rsidR="00A378E8" w:rsidRPr="00D75CAF">
        <w:rPr>
          <w:rFonts w:ascii="Arial" w:hAnsi="Arial" w:cs="Arial"/>
          <w:sz w:val="22"/>
          <w:szCs w:val="22"/>
          <w:lang w:val="es-ES_tradnl" w:eastAsia="es-CO"/>
        </w:rPr>
        <w:t xml:space="preserve"> </w:t>
      </w:r>
      <w:r w:rsidR="004D1A55" w:rsidRPr="00D75CAF">
        <w:rPr>
          <w:rFonts w:ascii="Arial" w:hAnsi="Arial" w:cs="Arial"/>
          <w:sz w:val="22"/>
          <w:szCs w:val="22"/>
          <w:lang w:val="es-ES_tradnl" w:eastAsia="es-CO"/>
        </w:rPr>
        <w:t xml:space="preserve">   </w:t>
      </w:r>
    </w:p>
    <w:p w14:paraId="448EE3AF"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 </w:t>
      </w:r>
    </w:p>
    <w:p w14:paraId="38C17DAD"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La base fundamental del desarrollo de la capacitación es el Manual  “Sistema Integral para el Lavado de Activos y Financiación del Terrorismo (SIPLA)”, del cual hace parte el presente capítulo y además:</w:t>
      </w:r>
    </w:p>
    <w:p w14:paraId="71FF2C2A"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654E2AB0" w14:textId="0868F20E" w:rsidR="00D02830" w:rsidRPr="00D75CAF" w:rsidRDefault="00D02830" w:rsidP="00B81000">
      <w:pPr>
        <w:numPr>
          <w:ilvl w:val="0"/>
          <w:numId w:val="13"/>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Dar a conocer el Código de Ética, Conducta y Buen Gobierno, así c</w:t>
      </w:r>
      <w:r w:rsidR="009666CC" w:rsidRPr="00D75CAF">
        <w:rPr>
          <w:rFonts w:ascii="Arial" w:hAnsi="Arial" w:cs="Arial"/>
          <w:sz w:val="22"/>
          <w:szCs w:val="22"/>
          <w:lang w:val="es-CO"/>
        </w:rPr>
        <w:t>omo la reglamentación interna (C</w:t>
      </w:r>
      <w:r w:rsidRPr="00D75CAF">
        <w:rPr>
          <w:rFonts w:ascii="Arial" w:hAnsi="Arial" w:cs="Arial"/>
          <w:sz w:val="22"/>
          <w:szCs w:val="22"/>
          <w:lang w:val="es-CO"/>
        </w:rPr>
        <w:t>irculares reglamentarias</w:t>
      </w:r>
      <w:r w:rsidR="00F81C97" w:rsidRPr="00D75CAF">
        <w:rPr>
          <w:rFonts w:ascii="Arial" w:hAnsi="Arial" w:cs="Arial"/>
          <w:sz w:val="22"/>
          <w:szCs w:val="22"/>
          <w:lang w:val="es-CO"/>
        </w:rPr>
        <w:t xml:space="preserve"> y</w:t>
      </w:r>
      <w:r w:rsidRPr="00D75CAF">
        <w:rPr>
          <w:rFonts w:ascii="Arial" w:hAnsi="Arial" w:cs="Arial"/>
          <w:sz w:val="22"/>
          <w:szCs w:val="22"/>
          <w:lang w:val="es-CO"/>
        </w:rPr>
        <w:t xml:space="preserve"> manuales operativos)</w:t>
      </w:r>
      <w:r w:rsidR="00883D7F" w:rsidRPr="00D75CAF">
        <w:rPr>
          <w:rFonts w:ascii="Arial" w:hAnsi="Arial" w:cs="Arial"/>
          <w:sz w:val="22"/>
          <w:szCs w:val="22"/>
          <w:lang w:val="es-CO"/>
        </w:rPr>
        <w:t>.</w:t>
      </w:r>
    </w:p>
    <w:p w14:paraId="02C87D47" w14:textId="6E037886" w:rsidR="00D02830" w:rsidRPr="00D75CAF" w:rsidRDefault="00D02830" w:rsidP="00B81000">
      <w:pPr>
        <w:numPr>
          <w:ilvl w:val="0"/>
          <w:numId w:val="12"/>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Difundir el conocimiento sobre los procedimientos </w:t>
      </w:r>
      <w:r w:rsidR="00F81C97" w:rsidRPr="00D75CAF">
        <w:rPr>
          <w:rFonts w:ascii="Arial" w:hAnsi="Arial" w:cs="Arial"/>
          <w:sz w:val="22"/>
          <w:szCs w:val="22"/>
          <w:lang w:val="es-CO"/>
        </w:rPr>
        <w:t xml:space="preserve">internos </w:t>
      </w:r>
      <w:r w:rsidRPr="00D75CAF">
        <w:rPr>
          <w:rFonts w:ascii="Arial" w:hAnsi="Arial" w:cs="Arial"/>
          <w:sz w:val="22"/>
          <w:szCs w:val="22"/>
          <w:lang w:val="es-CO"/>
        </w:rPr>
        <w:t xml:space="preserve">de la Zona Franca </w:t>
      </w:r>
      <w:r w:rsidR="009666CC" w:rsidRPr="00D75CAF">
        <w:rPr>
          <w:rFonts w:ascii="Arial" w:hAnsi="Arial" w:cs="Arial"/>
          <w:sz w:val="22"/>
          <w:szCs w:val="22"/>
          <w:lang w:val="es-CO"/>
        </w:rPr>
        <w:t xml:space="preserve">Internacional de Pereira. </w:t>
      </w:r>
    </w:p>
    <w:p w14:paraId="607AD060" w14:textId="77777777" w:rsidR="00F81C97" w:rsidRPr="00D75CAF" w:rsidRDefault="00D02830" w:rsidP="00B81000">
      <w:pPr>
        <w:numPr>
          <w:ilvl w:val="0"/>
          <w:numId w:val="12"/>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Dar a conocer l</w:t>
      </w:r>
      <w:r w:rsidR="00F81C97" w:rsidRPr="00D75CAF">
        <w:rPr>
          <w:rFonts w:ascii="Arial" w:hAnsi="Arial" w:cs="Arial"/>
          <w:sz w:val="22"/>
          <w:szCs w:val="22"/>
          <w:lang w:val="es-CO"/>
        </w:rPr>
        <w:t>os canales de comunicación.</w:t>
      </w:r>
    </w:p>
    <w:p w14:paraId="6298ECEF" w14:textId="77777777" w:rsidR="00D02830" w:rsidRPr="00D75CAF" w:rsidRDefault="00F81C97" w:rsidP="00B81000">
      <w:pPr>
        <w:numPr>
          <w:ilvl w:val="0"/>
          <w:numId w:val="12"/>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Dar a conocer la normatividad aplicable a la Compañía en materia de SIPLA. </w:t>
      </w:r>
    </w:p>
    <w:p w14:paraId="1FC6798C" w14:textId="77777777" w:rsidR="00F81C97" w:rsidRPr="00D75CAF" w:rsidRDefault="00F81C97" w:rsidP="00B81000">
      <w:pPr>
        <w:numPr>
          <w:ilvl w:val="0"/>
          <w:numId w:val="12"/>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Dar a conocer las señales de alerta definidas por la Organización. </w:t>
      </w:r>
    </w:p>
    <w:p w14:paraId="1C31B8D8" w14:textId="77777777" w:rsidR="00D02830" w:rsidRPr="00D75CAF" w:rsidRDefault="00D02830" w:rsidP="00B81000">
      <w:pPr>
        <w:numPr>
          <w:ilvl w:val="0"/>
          <w:numId w:val="12"/>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lastRenderedPageBreak/>
        <w:t>Dar a conocer las funciones y responsabilidades de cada cargo y el suministro de herramientas necesarias para el correcto desempeño de las funciones asignadas</w:t>
      </w:r>
      <w:r w:rsidR="00883D7F" w:rsidRPr="00D75CAF">
        <w:rPr>
          <w:rFonts w:ascii="Arial" w:hAnsi="Arial" w:cs="Arial"/>
          <w:sz w:val="22"/>
          <w:szCs w:val="22"/>
          <w:lang w:val="es-CO"/>
        </w:rPr>
        <w:t>.</w:t>
      </w:r>
    </w:p>
    <w:p w14:paraId="3A8CE6CC" w14:textId="77777777" w:rsidR="00D02830" w:rsidRPr="00D75CAF" w:rsidRDefault="00D02830" w:rsidP="00B81000">
      <w:pPr>
        <w:numPr>
          <w:ilvl w:val="0"/>
          <w:numId w:val="12"/>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Dar a conocer el manejo de información y la clase de reportes que se suministran a las entidades de control</w:t>
      </w:r>
      <w:r w:rsidR="00883D7F" w:rsidRPr="00D75CAF">
        <w:rPr>
          <w:rFonts w:ascii="Arial" w:hAnsi="Arial" w:cs="Arial"/>
          <w:sz w:val="22"/>
          <w:szCs w:val="22"/>
          <w:lang w:val="es-CO"/>
        </w:rPr>
        <w:t>.</w:t>
      </w:r>
    </w:p>
    <w:p w14:paraId="7B92944A" w14:textId="77777777" w:rsidR="001631D7" w:rsidRPr="00D75CAF" w:rsidRDefault="001631D7" w:rsidP="001631D7">
      <w:pPr>
        <w:overflowPunct/>
        <w:autoSpaceDE/>
        <w:autoSpaceDN/>
        <w:adjustRightInd/>
        <w:spacing w:before="0" w:after="0"/>
        <w:textAlignment w:val="auto"/>
        <w:rPr>
          <w:rFonts w:ascii="Arial" w:hAnsi="Arial" w:cs="Arial"/>
          <w:sz w:val="22"/>
          <w:szCs w:val="22"/>
          <w:lang w:val="es-CO"/>
        </w:rPr>
      </w:pPr>
    </w:p>
    <w:p w14:paraId="414FC907" w14:textId="77777777" w:rsidR="001631D7" w:rsidRPr="00D75CAF" w:rsidRDefault="001631D7" w:rsidP="001631D7">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Las capacitaciones estarán a cargo del Comité de Cumplimiento, a quien le corresponde:</w:t>
      </w:r>
    </w:p>
    <w:p w14:paraId="2CDFEBFC" w14:textId="77777777" w:rsidR="001631D7" w:rsidRPr="00D75CAF" w:rsidRDefault="001631D7" w:rsidP="001631D7">
      <w:pPr>
        <w:overflowPunct/>
        <w:autoSpaceDE/>
        <w:autoSpaceDN/>
        <w:adjustRightInd/>
        <w:spacing w:before="0" w:after="0"/>
        <w:textAlignment w:val="auto"/>
        <w:rPr>
          <w:rFonts w:ascii="Arial" w:hAnsi="Arial" w:cs="Arial"/>
          <w:sz w:val="22"/>
          <w:szCs w:val="22"/>
          <w:lang w:val="es-CO"/>
        </w:rPr>
      </w:pPr>
    </w:p>
    <w:p w14:paraId="256CDF3E" w14:textId="77777777" w:rsidR="001631D7" w:rsidRPr="00D75CAF" w:rsidRDefault="001631D7" w:rsidP="00B81000">
      <w:pPr>
        <w:numPr>
          <w:ilvl w:val="0"/>
          <w:numId w:val="14"/>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Conocer oportunamente los cambios fundamentales en las normas y procedimientos para actualizar los manuales respectivos.</w:t>
      </w:r>
    </w:p>
    <w:p w14:paraId="5CBD05F1" w14:textId="77777777" w:rsidR="001631D7" w:rsidRPr="00D75CAF" w:rsidRDefault="001631D7" w:rsidP="00B81000">
      <w:pPr>
        <w:numPr>
          <w:ilvl w:val="0"/>
          <w:numId w:val="14"/>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Detectar las necesidades de capacitación en las diferentes áreas de la Compañía.  </w:t>
      </w:r>
    </w:p>
    <w:p w14:paraId="5A99E623" w14:textId="77777777" w:rsidR="001631D7" w:rsidRPr="00D75CAF" w:rsidRDefault="001631D7" w:rsidP="00B81000">
      <w:pPr>
        <w:numPr>
          <w:ilvl w:val="0"/>
          <w:numId w:val="14"/>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Planear y coordinar las sesiones de capacitación en todos los niveles de la Organización.</w:t>
      </w:r>
    </w:p>
    <w:p w14:paraId="4A7F0004" w14:textId="21851193" w:rsidR="004D1A55" w:rsidRPr="00D75CAF" w:rsidRDefault="001631D7" w:rsidP="002128F9">
      <w:pPr>
        <w:numPr>
          <w:ilvl w:val="0"/>
          <w:numId w:val="14"/>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Realizar refuerzos de capacitación, con terceros expertos en el tema. </w:t>
      </w:r>
    </w:p>
    <w:p w14:paraId="0530867A" w14:textId="77777777" w:rsidR="0061408A" w:rsidRPr="00D75CAF" w:rsidRDefault="0061408A" w:rsidP="00E207C8">
      <w:pPr>
        <w:overflowPunct/>
        <w:autoSpaceDE/>
        <w:autoSpaceDN/>
        <w:adjustRightInd/>
        <w:spacing w:before="0" w:after="0"/>
        <w:ind w:left="720"/>
        <w:textAlignment w:val="auto"/>
        <w:rPr>
          <w:rFonts w:ascii="Arial" w:hAnsi="Arial" w:cs="Arial"/>
          <w:sz w:val="22"/>
          <w:szCs w:val="22"/>
          <w:lang w:val="es-CO"/>
        </w:rPr>
      </w:pPr>
    </w:p>
    <w:p w14:paraId="31A3B4D0" w14:textId="3B926F71" w:rsidR="00D02830" w:rsidRPr="00D75CAF" w:rsidRDefault="001631D7" w:rsidP="00B81000">
      <w:pPr>
        <w:pStyle w:val="Ttulo2"/>
        <w:numPr>
          <w:ilvl w:val="0"/>
          <w:numId w:val="48"/>
        </w:numPr>
        <w:spacing w:before="0" w:after="0"/>
        <w:rPr>
          <w:rFonts w:ascii="Arial" w:hAnsi="Arial" w:cs="Arial"/>
          <w:sz w:val="22"/>
          <w:szCs w:val="22"/>
          <w:lang w:val="es-ES_tradnl" w:eastAsia="es-CO"/>
        </w:rPr>
      </w:pPr>
      <w:bookmarkStart w:id="209" w:name="_Toc303759107"/>
      <w:r w:rsidRPr="00D75CAF">
        <w:rPr>
          <w:rFonts w:ascii="Arial" w:hAnsi="Arial" w:cs="Arial"/>
          <w:sz w:val="22"/>
          <w:szCs w:val="22"/>
          <w:lang w:val="es-ES_tradnl" w:eastAsia="es-CO"/>
        </w:rPr>
        <w:t xml:space="preserve">2. </w:t>
      </w:r>
      <w:r w:rsidR="00A378E8" w:rsidRPr="00D75CAF">
        <w:rPr>
          <w:rFonts w:ascii="Arial" w:hAnsi="Arial" w:cs="Arial"/>
          <w:sz w:val="22"/>
          <w:szCs w:val="22"/>
          <w:lang w:val="es-ES_tradnl" w:eastAsia="es-CO"/>
        </w:rPr>
        <w:t>Objetivos</w:t>
      </w:r>
      <w:bookmarkEnd w:id="209"/>
      <w:r w:rsidR="00A378E8" w:rsidRPr="00D75CAF">
        <w:rPr>
          <w:rFonts w:ascii="Arial" w:hAnsi="Arial" w:cs="Arial"/>
          <w:sz w:val="22"/>
          <w:szCs w:val="22"/>
          <w:lang w:val="es-ES_tradnl" w:eastAsia="es-CO"/>
        </w:rPr>
        <w:t xml:space="preserve"> </w:t>
      </w:r>
      <w:r w:rsidR="004D1A55" w:rsidRPr="00D75CAF">
        <w:rPr>
          <w:rFonts w:ascii="Arial" w:hAnsi="Arial" w:cs="Arial"/>
          <w:sz w:val="22"/>
          <w:szCs w:val="22"/>
          <w:lang w:val="es-ES_tradnl" w:eastAsia="es-CO"/>
        </w:rPr>
        <w:t xml:space="preserve">   </w:t>
      </w:r>
    </w:p>
    <w:p w14:paraId="705C55C5" w14:textId="77777777" w:rsidR="00D02830" w:rsidRPr="00D75CAF" w:rsidRDefault="00D02830" w:rsidP="00E207C8">
      <w:pPr>
        <w:overflowPunct/>
        <w:autoSpaceDE/>
        <w:autoSpaceDN/>
        <w:adjustRightInd/>
        <w:spacing w:before="0" w:after="0"/>
        <w:textAlignment w:val="auto"/>
        <w:rPr>
          <w:rFonts w:ascii="Arial" w:hAnsi="Arial" w:cs="Arial"/>
          <w:sz w:val="22"/>
          <w:szCs w:val="22"/>
        </w:rPr>
      </w:pPr>
      <w:bookmarkStart w:id="210" w:name="_OBJETIVOS_DE_CAPACITACIÓN"/>
      <w:bookmarkEnd w:id="210"/>
    </w:p>
    <w:p w14:paraId="215347FA" w14:textId="77777777" w:rsidR="00883D7F" w:rsidRPr="00D75CAF" w:rsidRDefault="00D02830" w:rsidP="00B81000">
      <w:pPr>
        <w:numPr>
          <w:ilvl w:val="0"/>
          <w:numId w:val="23"/>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Dar a conocer los aspectos legales, administrativos y operativos para prevenir que en el desarrollo de las actividades de la </w:t>
      </w:r>
      <w:r w:rsidR="00FC0B02" w:rsidRPr="00D75CAF">
        <w:rPr>
          <w:rFonts w:ascii="Arial" w:hAnsi="Arial" w:cs="Arial"/>
          <w:sz w:val="22"/>
          <w:szCs w:val="22"/>
          <w:lang w:val="es-CO"/>
        </w:rPr>
        <w:t>Compañía</w:t>
      </w:r>
      <w:r w:rsidRPr="00D75CAF">
        <w:rPr>
          <w:rFonts w:ascii="Arial" w:hAnsi="Arial" w:cs="Arial"/>
          <w:sz w:val="22"/>
          <w:szCs w:val="22"/>
          <w:lang w:val="es-CO"/>
        </w:rPr>
        <w:t xml:space="preserve"> se involucren recursos de actividades ilícitas</w:t>
      </w:r>
      <w:r w:rsidR="00883D7F" w:rsidRPr="00D75CAF">
        <w:rPr>
          <w:rFonts w:ascii="Arial" w:hAnsi="Arial" w:cs="Arial"/>
          <w:sz w:val="22"/>
          <w:szCs w:val="22"/>
          <w:lang w:val="es-CO"/>
        </w:rPr>
        <w:t>.</w:t>
      </w:r>
    </w:p>
    <w:p w14:paraId="12FCFA65" w14:textId="77777777" w:rsidR="00D02830" w:rsidRPr="00D75CAF" w:rsidRDefault="00D02830" w:rsidP="00B81000">
      <w:pPr>
        <w:numPr>
          <w:ilvl w:val="0"/>
          <w:numId w:val="23"/>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Sensibilizar a los empleados sobre su responsabilidad en la ejecución de sus funciones a fin de apoyar las labores de prevención y control del lavado de activos y financiación del terrorismo. </w:t>
      </w:r>
    </w:p>
    <w:p w14:paraId="0E1EAD7E" w14:textId="77777777" w:rsidR="00D02830" w:rsidRPr="00D75CAF" w:rsidRDefault="00D02830" w:rsidP="00B81000">
      <w:pPr>
        <w:numPr>
          <w:ilvl w:val="0"/>
          <w:numId w:val="23"/>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Dar a conocer las consecuencias y responsabilidades administrativas y  penales tanto de la </w:t>
      </w:r>
      <w:r w:rsidR="00FC0B02" w:rsidRPr="00D75CAF">
        <w:rPr>
          <w:rFonts w:ascii="Arial" w:hAnsi="Arial" w:cs="Arial"/>
          <w:sz w:val="22"/>
          <w:szCs w:val="22"/>
          <w:lang w:val="es-CO"/>
        </w:rPr>
        <w:t>Organización</w:t>
      </w:r>
      <w:r w:rsidRPr="00D75CAF">
        <w:rPr>
          <w:rFonts w:ascii="Arial" w:hAnsi="Arial" w:cs="Arial"/>
          <w:sz w:val="22"/>
          <w:szCs w:val="22"/>
          <w:lang w:val="es-CO"/>
        </w:rPr>
        <w:t xml:space="preserve"> como de sus colaboradores frente a la permisividad de operaciones de lavado de activos.</w:t>
      </w:r>
    </w:p>
    <w:p w14:paraId="3EF333CD" w14:textId="77777777" w:rsidR="004D1A55" w:rsidRPr="00D75CAF" w:rsidRDefault="004D1A55" w:rsidP="00E207C8">
      <w:pPr>
        <w:overflowPunct/>
        <w:autoSpaceDE/>
        <w:autoSpaceDN/>
        <w:adjustRightInd/>
        <w:spacing w:before="0" w:after="0"/>
        <w:ind w:left="720"/>
        <w:textAlignment w:val="auto"/>
        <w:rPr>
          <w:rFonts w:ascii="Arial" w:hAnsi="Arial" w:cs="Arial"/>
          <w:sz w:val="22"/>
          <w:szCs w:val="22"/>
          <w:lang w:val="es-CO"/>
        </w:rPr>
      </w:pPr>
    </w:p>
    <w:p w14:paraId="5270DB31" w14:textId="77777777" w:rsidR="00216A2B" w:rsidRPr="00D75CAF" w:rsidRDefault="00216A2B" w:rsidP="002128F9">
      <w:pPr>
        <w:overflowPunct/>
        <w:autoSpaceDE/>
        <w:autoSpaceDN/>
        <w:adjustRightInd/>
        <w:spacing w:before="0" w:after="0"/>
        <w:textAlignment w:val="auto"/>
        <w:rPr>
          <w:rFonts w:ascii="Arial" w:hAnsi="Arial" w:cs="Arial"/>
          <w:sz w:val="22"/>
          <w:szCs w:val="22"/>
          <w:lang w:val="es-CO"/>
        </w:rPr>
      </w:pPr>
    </w:p>
    <w:p w14:paraId="131722E8" w14:textId="242B2944" w:rsidR="00D02830" w:rsidRPr="00D75CAF" w:rsidRDefault="00A572A8" w:rsidP="00B81000">
      <w:pPr>
        <w:pStyle w:val="Ttulo2"/>
        <w:numPr>
          <w:ilvl w:val="0"/>
          <w:numId w:val="48"/>
        </w:numPr>
        <w:spacing w:before="0" w:after="0"/>
        <w:rPr>
          <w:rFonts w:ascii="Arial" w:hAnsi="Arial" w:cs="Arial"/>
          <w:sz w:val="22"/>
          <w:szCs w:val="22"/>
          <w:lang w:val="es-ES_tradnl" w:eastAsia="es-CO"/>
        </w:rPr>
      </w:pPr>
      <w:bookmarkStart w:id="211" w:name="_Toc303759109"/>
      <w:r w:rsidRPr="00D75CAF">
        <w:rPr>
          <w:rFonts w:ascii="Arial" w:hAnsi="Arial" w:cs="Arial"/>
          <w:sz w:val="22"/>
          <w:szCs w:val="22"/>
          <w:lang w:val="es-ES_tradnl" w:eastAsia="es-CO"/>
        </w:rPr>
        <w:t xml:space="preserve">3. </w:t>
      </w:r>
      <w:r w:rsidR="00A378E8" w:rsidRPr="00D75CAF">
        <w:rPr>
          <w:rFonts w:ascii="Arial" w:hAnsi="Arial" w:cs="Arial"/>
          <w:sz w:val="22"/>
          <w:szCs w:val="22"/>
          <w:lang w:val="es-ES_tradnl" w:eastAsia="es-CO"/>
        </w:rPr>
        <w:t>Contenido</w:t>
      </w:r>
      <w:bookmarkEnd w:id="211"/>
      <w:r w:rsidR="00A378E8" w:rsidRPr="00D75CAF">
        <w:rPr>
          <w:rFonts w:ascii="Arial" w:hAnsi="Arial" w:cs="Arial"/>
          <w:sz w:val="22"/>
          <w:szCs w:val="22"/>
          <w:lang w:val="es-ES_tradnl" w:eastAsia="es-CO"/>
        </w:rPr>
        <w:t xml:space="preserve"> </w:t>
      </w:r>
      <w:r w:rsidR="004D1A55" w:rsidRPr="00D75CAF">
        <w:rPr>
          <w:rFonts w:ascii="Arial" w:hAnsi="Arial" w:cs="Arial"/>
          <w:sz w:val="22"/>
          <w:szCs w:val="22"/>
          <w:lang w:val="es-ES_tradnl" w:eastAsia="es-CO"/>
        </w:rPr>
        <w:t xml:space="preserve">   </w:t>
      </w:r>
    </w:p>
    <w:p w14:paraId="79A2D32D"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768C6EB0"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bookmarkStart w:id="212" w:name="_CONTENIDO_DE_CAPACITACIÓN"/>
      <w:bookmarkEnd w:id="212"/>
      <w:r w:rsidRPr="00D75CAF">
        <w:rPr>
          <w:rFonts w:ascii="Arial" w:hAnsi="Arial" w:cs="Arial"/>
          <w:sz w:val="22"/>
          <w:szCs w:val="22"/>
          <w:lang w:val="es-CO"/>
        </w:rPr>
        <w:t>La base fundamental del desarrollo de la capacitación estará orientada a desarrollar temáticas aplicadas al “Sistema Integral de Prevención del Lavado de Activos y la Financiación del Terrorismo (SIPLA)”.</w:t>
      </w:r>
    </w:p>
    <w:p w14:paraId="047F5432"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23CDB830"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El esquema de capacitación tratará los siguientes temas:</w:t>
      </w:r>
    </w:p>
    <w:p w14:paraId="261FE1DB"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30284EEC" w14:textId="77777777" w:rsidR="00D02830" w:rsidRPr="00D75CAF"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Objetivos.</w:t>
      </w:r>
    </w:p>
    <w:p w14:paraId="15688EB3" w14:textId="77777777" w:rsidR="00D02830" w:rsidRPr="00D75CAF"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Conceptos generales.</w:t>
      </w:r>
    </w:p>
    <w:p w14:paraId="67373022" w14:textId="77777777" w:rsidR="00D02830" w:rsidRPr="00D75CAF"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Definición de Lavado de Activos y Financiación del Terrorismo.</w:t>
      </w:r>
    </w:p>
    <w:p w14:paraId="4B3E70A7" w14:textId="77777777" w:rsidR="00D02830" w:rsidRPr="00D75CAF"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Características y diferencias.</w:t>
      </w:r>
    </w:p>
    <w:p w14:paraId="35748A84" w14:textId="77777777" w:rsidR="00D02830" w:rsidRPr="00D75CAF"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Etapas del Lavado de Activos.</w:t>
      </w:r>
    </w:p>
    <w:p w14:paraId="52F2A73E" w14:textId="163392F6" w:rsidR="00D02830" w:rsidRPr="00D75CAF"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Estructura SIPLA</w:t>
      </w:r>
      <w:r w:rsidR="009666CC" w:rsidRPr="00D75CAF">
        <w:rPr>
          <w:rFonts w:ascii="Arial" w:hAnsi="Arial" w:cs="Arial"/>
          <w:sz w:val="22"/>
          <w:szCs w:val="22"/>
          <w:lang w:val="es-CO"/>
        </w:rPr>
        <w:t>.</w:t>
      </w:r>
      <w:r w:rsidRPr="00D75CAF">
        <w:rPr>
          <w:rFonts w:ascii="Arial" w:hAnsi="Arial" w:cs="Arial"/>
          <w:sz w:val="22"/>
          <w:szCs w:val="22"/>
          <w:lang w:val="es-CO"/>
        </w:rPr>
        <w:t xml:space="preserve"> </w:t>
      </w:r>
    </w:p>
    <w:p w14:paraId="4206E5B1" w14:textId="77777777" w:rsidR="00D02830" w:rsidRPr="00D75CAF"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Normas, políticas y procedimientos.</w:t>
      </w:r>
    </w:p>
    <w:p w14:paraId="1DA68DEC" w14:textId="77777777" w:rsidR="00D02830" w:rsidRPr="00D75CAF"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Mecanismos e instrumentos de control.</w:t>
      </w:r>
    </w:p>
    <w:p w14:paraId="199F4950" w14:textId="77777777" w:rsidR="00D02830" w:rsidRPr="00D75CAF"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Definición de Cliente.</w:t>
      </w:r>
    </w:p>
    <w:p w14:paraId="0ECC4CD8" w14:textId="77777777" w:rsidR="00D02830" w:rsidRPr="00D75CAF"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Definición y tipos de señales de alerta.</w:t>
      </w:r>
    </w:p>
    <w:p w14:paraId="4EACB895" w14:textId="53999898" w:rsidR="00D02830" w:rsidRPr="00D75CAF"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lastRenderedPageBreak/>
        <w:t>Tipologías LA/FT aplicables a las Zonas Francas</w:t>
      </w:r>
      <w:r w:rsidR="009666CC" w:rsidRPr="00D75CAF">
        <w:rPr>
          <w:rFonts w:ascii="Arial" w:hAnsi="Arial" w:cs="Arial"/>
          <w:sz w:val="22"/>
          <w:szCs w:val="22"/>
          <w:lang w:val="es-CO"/>
        </w:rPr>
        <w:t>.</w:t>
      </w:r>
      <w:r w:rsidRPr="00D75CAF">
        <w:rPr>
          <w:rFonts w:ascii="Arial" w:hAnsi="Arial" w:cs="Arial"/>
          <w:sz w:val="22"/>
          <w:szCs w:val="22"/>
          <w:lang w:val="es-CO"/>
        </w:rPr>
        <w:t xml:space="preserve"> </w:t>
      </w:r>
    </w:p>
    <w:p w14:paraId="53321C39" w14:textId="467FE605" w:rsidR="00D02830" w:rsidRPr="00D75CAF"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Definición y análisis de operaciones Inusuales</w:t>
      </w:r>
      <w:r w:rsidR="009666CC" w:rsidRPr="00D75CAF">
        <w:rPr>
          <w:rFonts w:ascii="Arial" w:hAnsi="Arial" w:cs="Arial"/>
          <w:sz w:val="22"/>
          <w:szCs w:val="22"/>
          <w:lang w:val="es-CO"/>
        </w:rPr>
        <w:t>.</w:t>
      </w:r>
    </w:p>
    <w:p w14:paraId="4471865B" w14:textId="33A82FC0" w:rsidR="00D02830" w:rsidRPr="00D75CAF"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Atención de requerimientos de autoridades competentes</w:t>
      </w:r>
      <w:r w:rsidR="009666CC" w:rsidRPr="00D75CAF">
        <w:rPr>
          <w:rFonts w:ascii="Arial" w:hAnsi="Arial" w:cs="Arial"/>
          <w:sz w:val="22"/>
          <w:szCs w:val="22"/>
          <w:lang w:val="es-CO"/>
        </w:rPr>
        <w:t>.</w:t>
      </w:r>
    </w:p>
    <w:p w14:paraId="523C2E1E" w14:textId="563C9BBC" w:rsidR="00D02830" w:rsidRPr="00D75CAF"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Régimen sancionatorio</w:t>
      </w:r>
      <w:r w:rsidR="009666CC" w:rsidRPr="00D75CAF">
        <w:rPr>
          <w:rFonts w:ascii="Arial" w:hAnsi="Arial" w:cs="Arial"/>
          <w:sz w:val="22"/>
          <w:szCs w:val="22"/>
          <w:lang w:val="es-CO"/>
        </w:rPr>
        <w:t>.</w:t>
      </w:r>
    </w:p>
    <w:p w14:paraId="69C225AA" w14:textId="6E2F63F8" w:rsidR="00D02830" w:rsidRPr="00D75CAF"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Encuesta de conocimientos aprendidos</w:t>
      </w:r>
      <w:r w:rsidR="009666CC" w:rsidRPr="00D75CAF">
        <w:rPr>
          <w:rFonts w:ascii="Arial" w:hAnsi="Arial" w:cs="Arial"/>
          <w:sz w:val="22"/>
          <w:szCs w:val="22"/>
          <w:lang w:val="es-CO"/>
        </w:rPr>
        <w:t>.</w:t>
      </w:r>
    </w:p>
    <w:p w14:paraId="582BD2C2" w14:textId="77777777" w:rsidR="004D1A55" w:rsidRPr="00D75CAF" w:rsidRDefault="004D1A55" w:rsidP="00E207C8">
      <w:pPr>
        <w:overflowPunct/>
        <w:autoSpaceDE/>
        <w:autoSpaceDN/>
        <w:adjustRightInd/>
        <w:spacing w:before="0" w:after="0"/>
        <w:ind w:left="720"/>
        <w:textAlignment w:val="auto"/>
        <w:rPr>
          <w:rFonts w:ascii="Arial" w:hAnsi="Arial" w:cs="Arial"/>
          <w:sz w:val="22"/>
          <w:szCs w:val="22"/>
          <w:lang w:val="es-CO"/>
        </w:rPr>
      </w:pPr>
    </w:p>
    <w:p w14:paraId="24413AD0" w14:textId="308E31D5" w:rsidR="00D02830" w:rsidRPr="00D75CAF" w:rsidRDefault="00C13324" w:rsidP="00B81000">
      <w:pPr>
        <w:pStyle w:val="Ttulo2"/>
        <w:numPr>
          <w:ilvl w:val="0"/>
          <w:numId w:val="48"/>
        </w:numPr>
        <w:spacing w:before="0" w:after="0"/>
        <w:rPr>
          <w:rFonts w:ascii="Arial" w:hAnsi="Arial" w:cs="Arial"/>
          <w:sz w:val="22"/>
          <w:szCs w:val="22"/>
          <w:lang w:val="es-ES_tradnl" w:eastAsia="es-CO"/>
        </w:rPr>
      </w:pPr>
      <w:bookmarkStart w:id="213" w:name="_Toc303759110"/>
      <w:r w:rsidRPr="00D75CAF">
        <w:rPr>
          <w:rFonts w:ascii="Arial" w:hAnsi="Arial" w:cs="Arial"/>
          <w:sz w:val="22"/>
          <w:szCs w:val="22"/>
          <w:lang w:val="es-ES_tradnl" w:eastAsia="es-CO"/>
        </w:rPr>
        <w:t xml:space="preserve">4. </w:t>
      </w:r>
      <w:r w:rsidR="00A378E8" w:rsidRPr="00D75CAF">
        <w:rPr>
          <w:rFonts w:ascii="Arial" w:hAnsi="Arial" w:cs="Arial"/>
          <w:sz w:val="22"/>
          <w:szCs w:val="22"/>
          <w:lang w:val="es-ES_tradnl" w:eastAsia="es-CO"/>
        </w:rPr>
        <w:t>Cubrimiento de la Capacitación</w:t>
      </w:r>
      <w:bookmarkEnd w:id="213"/>
      <w:r w:rsidR="00A378E8" w:rsidRPr="00D75CAF">
        <w:rPr>
          <w:rFonts w:ascii="Arial" w:hAnsi="Arial" w:cs="Arial"/>
          <w:sz w:val="22"/>
          <w:szCs w:val="22"/>
          <w:lang w:val="es-ES_tradnl" w:eastAsia="es-CO"/>
        </w:rPr>
        <w:t xml:space="preserve">    </w:t>
      </w:r>
    </w:p>
    <w:p w14:paraId="757A0B56"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6611D0E9" w14:textId="2EC19B33" w:rsidR="00D02830" w:rsidRPr="00D75CAF" w:rsidRDefault="00D02830" w:rsidP="00E207C8">
      <w:pPr>
        <w:overflowPunct/>
        <w:autoSpaceDE/>
        <w:autoSpaceDN/>
        <w:adjustRightInd/>
        <w:spacing w:before="0" w:after="0"/>
        <w:textAlignment w:val="auto"/>
        <w:rPr>
          <w:rFonts w:ascii="Arial" w:hAnsi="Arial" w:cs="Arial"/>
          <w:sz w:val="22"/>
          <w:szCs w:val="22"/>
          <w:lang w:val="es-CO"/>
        </w:rPr>
      </w:pPr>
      <w:bookmarkStart w:id="214" w:name="_CUBRIMIENTO_DE_CAPACITACIÓN"/>
      <w:bookmarkEnd w:id="214"/>
      <w:r w:rsidRPr="00D75CAF">
        <w:rPr>
          <w:rFonts w:ascii="Arial" w:hAnsi="Arial" w:cs="Arial"/>
          <w:sz w:val="22"/>
          <w:szCs w:val="22"/>
          <w:lang w:val="es-CO"/>
        </w:rPr>
        <w:t xml:space="preserve">Le corresponde al </w:t>
      </w:r>
      <w:r w:rsidR="00C13324" w:rsidRPr="00D75CAF">
        <w:rPr>
          <w:rFonts w:ascii="Arial" w:hAnsi="Arial" w:cs="Arial"/>
          <w:sz w:val="22"/>
          <w:szCs w:val="22"/>
          <w:lang w:val="es-CO"/>
        </w:rPr>
        <w:t xml:space="preserve">Comité de Cumplimiento </w:t>
      </w:r>
      <w:r w:rsidRPr="00D75CAF">
        <w:rPr>
          <w:rFonts w:ascii="Arial" w:hAnsi="Arial" w:cs="Arial"/>
          <w:sz w:val="22"/>
          <w:szCs w:val="22"/>
          <w:lang w:val="es-CO"/>
        </w:rPr>
        <w:t xml:space="preserve">mantener en forma permanente informados a los empleados de la Organización sobre la actualización de conocimientos en materia de “Administración de Riesgos del SIPLA”.  Para ello </w:t>
      </w:r>
      <w:r w:rsidR="00C13324" w:rsidRPr="00D75CAF">
        <w:rPr>
          <w:rFonts w:ascii="Arial" w:hAnsi="Arial" w:cs="Arial"/>
          <w:sz w:val="22"/>
          <w:szCs w:val="22"/>
          <w:lang w:val="es-CO"/>
        </w:rPr>
        <w:t xml:space="preserve">se </w:t>
      </w:r>
      <w:r w:rsidRPr="00D75CAF">
        <w:rPr>
          <w:rFonts w:ascii="Arial" w:hAnsi="Arial" w:cs="Arial"/>
          <w:sz w:val="22"/>
          <w:szCs w:val="22"/>
          <w:lang w:val="es-CO"/>
        </w:rPr>
        <w:t>debe</w:t>
      </w:r>
      <w:r w:rsidR="00C13324" w:rsidRPr="00D75CAF">
        <w:rPr>
          <w:rFonts w:ascii="Arial" w:hAnsi="Arial" w:cs="Arial"/>
          <w:sz w:val="22"/>
          <w:szCs w:val="22"/>
          <w:lang w:val="es-CO"/>
        </w:rPr>
        <w:t>n</w:t>
      </w:r>
      <w:r w:rsidRPr="00D75CAF">
        <w:rPr>
          <w:rFonts w:ascii="Arial" w:hAnsi="Arial" w:cs="Arial"/>
          <w:sz w:val="22"/>
          <w:szCs w:val="22"/>
          <w:lang w:val="es-CO"/>
        </w:rPr>
        <w:t xml:space="preserve"> efectuar las siguientes capacitaciones:</w:t>
      </w:r>
    </w:p>
    <w:p w14:paraId="54885F6C" w14:textId="77777777" w:rsidR="004D1A55" w:rsidRPr="00D75CAF" w:rsidRDefault="004D1A55" w:rsidP="00E207C8">
      <w:pPr>
        <w:overflowPunct/>
        <w:autoSpaceDE/>
        <w:autoSpaceDN/>
        <w:adjustRightInd/>
        <w:spacing w:before="0" w:after="0"/>
        <w:textAlignment w:val="auto"/>
        <w:rPr>
          <w:rFonts w:ascii="Arial" w:hAnsi="Arial" w:cs="Arial"/>
          <w:sz w:val="22"/>
          <w:szCs w:val="22"/>
          <w:lang w:val="es-CO"/>
        </w:rPr>
      </w:pPr>
    </w:p>
    <w:p w14:paraId="0EC197D7" w14:textId="77777777" w:rsidR="00D02830" w:rsidRPr="00D75CAF" w:rsidRDefault="00D02830" w:rsidP="00B81000">
      <w:pPr>
        <w:pStyle w:val="Prrafodelista"/>
        <w:keepNext/>
        <w:numPr>
          <w:ilvl w:val="0"/>
          <w:numId w:val="53"/>
        </w:numPr>
        <w:outlineLvl w:val="3"/>
        <w:rPr>
          <w:rFonts w:cs="Arial"/>
          <w:b/>
          <w:bCs/>
          <w:sz w:val="22"/>
          <w:szCs w:val="22"/>
        </w:rPr>
      </w:pPr>
      <w:bookmarkStart w:id="215" w:name="_INDUCCIÓN_-_CAPACITACIÓN"/>
      <w:bookmarkStart w:id="216" w:name="_Toc191347733"/>
      <w:bookmarkStart w:id="217" w:name="_Toc191970594"/>
      <w:bookmarkStart w:id="218" w:name="_Toc191970697"/>
      <w:bookmarkStart w:id="219" w:name="_Toc196538232"/>
      <w:bookmarkStart w:id="220" w:name="_Toc197701942"/>
      <w:bookmarkStart w:id="221" w:name="_Toc303759111"/>
      <w:bookmarkEnd w:id="215"/>
      <w:r w:rsidRPr="00D75CAF">
        <w:rPr>
          <w:rFonts w:cs="Arial"/>
          <w:b/>
          <w:bCs/>
          <w:sz w:val="22"/>
          <w:szCs w:val="22"/>
        </w:rPr>
        <w:t>Inducción</w:t>
      </w:r>
      <w:bookmarkEnd w:id="216"/>
      <w:bookmarkEnd w:id="217"/>
      <w:bookmarkEnd w:id="218"/>
      <w:bookmarkEnd w:id="219"/>
      <w:bookmarkEnd w:id="220"/>
      <w:bookmarkEnd w:id="221"/>
      <w:r w:rsidRPr="00D75CAF">
        <w:rPr>
          <w:rFonts w:cs="Arial"/>
          <w:b/>
          <w:bCs/>
          <w:sz w:val="22"/>
          <w:szCs w:val="22"/>
        </w:rPr>
        <w:t xml:space="preserve"> </w:t>
      </w:r>
    </w:p>
    <w:p w14:paraId="33EAD245" w14:textId="77777777" w:rsidR="00D02830" w:rsidRPr="00D75CAF" w:rsidRDefault="00D02830" w:rsidP="00E207C8">
      <w:pPr>
        <w:overflowPunct/>
        <w:autoSpaceDE/>
        <w:autoSpaceDN/>
        <w:adjustRightInd/>
        <w:spacing w:before="0" w:after="0"/>
        <w:textAlignment w:val="auto"/>
        <w:rPr>
          <w:rFonts w:ascii="Arial" w:hAnsi="Arial" w:cs="Arial"/>
          <w:sz w:val="22"/>
          <w:szCs w:val="22"/>
        </w:rPr>
      </w:pPr>
    </w:p>
    <w:p w14:paraId="52917FA0" w14:textId="26637C4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En el programa de Inducción Institucional, el 100% de los funcionarios que se vinculan a la Zona Franca </w:t>
      </w:r>
      <w:r w:rsidR="009666CC" w:rsidRPr="00D75CAF">
        <w:rPr>
          <w:rFonts w:ascii="Arial" w:hAnsi="Arial" w:cs="Arial"/>
          <w:sz w:val="22"/>
          <w:szCs w:val="22"/>
          <w:lang w:val="es-CO"/>
        </w:rPr>
        <w:t xml:space="preserve">Internacional de Pereira </w:t>
      </w:r>
      <w:r w:rsidRPr="00D75CAF">
        <w:rPr>
          <w:rFonts w:ascii="Arial" w:hAnsi="Arial" w:cs="Arial"/>
          <w:sz w:val="22"/>
          <w:szCs w:val="22"/>
          <w:lang w:val="es-CO"/>
        </w:rPr>
        <w:t xml:space="preserve">se les debe dar a conocer la estructura interna de la Compañía, así como las normas y reglamentos internos y externos que regulan el actuar de la misma, con la finalidad de prevenir y controlar los riesgos de LA/FT. </w:t>
      </w:r>
      <w:r w:rsidR="009463BF" w:rsidRPr="00D75CAF">
        <w:rPr>
          <w:rFonts w:ascii="Arial" w:hAnsi="Arial" w:cs="Arial"/>
          <w:sz w:val="22"/>
          <w:szCs w:val="22"/>
          <w:lang w:val="es-CO"/>
        </w:rPr>
        <w:t xml:space="preserve"> Deberá socializarse el contenido del presente Manual y del Código de </w:t>
      </w:r>
      <w:proofErr w:type="spellStart"/>
      <w:r w:rsidR="009463BF" w:rsidRPr="00D75CAF">
        <w:rPr>
          <w:rFonts w:ascii="Arial" w:hAnsi="Arial" w:cs="Arial"/>
          <w:sz w:val="22"/>
          <w:szCs w:val="22"/>
          <w:lang w:val="es-CO"/>
        </w:rPr>
        <w:t>Etica</w:t>
      </w:r>
      <w:proofErr w:type="spellEnd"/>
      <w:r w:rsidR="009463BF" w:rsidRPr="00D75CAF">
        <w:rPr>
          <w:rFonts w:ascii="Arial" w:hAnsi="Arial" w:cs="Arial"/>
          <w:sz w:val="22"/>
          <w:szCs w:val="22"/>
          <w:lang w:val="es-CO"/>
        </w:rPr>
        <w:t>, el cual forma parte del reglamento de Trabajo de la compañía y por tanto deberá ser de obligatorio cumplimiento.</w:t>
      </w:r>
    </w:p>
    <w:p w14:paraId="18099EE9" w14:textId="77777777" w:rsidR="001F7CCC" w:rsidRPr="00D75CAF" w:rsidRDefault="001F7CCC" w:rsidP="00E207C8">
      <w:pPr>
        <w:overflowPunct/>
        <w:autoSpaceDE/>
        <w:autoSpaceDN/>
        <w:adjustRightInd/>
        <w:spacing w:before="0" w:after="0"/>
        <w:textAlignment w:val="auto"/>
        <w:rPr>
          <w:rFonts w:ascii="Arial" w:hAnsi="Arial" w:cs="Arial"/>
          <w:sz w:val="22"/>
          <w:szCs w:val="22"/>
          <w:lang w:val="es-CO"/>
        </w:rPr>
      </w:pPr>
    </w:p>
    <w:p w14:paraId="4421FE6D" w14:textId="77777777" w:rsidR="00D02830" w:rsidRPr="00D75CAF" w:rsidRDefault="00D02830" w:rsidP="00B81000">
      <w:pPr>
        <w:pStyle w:val="Prrafodelista"/>
        <w:keepNext/>
        <w:numPr>
          <w:ilvl w:val="0"/>
          <w:numId w:val="54"/>
        </w:numPr>
        <w:outlineLvl w:val="3"/>
        <w:rPr>
          <w:rFonts w:cs="Arial"/>
          <w:b/>
          <w:bCs/>
          <w:sz w:val="22"/>
          <w:szCs w:val="22"/>
        </w:rPr>
      </w:pPr>
      <w:bookmarkStart w:id="222" w:name="_NIVEL_COMERCIAL_"/>
      <w:bookmarkStart w:id="223" w:name="_Toc197701943"/>
      <w:bookmarkStart w:id="224" w:name="_Toc303759112"/>
      <w:bookmarkStart w:id="225" w:name="_Toc191347734"/>
      <w:bookmarkStart w:id="226" w:name="_Toc191970595"/>
      <w:bookmarkStart w:id="227" w:name="_Toc191970698"/>
      <w:bookmarkStart w:id="228" w:name="_Toc196538233"/>
      <w:bookmarkEnd w:id="222"/>
      <w:r w:rsidRPr="00D75CAF">
        <w:rPr>
          <w:rFonts w:cs="Arial"/>
          <w:b/>
          <w:bCs/>
          <w:sz w:val="22"/>
          <w:szCs w:val="22"/>
        </w:rPr>
        <w:t>Nivel General</w:t>
      </w:r>
      <w:bookmarkEnd w:id="223"/>
      <w:bookmarkEnd w:id="224"/>
      <w:r w:rsidRPr="00D75CAF">
        <w:rPr>
          <w:rFonts w:cs="Arial"/>
          <w:b/>
          <w:bCs/>
          <w:sz w:val="22"/>
          <w:szCs w:val="22"/>
        </w:rPr>
        <w:t xml:space="preserve"> </w:t>
      </w:r>
      <w:bookmarkEnd w:id="225"/>
      <w:bookmarkEnd w:id="226"/>
      <w:bookmarkEnd w:id="227"/>
      <w:bookmarkEnd w:id="228"/>
    </w:p>
    <w:p w14:paraId="672A74C3" w14:textId="77777777" w:rsidR="00D02830" w:rsidRPr="00D75CAF" w:rsidRDefault="00D02830" w:rsidP="00E207C8">
      <w:pPr>
        <w:overflowPunct/>
        <w:autoSpaceDE/>
        <w:autoSpaceDN/>
        <w:adjustRightInd/>
        <w:spacing w:before="0" w:after="0"/>
        <w:textAlignment w:val="auto"/>
        <w:rPr>
          <w:rFonts w:ascii="Arial" w:hAnsi="Arial" w:cs="Arial"/>
          <w:sz w:val="22"/>
          <w:szCs w:val="22"/>
        </w:rPr>
      </w:pPr>
    </w:p>
    <w:p w14:paraId="62CE3C85"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Se lleva a cabo como mínimo una vez al año y debe contar con participación activa de todos los empleados de las diferentes áreas de la </w:t>
      </w:r>
      <w:r w:rsidR="0000063A" w:rsidRPr="00D75CAF">
        <w:rPr>
          <w:rFonts w:ascii="Arial" w:hAnsi="Arial" w:cs="Arial"/>
          <w:sz w:val="22"/>
          <w:szCs w:val="22"/>
          <w:lang w:val="es-CO"/>
        </w:rPr>
        <w:t xml:space="preserve">Compañía. La capacitación podrá efectuarse de manera personal o virtual. </w:t>
      </w:r>
    </w:p>
    <w:p w14:paraId="1CF4B8CC" w14:textId="77777777" w:rsidR="004D1A55" w:rsidRPr="00D75CAF" w:rsidRDefault="004D1A55" w:rsidP="00E207C8">
      <w:pPr>
        <w:overflowPunct/>
        <w:autoSpaceDE/>
        <w:autoSpaceDN/>
        <w:adjustRightInd/>
        <w:spacing w:before="0" w:after="0"/>
        <w:textAlignment w:val="auto"/>
        <w:rPr>
          <w:rFonts w:ascii="Arial" w:hAnsi="Arial" w:cs="Arial"/>
          <w:sz w:val="22"/>
          <w:szCs w:val="22"/>
          <w:lang w:val="es-CO"/>
        </w:rPr>
      </w:pPr>
    </w:p>
    <w:p w14:paraId="736234F6" w14:textId="77777777" w:rsidR="00D02830" w:rsidRPr="00D75CAF" w:rsidRDefault="00D02830" w:rsidP="00B81000">
      <w:pPr>
        <w:pStyle w:val="Prrafodelista"/>
        <w:keepNext/>
        <w:numPr>
          <w:ilvl w:val="0"/>
          <w:numId w:val="55"/>
        </w:numPr>
        <w:outlineLvl w:val="3"/>
        <w:rPr>
          <w:rFonts w:cs="Arial"/>
          <w:b/>
          <w:bCs/>
          <w:sz w:val="22"/>
          <w:szCs w:val="22"/>
        </w:rPr>
      </w:pPr>
      <w:bookmarkStart w:id="229" w:name="_CONSTANCIA_DE_ASISTENCIA"/>
      <w:bookmarkStart w:id="230" w:name="_Toc191347736"/>
      <w:bookmarkStart w:id="231" w:name="_Toc191970597"/>
      <w:bookmarkStart w:id="232" w:name="_Toc191970700"/>
      <w:bookmarkStart w:id="233" w:name="_Toc196538235"/>
      <w:bookmarkStart w:id="234" w:name="_Toc197701944"/>
      <w:bookmarkStart w:id="235" w:name="_Toc303759113"/>
      <w:bookmarkEnd w:id="229"/>
      <w:r w:rsidRPr="00D75CAF">
        <w:rPr>
          <w:rFonts w:cs="Arial"/>
          <w:b/>
          <w:bCs/>
          <w:sz w:val="22"/>
          <w:szCs w:val="22"/>
        </w:rPr>
        <w:t xml:space="preserve">Constancia de </w:t>
      </w:r>
      <w:r w:rsidR="0000063A" w:rsidRPr="00D75CAF">
        <w:rPr>
          <w:rFonts w:cs="Arial"/>
          <w:b/>
          <w:bCs/>
          <w:sz w:val="22"/>
          <w:szCs w:val="22"/>
        </w:rPr>
        <w:t xml:space="preserve">capacitación </w:t>
      </w:r>
      <w:bookmarkEnd w:id="230"/>
      <w:bookmarkEnd w:id="231"/>
      <w:bookmarkEnd w:id="232"/>
      <w:bookmarkEnd w:id="233"/>
      <w:bookmarkEnd w:id="234"/>
      <w:bookmarkEnd w:id="235"/>
      <w:r w:rsidRPr="00D75CAF">
        <w:rPr>
          <w:rFonts w:cs="Arial"/>
          <w:b/>
          <w:bCs/>
          <w:sz w:val="22"/>
          <w:szCs w:val="22"/>
        </w:rPr>
        <w:t xml:space="preserve">  </w:t>
      </w:r>
    </w:p>
    <w:p w14:paraId="1996ACD1" w14:textId="77777777" w:rsidR="00D02830" w:rsidRPr="00D75CAF" w:rsidRDefault="00D02830" w:rsidP="00E207C8">
      <w:pPr>
        <w:overflowPunct/>
        <w:autoSpaceDE/>
        <w:autoSpaceDN/>
        <w:adjustRightInd/>
        <w:spacing w:before="0" w:after="0"/>
        <w:textAlignment w:val="auto"/>
        <w:rPr>
          <w:rFonts w:ascii="Arial" w:hAnsi="Arial" w:cs="Arial"/>
          <w:sz w:val="22"/>
          <w:szCs w:val="22"/>
        </w:rPr>
      </w:pPr>
    </w:p>
    <w:p w14:paraId="3347506B" w14:textId="621DD5E9" w:rsidR="00B0540B" w:rsidRPr="00D75CAF" w:rsidRDefault="0000063A"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Cada empleado de la Organización deberá suscribir un formato de constancia de la capacitación, en el que se dejará evidencia de la asistencia o lectura de la capacitación y su compromiso de implementación y cumplimiento en </w:t>
      </w:r>
      <w:r w:rsidR="004C02CD" w:rsidRPr="00D75CAF">
        <w:rPr>
          <w:rFonts w:ascii="Arial" w:hAnsi="Arial" w:cs="Arial"/>
          <w:sz w:val="22"/>
          <w:szCs w:val="22"/>
          <w:lang w:val="es-CO"/>
        </w:rPr>
        <w:t>el desarrollo de sus funciones.</w:t>
      </w:r>
    </w:p>
    <w:p w14:paraId="53D6291A" w14:textId="77777777" w:rsidR="00B0540B" w:rsidRPr="00D75CAF" w:rsidRDefault="00B0540B" w:rsidP="00E207C8">
      <w:pPr>
        <w:overflowPunct/>
        <w:autoSpaceDE/>
        <w:autoSpaceDN/>
        <w:adjustRightInd/>
        <w:spacing w:before="0" w:after="0"/>
        <w:textAlignment w:val="auto"/>
        <w:rPr>
          <w:rFonts w:ascii="Arial" w:hAnsi="Arial" w:cs="Arial"/>
          <w:sz w:val="22"/>
          <w:szCs w:val="22"/>
          <w:lang w:val="es-CO"/>
        </w:rPr>
      </w:pPr>
    </w:p>
    <w:p w14:paraId="3219AC17" w14:textId="4D81E031" w:rsidR="00D02830" w:rsidRPr="00D75CAF" w:rsidRDefault="0033404E" w:rsidP="00B81000">
      <w:pPr>
        <w:pStyle w:val="Prrafodelista"/>
        <w:numPr>
          <w:ilvl w:val="0"/>
          <w:numId w:val="48"/>
        </w:numPr>
        <w:rPr>
          <w:rFonts w:cs="Arial"/>
          <w:b/>
          <w:sz w:val="22"/>
          <w:szCs w:val="22"/>
        </w:rPr>
      </w:pPr>
      <w:r w:rsidRPr="00D75CAF">
        <w:rPr>
          <w:rFonts w:cs="Arial"/>
          <w:b/>
          <w:sz w:val="22"/>
          <w:szCs w:val="22"/>
        </w:rPr>
        <w:t xml:space="preserve">5. Seminarios Externos </w:t>
      </w:r>
    </w:p>
    <w:p w14:paraId="3CF9C696" w14:textId="77777777" w:rsidR="0033404E" w:rsidRPr="00D75CAF" w:rsidRDefault="0033404E" w:rsidP="00E207C8">
      <w:pPr>
        <w:overflowPunct/>
        <w:autoSpaceDE/>
        <w:autoSpaceDN/>
        <w:adjustRightInd/>
        <w:spacing w:before="0" w:after="0"/>
        <w:textAlignment w:val="auto"/>
        <w:rPr>
          <w:rFonts w:ascii="Arial" w:hAnsi="Arial" w:cs="Arial"/>
          <w:sz w:val="22"/>
          <w:szCs w:val="22"/>
          <w:lang w:val="es-CO"/>
        </w:rPr>
      </w:pPr>
    </w:p>
    <w:p w14:paraId="1DEBAAD3" w14:textId="6978B22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La Gerencia </w:t>
      </w:r>
      <w:r w:rsidR="009666CC" w:rsidRPr="00D75CAF">
        <w:rPr>
          <w:rFonts w:ascii="Arial" w:hAnsi="Arial" w:cs="Arial"/>
          <w:sz w:val="22"/>
          <w:szCs w:val="22"/>
          <w:lang w:val="es-CO"/>
        </w:rPr>
        <w:t>de la Zona Franca Internacional de Pereira</w:t>
      </w:r>
      <w:r w:rsidRPr="00D75CAF">
        <w:rPr>
          <w:rFonts w:ascii="Arial" w:hAnsi="Arial" w:cs="Arial"/>
          <w:sz w:val="22"/>
          <w:szCs w:val="22"/>
          <w:lang w:val="es-CO"/>
        </w:rPr>
        <w:t xml:space="preserve"> determinará la participación en seminarios o eventos que tenga relación directa con el tema de </w:t>
      </w:r>
      <w:r w:rsidR="00AE5B22" w:rsidRPr="00D75CAF">
        <w:rPr>
          <w:rFonts w:ascii="Arial" w:hAnsi="Arial" w:cs="Arial"/>
          <w:sz w:val="22"/>
          <w:szCs w:val="22"/>
          <w:lang w:val="es-CO"/>
        </w:rPr>
        <w:t xml:space="preserve">prevención, control y administración </w:t>
      </w:r>
      <w:r w:rsidRPr="00D75CAF">
        <w:rPr>
          <w:rFonts w:ascii="Arial" w:hAnsi="Arial" w:cs="Arial"/>
          <w:sz w:val="22"/>
          <w:szCs w:val="22"/>
          <w:lang w:val="es-CO"/>
        </w:rPr>
        <w:t>de los eventos de riesgos del LA/FT.</w:t>
      </w:r>
    </w:p>
    <w:p w14:paraId="75052A87" w14:textId="77777777" w:rsidR="004D1A55" w:rsidRPr="00D75CAF" w:rsidRDefault="004D1A55" w:rsidP="00E207C8">
      <w:pPr>
        <w:overflowPunct/>
        <w:autoSpaceDE/>
        <w:autoSpaceDN/>
        <w:adjustRightInd/>
        <w:spacing w:before="0" w:after="0"/>
        <w:textAlignment w:val="auto"/>
        <w:rPr>
          <w:rFonts w:ascii="Arial" w:hAnsi="Arial" w:cs="Arial"/>
          <w:sz w:val="22"/>
          <w:szCs w:val="22"/>
          <w:lang w:val="es-CO"/>
        </w:rPr>
      </w:pPr>
    </w:p>
    <w:p w14:paraId="153A43FC" w14:textId="2A2D934C" w:rsidR="0085592E" w:rsidRPr="00D75CAF" w:rsidRDefault="0085592E" w:rsidP="00B81000">
      <w:pPr>
        <w:pStyle w:val="Prrafodelista"/>
        <w:numPr>
          <w:ilvl w:val="0"/>
          <w:numId w:val="48"/>
        </w:numPr>
        <w:rPr>
          <w:rFonts w:cs="Arial"/>
          <w:b/>
          <w:sz w:val="22"/>
          <w:szCs w:val="22"/>
        </w:rPr>
      </w:pPr>
      <w:bookmarkStart w:id="236" w:name="_Toc303759115"/>
      <w:r w:rsidRPr="00D75CAF">
        <w:rPr>
          <w:rFonts w:cs="Arial"/>
          <w:b/>
          <w:sz w:val="22"/>
          <w:szCs w:val="22"/>
        </w:rPr>
        <w:t xml:space="preserve">6. Beneficios de la Capacitación </w:t>
      </w:r>
    </w:p>
    <w:bookmarkEnd w:id="236"/>
    <w:p w14:paraId="6C8A652A" w14:textId="77777777" w:rsidR="00D02830" w:rsidRPr="00D75CAF" w:rsidRDefault="00D02830" w:rsidP="00E207C8">
      <w:pPr>
        <w:overflowPunct/>
        <w:autoSpaceDE/>
        <w:autoSpaceDN/>
        <w:adjustRightInd/>
        <w:spacing w:before="0" w:after="0"/>
        <w:textAlignment w:val="auto"/>
        <w:rPr>
          <w:rFonts w:ascii="Arial" w:hAnsi="Arial" w:cs="Arial"/>
          <w:sz w:val="22"/>
          <w:szCs w:val="22"/>
        </w:rPr>
      </w:pPr>
    </w:p>
    <w:p w14:paraId="1457F4BF" w14:textId="77777777" w:rsidR="00D02830" w:rsidRPr="00D75CAF" w:rsidRDefault="00D02830" w:rsidP="00B81000">
      <w:pPr>
        <w:numPr>
          <w:ilvl w:val="0"/>
          <w:numId w:val="15"/>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Incrementará el conocimiento en los empleados sobre la Organización, sus </w:t>
      </w:r>
      <w:r w:rsidR="00AE5B22" w:rsidRPr="00D75CAF">
        <w:rPr>
          <w:rFonts w:ascii="Arial" w:hAnsi="Arial" w:cs="Arial"/>
          <w:sz w:val="22"/>
          <w:szCs w:val="22"/>
          <w:lang w:val="es-CO"/>
        </w:rPr>
        <w:t>servicios</w:t>
      </w:r>
      <w:r w:rsidRPr="00D75CAF">
        <w:rPr>
          <w:rFonts w:ascii="Arial" w:hAnsi="Arial" w:cs="Arial"/>
          <w:sz w:val="22"/>
          <w:szCs w:val="22"/>
          <w:lang w:val="es-CO"/>
        </w:rPr>
        <w:t xml:space="preserve"> y clientes</w:t>
      </w:r>
      <w:r w:rsidR="00AE5B22" w:rsidRPr="00D75CAF">
        <w:rPr>
          <w:rFonts w:ascii="Arial" w:hAnsi="Arial" w:cs="Arial"/>
          <w:sz w:val="22"/>
          <w:szCs w:val="22"/>
          <w:lang w:val="es-CO"/>
        </w:rPr>
        <w:t>.</w:t>
      </w:r>
    </w:p>
    <w:p w14:paraId="0D54F9DD" w14:textId="77777777" w:rsidR="00D02830" w:rsidRPr="00D75CAF" w:rsidRDefault="00D02830" w:rsidP="00B81000">
      <w:pPr>
        <w:numPr>
          <w:ilvl w:val="0"/>
          <w:numId w:val="15"/>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lastRenderedPageBreak/>
        <w:t>Evitará la vinculación de “clientes inconvenientes”</w:t>
      </w:r>
      <w:r w:rsidR="00AE5B22" w:rsidRPr="00D75CAF">
        <w:rPr>
          <w:rFonts w:ascii="Arial" w:hAnsi="Arial" w:cs="Arial"/>
          <w:sz w:val="22"/>
          <w:szCs w:val="22"/>
          <w:lang w:val="es-CO"/>
        </w:rPr>
        <w:t>.</w:t>
      </w:r>
    </w:p>
    <w:p w14:paraId="100248CA" w14:textId="77777777" w:rsidR="00D02830" w:rsidRPr="00D75CAF" w:rsidRDefault="00D02830" w:rsidP="00B81000">
      <w:pPr>
        <w:numPr>
          <w:ilvl w:val="0"/>
          <w:numId w:val="15"/>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Se optimizarán los recursos operativos</w:t>
      </w:r>
      <w:r w:rsidR="00AE5B22" w:rsidRPr="00D75CAF">
        <w:rPr>
          <w:rFonts w:ascii="Arial" w:hAnsi="Arial" w:cs="Arial"/>
          <w:sz w:val="22"/>
          <w:szCs w:val="22"/>
          <w:lang w:val="es-CO"/>
        </w:rPr>
        <w:t>.</w:t>
      </w:r>
    </w:p>
    <w:p w14:paraId="42AF1505" w14:textId="77777777" w:rsidR="00D02830" w:rsidRPr="00D75CAF" w:rsidRDefault="00D02830" w:rsidP="00B81000">
      <w:pPr>
        <w:numPr>
          <w:ilvl w:val="0"/>
          <w:numId w:val="15"/>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Reducirá los riesgos en materia de LA/FT</w:t>
      </w:r>
      <w:r w:rsidR="00AE5B22" w:rsidRPr="00D75CAF">
        <w:rPr>
          <w:rFonts w:ascii="Arial" w:hAnsi="Arial" w:cs="Arial"/>
          <w:sz w:val="22"/>
          <w:szCs w:val="22"/>
          <w:lang w:val="es-CO"/>
        </w:rPr>
        <w:t>.</w:t>
      </w:r>
    </w:p>
    <w:p w14:paraId="51C63E07" w14:textId="77777777" w:rsidR="00D02830" w:rsidRPr="00D75CAF" w:rsidRDefault="00D02830" w:rsidP="00B81000">
      <w:pPr>
        <w:numPr>
          <w:ilvl w:val="0"/>
          <w:numId w:val="15"/>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Ayudará a la identificación, por parte de los empleados, de los riesgos y señales de alerta que se </w:t>
      </w:r>
      <w:r w:rsidR="00AE5B22" w:rsidRPr="00D75CAF">
        <w:rPr>
          <w:rFonts w:ascii="Arial" w:hAnsi="Arial" w:cs="Arial"/>
          <w:sz w:val="22"/>
          <w:szCs w:val="22"/>
          <w:lang w:val="es-CO"/>
        </w:rPr>
        <w:t>p</w:t>
      </w:r>
      <w:r w:rsidRPr="00D75CAF">
        <w:rPr>
          <w:rFonts w:ascii="Arial" w:hAnsi="Arial" w:cs="Arial"/>
          <w:sz w:val="22"/>
          <w:szCs w:val="22"/>
          <w:lang w:val="es-CO"/>
        </w:rPr>
        <w:t>resenten en la Organización</w:t>
      </w:r>
      <w:r w:rsidR="00AE5B22" w:rsidRPr="00D75CAF">
        <w:rPr>
          <w:rFonts w:ascii="Arial" w:hAnsi="Arial" w:cs="Arial"/>
          <w:sz w:val="22"/>
          <w:szCs w:val="22"/>
          <w:lang w:val="es-CO"/>
        </w:rPr>
        <w:t>.</w:t>
      </w:r>
    </w:p>
    <w:p w14:paraId="517F3FDC" w14:textId="11427372" w:rsidR="00D02830" w:rsidRPr="00D75CAF" w:rsidRDefault="00D02830" w:rsidP="002128F9">
      <w:pPr>
        <w:numPr>
          <w:ilvl w:val="0"/>
          <w:numId w:val="15"/>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Aumentará el respeto y posicionamiento de la </w:t>
      </w:r>
      <w:r w:rsidR="00AE5B22" w:rsidRPr="00D75CAF">
        <w:rPr>
          <w:rFonts w:ascii="Arial" w:hAnsi="Arial" w:cs="Arial"/>
          <w:sz w:val="22"/>
          <w:szCs w:val="22"/>
          <w:lang w:val="es-CO"/>
        </w:rPr>
        <w:t>Compañía</w:t>
      </w:r>
      <w:r w:rsidRPr="00D75CAF">
        <w:rPr>
          <w:rFonts w:ascii="Arial" w:hAnsi="Arial" w:cs="Arial"/>
          <w:sz w:val="22"/>
          <w:szCs w:val="22"/>
          <w:lang w:val="es-CO"/>
        </w:rPr>
        <w:t xml:space="preserve"> en el sector</w:t>
      </w:r>
      <w:r w:rsidR="00AE5B22" w:rsidRPr="00D75CAF">
        <w:rPr>
          <w:rFonts w:ascii="Arial" w:hAnsi="Arial" w:cs="Arial"/>
          <w:sz w:val="22"/>
          <w:szCs w:val="22"/>
          <w:lang w:val="es-CO"/>
        </w:rPr>
        <w:t>.</w:t>
      </w:r>
    </w:p>
    <w:p w14:paraId="19C1BA02" w14:textId="77777777" w:rsidR="00615DD3" w:rsidRPr="00D75CAF" w:rsidRDefault="00615DD3" w:rsidP="00E207C8">
      <w:pPr>
        <w:overflowPunct/>
        <w:autoSpaceDE/>
        <w:autoSpaceDN/>
        <w:adjustRightInd/>
        <w:spacing w:before="0" w:after="0"/>
        <w:ind w:left="720"/>
        <w:textAlignment w:val="auto"/>
        <w:rPr>
          <w:rFonts w:ascii="Arial" w:hAnsi="Arial" w:cs="Arial"/>
          <w:sz w:val="22"/>
          <w:szCs w:val="22"/>
          <w:lang w:val="es-CO"/>
        </w:rPr>
      </w:pPr>
    </w:p>
    <w:p w14:paraId="3809A576" w14:textId="77777777" w:rsidR="00D02830" w:rsidRPr="00D75CAF" w:rsidRDefault="00D02830" w:rsidP="00B81000">
      <w:pPr>
        <w:pStyle w:val="Ttulo1"/>
        <w:numPr>
          <w:ilvl w:val="0"/>
          <w:numId w:val="35"/>
        </w:numPr>
        <w:spacing w:before="0" w:after="0"/>
        <w:rPr>
          <w:rFonts w:ascii="Arial" w:hAnsi="Arial" w:cs="Arial"/>
          <w:caps w:val="0"/>
          <w:kern w:val="18"/>
          <w:szCs w:val="22"/>
          <w:lang w:val="es-CO"/>
        </w:rPr>
      </w:pPr>
      <w:bookmarkStart w:id="237" w:name="_POLITICAS_DE_PREVENCION_Y_CONTROL_-"/>
      <w:bookmarkStart w:id="238" w:name="_Toc191347665"/>
      <w:bookmarkStart w:id="239" w:name="_Toc191970525"/>
      <w:bookmarkStart w:id="240" w:name="_Toc191970628"/>
      <w:bookmarkStart w:id="241" w:name="_Toc196538177"/>
      <w:bookmarkStart w:id="242" w:name="_Toc303759116"/>
      <w:bookmarkStart w:id="243" w:name="_Toc197701945"/>
      <w:bookmarkEnd w:id="237"/>
      <w:r w:rsidRPr="00D75CAF">
        <w:rPr>
          <w:rFonts w:ascii="Arial" w:hAnsi="Arial" w:cs="Arial"/>
          <w:caps w:val="0"/>
          <w:kern w:val="18"/>
          <w:szCs w:val="22"/>
          <w:lang w:val="es-CO"/>
        </w:rPr>
        <w:t>POLÍTICAS DE PREVENCIÓN Y CONTROL</w:t>
      </w:r>
      <w:bookmarkEnd w:id="238"/>
      <w:bookmarkEnd w:id="239"/>
      <w:bookmarkEnd w:id="240"/>
      <w:bookmarkEnd w:id="241"/>
      <w:bookmarkEnd w:id="242"/>
    </w:p>
    <w:p w14:paraId="651D6553"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33C5099A"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bookmarkStart w:id="244" w:name="_Toc196538178"/>
      <w:bookmarkEnd w:id="243"/>
      <w:r w:rsidRPr="00D75CAF">
        <w:rPr>
          <w:rFonts w:ascii="Arial" w:hAnsi="Arial" w:cs="Arial"/>
          <w:sz w:val="22"/>
          <w:szCs w:val="22"/>
          <w:lang w:val="es-CO"/>
        </w:rPr>
        <w:t xml:space="preserve">La prevención y control abarca las operaciones relacionadas con los servicios, clientes, proveedores y empleados. En tal sentido son de estricto cumplimiento los mecanismos de prevención y </w:t>
      </w:r>
      <w:bookmarkEnd w:id="244"/>
      <w:r w:rsidRPr="00D75CAF">
        <w:rPr>
          <w:rFonts w:ascii="Arial" w:hAnsi="Arial" w:cs="Arial"/>
          <w:sz w:val="22"/>
          <w:szCs w:val="22"/>
          <w:lang w:val="es-CO"/>
        </w:rPr>
        <w:t xml:space="preserve">controles descritos en las políticas y manuales de procedimiento de la </w:t>
      </w:r>
      <w:r w:rsidR="00712505" w:rsidRPr="00D75CAF">
        <w:rPr>
          <w:rFonts w:ascii="Arial" w:hAnsi="Arial" w:cs="Arial"/>
          <w:sz w:val="22"/>
          <w:szCs w:val="22"/>
          <w:lang w:val="es-CO"/>
        </w:rPr>
        <w:t>Compañía</w:t>
      </w:r>
      <w:r w:rsidRPr="00D75CAF">
        <w:rPr>
          <w:rFonts w:ascii="Arial" w:hAnsi="Arial" w:cs="Arial"/>
          <w:sz w:val="22"/>
          <w:szCs w:val="22"/>
          <w:lang w:val="es-CO"/>
        </w:rPr>
        <w:t xml:space="preserve">. </w:t>
      </w:r>
    </w:p>
    <w:p w14:paraId="290E3ABA"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21EFCCFC"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El control no es de exclusividad de un área o proceso determinado y especializado, sino de todos y cada uno de los empleados que forman la Organización, y es por ello que existe un compromiso adquirido para que con actitud de servicio y lealtad se coadyuve para que las transacciones realizadas en la Compañía y por sus clientes se ajusten a la ley, estatutos, reglas, políticas, objetivos y estrategias definidos. </w:t>
      </w:r>
    </w:p>
    <w:p w14:paraId="0797AA1B" w14:textId="77777777" w:rsidR="004D1A55" w:rsidRPr="00D75CAF" w:rsidRDefault="004D1A55" w:rsidP="00E207C8">
      <w:pPr>
        <w:overflowPunct/>
        <w:autoSpaceDE/>
        <w:autoSpaceDN/>
        <w:adjustRightInd/>
        <w:spacing w:before="0" w:after="0"/>
        <w:textAlignment w:val="auto"/>
        <w:rPr>
          <w:rFonts w:ascii="Arial" w:hAnsi="Arial" w:cs="Arial"/>
          <w:sz w:val="22"/>
          <w:szCs w:val="22"/>
          <w:lang w:val="es-CO"/>
        </w:rPr>
      </w:pPr>
    </w:p>
    <w:p w14:paraId="60657704" w14:textId="04DE43EE" w:rsidR="00D02830" w:rsidRPr="00D75CAF" w:rsidRDefault="004140A4" w:rsidP="00B81000">
      <w:pPr>
        <w:pStyle w:val="Ttulo2"/>
        <w:numPr>
          <w:ilvl w:val="0"/>
          <w:numId w:val="48"/>
        </w:numPr>
        <w:spacing w:before="0" w:after="0"/>
        <w:rPr>
          <w:rFonts w:ascii="Arial" w:hAnsi="Arial" w:cs="Arial"/>
          <w:sz w:val="22"/>
          <w:szCs w:val="22"/>
        </w:rPr>
      </w:pPr>
      <w:bookmarkStart w:id="245" w:name="_Toc303759117"/>
      <w:r w:rsidRPr="00D75CAF">
        <w:rPr>
          <w:rFonts w:ascii="Arial" w:hAnsi="Arial" w:cs="Arial"/>
          <w:sz w:val="22"/>
          <w:szCs w:val="22"/>
        </w:rPr>
        <w:t xml:space="preserve">1. </w:t>
      </w:r>
      <w:r w:rsidR="00713B2C" w:rsidRPr="00D75CAF">
        <w:rPr>
          <w:rFonts w:ascii="Arial" w:hAnsi="Arial" w:cs="Arial"/>
          <w:sz w:val="22"/>
          <w:szCs w:val="22"/>
        </w:rPr>
        <w:t xml:space="preserve">Políticas de </w:t>
      </w:r>
      <w:r w:rsidR="00636A57" w:rsidRPr="00D75CAF">
        <w:rPr>
          <w:rFonts w:ascii="Arial" w:hAnsi="Arial" w:cs="Arial"/>
          <w:sz w:val="22"/>
          <w:szCs w:val="22"/>
        </w:rPr>
        <w:t>vinculación</w:t>
      </w:r>
      <w:r w:rsidR="00713B2C" w:rsidRPr="00D75CAF">
        <w:rPr>
          <w:rFonts w:ascii="Arial" w:hAnsi="Arial" w:cs="Arial"/>
          <w:sz w:val="22"/>
          <w:szCs w:val="22"/>
        </w:rPr>
        <w:t xml:space="preserve">  de Clientes</w:t>
      </w:r>
      <w:bookmarkEnd w:id="245"/>
      <w:r w:rsidR="00713B2C" w:rsidRPr="00D75CAF">
        <w:rPr>
          <w:rFonts w:ascii="Arial" w:hAnsi="Arial" w:cs="Arial"/>
          <w:sz w:val="22"/>
          <w:szCs w:val="22"/>
        </w:rPr>
        <w:t xml:space="preserve">  </w:t>
      </w:r>
    </w:p>
    <w:p w14:paraId="2F93D0E9" w14:textId="77777777" w:rsidR="00D02830" w:rsidRPr="00D75CAF" w:rsidRDefault="00D02830" w:rsidP="00E207C8">
      <w:pPr>
        <w:overflowPunct/>
        <w:autoSpaceDE/>
        <w:autoSpaceDN/>
        <w:adjustRightInd/>
        <w:spacing w:before="0" w:after="0"/>
        <w:textAlignment w:val="auto"/>
        <w:rPr>
          <w:rFonts w:ascii="Arial" w:hAnsi="Arial" w:cs="Arial"/>
          <w:sz w:val="22"/>
          <w:szCs w:val="22"/>
        </w:rPr>
      </w:pPr>
    </w:p>
    <w:p w14:paraId="54C2492B" w14:textId="191B7E85" w:rsidR="00D02830" w:rsidRPr="00D75CAF" w:rsidRDefault="00D02830" w:rsidP="00E207C8">
      <w:pPr>
        <w:overflowPunct/>
        <w:autoSpaceDE/>
        <w:autoSpaceDN/>
        <w:adjustRightInd/>
        <w:spacing w:before="0" w:after="0"/>
        <w:textAlignment w:val="auto"/>
        <w:rPr>
          <w:rFonts w:ascii="Arial" w:hAnsi="Arial" w:cs="Arial"/>
          <w:sz w:val="22"/>
          <w:szCs w:val="22"/>
          <w:lang w:val="es-CO"/>
        </w:rPr>
      </w:pPr>
      <w:bookmarkStart w:id="246" w:name="_POLÍTICA_DE_AFILIACIÓN_DE_ESTABLECI"/>
      <w:bookmarkEnd w:id="246"/>
      <w:r w:rsidRPr="00D75CAF">
        <w:rPr>
          <w:rFonts w:ascii="Arial" w:hAnsi="Arial" w:cs="Arial"/>
          <w:sz w:val="22"/>
          <w:szCs w:val="22"/>
          <w:lang w:val="es-CO"/>
        </w:rPr>
        <w:t>Son clientes de la Zona Franca</w:t>
      </w:r>
      <w:r w:rsidR="002F3752" w:rsidRPr="00D75CAF">
        <w:rPr>
          <w:rFonts w:ascii="Arial" w:hAnsi="Arial" w:cs="Arial"/>
          <w:sz w:val="22"/>
          <w:szCs w:val="22"/>
          <w:lang w:val="es-CO"/>
        </w:rPr>
        <w:t xml:space="preserve"> Internacional de Pereira</w:t>
      </w:r>
      <w:r w:rsidRPr="00D75CAF">
        <w:rPr>
          <w:rFonts w:ascii="Arial" w:hAnsi="Arial" w:cs="Arial"/>
          <w:sz w:val="22"/>
          <w:szCs w:val="22"/>
          <w:lang w:val="es-CO"/>
        </w:rPr>
        <w:t xml:space="preserve">, las </w:t>
      </w:r>
      <w:r w:rsidR="00807AAD" w:rsidRPr="00D75CAF">
        <w:rPr>
          <w:rFonts w:ascii="Arial" w:hAnsi="Arial" w:cs="Arial"/>
          <w:sz w:val="22"/>
          <w:szCs w:val="22"/>
          <w:lang w:val="es-CO"/>
        </w:rPr>
        <w:t xml:space="preserve">personas naturales, las </w:t>
      </w:r>
      <w:r w:rsidRPr="00D75CAF">
        <w:rPr>
          <w:rFonts w:ascii="Arial" w:hAnsi="Arial" w:cs="Arial"/>
          <w:sz w:val="22"/>
          <w:szCs w:val="22"/>
          <w:lang w:val="es-CO"/>
        </w:rPr>
        <w:t>sociedades constituidas conforme a las leyes colombianas</w:t>
      </w:r>
      <w:r w:rsidR="006E2C5B" w:rsidRPr="00D75CAF">
        <w:rPr>
          <w:rFonts w:ascii="Arial" w:hAnsi="Arial" w:cs="Arial"/>
          <w:sz w:val="22"/>
          <w:szCs w:val="22"/>
          <w:lang w:val="es-CO"/>
        </w:rPr>
        <w:t xml:space="preserve"> o sucursales de sociedades extranjeras,</w:t>
      </w:r>
      <w:r w:rsidRPr="00D75CAF">
        <w:rPr>
          <w:rFonts w:ascii="Arial" w:hAnsi="Arial" w:cs="Arial"/>
          <w:sz w:val="22"/>
          <w:szCs w:val="22"/>
          <w:lang w:val="es-CO"/>
        </w:rPr>
        <w:t xml:space="preserve"> que como sujetos obligados deberán comprometerse a implementar y/o acreditar la existencia y funcionamiento de un sistema de prevención de lavado de activos y financiación del terrorismo, conforme a lo señalado en la Circular Externa 0170 de 2002 expedida por la Dirección de Impuestos y Aduanas Nacionales (DIAN) y la Resolución 285 de 2007, modificada por la Resolución 212 de 2009 expedidas por la Unidad de Información y Análisis Financiero (UIAF).  </w:t>
      </w:r>
    </w:p>
    <w:p w14:paraId="3C7DDE3F"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502A7367" w14:textId="2A2A2CD5"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La Zona Franca </w:t>
      </w:r>
      <w:r w:rsidR="00750D11" w:rsidRPr="00D75CAF">
        <w:rPr>
          <w:rFonts w:ascii="Arial" w:hAnsi="Arial" w:cs="Arial"/>
          <w:sz w:val="22"/>
          <w:szCs w:val="22"/>
          <w:lang w:val="es-CO"/>
        </w:rPr>
        <w:t xml:space="preserve">Internacional de Pereira </w:t>
      </w:r>
      <w:r w:rsidRPr="00D75CAF">
        <w:rPr>
          <w:rFonts w:ascii="Arial" w:hAnsi="Arial" w:cs="Arial"/>
          <w:sz w:val="22"/>
          <w:szCs w:val="22"/>
          <w:lang w:val="es-CO"/>
        </w:rPr>
        <w:t xml:space="preserve">se reservará el derecho de vincular </w:t>
      </w:r>
      <w:r w:rsidR="006E2C5B" w:rsidRPr="00D75CAF">
        <w:rPr>
          <w:rFonts w:ascii="Arial" w:hAnsi="Arial" w:cs="Arial"/>
          <w:sz w:val="22"/>
          <w:szCs w:val="22"/>
          <w:lang w:val="es-CO"/>
        </w:rPr>
        <w:t xml:space="preserve">o continuar su relación comercial con </w:t>
      </w:r>
      <w:r w:rsidRPr="00D75CAF">
        <w:rPr>
          <w:rFonts w:ascii="Arial" w:hAnsi="Arial" w:cs="Arial"/>
          <w:sz w:val="22"/>
          <w:szCs w:val="22"/>
          <w:lang w:val="es-CO"/>
        </w:rPr>
        <w:t>empresas</w:t>
      </w:r>
      <w:r w:rsidR="00C568B0" w:rsidRPr="00D75CAF">
        <w:rPr>
          <w:rFonts w:ascii="Arial" w:hAnsi="Arial" w:cs="Arial"/>
          <w:sz w:val="22"/>
          <w:szCs w:val="22"/>
          <w:lang w:val="es-CO"/>
        </w:rPr>
        <w:t xml:space="preserve"> o personas naturales </w:t>
      </w:r>
      <w:r w:rsidRPr="00D75CAF">
        <w:rPr>
          <w:rFonts w:ascii="Arial" w:hAnsi="Arial" w:cs="Arial"/>
          <w:sz w:val="22"/>
          <w:szCs w:val="22"/>
          <w:lang w:val="es-CO"/>
        </w:rPr>
        <w:t>que:</w:t>
      </w:r>
    </w:p>
    <w:p w14:paraId="079A2338" w14:textId="77777777" w:rsidR="006E2C5B" w:rsidRPr="00D75CAF" w:rsidRDefault="006E2C5B" w:rsidP="00E207C8">
      <w:pPr>
        <w:overflowPunct/>
        <w:autoSpaceDE/>
        <w:autoSpaceDN/>
        <w:adjustRightInd/>
        <w:spacing w:before="0" w:after="0"/>
        <w:textAlignment w:val="auto"/>
        <w:rPr>
          <w:rFonts w:ascii="Arial" w:hAnsi="Arial" w:cs="Arial"/>
          <w:sz w:val="22"/>
          <w:szCs w:val="22"/>
          <w:lang w:val="es-CO"/>
        </w:rPr>
      </w:pPr>
    </w:p>
    <w:p w14:paraId="3F45C4EE" w14:textId="77777777" w:rsidR="00D02830" w:rsidRPr="00D75CAF" w:rsidRDefault="00D02830" w:rsidP="00B81000">
      <w:pPr>
        <w:numPr>
          <w:ilvl w:val="0"/>
          <w:numId w:val="26"/>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Ejerzan actividades de alto riesgo</w:t>
      </w:r>
      <w:r w:rsidR="006E2C5B" w:rsidRPr="00D75CAF">
        <w:rPr>
          <w:rFonts w:ascii="Arial" w:hAnsi="Arial" w:cs="Arial"/>
          <w:sz w:val="22"/>
          <w:szCs w:val="22"/>
          <w:lang w:val="es-CO"/>
        </w:rPr>
        <w:t>.</w:t>
      </w:r>
    </w:p>
    <w:p w14:paraId="72A0B107" w14:textId="77777777" w:rsidR="00D02830" w:rsidRPr="00D75CAF" w:rsidRDefault="00D02830" w:rsidP="00B81000">
      <w:pPr>
        <w:numPr>
          <w:ilvl w:val="0"/>
          <w:numId w:val="24"/>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Que no puedan demostrar el origen de los productos que comercializa</w:t>
      </w:r>
      <w:r w:rsidR="006E2C5B" w:rsidRPr="00D75CAF">
        <w:rPr>
          <w:rFonts w:ascii="Arial" w:hAnsi="Arial" w:cs="Arial"/>
          <w:sz w:val="22"/>
          <w:szCs w:val="22"/>
          <w:lang w:val="es-CO"/>
        </w:rPr>
        <w:t>n o producen.</w:t>
      </w:r>
    </w:p>
    <w:p w14:paraId="19B46031" w14:textId="5DE0C0C6" w:rsidR="00D02830" w:rsidRPr="00D75CAF" w:rsidRDefault="00D02830" w:rsidP="00B81000">
      <w:pPr>
        <w:numPr>
          <w:ilvl w:val="0"/>
          <w:numId w:val="24"/>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Que se niegue</w:t>
      </w:r>
      <w:r w:rsidR="00636A57" w:rsidRPr="00D75CAF">
        <w:rPr>
          <w:rFonts w:ascii="Arial" w:hAnsi="Arial" w:cs="Arial"/>
          <w:sz w:val="22"/>
          <w:szCs w:val="22"/>
          <w:lang w:val="es-CO"/>
        </w:rPr>
        <w:t>n</w:t>
      </w:r>
      <w:r w:rsidRPr="00D75CAF">
        <w:rPr>
          <w:rFonts w:ascii="Arial" w:hAnsi="Arial" w:cs="Arial"/>
          <w:sz w:val="22"/>
          <w:szCs w:val="22"/>
          <w:lang w:val="es-CO"/>
        </w:rPr>
        <w:t xml:space="preserve"> a identificar a sus socios o dueños</w:t>
      </w:r>
      <w:r w:rsidR="006E2C5B" w:rsidRPr="00D75CAF">
        <w:rPr>
          <w:rFonts w:ascii="Arial" w:hAnsi="Arial" w:cs="Arial"/>
          <w:sz w:val="22"/>
          <w:szCs w:val="22"/>
          <w:lang w:val="es-CO"/>
        </w:rPr>
        <w:t>.</w:t>
      </w:r>
    </w:p>
    <w:p w14:paraId="37DAFB03" w14:textId="1250586E" w:rsidR="00D02830" w:rsidRPr="00D75CAF" w:rsidRDefault="00D02830" w:rsidP="00B81000">
      <w:pPr>
        <w:numPr>
          <w:ilvl w:val="0"/>
          <w:numId w:val="24"/>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Que suministre</w:t>
      </w:r>
      <w:r w:rsidR="00636A57" w:rsidRPr="00D75CAF">
        <w:rPr>
          <w:rFonts w:ascii="Arial" w:hAnsi="Arial" w:cs="Arial"/>
          <w:sz w:val="22"/>
          <w:szCs w:val="22"/>
          <w:lang w:val="es-CO"/>
        </w:rPr>
        <w:t>n</w:t>
      </w:r>
      <w:r w:rsidRPr="00D75CAF">
        <w:rPr>
          <w:rFonts w:ascii="Arial" w:hAnsi="Arial" w:cs="Arial"/>
          <w:sz w:val="22"/>
          <w:szCs w:val="22"/>
          <w:lang w:val="es-CO"/>
        </w:rPr>
        <w:t xml:space="preserve"> información falsa</w:t>
      </w:r>
      <w:r w:rsidR="006E2C5B" w:rsidRPr="00D75CAF">
        <w:rPr>
          <w:rFonts w:ascii="Arial" w:hAnsi="Arial" w:cs="Arial"/>
          <w:sz w:val="22"/>
          <w:szCs w:val="22"/>
          <w:lang w:val="es-CO"/>
        </w:rPr>
        <w:t xml:space="preserve"> o incompleta.</w:t>
      </w:r>
      <w:r w:rsidRPr="00D75CAF">
        <w:rPr>
          <w:rFonts w:ascii="Arial" w:hAnsi="Arial" w:cs="Arial"/>
          <w:sz w:val="22"/>
          <w:szCs w:val="22"/>
          <w:lang w:val="es-CO"/>
        </w:rPr>
        <w:t xml:space="preserve"> </w:t>
      </w:r>
    </w:p>
    <w:p w14:paraId="66DC794E" w14:textId="1C22325A" w:rsidR="00D02830" w:rsidRPr="00D75CAF" w:rsidRDefault="00D02830" w:rsidP="00B81000">
      <w:pPr>
        <w:numPr>
          <w:ilvl w:val="0"/>
          <w:numId w:val="24"/>
        </w:numPr>
        <w:tabs>
          <w:tab w:val="left" w:pos="993"/>
        </w:tabs>
        <w:overflowPunct/>
        <w:autoSpaceDE/>
        <w:autoSpaceDN/>
        <w:adjustRightInd/>
        <w:spacing w:before="0" w:after="0"/>
        <w:ind w:right="51"/>
        <w:textAlignment w:val="auto"/>
        <w:rPr>
          <w:rFonts w:ascii="Arial" w:hAnsi="Arial" w:cs="Arial"/>
          <w:sz w:val="22"/>
          <w:szCs w:val="22"/>
          <w:lang w:val="es-CO"/>
        </w:rPr>
      </w:pPr>
      <w:r w:rsidRPr="00D75CAF">
        <w:rPr>
          <w:rFonts w:ascii="Arial" w:hAnsi="Arial" w:cs="Arial"/>
          <w:sz w:val="22"/>
          <w:szCs w:val="22"/>
          <w:lang w:val="es-CO"/>
        </w:rPr>
        <w:t xml:space="preserve">Que figuren o sean incluidos en listas vinculantes (ONU – OFAC/Clinton), esta medida se aplicará también cuando cualquiera de sus socios, miembros de </w:t>
      </w:r>
      <w:r w:rsidR="00750D11" w:rsidRPr="00D75CAF">
        <w:rPr>
          <w:rFonts w:ascii="Arial" w:hAnsi="Arial" w:cs="Arial"/>
          <w:sz w:val="22"/>
          <w:szCs w:val="22"/>
          <w:lang w:val="es-CO"/>
        </w:rPr>
        <w:t xml:space="preserve">junta directiva </w:t>
      </w:r>
      <w:r w:rsidRPr="00D75CAF">
        <w:rPr>
          <w:rFonts w:ascii="Arial" w:hAnsi="Arial" w:cs="Arial"/>
          <w:sz w:val="22"/>
          <w:szCs w:val="22"/>
          <w:lang w:val="es-CO"/>
        </w:rPr>
        <w:t xml:space="preserve">o representantes legales del cliente sea señalado en las mencionadas listas. </w:t>
      </w:r>
    </w:p>
    <w:p w14:paraId="33268FA9" w14:textId="77777777" w:rsidR="004D1A55" w:rsidRPr="00D75CAF" w:rsidRDefault="004D1A55" w:rsidP="00E207C8">
      <w:pPr>
        <w:tabs>
          <w:tab w:val="left" w:pos="993"/>
        </w:tabs>
        <w:overflowPunct/>
        <w:autoSpaceDE/>
        <w:autoSpaceDN/>
        <w:adjustRightInd/>
        <w:spacing w:before="0" w:after="0"/>
        <w:ind w:left="720" w:right="51"/>
        <w:textAlignment w:val="auto"/>
        <w:rPr>
          <w:rFonts w:ascii="Arial" w:hAnsi="Arial" w:cs="Arial"/>
          <w:sz w:val="22"/>
          <w:szCs w:val="22"/>
          <w:lang w:val="es-CO"/>
        </w:rPr>
      </w:pPr>
    </w:p>
    <w:p w14:paraId="69621691" w14:textId="60A07EDA" w:rsidR="00D02830" w:rsidRPr="00D75CAF" w:rsidRDefault="00DA0271" w:rsidP="00B81000">
      <w:pPr>
        <w:pStyle w:val="Ttulo2"/>
        <w:numPr>
          <w:ilvl w:val="0"/>
          <w:numId w:val="48"/>
        </w:numPr>
        <w:spacing w:before="0" w:after="0"/>
        <w:rPr>
          <w:rFonts w:ascii="Arial" w:hAnsi="Arial" w:cs="Arial"/>
          <w:bCs/>
          <w:sz w:val="22"/>
          <w:szCs w:val="22"/>
        </w:rPr>
      </w:pPr>
      <w:bookmarkStart w:id="247" w:name="_POLÍTICA_DE_BLOQUEO_DE_COMERCIOS"/>
      <w:bookmarkStart w:id="248" w:name="_ENTIDADES_FINANCIERAS"/>
      <w:bookmarkStart w:id="249" w:name="_OTROS_CLIENTES"/>
      <w:bookmarkStart w:id="250" w:name="_Toc196538201"/>
      <w:bookmarkStart w:id="251" w:name="_Toc197701962"/>
      <w:bookmarkStart w:id="252" w:name="_Toc303759119"/>
      <w:bookmarkStart w:id="253" w:name="_Toc197701947"/>
      <w:bookmarkStart w:id="254" w:name="_Toc191347667"/>
      <w:bookmarkStart w:id="255" w:name="_Toc191970527"/>
      <w:bookmarkStart w:id="256" w:name="_Toc191970630"/>
      <w:bookmarkEnd w:id="247"/>
      <w:bookmarkEnd w:id="248"/>
      <w:bookmarkEnd w:id="249"/>
      <w:r w:rsidRPr="00D75CAF">
        <w:rPr>
          <w:rFonts w:ascii="Arial" w:hAnsi="Arial" w:cs="Arial"/>
          <w:bCs/>
          <w:sz w:val="22"/>
          <w:szCs w:val="22"/>
        </w:rPr>
        <w:t xml:space="preserve">2. </w:t>
      </w:r>
      <w:r w:rsidR="00713B2C" w:rsidRPr="00D75CAF">
        <w:rPr>
          <w:rFonts w:ascii="Arial" w:hAnsi="Arial" w:cs="Arial"/>
          <w:bCs/>
          <w:sz w:val="22"/>
          <w:szCs w:val="22"/>
        </w:rPr>
        <w:t>Otros Clientes</w:t>
      </w:r>
      <w:bookmarkEnd w:id="250"/>
      <w:bookmarkEnd w:id="251"/>
      <w:r w:rsidR="00713B2C" w:rsidRPr="00D75CAF">
        <w:rPr>
          <w:rFonts w:ascii="Arial" w:hAnsi="Arial" w:cs="Arial"/>
          <w:bCs/>
          <w:sz w:val="22"/>
          <w:szCs w:val="22"/>
        </w:rPr>
        <w:t xml:space="preserve"> (Proveedores – Contratistas)</w:t>
      </w:r>
      <w:bookmarkEnd w:id="252"/>
    </w:p>
    <w:p w14:paraId="7308A026" w14:textId="77777777" w:rsidR="00D02830" w:rsidRPr="00D75CAF" w:rsidRDefault="00D02830" w:rsidP="00E207C8">
      <w:pPr>
        <w:tabs>
          <w:tab w:val="left" w:pos="1134"/>
        </w:tabs>
        <w:overflowPunct/>
        <w:autoSpaceDE/>
        <w:autoSpaceDN/>
        <w:adjustRightInd/>
        <w:spacing w:before="0" w:after="0"/>
        <w:ind w:right="51"/>
        <w:textAlignment w:val="auto"/>
        <w:rPr>
          <w:rFonts w:ascii="Arial" w:hAnsi="Arial" w:cs="Arial"/>
          <w:sz w:val="22"/>
          <w:szCs w:val="22"/>
        </w:rPr>
      </w:pPr>
    </w:p>
    <w:p w14:paraId="2CF4CC17" w14:textId="4707873F"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lastRenderedPageBreak/>
        <w:t xml:space="preserve">Para vincular personas naturales o jurídicas como proveedores </w:t>
      </w:r>
      <w:r w:rsidR="006E2C5B" w:rsidRPr="00D75CAF">
        <w:rPr>
          <w:rFonts w:ascii="Arial" w:hAnsi="Arial" w:cs="Arial"/>
          <w:sz w:val="22"/>
          <w:szCs w:val="22"/>
          <w:lang w:val="es-CO"/>
        </w:rPr>
        <w:t xml:space="preserve">críticos </w:t>
      </w:r>
      <w:r w:rsidRPr="00D75CAF">
        <w:rPr>
          <w:rFonts w:ascii="Arial" w:hAnsi="Arial" w:cs="Arial"/>
          <w:sz w:val="22"/>
          <w:szCs w:val="22"/>
          <w:lang w:val="es-CO"/>
        </w:rPr>
        <w:t xml:space="preserve">o </w:t>
      </w:r>
      <w:r w:rsidR="004264BC" w:rsidRPr="00D75CAF">
        <w:rPr>
          <w:rFonts w:ascii="Arial" w:hAnsi="Arial" w:cs="Arial"/>
          <w:sz w:val="22"/>
          <w:szCs w:val="22"/>
          <w:lang w:val="es-CO"/>
        </w:rPr>
        <w:t>contratistas de la Zona Franca Internacional de Pereira</w:t>
      </w:r>
      <w:r w:rsidRPr="00D75CAF">
        <w:rPr>
          <w:rFonts w:ascii="Arial" w:hAnsi="Arial" w:cs="Arial"/>
          <w:sz w:val="22"/>
          <w:szCs w:val="22"/>
          <w:lang w:val="es-CO"/>
        </w:rPr>
        <w:t>, se deben cumplir con los requisitos de información, documentación y gestión definidos por la Compañía para vincularse como tal. En el caso de los proveedores y contratistas, deberán aportar la siguiente documentación para su verificación y aprobación:</w:t>
      </w:r>
    </w:p>
    <w:p w14:paraId="4646529D" w14:textId="77777777" w:rsidR="00D02830" w:rsidRPr="00D75CAF" w:rsidRDefault="00D02830" w:rsidP="00E207C8">
      <w:pPr>
        <w:tabs>
          <w:tab w:val="left" w:pos="1134"/>
        </w:tabs>
        <w:overflowPunct/>
        <w:autoSpaceDE/>
        <w:autoSpaceDN/>
        <w:adjustRightInd/>
        <w:spacing w:before="0" w:after="0"/>
        <w:ind w:right="51"/>
        <w:textAlignment w:val="auto"/>
        <w:rPr>
          <w:rFonts w:ascii="Arial" w:hAnsi="Arial" w:cs="Arial"/>
          <w:sz w:val="22"/>
          <w:szCs w:val="22"/>
          <w:lang w:val="es-CO"/>
        </w:rPr>
      </w:pPr>
    </w:p>
    <w:p w14:paraId="12DC3D16" w14:textId="06DC647E" w:rsidR="00D02830" w:rsidRPr="00D75CAF"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D75CAF">
        <w:rPr>
          <w:rFonts w:ascii="Arial" w:hAnsi="Arial" w:cs="Arial"/>
          <w:sz w:val="22"/>
          <w:szCs w:val="22"/>
        </w:rPr>
        <w:t>Estados Financieros (Al último corte), debidamente suscritos por el Representante Legal, el Revisor Fiscal y/o el Contador Público de la Compañía</w:t>
      </w:r>
      <w:r w:rsidR="004264BC" w:rsidRPr="00D75CAF">
        <w:rPr>
          <w:rFonts w:ascii="Arial" w:hAnsi="Arial" w:cs="Arial"/>
          <w:sz w:val="22"/>
          <w:szCs w:val="22"/>
        </w:rPr>
        <w:t>.</w:t>
      </w:r>
    </w:p>
    <w:p w14:paraId="2620259F" w14:textId="5007D8C4" w:rsidR="00D02830" w:rsidRPr="00D75CAF"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D75CAF">
        <w:rPr>
          <w:rFonts w:ascii="Arial" w:hAnsi="Arial" w:cs="Arial"/>
          <w:sz w:val="22"/>
          <w:szCs w:val="22"/>
        </w:rPr>
        <w:t>Certificado de Existencia y Representación Legal (No superior a 30 días)</w:t>
      </w:r>
      <w:r w:rsidR="004264BC" w:rsidRPr="00D75CAF">
        <w:rPr>
          <w:rFonts w:ascii="Arial" w:hAnsi="Arial" w:cs="Arial"/>
          <w:sz w:val="22"/>
          <w:szCs w:val="22"/>
        </w:rPr>
        <w:t>.</w:t>
      </w:r>
    </w:p>
    <w:p w14:paraId="3A501A2E" w14:textId="5813AA5F" w:rsidR="00D02830" w:rsidRPr="00D75CAF"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D75CAF">
        <w:rPr>
          <w:rFonts w:ascii="Arial" w:hAnsi="Arial" w:cs="Arial"/>
          <w:sz w:val="22"/>
          <w:szCs w:val="22"/>
        </w:rPr>
        <w:t>Fotocopia de la cédula del Representante Legal</w:t>
      </w:r>
      <w:r w:rsidR="004264BC" w:rsidRPr="00D75CAF">
        <w:rPr>
          <w:rFonts w:ascii="Arial" w:hAnsi="Arial" w:cs="Arial"/>
          <w:sz w:val="22"/>
          <w:szCs w:val="22"/>
        </w:rPr>
        <w:t>.</w:t>
      </w:r>
    </w:p>
    <w:p w14:paraId="2E093340" w14:textId="23151806" w:rsidR="00D02830" w:rsidRPr="00D75CAF" w:rsidRDefault="0020547B" w:rsidP="00B81000">
      <w:pPr>
        <w:numPr>
          <w:ilvl w:val="0"/>
          <w:numId w:val="32"/>
        </w:numPr>
        <w:overflowPunct/>
        <w:autoSpaceDE/>
        <w:autoSpaceDN/>
        <w:adjustRightInd/>
        <w:spacing w:before="0" w:after="0"/>
        <w:textAlignment w:val="auto"/>
        <w:rPr>
          <w:rFonts w:ascii="Arial" w:hAnsi="Arial" w:cs="Arial"/>
          <w:sz w:val="22"/>
          <w:szCs w:val="22"/>
        </w:rPr>
      </w:pPr>
      <w:r w:rsidRPr="00D75CAF">
        <w:rPr>
          <w:rFonts w:ascii="Arial" w:hAnsi="Arial" w:cs="Arial"/>
          <w:sz w:val="22"/>
          <w:szCs w:val="22"/>
        </w:rPr>
        <w:t xml:space="preserve">Dos (2) </w:t>
      </w:r>
      <w:ins w:id="257" w:author="Elízabeth García Hernández" w:date="2018-06-25T20:09:00Z">
        <w:r w:rsidR="00C56BC5" w:rsidRPr="00D75CAF">
          <w:rPr>
            <w:rFonts w:ascii="Arial" w:hAnsi="Arial" w:cs="Arial"/>
            <w:sz w:val="22"/>
            <w:szCs w:val="22"/>
          </w:rPr>
          <w:t>r</w:t>
        </w:r>
      </w:ins>
      <w:del w:id="258" w:author="Elízabeth García Hernández" w:date="2018-06-25T20:09:00Z">
        <w:r w:rsidRPr="00D75CAF" w:rsidDel="00C56BC5">
          <w:rPr>
            <w:rFonts w:ascii="Arial" w:hAnsi="Arial" w:cs="Arial"/>
            <w:sz w:val="22"/>
            <w:szCs w:val="22"/>
          </w:rPr>
          <w:delText>R</w:delText>
        </w:r>
      </w:del>
      <w:r w:rsidRPr="00D75CAF">
        <w:rPr>
          <w:rFonts w:ascii="Arial" w:hAnsi="Arial" w:cs="Arial"/>
          <w:sz w:val="22"/>
          <w:szCs w:val="22"/>
        </w:rPr>
        <w:t xml:space="preserve">eferencias </w:t>
      </w:r>
      <w:ins w:id="259" w:author="Elízabeth García Hernández" w:date="2018-06-25T20:09:00Z">
        <w:r w:rsidR="00C56BC5" w:rsidRPr="00D75CAF">
          <w:rPr>
            <w:rFonts w:ascii="Arial" w:hAnsi="Arial" w:cs="Arial"/>
            <w:sz w:val="22"/>
            <w:szCs w:val="22"/>
          </w:rPr>
          <w:t>b</w:t>
        </w:r>
      </w:ins>
      <w:del w:id="260" w:author="Elízabeth García Hernández" w:date="2018-06-25T20:09:00Z">
        <w:r w:rsidRPr="00D75CAF" w:rsidDel="00C56BC5">
          <w:rPr>
            <w:rFonts w:ascii="Arial" w:hAnsi="Arial" w:cs="Arial"/>
            <w:sz w:val="22"/>
            <w:szCs w:val="22"/>
          </w:rPr>
          <w:delText>B</w:delText>
        </w:r>
      </w:del>
      <w:r w:rsidRPr="00D75CAF">
        <w:rPr>
          <w:rFonts w:ascii="Arial" w:hAnsi="Arial" w:cs="Arial"/>
          <w:sz w:val="22"/>
          <w:szCs w:val="22"/>
        </w:rPr>
        <w:t>ancarias o por lo menos una (1)</w:t>
      </w:r>
      <w:ins w:id="261" w:author="Elízabeth García Hernández" w:date="2018-06-25T20:09:00Z">
        <w:r w:rsidR="00C56BC5" w:rsidRPr="00D75CAF">
          <w:rPr>
            <w:rFonts w:ascii="Arial" w:hAnsi="Arial" w:cs="Arial"/>
            <w:sz w:val="22"/>
            <w:szCs w:val="22"/>
          </w:rPr>
          <w:t xml:space="preserve">, cuando no se posea más de una cuenta bancaria. </w:t>
        </w:r>
      </w:ins>
    </w:p>
    <w:p w14:paraId="31FFDE3D" w14:textId="02B47903" w:rsidR="00D02830" w:rsidRPr="00D75CAF"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D75CAF">
        <w:rPr>
          <w:rFonts w:ascii="Arial" w:hAnsi="Arial" w:cs="Arial"/>
          <w:sz w:val="22"/>
          <w:szCs w:val="22"/>
        </w:rPr>
        <w:t xml:space="preserve">Dos (2) </w:t>
      </w:r>
      <w:ins w:id="262" w:author="Elízabeth García Hernández" w:date="2018-06-25T20:09:00Z">
        <w:r w:rsidR="00467C24" w:rsidRPr="00D75CAF">
          <w:rPr>
            <w:rFonts w:ascii="Arial" w:hAnsi="Arial" w:cs="Arial"/>
            <w:sz w:val="22"/>
            <w:szCs w:val="22"/>
          </w:rPr>
          <w:t>r</w:t>
        </w:r>
      </w:ins>
      <w:del w:id="263" w:author="Elízabeth García Hernández" w:date="2018-06-25T20:09:00Z">
        <w:r w:rsidRPr="00D75CAF" w:rsidDel="00467C24">
          <w:rPr>
            <w:rFonts w:ascii="Arial" w:hAnsi="Arial" w:cs="Arial"/>
            <w:sz w:val="22"/>
            <w:szCs w:val="22"/>
          </w:rPr>
          <w:delText>R</w:delText>
        </w:r>
      </w:del>
      <w:r w:rsidRPr="00D75CAF">
        <w:rPr>
          <w:rFonts w:ascii="Arial" w:hAnsi="Arial" w:cs="Arial"/>
          <w:sz w:val="22"/>
          <w:szCs w:val="22"/>
        </w:rPr>
        <w:t xml:space="preserve">eferencias </w:t>
      </w:r>
      <w:ins w:id="264" w:author="Elízabeth García Hernández" w:date="2018-06-25T20:09:00Z">
        <w:r w:rsidR="00467C24" w:rsidRPr="00D75CAF">
          <w:rPr>
            <w:rFonts w:ascii="Arial" w:hAnsi="Arial" w:cs="Arial"/>
            <w:sz w:val="22"/>
            <w:szCs w:val="22"/>
          </w:rPr>
          <w:t>c</w:t>
        </w:r>
      </w:ins>
      <w:del w:id="265" w:author="Elízabeth García Hernández" w:date="2018-06-25T20:09:00Z">
        <w:r w:rsidRPr="00D75CAF" w:rsidDel="00467C24">
          <w:rPr>
            <w:rFonts w:ascii="Arial" w:hAnsi="Arial" w:cs="Arial"/>
            <w:sz w:val="22"/>
            <w:szCs w:val="22"/>
          </w:rPr>
          <w:delText>C</w:delText>
        </w:r>
      </w:del>
      <w:r w:rsidRPr="00D75CAF">
        <w:rPr>
          <w:rFonts w:ascii="Arial" w:hAnsi="Arial" w:cs="Arial"/>
          <w:sz w:val="22"/>
          <w:szCs w:val="22"/>
        </w:rPr>
        <w:t>omerciales.</w:t>
      </w:r>
    </w:p>
    <w:p w14:paraId="3FFDA8A5" w14:textId="057BF02F" w:rsidR="00D02830" w:rsidRPr="00D75CAF"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D75CAF">
        <w:rPr>
          <w:rFonts w:ascii="Arial" w:hAnsi="Arial" w:cs="Arial"/>
          <w:sz w:val="22"/>
          <w:szCs w:val="22"/>
        </w:rPr>
        <w:t>Copia del Registro Único Tributario (RUT)</w:t>
      </w:r>
      <w:r w:rsidR="004264BC" w:rsidRPr="00D75CAF">
        <w:rPr>
          <w:rFonts w:ascii="Arial" w:hAnsi="Arial" w:cs="Arial"/>
          <w:sz w:val="22"/>
          <w:szCs w:val="22"/>
        </w:rPr>
        <w:t>.</w:t>
      </w:r>
      <w:r w:rsidRPr="00D75CAF">
        <w:rPr>
          <w:rFonts w:ascii="Arial" w:hAnsi="Arial" w:cs="Arial"/>
          <w:sz w:val="22"/>
          <w:szCs w:val="22"/>
        </w:rPr>
        <w:t xml:space="preserve"> </w:t>
      </w:r>
    </w:p>
    <w:p w14:paraId="013B9DA8" w14:textId="7EB9DD3D" w:rsidR="00D02830" w:rsidRPr="00D75CAF"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D75CAF">
        <w:rPr>
          <w:rFonts w:ascii="Arial" w:hAnsi="Arial" w:cs="Arial"/>
          <w:sz w:val="22"/>
          <w:szCs w:val="22"/>
        </w:rPr>
        <w:t>Copia de certificaciones de calidad de sus procesos (Si cuenta con ellas)</w:t>
      </w:r>
      <w:r w:rsidR="004264BC" w:rsidRPr="00D75CAF">
        <w:rPr>
          <w:rFonts w:ascii="Arial" w:hAnsi="Arial" w:cs="Arial"/>
          <w:sz w:val="22"/>
          <w:szCs w:val="22"/>
        </w:rPr>
        <w:t>.</w:t>
      </w:r>
      <w:r w:rsidRPr="00D75CAF">
        <w:rPr>
          <w:rFonts w:ascii="Arial" w:hAnsi="Arial" w:cs="Arial"/>
          <w:sz w:val="22"/>
          <w:szCs w:val="22"/>
        </w:rPr>
        <w:t xml:space="preserve"> </w:t>
      </w:r>
    </w:p>
    <w:p w14:paraId="671BF618" w14:textId="528A8D63" w:rsidR="00D02830" w:rsidRPr="00D75CAF"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D75CAF">
        <w:rPr>
          <w:rFonts w:ascii="Arial" w:hAnsi="Arial" w:cs="Arial"/>
          <w:sz w:val="22"/>
          <w:szCs w:val="22"/>
        </w:rPr>
        <w:t>Formato diligenciado de actualización de datos de la Zona</w:t>
      </w:r>
      <w:r w:rsidR="004264BC" w:rsidRPr="00D75CAF">
        <w:rPr>
          <w:rFonts w:ascii="Arial" w:hAnsi="Arial" w:cs="Arial"/>
          <w:sz w:val="22"/>
          <w:szCs w:val="22"/>
        </w:rPr>
        <w:t xml:space="preserve"> Internacional de Pereira. </w:t>
      </w:r>
    </w:p>
    <w:p w14:paraId="36BCDC2C" w14:textId="77777777" w:rsidR="00D02830" w:rsidRPr="00D75CAF"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D75CAF">
        <w:rPr>
          <w:rFonts w:ascii="Arial" w:hAnsi="Arial" w:cs="Arial"/>
          <w:sz w:val="22"/>
          <w:szCs w:val="22"/>
        </w:rPr>
        <w:t xml:space="preserve">Si es una sociedad de acciones, composición accionaria certificada y firmada por el Representante Legal y el Revisor Fiscal o Contador Público de la Empresa. </w:t>
      </w:r>
    </w:p>
    <w:p w14:paraId="3B28E0AE" w14:textId="77777777" w:rsidR="0020547B" w:rsidRPr="00D75CAF" w:rsidRDefault="0020547B" w:rsidP="0020547B">
      <w:pPr>
        <w:overflowPunct/>
        <w:autoSpaceDE/>
        <w:autoSpaceDN/>
        <w:adjustRightInd/>
        <w:spacing w:before="0" w:after="0"/>
        <w:textAlignment w:val="auto"/>
        <w:rPr>
          <w:rFonts w:ascii="Arial" w:hAnsi="Arial" w:cs="Arial"/>
          <w:sz w:val="22"/>
          <w:szCs w:val="22"/>
        </w:rPr>
      </w:pPr>
    </w:p>
    <w:p w14:paraId="474A0C93" w14:textId="44A21764" w:rsidR="0020547B" w:rsidRPr="00D75CAF" w:rsidRDefault="0020547B" w:rsidP="0020547B">
      <w:pPr>
        <w:overflowPunct/>
        <w:autoSpaceDE/>
        <w:autoSpaceDN/>
        <w:adjustRightInd/>
        <w:spacing w:before="0" w:after="0"/>
        <w:textAlignment w:val="auto"/>
        <w:rPr>
          <w:ins w:id="266" w:author="Elízabeth García Hernández" w:date="2018-06-25T20:10:00Z"/>
          <w:rFonts w:ascii="Arial" w:hAnsi="Arial" w:cs="Arial"/>
          <w:sz w:val="22"/>
          <w:szCs w:val="22"/>
        </w:rPr>
      </w:pPr>
      <w:r w:rsidRPr="00D75CAF">
        <w:rPr>
          <w:rFonts w:ascii="Arial" w:hAnsi="Arial" w:cs="Arial"/>
          <w:b/>
          <w:sz w:val="22"/>
          <w:szCs w:val="22"/>
        </w:rPr>
        <w:t>NOTA:</w:t>
      </w:r>
      <w:r w:rsidRPr="00D75CAF">
        <w:rPr>
          <w:rFonts w:ascii="Arial" w:hAnsi="Arial" w:cs="Arial"/>
          <w:sz w:val="22"/>
          <w:szCs w:val="22"/>
        </w:rPr>
        <w:t xml:space="preserve"> Cuando se trate de persona natural solo se exigirán los siguientes documentos:</w:t>
      </w:r>
    </w:p>
    <w:p w14:paraId="04E90EA0" w14:textId="77777777" w:rsidR="00467C24" w:rsidRPr="00D75CAF" w:rsidRDefault="00467C24" w:rsidP="0020547B">
      <w:pPr>
        <w:overflowPunct/>
        <w:autoSpaceDE/>
        <w:autoSpaceDN/>
        <w:adjustRightInd/>
        <w:spacing w:before="0" w:after="0"/>
        <w:textAlignment w:val="auto"/>
        <w:rPr>
          <w:rFonts w:ascii="Arial" w:hAnsi="Arial" w:cs="Arial"/>
          <w:sz w:val="22"/>
          <w:szCs w:val="22"/>
        </w:rPr>
      </w:pPr>
    </w:p>
    <w:p w14:paraId="196833CB" w14:textId="60931066" w:rsidR="0020547B" w:rsidRPr="00D75CAF" w:rsidRDefault="0020547B" w:rsidP="0020547B">
      <w:pPr>
        <w:pStyle w:val="Prrafodelista"/>
        <w:numPr>
          <w:ilvl w:val="0"/>
          <w:numId w:val="58"/>
        </w:numPr>
        <w:rPr>
          <w:rFonts w:cs="Arial"/>
          <w:sz w:val="22"/>
          <w:szCs w:val="22"/>
        </w:rPr>
      </w:pPr>
      <w:r w:rsidRPr="00D75CAF">
        <w:rPr>
          <w:rFonts w:cs="Arial"/>
          <w:sz w:val="22"/>
          <w:szCs w:val="22"/>
        </w:rPr>
        <w:t>Fotocopia de la Cédula de Ciudadanía</w:t>
      </w:r>
      <w:ins w:id="267" w:author="Elízabeth García Hernández" w:date="2018-06-25T20:10:00Z">
        <w:r w:rsidR="00467C24" w:rsidRPr="00D75CAF">
          <w:rPr>
            <w:rFonts w:cs="Arial"/>
            <w:sz w:val="22"/>
            <w:szCs w:val="22"/>
          </w:rPr>
          <w:t>.</w:t>
        </w:r>
      </w:ins>
    </w:p>
    <w:p w14:paraId="7E43054F" w14:textId="4320D784" w:rsidR="0020547B" w:rsidRPr="00D75CAF" w:rsidRDefault="0020547B" w:rsidP="0020547B">
      <w:pPr>
        <w:pStyle w:val="Prrafodelista"/>
        <w:numPr>
          <w:ilvl w:val="0"/>
          <w:numId w:val="58"/>
        </w:numPr>
        <w:rPr>
          <w:rFonts w:cs="Arial"/>
          <w:sz w:val="22"/>
          <w:szCs w:val="22"/>
        </w:rPr>
      </w:pPr>
      <w:r w:rsidRPr="00D75CAF">
        <w:rPr>
          <w:rFonts w:cs="Arial"/>
          <w:sz w:val="22"/>
          <w:szCs w:val="22"/>
        </w:rPr>
        <w:t xml:space="preserve">Una (1) referencia </w:t>
      </w:r>
      <w:ins w:id="268" w:author="Elízabeth García Hernández" w:date="2018-06-25T20:10:00Z">
        <w:r w:rsidR="00467C24" w:rsidRPr="00D75CAF">
          <w:rPr>
            <w:rFonts w:cs="Arial"/>
            <w:sz w:val="22"/>
            <w:szCs w:val="22"/>
          </w:rPr>
          <w:t>b</w:t>
        </w:r>
      </w:ins>
      <w:del w:id="269" w:author="Elízabeth García Hernández" w:date="2018-06-25T20:10:00Z">
        <w:r w:rsidRPr="00D75CAF" w:rsidDel="00467C24">
          <w:rPr>
            <w:rFonts w:cs="Arial"/>
            <w:sz w:val="22"/>
            <w:szCs w:val="22"/>
          </w:rPr>
          <w:delText>B</w:delText>
        </w:r>
      </w:del>
      <w:r w:rsidRPr="00D75CAF">
        <w:rPr>
          <w:rFonts w:cs="Arial"/>
          <w:sz w:val="22"/>
          <w:szCs w:val="22"/>
        </w:rPr>
        <w:t>ancaria</w:t>
      </w:r>
      <w:ins w:id="270" w:author="Elízabeth García Hernández" w:date="2018-06-25T20:10:00Z">
        <w:r w:rsidR="00467C24" w:rsidRPr="00D75CAF">
          <w:rPr>
            <w:rFonts w:cs="Arial"/>
            <w:sz w:val="22"/>
            <w:szCs w:val="22"/>
          </w:rPr>
          <w:t>.</w:t>
        </w:r>
      </w:ins>
    </w:p>
    <w:p w14:paraId="79A56D8B" w14:textId="2C5DF32D" w:rsidR="0020547B" w:rsidRPr="00D75CAF" w:rsidRDefault="0020547B" w:rsidP="0020547B">
      <w:pPr>
        <w:pStyle w:val="Prrafodelista"/>
        <w:numPr>
          <w:ilvl w:val="0"/>
          <w:numId w:val="58"/>
        </w:numPr>
        <w:rPr>
          <w:rFonts w:cs="Arial"/>
          <w:sz w:val="22"/>
          <w:szCs w:val="22"/>
        </w:rPr>
      </w:pPr>
      <w:r w:rsidRPr="00D75CAF">
        <w:rPr>
          <w:rFonts w:cs="Arial"/>
          <w:sz w:val="22"/>
          <w:szCs w:val="22"/>
        </w:rPr>
        <w:t xml:space="preserve">Dos (2) referencias </w:t>
      </w:r>
      <w:ins w:id="271" w:author="Elízabeth García Hernández" w:date="2018-06-25T20:10:00Z">
        <w:r w:rsidR="00467C24" w:rsidRPr="00D75CAF">
          <w:rPr>
            <w:rFonts w:cs="Arial"/>
            <w:sz w:val="22"/>
            <w:szCs w:val="22"/>
          </w:rPr>
          <w:t>c</w:t>
        </w:r>
      </w:ins>
      <w:del w:id="272" w:author="Elízabeth García Hernández" w:date="2018-06-25T20:10:00Z">
        <w:r w:rsidRPr="00D75CAF" w:rsidDel="00467C24">
          <w:rPr>
            <w:rFonts w:cs="Arial"/>
            <w:sz w:val="22"/>
            <w:szCs w:val="22"/>
          </w:rPr>
          <w:delText>C</w:delText>
        </w:r>
      </w:del>
      <w:r w:rsidRPr="00D75CAF">
        <w:rPr>
          <w:rFonts w:cs="Arial"/>
          <w:sz w:val="22"/>
          <w:szCs w:val="22"/>
        </w:rPr>
        <w:t>omerciales</w:t>
      </w:r>
      <w:ins w:id="273" w:author="Elízabeth García Hernández" w:date="2018-06-25T20:10:00Z">
        <w:r w:rsidR="00467C24" w:rsidRPr="00D75CAF">
          <w:rPr>
            <w:rFonts w:cs="Arial"/>
            <w:sz w:val="22"/>
            <w:szCs w:val="22"/>
          </w:rPr>
          <w:t>.</w:t>
        </w:r>
      </w:ins>
    </w:p>
    <w:p w14:paraId="72708757" w14:textId="2B46CC75" w:rsidR="0020547B" w:rsidRPr="00D75CAF" w:rsidRDefault="0020547B" w:rsidP="0020547B">
      <w:pPr>
        <w:pStyle w:val="Prrafodelista"/>
        <w:numPr>
          <w:ilvl w:val="0"/>
          <w:numId w:val="58"/>
        </w:numPr>
        <w:rPr>
          <w:rFonts w:cs="Arial"/>
          <w:sz w:val="22"/>
          <w:szCs w:val="22"/>
        </w:rPr>
      </w:pPr>
      <w:r w:rsidRPr="00D75CAF">
        <w:rPr>
          <w:rFonts w:cs="Arial"/>
          <w:sz w:val="22"/>
          <w:szCs w:val="22"/>
        </w:rPr>
        <w:t>Copia del Rut</w:t>
      </w:r>
      <w:ins w:id="274" w:author="Elízabeth García Hernández" w:date="2018-06-25T20:10:00Z">
        <w:r w:rsidR="00467C24" w:rsidRPr="00D75CAF">
          <w:rPr>
            <w:rFonts w:cs="Arial"/>
            <w:sz w:val="22"/>
            <w:szCs w:val="22"/>
          </w:rPr>
          <w:t>.</w:t>
        </w:r>
      </w:ins>
    </w:p>
    <w:p w14:paraId="08B1CA2B" w14:textId="77777777" w:rsidR="00665C53" w:rsidRPr="00D75CAF" w:rsidRDefault="00665C53" w:rsidP="00665C53">
      <w:pPr>
        <w:numPr>
          <w:ilvl w:val="0"/>
          <w:numId w:val="58"/>
        </w:numPr>
        <w:overflowPunct/>
        <w:autoSpaceDE/>
        <w:autoSpaceDN/>
        <w:adjustRightInd/>
        <w:spacing w:before="0" w:after="0"/>
        <w:textAlignment w:val="auto"/>
        <w:rPr>
          <w:rFonts w:ascii="Arial" w:hAnsi="Arial" w:cs="Arial"/>
          <w:sz w:val="22"/>
          <w:szCs w:val="22"/>
        </w:rPr>
      </w:pPr>
      <w:r w:rsidRPr="00D75CAF">
        <w:rPr>
          <w:rFonts w:ascii="Arial" w:hAnsi="Arial" w:cs="Arial"/>
          <w:sz w:val="22"/>
          <w:szCs w:val="22"/>
        </w:rPr>
        <w:t xml:space="preserve">Formato diligenciado de actualización de datos de la Zona Internacional de Pereira. </w:t>
      </w:r>
    </w:p>
    <w:p w14:paraId="2F92A5F2" w14:textId="77777777" w:rsidR="00665C53" w:rsidRPr="00D75CAF" w:rsidRDefault="00665C53" w:rsidP="00665C53">
      <w:pPr>
        <w:pStyle w:val="Prrafodelista"/>
        <w:ind w:left="720"/>
        <w:rPr>
          <w:rFonts w:cs="Arial"/>
          <w:sz w:val="22"/>
          <w:szCs w:val="22"/>
        </w:rPr>
      </w:pPr>
    </w:p>
    <w:p w14:paraId="4A4DE461" w14:textId="77777777" w:rsidR="00D77723" w:rsidRPr="00D75CAF" w:rsidRDefault="00D77723" w:rsidP="00E207C8">
      <w:pPr>
        <w:tabs>
          <w:tab w:val="left" w:pos="1134"/>
        </w:tabs>
        <w:overflowPunct/>
        <w:autoSpaceDE/>
        <w:autoSpaceDN/>
        <w:adjustRightInd/>
        <w:spacing w:before="0" w:after="0"/>
        <w:ind w:right="51"/>
        <w:textAlignment w:val="auto"/>
        <w:rPr>
          <w:rFonts w:ascii="Arial" w:hAnsi="Arial" w:cs="Arial"/>
          <w:sz w:val="22"/>
          <w:szCs w:val="22"/>
          <w:lang w:val="es-CO"/>
        </w:rPr>
      </w:pPr>
    </w:p>
    <w:p w14:paraId="0657670B" w14:textId="561E6671" w:rsidR="00D02830" w:rsidRPr="00D75CAF" w:rsidRDefault="00D02830" w:rsidP="00E207C8">
      <w:pPr>
        <w:tabs>
          <w:tab w:val="left" w:pos="1134"/>
        </w:tabs>
        <w:overflowPunct/>
        <w:autoSpaceDE/>
        <w:autoSpaceDN/>
        <w:adjustRightInd/>
        <w:spacing w:before="0" w:after="0"/>
        <w:ind w:right="51"/>
        <w:textAlignment w:val="auto"/>
        <w:rPr>
          <w:rFonts w:ascii="Arial" w:hAnsi="Arial" w:cs="Arial"/>
          <w:sz w:val="22"/>
          <w:szCs w:val="22"/>
          <w:lang w:val="es-CO"/>
        </w:rPr>
      </w:pPr>
      <w:r w:rsidRPr="00D75CAF">
        <w:rPr>
          <w:rFonts w:ascii="Arial" w:hAnsi="Arial" w:cs="Arial"/>
          <w:sz w:val="22"/>
          <w:szCs w:val="22"/>
          <w:lang w:val="es-CO"/>
        </w:rPr>
        <w:t>Esta información será verificada</w:t>
      </w:r>
      <w:r w:rsidR="00531B26" w:rsidRPr="00D75CAF">
        <w:rPr>
          <w:rFonts w:ascii="Arial" w:hAnsi="Arial" w:cs="Arial"/>
          <w:sz w:val="22"/>
          <w:szCs w:val="22"/>
          <w:lang w:val="es-CO"/>
        </w:rPr>
        <w:t>,</w:t>
      </w:r>
      <w:r w:rsidRPr="00D75CAF">
        <w:rPr>
          <w:rFonts w:ascii="Arial" w:hAnsi="Arial" w:cs="Arial"/>
          <w:sz w:val="22"/>
          <w:szCs w:val="22"/>
          <w:lang w:val="es-CO"/>
        </w:rPr>
        <w:t xml:space="preserve"> </w:t>
      </w:r>
      <w:r w:rsidR="00531B26" w:rsidRPr="00D75CAF">
        <w:rPr>
          <w:rFonts w:ascii="Arial" w:hAnsi="Arial" w:cs="Arial"/>
          <w:sz w:val="22"/>
          <w:szCs w:val="22"/>
          <w:lang w:val="es-CO"/>
        </w:rPr>
        <w:t>en el caso de los contratistas</w:t>
      </w:r>
      <w:r w:rsidR="00130CEA" w:rsidRPr="00D75CAF">
        <w:rPr>
          <w:rFonts w:ascii="Arial" w:hAnsi="Arial" w:cs="Arial"/>
          <w:sz w:val="22"/>
          <w:szCs w:val="22"/>
          <w:lang w:val="es-CO"/>
        </w:rPr>
        <w:t xml:space="preserve"> y proveedores cr</w:t>
      </w:r>
      <w:ins w:id="275" w:author="Elízabeth García Hernández" w:date="2018-06-25T20:10:00Z">
        <w:r w:rsidR="00467C24" w:rsidRPr="00D75CAF">
          <w:rPr>
            <w:rFonts w:ascii="Arial" w:hAnsi="Arial" w:cs="Arial"/>
            <w:sz w:val="22"/>
            <w:szCs w:val="22"/>
            <w:lang w:val="es-CO"/>
          </w:rPr>
          <w:t>í</w:t>
        </w:r>
      </w:ins>
      <w:del w:id="276" w:author="Elízabeth García Hernández" w:date="2018-06-25T20:10:00Z">
        <w:r w:rsidR="00130CEA" w:rsidRPr="00D75CAF" w:rsidDel="00467C24">
          <w:rPr>
            <w:rFonts w:ascii="Arial" w:hAnsi="Arial" w:cs="Arial"/>
            <w:sz w:val="22"/>
            <w:szCs w:val="22"/>
            <w:lang w:val="es-CO"/>
          </w:rPr>
          <w:delText>i</w:delText>
        </w:r>
      </w:del>
      <w:r w:rsidR="00130CEA" w:rsidRPr="00D75CAF">
        <w:rPr>
          <w:rFonts w:ascii="Arial" w:hAnsi="Arial" w:cs="Arial"/>
          <w:sz w:val="22"/>
          <w:szCs w:val="22"/>
          <w:lang w:val="es-CO"/>
        </w:rPr>
        <w:t>ticos</w:t>
      </w:r>
      <w:r w:rsidR="00531B26" w:rsidRPr="00D75CAF">
        <w:rPr>
          <w:rFonts w:ascii="Arial" w:hAnsi="Arial" w:cs="Arial"/>
          <w:sz w:val="22"/>
          <w:szCs w:val="22"/>
          <w:lang w:val="es-CO"/>
        </w:rPr>
        <w:t xml:space="preserve"> </w:t>
      </w:r>
      <w:r w:rsidRPr="00D75CAF">
        <w:rPr>
          <w:rFonts w:ascii="Arial" w:hAnsi="Arial" w:cs="Arial"/>
          <w:sz w:val="22"/>
          <w:szCs w:val="22"/>
          <w:lang w:val="es-CO"/>
        </w:rPr>
        <w:t xml:space="preserve">por </w:t>
      </w:r>
      <w:r w:rsidR="00665C53" w:rsidRPr="00D75CAF">
        <w:rPr>
          <w:rFonts w:ascii="Arial" w:hAnsi="Arial" w:cs="Arial"/>
          <w:sz w:val="22"/>
          <w:szCs w:val="22"/>
          <w:lang w:val="es-CO"/>
        </w:rPr>
        <w:t>la Gestión Jurídica y Propiedad Horizontal</w:t>
      </w:r>
      <w:r w:rsidR="00130CEA" w:rsidRPr="00D75CAF">
        <w:rPr>
          <w:rFonts w:ascii="Arial" w:hAnsi="Arial" w:cs="Arial"/>
          <w:sz w:val="22"/>
          <w:szCs w:val="22"/>
          <w:lang w:val="es-CO"/>
        </w:rPr>
        <w:t xml:space="preserve">, </w:t>
      </w:r>
      <w:r w:rsidRPr="00D75CAF">
        <w:rPr>
          <w:rFonts w:ascii="Arial" w:hAnsi="Arial" w:cs="Arial"/>
          <w:sz w:val="22"/>
          <w:szCs w:val="22"/>
          <w:lang w:val="es-CO"/>
        </w:rPr>
        <w:t xml:space="preserve"> de lo cual se dejará constancia por escrito, una vez aprobada la documentación y en caso de ser </w:t>
      </w:r>
      <w:proofErr w:type="gramStart"/>
      <w:r w:rsidRPr="00D75CAF">
        <w:rPr>
          <w:rFonts w:ascii="Arial" w:hAnsi="Arial" w:cs="Arial"/>
          <w:sz w:val="22"/>
          <w:szCs w:val="22"/>
          <w:lang w:val="es-CO"/>
        </w:rPr>
        <w:t>necesario</w:t>
      </w:r>
      <w:proofErr w:type="gramEnd"/>
      <w:r w:rsidRPr="00D75CAF">
        <w:rPr>
          <w:rFonts w:ascii="Arial" w:hAnsi="Arial" w:cs="Arial"/>
          <w:sz w:val="22"/>
          <w:szCs w:val="22"/>
          <w:lang w:val="es-CO"/>
        </w:rPr>
        <w:t xml:space="preserve"> debe suscribirse un acuerdo de confidencialidad. </w:t>
      </w:r>
    </w:p>
    <w:p w14:paraId="504D2527" w14:textId="77777777" w:rsidR="007A11CE" w:rsidRPr="00D75CAF" w:rsidRDefault="007A11CE" w:rsidP="00E207C8">
      <w:pPr>
        <w:tabs>
          <w:tab w:val="left" w:pos="1134"/>
        </w:tabs>
        <w:overflowPunct/>
        <w:autoSpaceDE/>
        <w:autoSpaceDN/>
        <w:adjustRightInd/>
        <w:spacing w:before="0" w:after="0"/>
        <w:ind w:right="51"/>
        <w:textAlignment w:val="auto"/>
        <w:rPr>
          <w:rFonts w:ascii="Arial" w:hAnsi="Arial" w:cs="Arial"/>
          <w:sz w:val="22"/>
          <w:szCs w:val="22"/>
          <w:lang w:val="es-CO"/>
        </w:rPr>
      </w:pPr>
    </w:p>
    <w:p w14:paraId="155492C7" w14:textId="558C018B" w:rsidR="00603807" w:rsidRPr="00D75CAF" w:rsidRDefault="00603807" w:rsidP="00E207C8">
      <w:pPr>
        <w:tabs>
          <w:tab w:val="left" w:pos="1134"/>
        </w:tabs>
        <w:overflowPunct/>
        <w:autoSpaceDE/>
        <w:autoSpaceDN/>
        <w:adjustRightInd/>
        <w:spacing w:before="0" w:after="0"/>
        <w:ind w:right="51"/>
        <w:textAlignment w:val="auto"/>
        <w:rPr>
          <w:rFonts w:ascii="Arial" w:hAnsi="Arial" w:cs="Arial"/>
          <w:sz w:val="22"/>
          <w:szCs w:val="22"/>
          <w:lang w:val="es-CO"/>
        </w:rPr>
      </w:pPr>
      <w:r w:rsidRPr="00D75CAF">
        <w:rPr>
          <w:rFonts w:ascii="Arial" w:hAnsi="Arial" w:cs="Arial"/>
          <w:sz w:val="22"/>
          <w:szCs w:val="22"/>
          <w:lang w:val="es-CO"/>
        </w:rPr>
        <w:t xml:space="preserve">Así mismo, anualmente </w:t>
      </w:r>
      <w:r w:rsidR="00830243" w:rsidRPr="00D75CAF">
        <w:rPr>
          <w:rFonts w:ascii="Arial" w:hAnsi="Arial" w:cs="Arial"/>
          <w:sz w:val="22"/>
          <w:szCs w:val="22"/>
          <w:lang w:val="es-CO"/>
        </w:rPr>
        <w:t>se actualizarán los documentos e información de todos los proveedores críticos, clasificados dentro d</w:t>
      </w:r>
      <w:r w:rsidR="00572874" w:rsidRPr="00D75CAF">
        <w:rPr>
          <w:rFonts w:ascii="Arial" w:hAnsi="Arial" w:cs="Arial"/>
          <w:sz w:val="22"/>
          <w:szCs w:val="22"/>
          <w:lang w:val="es-CO"/>
        </w:rPr>
        <w:t>e la Matriz de Asociado Critico.</w:t>
      </w:r>
      <w:r w:rsidR="00830243" w:rsidRPr="00D75CAF">
        <w:rPr>
          <w:rFonts w:ascii="Arial" w:hAnsi="Arial" w:cs="Arial"/>
          <w:sz w:val="22"/>
          <w:szCs w:val="22"/>
          <w:lang w:val="es-CO"/>
        </w:rPr>
        <w:t xml:space="preserve"> </w:t>
      </w:r>
    </w:p>
    <w:p w14:paraId="6218C96A"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6BF3DF17" w14:textId="5A894A5A"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La Zona Franca </w:t>
      </w:r>
      <w:r w:rsidR="004264BC" w:rsidRPr="00D75CAF">
        <w:rPr>
          <w:rFonts w:ascii="Arial" w:hAnsi="Arial" w:cs="Arial"/>
          <w:sz w:val="22"/>
          <w:szCs w:val="22"/>
          <w:lang w:val="es-CO"/>
        </w:rPr>
        <w:t xml:space="preserve">Internacional de Pereira </w:t>
      </w:r>
      <w:r w:rsidRPr="00D75CAF">
        <w:rPr>
          <w:rFonts w:ascii="Arial" w:hAnsi="Arial" w:cs="Arial"/>
          <w:sz w:val="22"/>
          <w:szCs w:val="22"/>
          <w:lang w:val="es-CO"/>
        </w:rPr>
        <w:t xml:space="preserve">se reservará el derecho de vincular proveedores </w:t>
      </w:r>
      <w:r w:rsidR="00B60078" w:rsidRPr="00D75CAF">
        <w:rPr>
          <w:rFonts w:ascii="Arial" w:hAnsi="Arial" w:cs="Arial"/>
          <w:sz w:val="22"/>
          <w:szCs w:val="22"/>
          <w:lang w:val="es-CO"/>
        </w:rPr>
        <w:t xml:space="preserve">críticos </w:t>
      </w:r>
      <w:r w:rsidRPr="00D75CAF">
        <w:rPr>
          <w:rFonts w:ascii="Arial" w:hAnsi="Arial" w:cs="Arial"/>
          <w:sz w:val="22"/>
          <w:szCs w:val="22"/>
          <w:lang w:val="es-CO"/>
        </w:rPr>
        <w:t>o contratistas que:</w:t>
      </w:r>
    </w:p>
    <w:p w14:paraId="6DAE400D" w14:textId="77777777" w:rsidR="008224A7" w:rsidRPr="00D75CAF" w:rsidRDefault="008224A7" w:rsidP="00E207C8">
      <w:pPr>
        <w:overflowPunct/>
        <w:autoSpaceDE/>
        <w:autoSpaceDN/>
        <w:adjustRightInd/>
        <w:spacing w:before="0" w:after="0"/>
        <w:textAlignment w:val="auto"/>
        <w:rPr>
          <w:rFonts w:ascii="Arial" w:hAnsi="Arial" w:cs="Arial"/>
          <w:sz w:val="22"/>
          <w:szCs w:val="22"/>
          <w:lang w:val="es-CO"/>
        </w:rPr>
      </w:pPr>
    </w:p>
    <w:p w14:paraId="0F8F476D" w14:textId="77777777" w:rsidR="00D02830" w:rsidRPr="00D75CAF" w:rsidRDefault="00D02830" w:rsidP="00B81000">
      <w:pPr>
        <w:numPr>
          <w:ilvl w:val="0"/>
          <w:numId w:val="25"/>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Su actividad sea considerada como de alto riesgo. </w:t>
      </w:r>
    </w:p>
    <w:p w14:paraId="06B3CAB6" w14:textId="77777777" w:rsidR="00D02830" w:rsidRPr="00D75CAF" w:rsidRDefault="00D02830" w:rsidP="00B81000">
      <w:pPr>
        <w:numPr>
          <w:ilvl w:val="0"/>
          <w:numId w:val="25"/>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No puedan demostrar el origen de los productos que comercializa</w:t>
      </w:r>
      <w:r w:rsidR="00B60078" w:rsidRPr="00D75CAF">
        <w:rPr>
          <w:rFonts w:ascii="Arial" w:hAnsi="Arial" w:cs="Arial"/>
          <w:sz w:val="22"/>
          <w:szCs w:val="22"/>
          <w:lang w:val="es-CO"/>
        </w:rPr>
        <w:t>n.</w:t>
      </w:r>
    </w:p>
    <w:p w14:paraId="3A745EBE" w14:textId="23D5C454" w:rsidR="00D02830" w:rsidRPr="00D75CAF" w:rsidRDefault="00636A57" w:rsidP="00B81000">
      <w:pPr>
        <w:numPr>
          <w:ilvl w:val="0"/>
          <w:numId w:val="25"/>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Se nieguen </w:t>
      </w:r>
      <w:r w:rsidR="00D02830" w:rsidRPr="00D75CAF">
        <w:rPr>
          <w:rFonts w:ascii="Arial" w:hAnsi="Arial" w:cs="Arial"/>
          <w:sz w:val="22"/>
          <w:szCs w:val="22"/>
          <w:lang w:val="es-CO"/>
        </w:rPr>
        <w:t>a identificar a sus socios o dueños</w:t>
      </w:r>
      <w:r w:rsidR="00B60078" w:rsidRPr="00D75CAF">
        <w:rPr>
          <w:rFonts w:ascii="Arial" w:hAnsi="Arial" w:cs="Arial"/>
          <w:sz w:val="22"/>
          <w:szCs w:val="22"/>
          <w:lang w:val="es-CO"/>
        </w:rPr>
        <w:t>.</w:t>
      </w:r>
    </w:p>
    <w:p w14:paraId="1D636276" w14:textId="5AD982EF" w:rsidR="00D02830" w:rsidRPr="00D75CAF" w:rsidRDefault="00D02830" w:rsidP="00B81000">
      <w:pPr>
        <w:numPr>
          <w:ilvl w:val="0"/>
          <w:numId w:val="25"/>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lastRenderedPageBreak/>
        <w:t>Suministre</w:t>
      </w:r>
      <w:r w:rsidR="00636A57" w:rsidRPr="00D75CAF">
        <w:rPr>
          <w:rFonts w:ascii="Arial" w:hAnsi="Arial" w:cs="Arial"/>
          <w:sz w:val="22"/>
          <w:szCs w:val="22"/>
          <w:lang w:val="es-CO"/>
        </w:rPr>
        <w:t>n</w:t>
      </w:r>
      <w:r w:rsidRPr="00D75CAF">
        <w:rPr>
          <w:rFonts w:ascii="Arial" w:hAnsi="Arial" w:cs="Arial"/>
          <w:sz w:val="22"/>
          <w:szCs w:val="22"/>
          <w:lang w:val="es-CO"/>
        </w:rPr>
        <w:t xml:space="preserve"> información falsa o que en el ejercicio o al momento de ser validado figure en lista vinculante (ONU/OFAC-Clinton).</w:t>
      </w:r>
    </w:p>
    <w:p w14:paraId="0ACEEE17" w14:textId="09A27E5F" w:rsidR="00D02830" w:rsidRPr="00D75CAF" w:rsidRDefault="00D02830" w:rsidP="002128F9">
      <w:pPr>
        <w:numPr>
          <w:ilvl w:val="0"/>
          <w:numId w:val="25"/>
        </w:num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Que sus referencias comerciales y financieras no sean reconocidas.</w:t>
      </w:r>
    </w:p>
    <w:p w14:paraId="3F90934A" w14:textId="77777777" w:rsidR="00713B2C" w:rsidRPr="00D75CAF" w:rsidRDefault="00713B2C" w:rsidP="00E207C8">
      <w:pPr>
        <w:tabs>
          <w:tab w:val="left" w:pos="1134"/>
        </w:tabs>
        <w:overflowPunct/>
        <w:autoSpaceDE/>
        <w:autoSpaceDN/>
        <w:adjustRightInd/>
        <w:spacing w:before="0" w:after="0"/>
        <w:ind w:right="51"/>
        <w:textAlignment w:val="auto"/>
        <w:rPr>
          <w:rFonts w:ascii="Arial" w:hAnsi="Arial" w:cs="Arial"/>
          <w:sz w:val="22"/>
          <w:szCs w:val="22"/>
          <w:lang w:val="es-CO"/>
        </w:rPr>
      </w:pPr>
    </w:p>
    <w:p w14:paraId="286F5ACC" w14:textId="3BED28E7" w:rsidR="004D1A55" w:rsidRPr="00D75CAF" w:rsidRDefault="009036E5" w:rsidP="00B81000">
      <w:pPr>
        <w:pStyle w:val="Ttulo2"/>
        <w:numPr>
          <w:ilvl w:val="0"/>
          <w:numId w:val="48"/>
        </w:numPr>
        <w:spacing w:before="0" w:after="0"/>
        <w:rPr>
          <w:rFonts w:ascii="Arial" w:hAnsi="Arial" w:cs="Arial"/>
          <w:bCs/>
          <w:sz w:val="22"/>
          <w:szCs w:val="22"/>
        </w:rPr>
      </w:pPr>
      <w:bookmarkStart w:id="277" w:name="_USUARIOS"/>
      <w:bookmarkStart w:id="278" w:name="_CONOCIMIENTO_DEL_MERCADO"/>
      <w:bookmarkStart w:id="279" w:name="_Toc303759122"/>
      <w:bookmarkEnd w:id="277"/>
      <w:bookmarkEnd w:id="278"/>
      <w:r w:rsidRPr="00D75CAF">
        <w:rPr>
          <w:rFonts w:ascii="Arial" w:hAnsi="Arial" w:cs="Arial"/>
          <w:bCs/>
          <w:sz w:val="22"/>
          <w:szCs w:val="22"/>
        </w:rPr>
        <w:t xml:space="preserve">3. </w:t>
      </w:r>
      <w:r w:rsidR="00713B2C" w:rsidRPr="00D75CAF">
        <w:rPr>
          <w:rFonts w:ascii="Arial" w:hAnsi="Arial" w:cs="Arial"/>
          <w:bCs/>
          <w:sz w:val="22"/>
          <w:szCs w:val="22"/>
        </w:rPr>
        <w:t>Política de Bloqueo de Usuarios de la Zona Franca</w:t>
      </w:r>
      <w:bookmarkEnd w:id="253"/>
      <w:bookmarkEnd w:id="279"/>
    </w:p>
    <w:p w14:paraId="52FB0093" w14:textId="77777777" w:rsidR="00D02830" w:rsidRPr="00D75CAF" w:rsidRDefault="00D02830" w:rsidP="00E207C8">
      <w:pPr>
        <w:pStyle w:val="Ttulo2"/>
        <w:spacing w:before="0" w:after="0"/>
        <w:rPr>
          <w:rFonts w:ascii="Arial" w:hAnsi="Arial" w:cs="Arial"/>
          <w:bCs/>
          <w:sz w:val="22"/>
          <w:szCs w:val="22"/>
        </w:rPr>
      </w:pPr>
      <w:r w:rsidRPr="00D75CAF">
        <w:rPr>
          <w:rFonts w:ascii="Arial" w:hAnsi="Arial" w:cs="Arial"/>
          <w:bCs/>
          <w:sz w:val="22"/>
          <w:szCs w:val="22"/>
        </w:rPr>
        <w:t xml:space="preserve"> </w:t>
      </w:r>
    </w:p>
    <w:p w14:paraId="0251F7A6" w14:textId="77777777" w:rsidR="00D02830" w:rsidRPr="00D75CAF" w:rsidRDefault="004D1A55" w:rsidP="00B81000">
      <w:pPr>
        <w:pStyle w:val="Ttulo3"/>
        <w:numPr>
          <w:ilvl w:val="2"/>
          <w:numId w:val="47"/>
        </w:numPr>
        <w:spacing w:before="0" w:after="0"/>
        <w:ind w:left="426"/>
        <w:rPr>
          <w:rFonts w:ascii="Arial" w:hAnsi="Arial" w:cs="Arial"/>
          <w:bCs/>
          <w:sz w:val="22"/>
          <w:szCs w:val="22"/>
          <w:lang w:val="es-ES_tradnl" w:eastAsia="es-CO"/>
        </w:rPr>
      </w:pPr>
      <w:bookmarkStart w:id="280" w:name="_POR_COINCIDENCIAS_EN_LISTA_OFAC_/_O"/>
      <w:bookmarkStart w:id="281" w:name="_Toc191347668"/>
      <w:bookmarkStart w:id="282" w:name="_Toc191970528"/>
      <w:bookmarkStart w:id="283" w:name="_Toc191970631"/>
      <w:bookmarkStart w:id="284" w:name="_Toc196538180"/>
      <w:bookmarkStart w:id="285" w:name="_Toc197701948"/>
      <w:bookmarkStart w:id="286" w:name="_Toc303759123"/>
      <w:bookmarkEnd w:id="254"/>
      <w:bookmarkEnd w:id="255"/>
      <w:bookmarkEnd w:id="256"/>
      <w:bookmarkEnd w:id="280"/>
      <w:r w:rsidRPr="00D75CAF">
        <w:rPr>
          <w:rFonts w:ascii="Arial" w:hAnsi="Arial" w:cs="Arial"/>
          <w:bCs/>
          <w:sz w:val="22"/>
          <w:szCs w:val="22"/>
          <w:lang w:val="es-ES_tradnl" w:eastAsia="es-CO"/>
        </w:rPr>
        <w:t xml:space="preserve"> Por Coincidencias en Lista </w:t>
      </w:r>
      <w:r w:rsidR="00FD495C" w:rsidRPr="00D75CAF">
        <w:rPr>
          <w:rFonts w:ascii="Arial" w:hAnsi="Arial" w:cs="Arial"/>
          <w:bCs/>
          <w:sz w:val="22"/>
          <w:szCs w:val="22"/>
          <w:lang w:val="es-ES_tradnl" w:eastAsia="es-CO"/>
        </w:rPr>
        <w:t>OFAC / ONU</w:t>
      </w:r>
      <w:bookmarkEnd w:id="281"/>
      <w:bookmarkEnd w:id="282"/>
      <w:bookmarkEnd w:id="283"/>
      <w:bookmarkEnd w:id="284"/>
      <w:bookmarkEnd w:id="285"/>
      <w:bookmarkEnd w:id="286"/>
    </w:p>
    <w:p w14:paraId="1D965287"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2AE8D9DE" w14:textId="60CDDF64"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El </w:t>
      </w:r>
      <w:r w:rsidR="000C69F8" w:rsidRPr="00D75CAF">
        <w:rPr>
          <w:rFonts w:ascii="Arial" w:hAnsi="Arial" w:cs="Arial"/>
          <w:sz w:val="22"/>
          <w:szCs w:val="22"/>
          <w:lang w:val="es-CO"/>
        </w:rPr>
        <w:t>Empleado</w:t>
      </w:r>
      <w:r w:rsidRPr="00D75CAF">
        <w:rPr>
          <w:rFonts w:ascii="Arial" w:hAnsi="Arial" w:cs="Arial"/>
          <w:sz w:val="22"/>
          <w:szCs w:val="22"/>
          <w:lang w:val="es-CO"/>
        </w:rPr>
        <w:t xml:space="preserve"> de Cumplimiento o su suplente informarán, mediante correo electrónico y/o comunicación escrita, a la Gerencia los nombres de los clientes incluidos en las listas vinculantes.</w:t>
      </w:r>
    </w:p>
    <w:p w14:paraId="41FAD571"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4EDB27F1"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Posteriormente en Comité de Cumplimiento se debe tomar la decisión de bloqueo de los establecimientos allí relacionados, en concordancia con las políticas definidas para la vinculación y mantenimiento de los clientes. </w:t>
      </w:r>
    </w:p>
    <w:p w14:paraId="489824DD"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0FCB03BC" w14:textId="6887ECA4"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El </w:t>
      </w:r>
      <w:r w:rsidR="000C69F8" w:rsidRPr="00D75CAF">
        <w:rPr>
          <w:rFonts w:ascii="Arial" w:hAnsi="Arial" w:cs="Arial"/>
          <w:sz w:val="22"/>
          <w:szCs w:val="22"/>
          <w:lang w:val="es-CO"/>
        </w:rPr>
        <w:t>Empleado</w:t>
      </w:r>
      <w:r w:rsidRPr="00D75CAF">
        <w:rPr>
          <w:rFonts w:ascii="Arial" w:hAnsi="Arial" w:cs="Arial"/>
          <w:sz w:val="22"/>
          <w:szCs w:val="22"/>
          <w:lang w:val="es-CO"/>
        </w:rPr>
        <w:t xml:space="preserve"> de Cumplimiento deberá reportar a la Unidad de Información y Análisis Financiero todo cliente de la Zona Franca</w:t>
      </w:r>
      <w:r w:rsidR="004A1BDA" w:rsidRPr="00D75CAF">
        <w:rPr>
          <w:rFonts w:ascii="Arial" w:hAnsi="Arial" w:cs="Arial"/>
          <w:sz w:val="22"/>
          <w:szCs w:val="22"/>
          <w:lang w:val="es-CO"/>
        </w:rPr>
        <w:t xml:space="preserve"> Internacional de Pereira</w:t>
      </w:r>
      <w:r w:rsidRPr="00D75CAF">
        <w:rPr>
          <w:rFonts w:ascii="Arial" w:hAnsi="Arial" w:cs="Arial"/>
          <w:sz w:val="22"/>
          <w:szCs w:val="22"/>
          <w:lang w:val="es-CO"/>
        </w:rPr>
        <w:t xml:space="preserve"> que haya sido incluido en listas vinculantes. En ningún caso se podrá dar a conocer a terceras personas o al mismo usuario, las razones del bloqueo e igualmente guardarán reserva con respecto a las mismas.</w:t>
      </w:r>
    </w:p>
    <w:p w14:paraId="7A5B07C7" w14:textId="77777777" w:rsidR="00FD495C" w:rsidRPr="00D75CAF" w:rsidRDefault="00FD495C" w:rsidP="00E207C8">
      <w:pPr>
        <w:overflowPunct/>
        <w:autoSpaceDE/>
        <w:autoSpaceDN/>
        <w:adjustRightInd/>
        <w:spacing w:before="0" w:after="0"/>
        <w:textAlignment w:val="auto"/>
        <w:rPr>
          <w:rFonts w:ascii="Arial" w:hAnsi="Arial" w:cs="Arial"/>
          <w:sz w:val="22"/>
          <w:szCs w:val="22"/>
          <w:lang w:val="es-CO"/>
        </w:rPr>
      </w:pPr>
    </w:p>
    <w:p w14:paraId="11465E3F" w14:textId="77777777" w:rsidR="00D02830" w:rsidRPr="00D75CAF" w:rsidRDefault="004D1A55" w:rsidP="00B81000">
      <w:pPr>
        <w:pStyle w:val="Ttulo3"/>
        <w:numPr>
          <w:ilvl w:val="2"/>
          <w:numId w:val="47"/>
        </w:numPr>
        <w:spacing w:before="0" w:after="0"/>
        <w:ind w:left="426"/>
        <w:rPr>
          <w:rFonts w:ascii="Arial" w:hAnsi="Arial" w:cs="Arial"/>
          <w:bCs/>
          <w:sz w:val="22"/>
          <w:szCs w:val="22"/>
          <w:lang w:val="es-ES_tradnl" w:eastAsia="es-CO"/>
        </w:rPr>
      </w:pPr>
      <w:bookmarkStart w:id="287" w:name="_Toc303759124"/>
      <w:r w:rsidRPr="00D75CAF">
        <w:rPr>
          <w:rFonts w:ascii="Arial" w:hAnsi="Arial" w:cs="Arial"/>
          <w:b w:val="0"/>
          <w:bCs/>
          <w:sz w:val="22"/>
          <w:szCs w:val="22"/>
          <w:lang w:val="es-ES_tradnl" w:eastAsia="es-CO"/>
        </w:rPr>
        <w:t xml:space="preserve"> </w:t>
      </w:r>
      <w:r w:rsidRPr="00D75CAF">
        <w:rPr>
          <w:rFonts w:ascii="Arial" w:hAnsi="Arial" w:cs="Arial"/>
          <w:bCs/>
          <w:sz w:val="22"/>
          <w:szCs w:val="22"/>
          <w:lang w:val="es-ES_tradnl" w:eastAsia="es-CO"/>
        </w:rPr>
        <w:t>Por Requerimientos de Autoridades Competentes</w:t>
      </w:r>
      <w:bookmarkEnd w:id="287"/>
      <w:r w:rsidRPr="00D75CAF">
        <w:rPr>
          <w:rFonts w:ascii="Arial" w:hAnsi="Arial" w:cs="Arial"/>
          <w:bCs/>
          <w:sz w:val="22"/>
          <w:szCs w:val="22"/>
          <w:lang w:val="es-ES_tradnl" w:eastAsia="es-CO"/>
        </w:rPr>
        <w:t xml:space="preserve"> </w:t>
      </w:r>
    </w:p>
    <w:p w14:paraId="539A6197"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649EBB5D" w14:textId="3E0FE5B0"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Cuando los establecimientos comerciales de los usuarios de la Zona Franca</w:t>
      </w:r>
      <w:r w:rsidR="00716869" w:rsidRPr="00D75CAF">
        <w:rPr>
          <w:rFonts w:ascii="Arial" w:hAnsi="Arial" w:cs="Arial"/>
          <w:sz w:val="22"/>
          <w:szCs w:val="22"/>
          <w:lang w:val="es-CO"/>
        </w:rPr>
        <w:t xml:space="preserve"> que opera la Compañía</w:t>
      </w:r>
      <w:r w:rsidRPr="00D75CAF">
        <w:rPr>
          <w:rFonts w:ascii="Arial" w:hAnsi="Arial" w:cs="Arial"/>
          <w:sz w:val="22"/>
          <w:szCs w:val="22"/>
          <w:lang w:val="es-CO"/>
        </w:rPr>
        <w:t xml:space="preserve"> hayan sido intervenidos por alguna institución de seguridad del estado (DAS, Fiscalía, </w:t>
      </w:r>
      <w:r w:rsidR="00572874" w:rsidRPr="00D75CAF">
        <w:rPr>
          <w:rFonts w:ascii="Arial" w:hAnsi="Arial" w:cs="Arial"/>
          <w:sz w:val="22"/>
          <w:szCs w:val="22"/>
          <w:lang w:val="es-CO"/>
        </w:rPr>
        <w:t>Ministerio de J</w:t>
      </w:r>
      <w:r w:rsidR="007A11CE" w:rsidRPr="00D75CAF">
        <w:rPr>
          <w:rFonts w:ascii="Arial" w:hAnsi="Arial" w:cs="Arial"/>
          <w:sz w:val="22"/>
          <w:szCs w:val="22"/>
          <w:lang w:val="es-CO"/>
        </w:rPr>
        <w:t>usticia</w:t>
      </w:r>
      <w:r w:rsidRPr="00D75CAF">
        <w:rPr>
          <w:rFonts w:ascii="Arial" w:hAnsi="Arial" w:cs="Arial"/>
          <w:sz w:val="22"/>
          <w:szCs w:val="22"/>
          <w:lang w:val="es-CO"/>
        </w:rPr>
        <w:t>, entre otros), se deberá soportar adecuadamente l</w:t>
      </w:r>
      <w:r w:rsidR="00465A4F" w:rsidRPr="00D75CAF">
        <w:rPr>
          <w:rFonts w:ascii="Arial" w:hAnsi="Arial" w:cs="Arial"/>
          <w:sz w:val="22"/>
          <w:szCs w:val="22"/>
          <w:lang w:val="es-CO"/>
        </w:rPr>
        <w:t xml:space="preserve">a situación presentada y con el proceso jurídico </w:t>
      </w:r>
      <w:r w:rsidRPr="00D75CAF">
        <w:rPr>
          <w:rFonts w:ascii="Arial" w:hAnsi="Arial" w:cs="Arial"/>
          <w:sz w:val="22"/>
          <w:szCs w:val="22"/>
          <w:lang w:val="es-CO"/>
        </w:rPr>
        <w:t xml:space="preserve">buscar una razón objetiva para su desvinculación. </w:t>
      </w:r>
    </w:p>
    <w:p w14:paraId="3886D300"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27597647" w14:textId="77777777" w:rsidR="004D1A55"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La documentación de vinculación, actualización de datos y demás elementos, entran a formar parte de la respectiva cadena de custodia y estarán a disposición de las autoridades competentes cuando lo requieran.</w:t>
      </w:r>
    </w:p>
    <w:p w14:paraId="2E1B3C04"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 </w:t>
      </w:r>
    </w:p>
    <w:p w14:paraId="65DA1E19" w14:textId="77777777" w:rsidR="00D02830" w:rsidRPr="00D75CAF" w:rsidRDefault="00D02830" w:rsidP="00B81000">
      <w:pPr>
        <w:pStyle w:val="Ttulo1"/>
        <w:numPr>
          <w:ilvl w:val="0"/>
          <w:numId w:val="35"/>
        </w:numPr>
        <w:spacing w:before="0" w:after="0"/>
        <w:rPr>
          <w:rFonts w:ascii="Arial" w:hAnsi="Arial" w:cs="Arial"/>
          <w:caps w:val="0"/>
          <w:kern w:val="18"/>
          <w:szCs w:val="22"/>
          <w:lang w:val="es-CO"/>
        </w:rPr>
      </w:pPr>
      <w:bookmarkStart w:id="288" w:name="_POR_SOLICITUD_DE_ENTIDADES_FINANCIE"/>
      <w:bookmarkStart w:id="289" w:name="_POLÍTICA_PARA_SHELL_BANKS"/>
      <w:bookmarkStart w:id="290" w:name="_POLÍTICA_PARA_INSTITUCIONES_OFFSHOR"/>
      <w:bookmarkStart w:id="291" w:name="_MARCO_LEGAL"/>
      <w:bookmarkStart w:id="292" w:name="_SEGMENTACIÓN_DE_FACTORES_DE_RIESGO"/>
      <w:bookmarkStart w:id="293" w:name="_SEGMENTACIÓN_DE_FACTORES_DE_RIESGO_"/>
      <w:bookmarkStart w:id="294" w:name="_IDENTIFICACIÓN_-_FACTORES_DE_RIESGO"/>
      <w:bookmarkStart w:id="295" w:name="_MODELO_SARLAFT_-_COMPOSICIÓN"/>
      <w:bookmarkStart w:id="296" w:name="_CICLO_DE_ADMINISTRACION_DEL_RIESGO_"/>
      <w:bookmarkStart w:id="297" w:name="_PREPARACIÓN_MATRIZ_RIESGO_ABSOLUTO"/>
      <w:bookmarkStart w:id="298" w:name="_MATRIZ_DE_RIESGO_CON_CONTROLES_-_PR"/>
      <w:bookmarkStart w:id="299" w:name="_EVALUACIÓN_DEL_RIESGO"/>
      <w:bookmarkStart w:id="300" w:name="_CALIFICACIÓN_DE_RIESGOS"/>
      <w:bookmarkStart w:id="301" w:name="_IDENTIFICACIÓN_Y_MEDICIÓN_DEL_RIESG"/>
      <w:bookmarkStart w:id="302" w:name="_IDENTIFICAR,_MEDIR,_CONTROLAR"/>
      <w:bookmarkStart w:id="303" w:name="_IDENTIFICACIÓN_PROCESOS_QUE"/>
      <w:bookmarkStart w:id="304" w:name="_DEFINICIÓN_PERFILES_–"/>
      <w:bookmarkStart w:id="305" w:name="_CONTROL_DE_RIESGO"/>
      <w:bookmarkStart w:id="306" w:name="_FRECUENCIA_DE_OCURRENCIA"/>
      <w:bookmarkStart w:id="307" w:name="_NÚMERO_DE_CONTROLES"/>
      <w:bookmarkStart w:id="308" w:name="_CORRECCIONES_DEL_CONTROL"/>
      <w:bookmarkStart w:id="309" w:name="_MONITOREO_DEL_RIESGO"/>
      <w:bookmarkStart w:id="310" w:name="_CONOCIMIENTO_DEL_CLIENTE"/>
      <w:bookmarkStart w:id="311" w:name="_OPERACIONES_INUSUALES_"/>
      <w:bookmarkStart w:id="312" w:name="_MONITOREO_TRANSACCIONAL"/>
      <w:bookmarkStart w:id="313" w:name="_TIPOS_DE_PERFIL"/>
      <w:bookmarkStart w:id="314" w:name="_PROCEDIMIENTO_SEMIAUTOMÁTICO_DE"/>
      <w:bookmarkStart w:id="315" w:name="_NIVEL_1_DOCUMENTACION"/>
      <w:bookmarkStart w:id="316" w:name="_FUNCIONES_DEL_REPRESENTANTE"/>
      <w:bookmarkStart w:id="317" w:name="_OFICIAL_DE_CUMPLIMIENTO"/>
      <w:bookmarkStart w:id="318" w:name="_ORGANOS_DE_CONTROL"/>
      <w:bookmarkStart w:id="319" w:name="_OUTSOURCING_DE_CONTROL"/>
      <w:bookmarkStart w:id="320" w:name="_REPORTES_INTERNOS_Y"/>
      <w:bookmarkStart w:id="321" w:name="_REPORTES_GERENCIAS_REGIONALES"/>
      <w:bookmarkStart w:id="322" w:name="_REPORTE_DE_OPERACIONES"/>
      <w:bookmarkStart w:id="323" w:name="_Toc199907137"/>
      <w:bookmarkStart w:id="324" w:name="_Toc303759128"/>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rsidRPr="00D75CAF">
        <w:rPr>
          <w:rFonts w:ascii="Arial" w:hAnsi="Arial" w:cs="Arial"/>
          <w:caps w:val="0"/>
          <w:kern w:val="18"/>
          <w:szCs w:val="22"/>
          <w:lang w:val="es-CO"/>
        </w:rPr>
        <w:t>REGIMEN SANCIONATORIO</w:t>
      </w:r>
      <w:bookmarkEnd w:id="323"/>
      <w:bookmarkEnd w:id="324"/>
      <w:r w:rsidRPr="00D75CAF">
        <w:rPr>
          <w:rFonts w:ascii="Arial" w:hAnsi="Arial" w:cs="Arial"/>
          <w:caps w:val="0"/>
          <w:kern w:val="18"/>
          <w:szCs w:val="22"/>
          <w:lang w:val="es-CO"/>
        </w:rPr>
        <w:t xml:space="preserve"> </w:t>
      </w:r>
    </w:p>
    <w:p w14:paraId="7BC18B35"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4B066032" w14:textId="721952DC"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Es responsabilidad de cada uno de los empleados de la Organización, velar por el cumplimiento estricto de las disposiciones legales y las normas y procedimientos internos. El temor reverencial (lealtad permisiva en violación de normas por parte del jefe o superior) no debe existir cuando se trate de aplicar el principio de lealtad para con la Zona Franca </w:t>
      </w:r>
      <w:r w:rsidR="00C47808" w:rsidRPr="00D75CAF">
        <w:rPr>
          <w:rFonts w:ascii="Arial" w:hAnsi="Arial" w:cs="Arial"/>
          <w:sz w:val="22"/>
          <w:szCs w:val="22"/>
          <w:lang w:val="es-CO"/>
        </w:rPr>
        <w:t>Internacional de Pereira S.A.S. Usuario Operador</w:t>
      </w:r>
      <w:r w:rsidR="0020547B" w:rsidRPr="00D75CAF">
        <w:rPr>
          <w:rFonts w:ascii="Arial" w:hAnsi="Arial" w:cs="Arial"/>
          <w:sz w:val="22"/>
          <w:szCs w:val="22"/>
          <w:lang w:val="es-CO"/>
        </w:rPr>
        <w:t xml:space="preserve"> de Zona</w:t>
      </w:r>
      <w:r w:rsidR="006F4B21" w:rsidRPr="00D75CAF">
        <w:rPr>
          <w:rFonts w:ascii="Arial" w:hAnsi="Arial" w:cs="Arial"/>
          <w:sz w:val="22"/>
          <w:szCs w:val="22"/>
          <w:lang w:val="es-CO"/>
        </w:rPr>
        <w:t>s Francas</w:t>
      </w:r>
      <w:ins w:id="325" w:author="Elízabeth García Hernández" w:date="2018-06-25T20:11:00Z">
        <w:r w:rsidR="00E50AAD" w:rsidRPr="00D75CAF">
          <w:rPr>
            <w:rFonts w:ascii="Arial" w:hAnsi="Arial" w:cs="Arial"/>
            <w:sz w:val="22"/>
            <w:szCs w:val="22"/>
            <w:lang w:val="es-CO"/>
          </w:rPr>
          <w:t xml:space="preserve"> y la Agrupación Zona Franca Internacional de Pereira – Propiedad Horizontal</w:t>
        </w:r>
      </w:ins>
      <w:r w:rsidR="00C47808" w:rsidRPr="00D75CAF">
        <w:rPr>
          <w:rFonts w:ascii="Arial" w:hAnsi="Arial" w:cs="Arial"/>
          <w:sz w:val="22"/>
          <w:szCs w:val="22"/>
          <w:lang w:val="es-CO"/>
        </w:rPr>
        <w:t xml:space="preserve">. </w:t>
      </w:r>
    </w:p>
    <w:p w14:paraId="4EA54664"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358A3735" w14:textId="0AB09001" w:rsidR="00D02830" w:rsidRPr="00D75CAF" w:rsidRDefault="00D02830"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Se debe tener prevención y control sobre las operaciones realizadas por los clientes y usuarios, </w:t>
      </w:r>
      <w:r w:rsidR="00ED4066" w:rsidRPr="00D75CAF">
        <w:rPr>
          <w:rFonts w:ascii="Arial" w:hAnsi="Arial" w:cs="Arial"/>
          <w:sz w:val="22"/>
          <w:szCs w:val="22"/>
          <w:lang w:val="es-CO"/>
        </w:rPr>
        <w:t xml:space="preserve">para evitar que la Zona Franca Internacional de Pereira </w:t>
      </w:r>
      <w:r w:rsidRPr="00D75CAF">
        <w:rPr>
          <w:rFonts w:ascii="Arial" w:hAnsi="Arial" w:cs="Arial"/>
          <w:sz w:val="22"/>
          <w:szCs w:val="22"/>
          <w:lang w:val="es-CO"/>
        </w:rPr>
        <w:t xml:space="preserve">sea utilizada como instrumento para el ocultamiento, manejo,  inversión o aprovechamiento en cualquier forma, de dinero u otros bienes </w:t>
      </w:r>
      <w:r w:rsidRPr="00D75CAF">
        <w:rPr>
          <w:rFonts w:ascii="Arial" w:hAnsi="Arial" w:cs="Arial"/>
          <w:sz w:val="22"/>
          <w:szCs w:val="22"/>
          <w:lang w:val="es-CO"/>
        </w:rPr>
        <w:lastRenderedPageBreak/>
        <w:t>provenientes de actividades delictivas, o para dar apariencia de legalidad a las actividades ilícitas o a las transacciones o fondos vinculados a las mismas.</w:t>
      </w:r>
    </w:p>
    <w:p w14:paraId="1274ADAB"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2137428E" w14:textId="77777777" w:rsidR="00D02830" w:rsidRPr="00D75CAF" w:rsidRDefault="00B72C26" w:rsidP="00E207C8">
      <w:pPr>
        <w:overflowPunct/>
        <w:autoSpaceDE/>
        <w:autoSpaceDN/>
        <w:adjustRightInd/>
        <w:spacing w:before="0" w:after="0"/>
        <w:textAlignment w:val="auto"/>
        <w:rPr>
          <w:rFonts w:ascii="Arial" w:hAnsi="Arial" w:cs="Arial"/>
          <w:sz w:val="22"/>
          <w:szCs w:val="22"/>
          <w:lang w:val="es-CO"/>
        </w:rPr>
      </w:pPr>
      <w:r w:rsidRPr="00D75CAF">
        <w:rPr>
          <w:rFonts w:ascii="Arial" w:hAnsi="Arial" w:cs="Arial"/>
          <w:sz w:val="22"/>
          <w:szCs w:val="22"/>
          <w:lang w:val="es-CO"/>
        </w:rPr>
        <w:t xml:space="preserve">El Comité </w:t>
      </w:r>
      <w:r w:rsidR="00D02830" w:rsidRPr="00D75CAF">
        <w:rPr>
          <w:rFonts w:ascii="Arial" w:hAnsi="Arial" w:cs="Arial"/>
          <w:sz w:val="22"/>
          <w:szCs w:val="22"/>
          <w:lang w:val="es-CO"/>
        </w:rPr>
        <w:t xml:space="preserve">de Cumplimiento, en sus revisiones periódicas, </w:t>
      </w:r>
      <w:r w:rsidR="00C50708" w:rsidRPr="00D75CAF">
        <w:rPr>
          <w:rFonts w:ascii="Arial" w:hAnsi="Arial" w:cs="Arial"/>
          <w:sz w:val="22"/>
          <w:szCs w:val="22"/>
          <w:lang w:val="es-CO"/>
        </w:rPr>
        <w:t>evaluará</w:t>
      </w:r>
      <w:r w:rsidR="00D02830" w:rsidRPr="00D75CAF">
        <w:rPr>
          <w:rFonts w:ascii="Arial" w:hAnsi="Arial" w:cs="Arial"/>
          <w:sz w:val="22"/>
          <w:szCs w:val="22"/>
          <w:lang w:val="es-CO"/>
        </w:rPr>
        <w:t xml:space="preserve"> el grado de cumplimiento de las normas y los procedimientos institucionales, con el fin de detectar desviaciones e inobservancia de los mismos.  </w:t>
      </w:r>
    </w:p>
    <w:p w14:paraId="6000F55C" w14:textId="77777777" w:rsidR="00D02830" w:rsidRPr="00D75CAF" w:rsidRDefault="00D02830" w:rsidP="00E207C8">
      <w:pPr>
        <w:overflowPunct/>
        <w:autoSpaceDE/>
        <w:autoSpaceDN/>
        <w:adjustRightInd/>
        <w:spacing w:before="0" w:after="0"/>
        <w:textAlignment w:val="auto"/>
        <w:rPr>
          <w:rFonts w:ascii="Arial" w:hAnsi="Arial" w:cs="Arial"/>
          <w:sz w:val="22"/>
          <w:szCs w:val="22"/>
          <w:lang w:val="es-CO"/>
        </w:rPr>
      </w:pPr>
    </w:p>
    <w:p w14:paraId="4B8B6E00" w14:textId="39D6BF94" w:rsidR="001F7CCC" w:rsidRPr="00D75CAF" w:rsidRDefault="00D02830" w:rsidP="00E207C8">
      <w:pPr>
        <w:overflowPunct/>
        <w:autoSpaceDE/>
        <w:autoSpaceDN/>
        <w:adjustRightInd/>
        <w:spacing w:before="0" w:after="0"/>
        <w:textAlignment w:val="auto"/>
        <w:rPr>
          <w:rFonts w:ascii="Arial" w:hAnsi="Arial" w:cs="Arial"/>
          <w:bCs/>
          <w:sz w:val="22"/>
          <w:szCs w:val="22"/>
          <w:lang w:val="es-CO"/>
        </w:rPr>
      </w:pPr>
      <w:r w:rsidRPr="00D75CAF">
        <w:rPr>
          <w:rFonts w:ascii="Arial" w:hAnsi="Arial" w:cs="Arial"/>
          <w:sz w:val="22"/>
          <w:szCs w:val="22"/>
          <w:lang w:val="es-CO"/>
        </w:rPr>
        <w:t>Hablar de sanciones implica la posibilidad de ocurrencia de acciones que están en contra de lo que normalmente se considera límites éticos o que están en contra de restricciones legales y que obedecen a actitudes irresponsables, permisivas, negligentes, ineficientes u omisivas en el desarrollo comercial y operacional de la Zona Franca</w:t>
      </w:r>
      <w:r w:rsidR="004B3195" w:rsidRPr="00D75CAF">
        <w:rPr>
          <w:rFonts w:ascii="Arial" w:hAnsi="Arial" w:cs="Arial"/>
          <w:sz w:val="22"/>
          <w:szCs w:val="22"/>
          <w:lang w:val="es-CO"/>
        </w:rPr>
        <w:t xml:space="preserve"> Internacional de Pereira</w:t>
      </w:r>
      <w:r w:rsidRPr="00D75CAF">
        <w:rPr>
          <w:rFonts w:ascii="Arial" w:hAnsi="Arial" w:cs="Arial"/>
          <w:sz w:val="22"/>
          <w:szCs w:val="22"/>
          <w:lang w:val="es-CO"/>
        </w:rPr>
        <w:t xml:space="preserve">, lo que  puede conllevar a la aplicación del </w:t>
      </w:r>
      <w:r w:rsidRPr="00D75CAF">
        <w:rPr>
          <w:rFonts w:ascii="Arial" w:hAnsi="Arial" w:cs="Arial"/>
          <w:bCs/>
          <w:sz w:val="22"/>
          <w:szCs w:val="22"/>
          <w:lang w:val="es-CO"/>
        </w:rPr>
        <w:t>Régimen Sancionatorio dado a conocer en el Código de Ética, Conducta y</w:t>
      </w:r>
      <w:r w:rsidR="00F9779B" w:rsidRPr="00D75CAF">
        <w:rPr>
          <w:rFonts w:ascii="Arial" w:hAnsi="Arial" w:cs="Arial"/>
          <w:bCs/>
          <w:sz w:val="22"/>
          <w:szCs w:val="22"/>
          <w:lang w:val="es-CO"/>
        </w:rPr>
        <w:t xml:space="preserve"> Buen Gobierno, aprobado por </w:t>
      </w:r>
      <w:r w:rsidR="00AF7493" w:rsidRPr="00D75CAF">
        <w:rPr>
          <w:rFonts w:ascii="Arial" w:hAnsi="Arial" w:cs="Arial"/>
          <w:bCs/>
          <w:sz w:val="22"/>
          <w:szCs w:val="22"/>
          <w:lang w:val="es-CO"/>
        </w:rPr>
        <w:t>l</w:t>
      </w:r>
      <w:r w:rsidR="00F9779B" w:rsidRPr="00D75CAF">
        <w:rPr>
          <w:rFonts w:ascii="Arial" w:hAnsi="Arial" w:cs="Arial"/>
          <w:bCs/>
          <w:sz w:val="22"/>
          <w:szCs w:val="22"/>
          <w:lang w:val="es-CO"/>
        </w:rPr>
        <w:t>a</w:t>
      </w:r>
      <w:r w:rsidR="00AF7493" w:rsidRPr="00D75CAF">
        <w:rPr>
          <w:rFonts w:ascii="Arial" w:hAnsi="Arial" w:cs="Arial"/>
          <w:bCs/>
          <w:sz w:val="22"/>
          <w:szCs w:val="22"/>
          <w:lang w:val="es-CO"/>
        </w:rPr>
        <w:t xml:space="preserve"> </w:t>
      </w:r>
      <w:r w:rsidR="005149FA" w:rsidRPr="00D75CAF">
        <w:rPr>
          <w:rFonts w:ascii="Arial" w:hAnsi="Arial" w:cs="Arial"/>
          <w:bCs/>
          <w:sz w:val="22"/>
          <w:szCs w:val="22"/>
          <w:lang w:val="es-CO"/>
        </w:rPr>
        <w:t xml:space="preserve">Asamblea de Accionistas </w:t>
      </w:r>
      <w:r w:rsidR="0065107E" w:rsidRPr="00D75CAF">
        <w:rPr>
          <w:rFonts w:ascii="Arial" w:hAnsi="Arial" w:cs="Arial"/>
          <w:bCs/>
          <w:sz w:val="22"/>
          <w:szCs w:val="22"/>
          <w:lang w:val="es-CO"/>
        </w:rPr>
        <w:t xml:space="preserve"> </w:t>
      </w:r>
      <w:r w:rsidRPr="00D75CAF">
        <w:rPr>
          <w:rFonts w:ascii="Arial" w:hAnsi="Arial" w:cs="Arial"/>
          <w:bCs/>
          <w:sz w:val="22"/>
          <w:szCs w:val="22"/>
          <w:lang w:val="es-CO"/>
        </w:rPr>
        <w:t xml:space="preserve">de la Compañía y que es de pleno conocimiento de todos y cada uno de los empleados de la Zona Franca </w:t>
      </w:r>
      <w:r w:rsidR="00AF7493" w:rsidRPr="00D75CAF">
        <w:rPr>
          <w:rFonts w:ascii="Arial" w:hAnsi="Arial" w:cs="Arial"/>
          <w:bCs/>
          <w:sz w:val="22"/>
          <w:szCs w:val="22"/>
          <w:lang w:val="es-CO"/>
        </w:rPr>
        <w:t xml:space="preserve">Internacional de Pereira. </w:t>
      </w:r>
    </w:p>
    <w:p w14:paraId="3F07C5B9" w14:textId="77777777" w:rsidR="001F7CCC" w:rsidRPr="00D75CAF" w:rsidRDefault="001F7CCC" w:rsidP="00E207C8">
      <w:pPr>
        <w:overflowPunct/>
        <w:autoSpaceDE/>
        <w:autoSpaceDN/>
        <w:adjustRightInd/>
        <w:spacing w:before="0" w:after="0"/>
        <w:textAlignment w:val="auto"/>
        <w:rPr>
          <w:rFonts w:ascii="Arial" w:hAnsi="Arial" w:cs="Arial"/>
          <w:bCs/>
          <w:sz w:val="22"/>
          <w:szCs w:val="22"/>
          <w:lang w:val="es-CO"/>
        </w:rPr>
      </w:pPr>
    </w:p>
    <w:p w14:paraId="74E7EC50" w14:textId="7BC5C1ED" w:rsidR="00AC7594" w:rsidRPr="00D75CAF" w:rsidRDefault="00315711" w:rsidP="00AC7594">
      <w:pPr>
        <w:pStyle w:val="Ttulo1"/>
        <w:spacing w:before="0" w:after="0"/>
        <w:rPr>
          <w:rFonts w:ascii="Arial" w:hAnsi="Arial" w:cs="Arial"/>
          <w:szCs w:val="22"/>
        </w:rPr>
      </w:pPr>
      <w:r w:rsidRPr="00D75CAF">
        <w:rPr>
          <w:rFonts w:ascii="Arial" w:hAnsi="Arial" w:cs="Arial"/>
          <w:szCs w:val="22"/>
        </w:rPr>
        <w:t>a</w:t>
      </w:r>
      <w:r w:rsidR="00FA21B8" w:rsidRPr="00D75CAF">
        <w:rPr>
          <w:rFonts w:ascii="Arial" w:hAnsi="Arial" w:cs="Arial"/>
          <w:szCs w:val="22"/>
        </w:rPr>
        <w:t>NEXOS</w:t>
      </w:r>
    </w:p>
    <w:p w14:paraId="6CAD92B0" w14:textId="77777777" w:rsidR="002128F9" w:rsidRPr="00D75CAF" w:rsidRDefault="002128F9" w:rsidP="002128F9">
      <w:pPr>
        <w:rPr>
          <w:lang w:val="es-MX"/>
        </w:rPr>
      </w:pPr>
    </w:p>
    <w:p w14:paraId="4BD0E403" w14:textId="27C82799" w:rsidR="00906F90" w:rsidRPr="00D75CAF" w:rsidRDefault="008D12F0" w:rsidP="00906F90">
      <w:pPr>
        <w:pStyle w:val="Ttulo2"/>
        <w:spacing w:before="0" w:after="0"/>
        <w:rPr>
          <w:rFonts w:ascii="Arial" w:hAnsi="Arial" w:cs="Arial"/>
          <w:sz w:val="22"/>
          <w:szCs w:val="22"/>
        </w:rPr>
      </w:pPr>
      <w:r w:rsidRPr="00D75CAF">
        <w:rPr>
          <w:rFonts w:ascii="Arial" w:hAnsi="Arial" w:cs="Arial"/>
          <w:sz w:val="22"/>
          <w:szCs w:val="22"/>
        </w:rPr>
        <w:t>Documentos Externos:</w:t>
      </w:r>
    </w:p>
    <w:p w14:paraId="50AAF76D" w14:textId="0B628056" w:rsidR="00FE7F54" w:rsidRPr="00D75CAF" w:rsidRDefault="00A5121B" w:rsidP="00B81000">
      <w:pPr>
        <w:pStyle w:val="Prrafodelista"/>
        <w:numPr>
          <w:ilvl w:val="0"/>
          <w:numId w:val="39"/>
        </w:numPr>
        <w:rPr>
          <w:rFonts w:eastAsia="Arial Unicode MS" w:cs="Arial"/>
          <w:sz w:val="22"/>
          <w:szCs w:val="22"/>
        </w:rPr>
      </w:pPr>
      <w:r w:rsidRPr="00D75CAF">
        <w:rPr>
          <w:rFonts w:eastAsia="Arial Unicode MS" w:cs="Arial"/>
          <w:sz w:val="22"/>
          <w:szCs w:val="22"/>
        </w:rPr>
        <w:t>Documentación de los clientes</w:t>
      </w:r>
      <w:ins w:id="326" w:author="Elízabeth García Hernández" w:date="2018-06-25T20:12:00Z">
        <w:r w:rsidR="00850680" w:rsidRPr="00D75CAF">
          <w:rPr>
            <w:rFonts w:eastAsia="Arial Unicode MS" w:cs="Arial"/>
            <w:sz w:val="22"/>
            <w:szCs w:val="22"/>
          </w:rPr>
          <w:t>, copropietarios, contratistas, etc</w:t>
        </w:r>
      </w:ins>
      <w:r w:rsidRPr="00D75CAF">
        <w:rPr>
          <w:rFonts w:eastAsia="Arial Unicode MS" w:cs="Arial"/>
          <w:sz w:val="22"/>
          <w:szCs w:val="22"/>
        </w:rPr>
        <w:t xml:space="preserve">. </w:t>
      </w:r>
    </w:p>
    <w:p w14:paraId="49E2EB69" w14:textId="77777777" w:rsidR="00A5121B" w:rsidRPr="00D75CAF" w:rsidRDefault="00A5121B" w:rsidP="00E207C8">
      <w:pPr>
        <w:pStyle w:val="Prrafodelista"/>
        <w:ind w:left="720"/>
        <w:rPr>
          <w:rFonts w:eastAsia="Arial Unicode MS" w:cs="Arial"/>
          <w:sz w:val="22"/>
          <w:szCs w:val="22"/>
        </w:rPr>
      </w:pPr>
    </w:p>
    <w:p w14:paraId="4F8210F2" w14:textId="44A3F09F" w:rsidR="00906F90" w:rsidRPr="00D75CAF" w:rsidRDefault="008D12F0" w:rsidP="00906F90">
      <w:pPr>
        <w:pStyle w:val="Ttulo2"/>
        <w:spacing w:before="0" w:after="0"/>
        <w:rPr>
          <w:rFonts w:ascii="Arial" w:eastAsia="Arial Unicode MS" w:hAnsi="Arial" w:cs="Arial"/>
          <w:sz w:val="22"/>
          <w:szCs w:val="22"/>
        </w:rPr>
      </w:pPr>
      <w:r w:rsidRPr="00D75CAF">
        <w:rPr>
          <w:rFonts w:ascii="Arial" w:eastAsia="Arial Unicode MS" w:hAnsi="Arial" w:cs="Arial"/>
          <w:sz w:val="22"/>
          <w:szCs w:val="22"/>
        </w:rPr>
        <w:t>Documentos Internos:</w:t>
      </w:r>
    </w:p>
    <w:p w14:paraId="1336AF65" w14:textId="47522015" w:rsidR="00FE7F54" w:rsidRPr="00D75CAF" w:rsidRDefault="00FE7F54" w:rsidP="00B81000">
      <w:pPr>
        <w:pStyle w:val="Textocomentario"/>
        <w:numPr>
          <w:ilvl w:val="0"/>
          <w:numId w:val="37"/>
        </w:numPr>
        <w:rPr>
          <w:rFonts w:ascii="Arial" w:eastAsia="Arial Unicode MS" w:hAnsi="Arial" w:cs="Arial"/>
          <w:sz w:val="22"/>
          <w:szCs w:val="22"/>
          <w:lang w:val="es-ES"/>
        </w:rPr>
      </w:pPr>
      <w:r w:rsidRPr="00D75CAF">
        <w:rPr>
          <w:rFonts w:ascii="Arial" w:eastAsia="Arial Unicode MS" w:hAnsi="Arial" w:cs="Arial"/>
          <w:sz w:val="22"/>
          <w:szCs w:val="22"/>
          <w:lang w:val="es-ES"/>
        </w:rPr>
        <w:t xml:space="preserve">Compromiso de </w:t>
      </w:r>
      <w:r w:rsidR="00FD495C" w:rsidRPr="00D75CAF">
        <w:rPr>
          <w:rFonts w:ascii="Arial" w:eastAsia="Arial Unicode MS" w:hAnsi="Arial" w:cs="Arial"/>
          <w:sz w:val="22"/>
          <w:szCs w:val="22"/>
          <w:lang w:val="es-ES"/>
        </w:rPr>
        <w:t>Lectura y Cumplimiento</w:t>
      </w:r>
      <w:r w:rsidR="00685917" w:rsidRPr="00D75CAF">
        <w:rPr>
          <w:rFonts w:ascii="Arial" w:eastAsia="Arial Unicode MS" w:hAnsi="Arial" w:cs="Arial"/>
          <w:sz w:val="22"/>
          <w:szCs w:val="22"/>
          <w:lang w:val="es-ES"/>
        </w:rPr>
        <w:t>.</w:t>
      </w:r>
    </w:p>
    <w:p w14:paraId="33F3626D" w14:textId="36FC6D3C" w:rsidR="00FD495C" w:rsidRPr="00D75CAF" w:rsidRDefault="00FD495C" w:rsidP="00B81000">
      <w:pPr>
        <w:pStyle w:val="Textocomentario"/>
        <w:numPr>
          <w:ilvl w:val="0"/>
          <w:numId w:val="37"/>
        </w:numPr>
        <w:rPr>
          <w:rFonts w:ascii="Arial" w:eastAsia="Arial Unicode MS" w:hAnsi="Arial" w:cs="Arial"/>
          <w:sz w:val="22"/>
          <w:szCs w:val="22"/>
          <w:lang w:val="es-ES"/>
        </w:rPr>
      </w:pPr>
      <w:r w:rsidRPr="00D75CAF">
        <w:rPr>
          <w:rFonts w:ascii="Arial" w:eastAsia="Arial Unicode MS" w:hAnsi="Arial" w:cs="Arial"/>
          <w:sz w:val="22"/>
          <w:szCs w:val="22"/>
          <w:lang w:val="es-ES"/>
        </w:rPr>
        <w:t>Código de Ética, Condu</w:t>
      </w:r>
      <w:r w:rsidR="00906F90" w:rsidRPr="00D75CAF">
        <w:rPr>
          <w:rFonts w:ascii="Arial" w:eastAsia="Arial Unicode MS" w:hAnsi="Arial" w:cs="Arial"/>
          <w:sz w:val="22"/>
          <w:szCs w:val="22"/>
          <w:lang w:val="es-ES"/>
        </w:rPr>
        <w:t>cta y Buen Gobierno.</w:t>
      </w:r>
      <w:r w:rsidRPr="00D75CAF">
        <w:rPr>
          <w:rFonts w:ascii="Arial" w:eastAsia="Arial Unicode MS" w:hAnsi="Arial" w:cs="Arial"/>
          <w:sz w:val="22"/>
          <w:szCs w:val="22"/>
          <w:lang w:val="es-ES"/>
        </w:rPr>
        <w:t xml:space="preserve"> </w:t>
      </w:r>
    </w:p>
    <w:p w14:paraId="3DD9D0CC" w14:textId="0087CF34" w:rsidR="00AC7594" w:rsidRPr="00D75CAF" w:rsidRDefault="008224A7" w:rsidP="00B81000">
      <w:pPr>
        <w:pStyle w:val="Textocomentario"/>
        <w:numPr>
          <w:ilvl w:val="0"/>
          <w:numId w:val="37"/>
        </w:numPr>
        <w:rPr>
          <w:rFonts w:ascii="Arial" w:eastAsia="Arial Unicode MS" w:hAnsi="Arial" w:cs="Arial"/>
          <w:sz w:val="22"/>
          <w:szCs w:val="22"/>
          <w:lang w:val="es-ES"/>
        </w:rPr>
      </w:pPr>
      <w:r w:rsidRPr="00D75CAF">
        <w:rPr>
          <w:rFonts w:ascii="Arial" w:hAnsi="Arial" w:cs="Arial"/>
          <w:sz w:val="22"/>
          <w:szCs w:val="22"/>
        </w:rPr>
        <w:t>FO-JU-02</w:t>
      </w:r>
      <w:r w:rsidR="00906F90" w:rsidRPr="00D75CAF">
        <w:rPr>
          <w:rFonts w:ascii="Arial" w:hAnsi="Arial" w:cs="Arial"/>
          <w:sz w:val="22"/>
          <w:szCs w:val="22"/>
        </w:rPr>
        <w:t xml:space="preserve"> </w:t>
      </w:r>
      <w:r w:rsidR="00216A2B" w:rsidRPr="00D75CAF">
        <w:rPr>
          <w:rFonts w:ascii="Arial" w:hAnsi="Arial" w:cs="Arial"/>
          <w:sz w:val="22"/>
          <w:szCs w:val="22"/>
        </w:rPr>
        <w:t xml:space="preserve">Verificación de Antecedentes. </w:t>
      </w:r>
    </w:p>
    <w:p w14:paraId="56F63B3F" w14:textId="7447A9DC" w:rsidR="008224A7" w:rsidRPr="00D75CAF" w:rsidRDefault="008224A7" w:rsidP="00B81000">
      <w:pPr>
        <w:pStyle w:val="Textocomentario"/>
        <w:numPr>
          <w:ilvl w:val="0"/>
          <w:numId w:val="37"/>
        </w:numPr>
        <w:rPr>
          <w:rFonts w:ascii="Arial" w:eastAsia="Arial Unicode MS" w:hAnsi="Arial" w:cs="Arial"/>
          <w:sz w:val="22"/>
          <w:szCs w:val="22"/>
          <w:lang w:val="es-ES"/>
        </w:rPr>
      </w:pPr>
      <w:r w:rsidRPr="00D75CAF">
        <w:rPr>
          <w:rFonts w:ascii="Arial" w:hAnsi="Arial" w:cs="Arial"/>
          <w:sz w:val="22"/>
          <w:szCs w:val="22"/>
        </w:rPr>
        <w:t xml:space="preserve">MA-CO-01 Manual comercial. </w:t>
      </w:r>
    </w:p>
    <w:p w14:paraId="29262F83" w14:textId="6F184C18" w:rsidR="00244C25" w:rsidRPr="00D75CAF" w:rsidRDefault="00995EBC" w:rsidP="00E207C8">
      <w:pPr>
        <w:pStyle w:val="Textocomentario"/>
        <w:numPr>
          <w:ilvl w:val="0"/>
          <w:numId w:val="37"/>
        </w:numPr>
        <w:rPr>
          <w:rFonts w:ascii="Arial" w:eastAsia="Arial Unicode MS" w:hAnsi="Arial" w:cs="Arial"/>
          <w:sz w:val="22"/>
          <w:szCs w:val="22"/>
          <w:lang w:val="es-ES"/>
        </w:rPr>
      </w:pPr>
      <w:r w:rsidRPr="00D75CAF">
        <w:rPr>
          <w:rFonts w:ascii="Arial" w:hAnsi="Arial" w:cs="Arial"/>
          <w:sz w:val="22"/>
          <w:szCs w:val="22"/>
        </w:rPr>
        <w:t>PR-CL-05 Asociados de Negocio.</w:t>
      </w:r>
    </w:p>
    <w:p w14:paraId="261FFFD3" w14:textId="77777777" w:rsidR="00244C25" w:rsidRPr="00D75CAF" w:rsidRDefault="00244C25" w:rsidP="00E207C8">
      <w:pPr>
        <w:pStyle w:val="Textocomentario"/>
        <w:rPr>
          <w:rFonts w:ascii="Arial" w:eastAsia="Arial Unicode MS" w:hAnsi="Arial" w:cs="Arial"/>
          <w:sz w:val="22"/>
          <w:szCs w:val="22"/>
          <w:lang w:val="es-ES"/>
        </w:rPr>
      </w:pPr>
    </w:p>
    <w:tbl>
      <w:tblPr>
        <w:tblpPr w:leftFromText="141" w:rightFromText="141" w:vertAnchor="text" w:horzAnchor="page" w:tblpX="1552" w:tblpY="297"/>
        <w:tblW w:w="8931" w:type="dxa"/>
        <w:tblCellMar>
          <w:left w:w="70" w:type="dxa"/>
          <w:right w:w="70" w:type="dxa"/>
        </w:tblCellMar>
        <w:tblLook w:val="04A0" w:firstRow="1" w:lastRow="0" w:firstColumn="1" w:lastColumn="0" w:noHBand="0" w:noVBand="1"/>
      </w:tblPr>
      <w:tblGrid>
        <w:gridCol w:w="1843"/>
        <w:gridCol w:w="1985"/>
        <w:gridCol w:w="5103"/>
      </w:tblGrid>
      <w:tr w:rsidR="00D75CAF" w:rsidRPr="00D75CAF" w14:paraId="0E52987E" w14:textId="77777777" w:rsidTr="009463BF">
        <w:trPr>
          <w:trHeight w:val="790"/>
        </w:trPr>
        <w:tc>
          <w:tcPr>
            <w:tcW w:w="8931"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824FEE0" w14:textId="77777777" w:rsidR="009463BF" w:rsidRPr="00D75CAF" w:rsidRDefault="009463BF" w:rsidP="009463BF">
            <w:pPr>
              <w:jc w:val="center"/>
              <w:rPr>
                <w:rFonts w:ascii="Arial" w:hAnsi="Arial"/>
                <w:b/>
                <w:bCs/>
                <w:sz w:val="24"/>
                <w:szCs w:val="24"/>
              </w:rPr>
            </w:pPr>
            <w:r w:rsidRPr="00D75CAF">
              <w:rPr>
                <w:rFonts w:ascii="Arial" w:hAnsi="Arial"/>
                <w:b/>
                <w:bCs/>
                <w:sz w:val="24"/>
                <w:szCs w:val="24"/>
              </w:rPr>
              <w:t xml:space="preserve">7. Control de Cambios </w:t>
            </w:r>
          </w:p>
        </w:tc>
      </w:tr>
      <w:tr w:rsidR="00D75CAF" w:rsidRPr="00D75CAF" w14:paraId="762E7DD4" w14:textId="77777777" w:rsidTr="009463BF">
        <w:trPr>
          <w:trHeight w:val="540"/>
        </w:trPr>
        <w:tc>
          <w:tcPr>
            <w:tcW w:w="1843" w:type="dxa"/>
            <w:tcBorders>
              <w:top w:val="nil"/>
              <w:left w:val="single" w:sz="8" w:space="0" w:color="auto"/>
              <w:bottom w:val="single" w:sz="4" w:space="0" w:color="auto"/>
              <w:right w:val="nil"/>
            </w:tcBorders>
            <w:shd w:val="clear" w:color="auto" w:fill="auto"/>
            <w:noWrap/>
            <w:vAlign w:val="center"/>
            <w:hideMark/>
          </w:tcPr>
          <w:p w14:paraId="11B0C755" w14:textId="77777777" w:rsidR="009463BF" w:rsidRPr="00D75CAF" w:rsidRDefault="009463BF" w:rsidP="009463BF">
            <w:pPr>
              <w:jc w:val="center"/>
              <w:rPr>
                <w:rFonts w:ascii="Arial" w:hAnsi="Arial"/>
                <w:b/>
                <w:bCs/>
                <w:sz w:val="24"/>
                <w:szCs w:val="24"/>
              </w:rPr>
            </w:pPr>
            <w:r w:rsidRPr="00D75CAF">
              <w:rPr>
                <w:rFonts w:ascii="Arial" w:hAnsi="Arial"/>
                <w:b/>
                <w:bCs/>
                <w:sz w:val="24"/>
                <w:szCs w:val="24"/>
              </w:rPr>
              <w:t xml:space="preserve">Versión </w:t>
            </w:r>
          </w:p>
        </w:tc>
        <w:tc>
          <w:tcPr>
            <w:tcW w:w="1985" w:type="dxa"/>
            <w:tcBorders>
              <w:top w:val="nil"/>
              <w:left w:val="single" w:sz="8" w:space="0" w:color="auto"/>
              <w:bottom w:val="single" w:sz="4" w:space="0" w:color="auto"/>
              <w:right w:val="single" w:sz="8" w:space="0" w:color="auto"/>
            </w:tcBorders>
            <w:shd w:val="clear" w:color="auto" w:fill="auto"/>
            <w:noWrap/>
            <w:vAlign w:val="center"/>
            <w:hideMark/>
          </w:tcPr>
          <w:p w14:paraId="45DBCC23" w14:textId="77777777" w:rsidR="009463BF" w:rsidRPr="00D75CAF" w:rsidRDefault="009463BF" w:rsidP="009463BF">
            <w:pPr>
              <w:jc w:val="center"/>
              <w:rPr>
                <w:rFonts w:ascii="Arial" w:hAnsi="Arial"/>
                <w:b/>
                <w:bCs/>
                <w:sz w:val="24"/>
                <w:szCs w:val="24"/>
              </w:rPr>
            </w:pPr>
            <w:r w:rsidRPr="00D75CAF">
              <w:rPr>
                <w:rFonts w:ascii="Arial" w:hAnsi="Arial"/>
                <w:b/>
                <w:bCs/>
                <w:sz w:val="24"/>
                <w:szCs w:val="24"/>
              </w:rPr>
              <w:t>Fecha</w:t>
            </w:r>
          </w:p>
        </w:tc>
        <w:tc>
          <w:tcPr>
            <w:tcW w:w="5103" w:type="dxa"/>
            <w:tcBorders>
              <w:top w:val="nil"/>
              <w:left w:val="nil"/>
              <w:bottom w:val="single" w:sz="4" w:space="0" w:color="auto"/>
              <w:right w:val="single" w:sz="8" w:space="0" w:color="auto"/>
            </w:tcBorders>
            <w:shd w:val="clear" w:color="auto" w:fill="auto"/>
            <w:noWrap/>
            <w:vAlign w:val="center"/>
            <w:hideMark/>
          </w:tcPr>
          <w:p w14:paraId="1C3346C4" w14:textId="77777777" w:rsidR="009463BF" w:rsidRPr="00D75CAF" w:rsidRDefault="009463BF" w:rsidP="009463BF">
            <w:pPr>
              <w:jc w:val="center"/>
              <w:rPr>
                <w:rFonts w:ascii="Arial" w:hAnsi="Arial"/>
                <w:b/>
                <w:bCs/>
                <w:sz w:val="24"/>
                <w:szCs w:val="24"/>
              </w:rPr>
            </w:pPr>
            <w:r w:rsidRPr="00D75CAF">
              <w:rPr>
                <w:rFonts w:ascii="Arial" w:hAnsi="Arial"/>
                <w:b/>
                <w:bCs/>
                <w:sz w:val="24"/>
                <w:szCs w:val="24"/>
              </w:rPr>
              <w:t>Cambios con respecto a la versión anterior</w:t>
            </w:r>
          </w:p>
        </w:tc>
      </w:tr>
      <w:tr w:rsidR="00D75CAF" w:rsidRPr="00D75CAF" w14:paraId="7D977FCF" w14:textId="77777777" w:rsidTr="009463BF">
        <w:trPr>
          <w:trHeight w:val="54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9E29CB" w14:textId="77777777" w:rsidR="009463BF" w:rsidRPr="00D75CAF" w:rsidRDefault="009463BF" w:rsidP="009463BF">
            <w:pPr>
              <w:rPr>
                <w:rFonts w:ascii="Arial" w:hAnsi="Arial"/>
                <w:bCs/>
                <w:sz w:val="24"/>
                <w:szCs w:val="24"/>
              </w:rPr>
            </w:pPr>
          </w:p>
          <w:p w14:paraId="7EB653A4" w14:textId="15CC7330" w:rsidR="009463BF" w:rsidRPr="00D75CAF" w:rsidRDefault="003D36DA" w:rsidP="009463BF">
            <w:pPr>
              <w:jc w:val="center"/>
              <w:rPr>
                <w:rFonts w:ascii="Arial" w:hAnsi="Arial"/>
                <w:bCs/>
                <w:sz w:val="24"/>
                <w:szCs w:val="24"/>
              </w:rPr>
            </w:pPr>
            <w:r w:rsidRPr="00D75CAF">
              <w:rPr>
                <w:rFonts w:ascii="Arial" w:hAnsi="Arial"/>
                <w:bCs/>
                <w:sz w:val="24"/>
                <w:szCs w:val="24"/>
              </w:rPr>
              <w:t>2</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3C75F" w14:textId="77777777" w:rsidR="009463BF" w:rsidRPr="00D75CAF" w:rsidRDefault="009463BF" w:rsidP="009463BF">
            <w:pPr>
              <w:jc w:val="center"/>
              <w:rPr>
                <w:rFonts w:ascii="Arial" w:hAnsi="Arial"/>
                <w:bCs/>
                <w:sz w:val="24"/>
                <w:szCs w:val="24"/>
              </w:rPr>
            </w:pPr>
            <w:r w:rsidRPr="00D75CAF">
              <w:rPr>
                <w:rFonts w:ascii="Arial" w:hAnsi="Arial"/>
                <w:bCs/>
                <w:sz w:val="24"/>
                <w:szCs w:val="24"/>
              </w:rPr>
              <w:t>30/08/16</w:t>
            </w:r>
          </w:p>
        </w:tc>
        <w:tc>
          <w:tcPr>
            <w:tcW w:w="51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446AE" w14:textId="77777777" w:rsidR="009463BF" w:rsidRPr="00D75CAF" w:rsidRDefault="009463BF" w:rsidP="009463BF">
            <w:pPr>
              <w:pStyle w:val="Prrafodelista"/>
              <w:numPr>
                <w:ilvl w:val="0"/>
                <w:numId w:val="57"/>
              </w:numPr>
              <w:spacing w:after="200" w:line="276" w:lineRule="auto"/>
              <w:contextualSpacing/>
              <w:rPr>
                <w:rFonts w:cs="Arial"/>
                <w:bCs/>
                <w:sz w:val="24"/>
                <w:szCs w:val="24"/>
              </w:rPr>
            </w:pPr>
            <w:r w:rsidRPr="00D75CAF">
              <w:rPr>
                <w:rFonts w:cs="Arial"/>
                <w:bCs/>
                <w:sz w:val="24"/>
                <w:szCs w:val="24"/>
              </w:rPr>
              <w:t>Se incluye definición de lavado de activo Ley 1762 de 2015</w:t>
            </w:r>
          </w:p>
          <w:p w14:paraId="40483968" w14:textId="77777777" w:rsidR="009463BF" w:rsidRPr="00D75CAF" w:rsidRDefault="009463BF" w:rsidP="009463BF">
            <w:pPr>
              <w:pStyle w:val="Prrafodelista"/>
              <w:numPr>
                <w:ilvl w:val="0"/>
                <w:numId w:val="57"/>
              </w:numPr>
              <w:spacing w:after="200" w:line="276" w:lineRule="auto"/>
              <w:contextualSpacing/>
              <w:rPr>
                <w:rFonts w:cs="Arial"/>
                <w:bCs/>
                <w:sz w:val="24"/>
                <w:szCs w:val="24"/>
              </w:rPr>
            </w:pPr>
            <w:r w:rsidRPr="00D75CAF">
              <w:rPr>
                <w:rFonts w:cs="Arial"/>
                <w:bCs/>
                <w:sz w:val="24"/>
                <w:szCs w:val="24"/>
              </w:rPr>
              <w:t>Se actualiza miembros de comité de cumplimiento</w:t>
            </w:r>
          </w:p>
          <w:p w14:paraId="2DCF2D77" w14:textId="77777777" w:rsidR="009463BF" w:rsidRPr="00D75CAF" w:rsidRDefault="009463BF" w:rsidP="009463BF">
            <w:pPr>
              <w:pStyle w:val="Prrafodelista"/>
              <w:numPr>
                <w:ilvl w:val="0"/>
                <w:numId w:val="57"/>
              </w:numPr>
              <w:spacing w:after="200" w:line="276" w:lineRule="auto"/>
              <w:contextualSpacing/>
              <w:rPr>
                <w:rFonts w:cs="Arial"/>
                <w:bCs/>
                <w:sz w:val="24"/>
                <w:szCs w:val="24"/>
              </w:rPr>
            </w:pPr>
            <w:r w:rsidRPr="00D75CAF">
              <w:rPr>
                <w:rFonts w:cs="Arial"/>
                <w:bCs/>
                <w:sz w:val="24"/>
                <w:szCs w:val="24"/>
              </w:rPr>
              <w:t>Se elimina requisito de Ficha Técnica</w:t>
            </w:r>
          </w:p>
          <w:p w14:paraId="000FEA2D" w14:textId="77777777" w:rsidR="009463BF" w:rsidRPr="00D75CAF" w:rsidRDefault="009463BF" w:rsidP="009463BF">
            <w:pPr>
              <w:pStyle w:val="Prrafodelista"/>
              <w:spacing w:after="200" w:line="276" w:lineRule="auto"/>
              <w:ind w:left="720"/>
              <w:contextualSpacing/>
              <w:rPr>
                <w:rFonts w:cs="Arial"/>
                <w:bCs/>
                <w:sz w:val="24"/>
                <w:szCs w:val="24"/>
              </w:rPr>
            </w:pPr>
          </w:p>
        </w:tc>
      </w:tr>
      <w:tr w:rsidR="00D75CAF" w:rsidRPr="00D75CAF" w14:paraId="2B9679E2" w14:textId="77777777" w:rsidTr="009463BF">
        <w:trPr>
          <w:trHeight w:val="54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F22A2" w14:textId="4138FB79" w:rsidR="009463BF" w:rsidRPr="00D75CAF" w:rsidRDefault="003D36DA" w:rsidP="009463BF">
            <w:pPr>
              <w:jc w:val="center"/>
              <w:rPr>
                <w:rFonts w:ascii="Arial" w:hAnsi="Arial"/>
                <w:bCs/>
                <w:sz w:val="24"/>
                <w:szCs w:val="24"/>
              </w:rPr>
            </w:pPr>
            <w:r w:rsidRPr="00D75CAF">
              <w:rPr>
                <w:rFonts w:ascii="Arial" w:hAnsi="Arial"/>
                <w:bCs/>
                <w:sz w:val="24"/>
                <w:szCs w:val="24"/>
              </w:rPr>
              <w:lastRenderedPageBreak/>
              <w:t>3</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080D6" w14:textId="79CF3072" w:rsidR="009463BF" w:rsidRPr="00D75CAF" w:rsidRDefault="003D36DA" w:rsidP="009463BF">
            <w:pPr>
              <w:jc w:val="center"/>
              <w:rPr>
                <w:rFonts w:ascii="Arial" w:hAnsi="Arial"/>
                <w:bCs/>
                <w:sz w:val="24"/>
                <w:szCs w:val="24"/>
              </w:rPr>
            </w:pPr>
            <w:r w:rsidRPr="00D75CAF">
              <w:rPr>
                <w:rFonts w:ascii="Arial" w:hAnsi="Arial"/>
                <w:bCs/>
                <w:sz w:val="24"/>
                <w:szCs w:val="24"/>
              </w:rPr>
              <w:t>09/06/2017</w:t>
            </w:r>
          </w:p>
        </w:tc>
        <w:tc>
          <w:tcPr>
            <w:tcW w:w="51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53402" w14:textId="4214245A" w:rsidR="009463BF" w:rsidRPr="00D75CAF" w:rsidRDefault="009463BF" w:rsidP="009463BF">
            <w:pPr>
              <w:pStyle w:val="Prrafodelista"/>
              <w:numPr>
                <w:ilvl w:val="0"/>
                <w:numId w:val="57"/>
              </w:numPr>
              <w:spacing w:after="200" w:line="276" w:lineRule="auto"/>
              <w:contextualSpacing/>
              <w:rPr>
                <w:rFonts w:cs="Arial"/>
                <w:bCs/>
                <w:sz w:val="24"/>
                <w:szCs w:val="24"/>
              </w:rPr>
            </w:pPr>
            <w:r w:rsidRPr="00D75CAF">
              <w:rPr>
                <w:rFonts w:cs="Arial"/>
                <w:bCs/>
                <w:sz w:val="24"/>
                <w:szCs w:val="24"/>
              </w:rPr>
              <w:t>Se inclu</w:t>
            </w:r>
            <w:r w:rsidR="003D36DA" w:rsidRPr="00D75CAF">
              <w:rPr>
                <w:rFonts w:cs="Arial"/>
                <w:bCs/>
                <w:sz w:val="24"/>
                <w:szCs w:val="24"/>
              </w:rPr>
              <w:t>y</w:t>
            </w:r>
            <w:r w:rsidRPr="00D75CAF">
              <w:rPr>
                <w:rFonts w:cs="Arial"/>
                <w:bCs/>
                <w:sz w:val="24"/>
                <w:szCs w:val="24"/>
              </w:rPr>
              <w:t xml:space="preserve">e la obligación de socializar Manual </w:t>
            </w:r>
            <w:proofErr w:type="spellStart"/>
            <w:r w:rsidRPr="00D75CAF">
              <w:rPr>
                <w:rFonts w:cs="Arial"/>
                <w:bCs/>
                <w:sz w:val="24"/>
                <w:szCs w:val="24"/>
              </w:rPr>
              <w:t>Sipla</w:t>
            </w:r>
            <w:proofErr w:type="spellEnd"/>
            <w:r w:rsidRPr="00D75CAF">
              <w:rPr>
                <w:rFonts w:cs="Arial"/>
                <w:bCs/>
                <w:sz w:val="24"/>
                <w:szCs w:val="24"/>
              </w:rPr>
              <w:t xml:space="preserve"> y Código de </w:t>
            </w:r>
            <w:proofErr w:type="spellStart"/>
            <w:r w:rsidRPr="00D75CAF">
              <w:rPr>
                <w:rFonts w:cs="Arial"/>
                <w:bCs/>
                <w:sz w:val="24"/>
                <w:szCs w:val="24"/>
              </w:rPr>
              <w:t>Etica</w:t>
            </w:r>
            <w:proofErr w:type="spellEnd"/>
            <w:r w:rsidRPr="00D75CAF">
              <w:rPr>
                <w:rFonts w:cs="Arial"/>
                <w:bCs/>
                <w:sz w:val="24"/>
                <w:szCs w:val="24"/>
              </w:rPr>
              <w:t xml:space="preserve"> en los proceso de inducción del personal </w:t>
            </w:r>
            <w:r w:rsidR="004D6D8D" w:rsidRPr="00D75CAF">
              <w:rPr>
                <w:rFonts w:cs="Arial"/>
                <w:bCs/>
                <w:sz w:val="24"/>
                <w:szCs w:val="24"/>
              </w:rPr>
              <w:t xml:space="preserve"> de la compañía</w:t>
            </w:r>
          </w:p>
          <w:p w14:paraId="094B5F5F" w14:textId="7FC3CF35" w:rsidR="004D6D8D" w:rsidRPr="00D75CAF" w:rsidRDefault="004D6D8D" w:rsidP="009463BF">
            <w:pPr>
              <w:pStyle w:val="Prrafodelista"/>
              <w:numPr>
                <w:ilvl w:val="0"/>
                <w:numId w:val="57"/>
              </w:numPr>
              <w:spacing w:after="200" w:line="276" w:lineRule="auto"/>
              <w:contextualSpacing/>
              <w:rPr>
                <w:rFonts w:cs="Arial"/>
                <w:bCs/>
                <w:sz w:val="24"/>
                <w:szCs w:val="24"/>
              </w:rPr>
            </w:pPr>
            <w:r w:rsidRPr="00D75CAF">
              <w:rPr>
                <w:rFonts w:cs="Arial"/>
                <w:bCs/>
                <w:sz w:val="24"/>
                <w:szCs w:val="24"/>
              </w:rPr>
              <w:t>Se incluye dentro del marco legal el Decreto 2147 de 2016- Nuevo Régimen de Zonas Francas</w:t>
            </w:r>
          </w:p>
        </w:tc>
      </w:tr>
    </w:tbl>
    <w:p w14:paraId="2616AF8C" w14:textId="0C9B6186" w:rsidR="0065366A" w:rsidRPr="00D75CAF" w:rsidRDefault="0065366A" w:rsidP="00E207C8">
      <w:pPr>
        <w:spacing w:before="0" w:after="0"/>
        <w:ind w:left="720"/>
        <w:rPr>
          <w:rFonts w:ascii="Arial" w:hAnsi="Arial" w:cs="Arial"/>
          <w:sz w:val="22"/>
          <w:szCs w:val="22"/>
          <w:lang w:val="es-CO"/>
        </w:rPr>
      </w:pPr>
    </w:p>
    <w:p w14:paraId="403BEAEE" w14:textId="03CF0FCF" w:rsidR="009463BF" w:rsidRPr="00D75CAF" w:rsidRDefault="009463BF" w:rsidP="00216A2B">
      <w:pPr>
        <w:pStyle w:val="Textocomentario"/>
        <w:rPr>
          <w:rFonts w:ascii="Arial" w:eastAsia="Arial Unicode MS" w:hAnsi="Arial" w:cs="Arial"/>
          <w:sz w:val="22"/>
          <w:szCs w:val="22"/>
          <w:lang w:val="es-ES"/>
        </w:rPr>
      </w:pPr>
    </w:p>
    <w:p w14:paraId="40E135FB" w14:textId="77777777" w:rsidR="009463BF" w:rsidRPr="00D75CAF" w:rsidRDefault="009463BF" w:rsidP="009463BF">
      <w:pPr>
        <w:rPr>
          <w:rFonts w:eastAsia="Arial Unicode MS"/>
        </w:rPr>
      </w:pPr>
    </w:p>
    <w:p w14:paraId="3AE3BCA3" w14:textId="77777777" w:rsidR="009463BF" w:rsidRPr="00D75CAF" w:rsidRDefault="009463BF" w:rsidP="009463BF">
      <w:pPr>
        <w:rPr>
          <w:rFonts w:eastAsia="Arial Unicode MS"/>
        </w:rPr>
      </w:pPr>
    </w:p>
    <w:p w14:paraId="399E1FD6" w14:textId="4DC89D3E" w:rsidR="009463BF" w:rsidRPr="00D75CAF" w:rsidRDefault="009463BF" w:rsidP="009463BF">
      <w:pPr>
        <w:rPr>
          <w:rFonts w:eastAsia="Arial Unicode MS"/>
        </w:rPr>
      </w:pPr>
    </w:p>
    <w:p w14:paraId="05304724" w14:textId="77777777" w:rsidR="00244C25" w:rsidRPr="00D75CAF" w:rsidRDefault="00244C25" w:rsidP="009463BF">
      <w:pPr>
        <w:rPr>
          <w:rFonts w:eastAsia="Arial Unicode MS"/>
        </w:rPr>
      </w:pPr>
    </w:p>
    <w:p w14:paraId="42ACBE16" w14:textId="77777777" w:rsidR="002E7234" w:rsidRPr="00D75CAF" w:rsidRDefault="002E7234" w:rsidP="009463BF">
      <w:pPr>
        <w:rPr>
          <w:rFonts w:eastAsia="Arial Unicode MS"/>
        </w:rPr>
      </w:pPr>
    </w:p>
    <w:tbl>
      <w:tblPr>
        <w:tblpPr w:leftFromText="141" w:rightFromText="141" w:vertAnchor="text" w:horzAnchor="page" w:tblpX="1552" w:tblpY="297"/>
        <w:tblW w:w="8931" w:type="dxa"/>
        <w:tblCellMar>
          <w:left w:w="70" w:type="dxa"/>
          <w:right w:w="70" w:type="dxa"/>
        </w:tblCellMar>
        <w:tblLook w:val="04A0" w:firstRow="1" w:lastRow="0" w:firstColumn="1" w:lastColumn="0" w:noHBand="0" w:noVBand="1"/>
      </w:tblPr>
      <w:tblGrid>
        <w:gridCol w:w="1843"/>
        <w:gridCol w:w="1985"/>
        <w:gridCol w:w="5103"/>
      </w:tblGrid>
      <w:tr w:rsidR="00D75CAF" w:rsidRPr="00D75CAF" w14:paraId="1A79DAC4" w14:textId="77777777" w:rsidTr="00665C53">
        <w:trPr>
          <w:trHeight w:val="54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511CA0" w14:textId="210F527A" w:rsidR="00665C53" w:rsidRPr="00D75CAF" w:rsidRDefault="00665C53" w:rsidP="00665C53">
            <w:pPr>
              <w:jc w:val="center"/>
              <w:rPr>
                <w:rFonts w:ascii="Arial" w:hAnsi="Arial"/>
                <w:bCs/>
                <w:sz w:val="24"/>
                <w:szCs w:val="24"/>
              </w:rPr>
            </w:pPr>
            <w:r w:rsidRPr="00D75CAF">
              <w:rPr>
                <w:rFonts w:ascii="Arial" w:hAnsi="Arial"/>
                <w:bCs/>
                <w:sz w:val="24"/>
                <w:szCs w:val="24"/>
              </w:rPr>
              <w:t>4</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424C2" w14:textId="33BBD825" w:rsidR="00665C53" w:rsidRPr="00D75CAF" w:rsidRDefault="002E7234" w:rsidP="00665C53">
            <w:pPr>
              <w:jc w:val="center"/>
              <w:rPr>
                <w:rFonts w:ascii="Arial" w:hAnsi="Arial"/>
                <w:bCs/>
                <w:sz w:val="24"/>
                <w:szCs w:val="24"/>
              </w:rPr>
            </w:pPr>
            <w:r w:rsidRPr="00D75CAF">
              <w:rPr>
                <w:rFonts w:ascii="Arial" w:hAnsi="Arial"/>
                <w:bCs/>
                <w:sz w:val="24"/>
                <w:szCs w:val="24"/>
              </w:rPr>
              <w:t>26</w:t>
            </w:r>
            <w:r w:rsidR="00665C53" w:rsidRPr="00D75CAF">
              <w:rPr>
                <w:rFonts w:ascii="Arial" w:hAnsi="Arial"/>
                <w:bCs/>
                <w:sz w:val="24"/>
                <w:szCs w:val="24"/>
              </w:rPr>
              <w:t>/06/2018</w:t>
            </w:r>
          </w:p>
        </w:tc>
        <w:tc>
          <w:tcPr>
            <w:tcW w:w="51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2D90E" w14:textId="275C020C" w:rsidR="00665C53" w:rsidRPr="00D75CAF" w:rsidRDefault="00B85089" w:rsidP="00665C53">
            <w:pPr>
              <w:pStyle w:val="Prrafodelista"/>
              <w:numPr>
                <w:ilvl w:val="0"/>
                <w:numId w:val="57"/>
              </w:numPr>
              <w:spacing w:after="200" w:line="276" w:lineRule="auto"/>
              <w:contextualSpacing/>
              <w:rPr>
                <w:rFonts w:cs="Arial"/>
                <w:bCs/>
                <w:sz w:val="24"/>
                <w:szCs w:val="24"/>
              </w:rPr>
            </w:pPr>
            <w:r w:rsidRPr="00D75CAF">
              <w:rPr>
                <w:rFonts w:cs="Arial"/>
                <w:bCs/>
                <w:sz w:val="24"/>
                <w:szCs w:val="24"/>
              </w:rPr>
              <w:t>Se añade la expresión “de Zona</w:t>
            </w:r>
            <w:r w:rsidR="00665C53" w:rsidRPr="00D75CAF">
              <w:rPr>
                <w:rFonts w:cs="Arial"/>
                <w:bCs/>
                <w:sz w:val="24"/>
                <w:szCs w:val="24"/>
              </w:rPr>
              <w:t>s Francas” en la razón social</w:t>
            </w:r>
          </w:p>
          <w:p w14:paraId="215CB7B3" w14:textId="77777777" w:rsidR="00665C53" w:rsidRPr="00D75CAF" w:rsidRDefault="00665C53" w:rsidP="00665C53">
            <w:pPr>
              <w:pStyle w:val="Prrafodelista"/>
              <w:numPr>
                <w:ilvl w:val="0"/>
                <w:numId w:val="57"/>
              </w:numPr>
              <w:spacing w:after="200" w:line="276" w:lineRule="auto"/>
              <w:contextualSpacing/>
              <w:rPr>
                <w:rFonts w:cs="Arial"/>
                <w:bCs/>
                <w:sz w:val="24"/>
                <w:szCs w:val="24"/>
              </w:rPr>
            </w:pPr>
            <w:r w:rsidRPr="00D75CAF">
              <w:rPr>
                <w:rFonts w:cs="Arial"/>
                <w:bCs/>
                <w:sz w:val="24"/>
                <w:szCs w:val="24"/>
              </w:rPr>
              <w:t>Se añade solicitud de documentos para vinculación de personas naturales como proveedores o contratistas.</w:t>
            </w:r>
          </w:p>
          <w:p w14:paraId="75AF6A80" w14:textId="77777777" w:rsidR="00665C53" w:rsidRPr="00D75CAF" w:rsidRDefault="00665C53" w:rsidP="00665C53">
            <w:pPr>
              <w:pStyle w:val="Prrafodelista"/>
              <w:numPr>
                <w:ilvl w:val="0"/>
                <w:numId w:val="57"/>
              </w:numPr>
              <w:spacing w:after="200" w:line="276" w:lineRule="auto"/>
              <w:contextualSpacing/>
              <w:rPr>
                <w:rFonts w:cs="Arial"/>
                <w:bCs/>
                <w:sz w:val="24"/>
                <w:szCs w:val="24"/>
              </w:rPr>
            </w:pPr>
            <w:r w:rsidRPr="00D75CAF">
              <w:rPr>
                <w:rFonts w:cs="Arial"/>
                <w:bCs/>
                <w:sz w:val="24"/>
                <w:szCs w:val="24"/>
              </w:rPr>
              <w:t>Se incluye en el alcance del manual a los empleados y copr</w:t>
            </w:r>
            <w:r w:rsidR="00B85089" w:rsidRPr="00D75CAF">
              <w:rPr>
                <w:rFonts w:cs="Arial"/>
                <w:bCs/>
                <w:sz w:val="24"/>
                <w:szCs w:val="24"/>
              </w:rPr>
              <w:t>opietarios de la Agrupación Zona</w:t>
            </w:r>
            <w:r w:rsidRPr="00D75CAF">
              <w:rPr>
                <w:rFonts w:cs="Arial"/>
                <w:bCs/>
                <w:sz w:val="24"/>
                <w:szCs w:val="24"/>
              </w:rPr>
              <w:t xml:space="preserve"> Franca –Propiedad Horizontal</w:t>
            </w:r>
          </w:p>
          <w:p w14:paraId="250DB8DE" w14:textId="53AACD24" w:rsidR="00B85089" w:rsidRPr="00D75CAF" w:rsidRDefault="00B85089" w:rsidP="00665C53">
            <w:pPr>
              <w:pStyle w:val="Prrafodelista"/>
              <w:numPr>
                <w:ilvl w:val="0"/>
                <w:numId w:val="57"/>
              </w:numPr>
              <w:spacing w:after="200" w:line="276" w:lineRule="auto"/>
              <w:contextualSpacing/>
              <w:rPr>
                <w:rFonts w:cs="Arial"/>
                <w:bCs/>
                <w:sz w:val="24"/>
                <w:szCs w:val="24"/>
              </w:rPr>
            </w:pPr>
            <w:r w:rsidRPr="00D75CAF">
              <w:rPr>
                <w:rFonts w:cs="Arial"/>
                <w:bCs/>
                <w:sz w:val="24"/>
                <w:szCs w:val="24"/>
              </w:rPr>
              <w:t>Se incluye  control para los nuevos copropietarios</w:t>
            </w:r>
            <w:r w:rsidR="00E113A0" w:rsidRPr="00D75CAF">
              <w:rPr>
                <w:rFonts w:cs="Arial"/>
                <w:bCs/>
                <w:sz w:val="24"/>
                <w:szCs w:val="24"/>
              </w:rPr>
              <w:t xml:space="preserve"> y verificación de antecedentes a los mismos.</w:t>
            </w:r>
          </w:p>
        </w:tc>
      </w:tr>
    </w:tbl>
    <w:p w14:paraId="2825D565" w14:textId="7D000B8A" w:rsidR="00244C25" w:rsidRPr="00D75CAF" w:rsidRDefault="00244C25" w:rsidP="009463BF">
      <w:pPr>
        <w:rPr>
          <w:rFonts w:eastAsia="Arial Unicode MS"/>
        </w:rPr>
      </w:pPr>
    </w:p>
    <w:p w14:paraId="19463B86" w14:textId="77777777" w:rsidR="00665C53" w:rsidRPr="00D75CAF" w:rsidRDefault="00665C53" w:rsidP="009463BF">
      <w:pPr>
        <w:rPr>
          <w:rFonts w:eastAsia="Arial Unicode MS"/>
        </w:rPr>
      </w:pPr>
    </w:p>
    <w:p w14:paraId="36665414" w14:textId="77777777" w:rsidR="00665C53" w:rsidRPr="00D75CAF" w:rsidRDefault="00665C53" w:rsidP="009463BF">
      <w:pPr>
        <w:rPr>
          <w:rFonts w:eastAsia="Arial Unicode MS"/>
        </w:rPr>
      </w:pPr>
    </w:p>
    <w:p w14:paraId="133BE879" w14:textId="77777777" w:rsidR="00665C53" w:rsidRPr="00D75CAF" w:rsidRDefault="00665C53" w:rsidP="009463BF">
      <w:pPr>
        <w:rPr>
          <w:rFonts w:eastAsia="Arial Unicode MS"/>
        </w:rPr>
      </w:pPr>
    </w:p>
    <w:p w14:paraId="47AC374D" w14:textId="77777777" w:rsidR="009463BF" w:rsidRPr="00D75CAF" w:rsidRDefault="009463BF" w:rsidP="009463BF">
      <w:pPr>
        <w:rPr>
          <w:rFonts w:eastAsia="Arial Unicode MS"/>
        </w:rPr>
      </w:pPr>
    </w:p>
    <w:p w14:paraId="2D30D99F" w14:textId="77777777" w:rsidR="009463BF" w:rsidRPr="00D75CAF" w:rsidRDefault="009463BF" w:rsidP="009463BF">
      <w:pPr>
        <w:rPr>
          <w:rFonts w:eastAsia="Arial Unicode MS"/>
        </w:rPr>
      </w:pPr>
    </w:p>
    <w:p w14:paraId="46196D19" w14:textId="77777777" w:rsidR="009463BF" w:rsidRPr="00D75CAF" w:rsidRDefault="009463BF" w:rsidP="009463BF">
      <w:pPr>
        <w:rPr>
          <w:rFonts w:eastAsia="Arial Unicode MS"/>
        </w:rPr>
      </w:pPr>
    </w:p>
    <w:tbl>
      <w:tblPr>
        <w:tblpPr w:leftFromText="141" w:rightFromText="141" w:vertAnchor="text" w:horzAnchor="page" w:tblpX="1082" w:tblpY="2715"/>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3402"/>
        <w:gridCol w:w="3544"/>
      </w:tblGrid>
      <w:tr w:rsidR="00D75CAF" w:rsidRPr="00D75CAF" w14:paraId="04EC513B" w14:textId="77777777" w:rsidTr="00D8364E">
        <w:trPr>
          <w:trHeight w:val="412"/>
        </w:trPr>
        <w:tc>
          <w:tcPr>
            <w:tcW w:w="3227" w:type="dxa"/>
            <w:tcBorders>
              <w:top w:val="single" w:sz="4" w:space="0" w:color="auto"/>
              <w:left w:val="single" w:sz="4" w:space="0" w:color="auto"/>
              <w:bottom w:val="single" w:sz="4" w:space="0" w:color="auto"/>
              <w:right w:val="single" w:sz="4" w:space="0" w:color="auto"/>
            </w:tcBorders>
            <w:vAlign w:val="center"/>
            <w:hideMark/>
          </w:tcPr>
          <w:p w14:paraId="5742C85A" w14:textId="77777777" w:rsidR="00D8364E" w:rsidRPr="00D75CAF" w:rsidRDefault="00D8364E" w:rsidP="00D8364E">
            <w:pPr>
              <w:spacing w:before="0" w:after="0"/>
              <w:ind w:right="-92"/>
              <w:rPr>
                <w:rFonts w:ascii="Arial" w:hAnsi="Arial" w:cs="Arial"/>
                <w:sz w:val="22"/>
                <w:szCs w:val="22"/>
              </w:rPr>
            </w:pPr>
            <w:r w:rsidRPr="00D75CAF">
              <w:rPr>
                <w:rFonts w:ascii="Arial" w:hAnsi="Arial" w:cs="Arial"/>
                <w:sz w:val="22"/>
                <w:szCs w:val="22"/>
              </w:rPr>
              <w:t>ELABORADO POR:</w:t>
            </w:r>
          </w:p>
        </w:tc>
        <w:tc>
          <w:tcPr>
            <w:tcW w:w="3402" w:type="dxa"/>
            <w:tcBorders>
              <w:top w:val="single" w:sz="4" w:space="0" w:color="auto"/>
              <w:left w:val="single" w:sz="4" w:space="0" w:color="auto"/>
              <w:bottom w:val="single" w:sz="4" w:space="0" w:color="auto"/>
              <w:right w:val="single" w:sz="4" w:space="0" w:color="auto"/>
            </w:tcBorders>
            <w:vAlign w:val="center"/>
            <w:hideMark/>
          </w:tcPr>
          <w:p w14:paraId="380D0847" w14:textId="77777777" w:rsidR="00D8364E" w:rsidRPr="00D75CAF" w:rsidRDefault="00D8364E" w:rsidP="00D8364E">
            <w:pPr>
              <w:spacing w:before="0" w:after="0"/>
              <w:ind w:right="-92"/>
              <w:rPr>
                <w:rFonts w:ascii="Arial" w:hAnsi="Arial" w:cs="Arial"/>
                <w:sz w:val="22"/>
                <w:szCs w:val="22"/>
              </w:rPr>
            </w:pPr>
            <w:r w:rsidRPr="00D75CAF">
              <w:rPr>
                <w:rFonts w:ascii="Arial" w:hAnsi="Arial" w:cs="Arial"/>
                <w:sz w:val="22"/>
                <w:szCs w:val="22"/>
              </w:rPr>
              <w:t>REVISADO POR:</w:t>
            </w:r>
          </w:p>
        </w:tc>
        <w:tc>
          <w:tcPr>
            <w:tcW w:w="3544" w:type="dxa"/>
            <w:tcBorders>
              <w:top w:val="single" w:sz="4" w:space="0" w:color="auto"/>
              <w:left w:val="single" w:sz="4" w:space="0" w:color="auto"/>
              <w:bottom w:val="single" w:sz="4" w:space="0" w:color="auto"/>
              <w:right w:val="single" w:sz="4" w:space="0" w:color="auto"/>
            </w:tcBorders>
            <w:vAlign w:val="center"/>
            <w:hideMark/>
          </w:tcPr>
          <w:p w14:paraId="67034EA0" w14:textId="77777777" w:rsidR="00D8364E" w:rsidRPr="00D75CAF" w:rsidRDefault="00D8364E" w:rsidP="00D8364E">
            <w:pPr>
              <w:spacing w:before="0" w:after="0"/>
              <w:ind w:right="-92"/>
              <w:rPr>
                <w:rFonts w:ascii="Arial" w:hAnsi="Arial" w:cs="Arial"/>
                <w:sz w:val="22"/>
                <w:szCs w:val="22"/>
              </w:rPr>
            </w:pPr>
            <w:r w:rsidRPr="00D75CAF">
              <w:rPr>
                <w:rFonts w:ascii="Arial" w:hAnsi="Arial" w:cs="Arial"/>
                <w:sz w:val="22"/>
                <w:szCs w:val="22"/>
              </w:rPr>
              <w:t xml:space="preserve">APROBADO POR: </w:t>
            </w:r>
          </w:p>
        </w:tc>
      </w:tr>
      <w:tr w:rsidR="00D75CAF" w:rsidRPr="00D75CAF" w14:paraId="1DA0A794" w14:textId="77777777" w:rsidTr="00D8364E">
        <w:trPr>
          <w:trHeight w:val="477"/>
        </w:trPr>
        <w:tc>
          <w:tcPr>
            <w:tcW w:w="3227" w:type="dxa"/>
            <w:tcBorders>
              <w:top w:val="single" w:sz="4" w:space="0" w:color="auto"/>
              <w:left w:val="single" w:sz="4" w:space="0" w:color="auto"/>
              <w:bottom w:val="single" w:sz="4" w:space="0" w:color="auto"/>
              <w:right w:val="single" w:sz="4" w:space="0" w:color="auto"/>
            </w:tcBorders>
            <w:vAlign w:val="center"/>
            <w:hideMark/>
          </w:tcPr>
          <w:p w14:paraId="78F4F6A2" w14:textId="77777777" w:rsidR="00D8364E" w:rsidRPr="00D75CAF" w:rsidRDefault="00D8364E" w:rsidP="00D8364E">
            <w:pPr>
              <w:spacing w:before="0" w:after="0"/>
              <w:ind w:right="-92"/>
              <w:rPr>
                <w:rFonts w:ascii="Arial" w:hAnsi="Arial" w:cs="Arial"/>
                <w:sz w:val="22"/>
                <w:szCs w:val="22"/>
              </w:rPr>
            </w:pPr>
            <w:r w:rsidRPr="00D75CAF">
              <w:rPr>
                <w:rFonts w:ascii="Arial" w:hAnsi="Arial" w:cs="Arial"/>
                <w:sz w:val="22"/>
                <w:szCs w:val="22"/>
              </w:rPr>
              <w:t>Nombre: Jenny Vacca Castañeda</w:t>
            </w:r>
          </w:p>
        </w:tc>
        <w:tc>
          <w:tcPr>
            <w:tcW w:w="3402" w:type="dxa"/>
            <w:tcBorders>
              <w:top w:val="single" w:sz="4" w:space="0" w:color="auto"/>
              <w:left w:val="single" w:sz="4" w:space="0" w:color="auto"/>
              <w:bottom w:val="single" w:sz="4" w:space="0" w:color="auto"/>
              <w:right w:val="single" w:sz="4" w:space="0" w:color="auto"/>
            </w:tcBorders>
            <w:vAlign w:val="center"/>
            <w:hideMark/>
          </w:tcPr>
          <w:p w14:paraId="68A69983" w14:textId="77777777" w:rsidR="00D8364E" w:rsidRPr="00D75CAF" w:rsidRDefault="00D8364E" w:rsidP="00D8364E">
            <w:pPr>
              <w:spacing w:before="0" w:after="0"/>
              <w:ind w:right="-92"/>
              <w:rPr>
                <w:rFonts w:ascii="Arial" w:hAnsi="Arial" w:cs="Arial"/>
                <w:sz w:val="22"/>
                <w:szCs w:val="22"/>
              </w:rPr>
            </w:pPr>
            <w:r w:rsidRPr="00D75CAF">
              <w:rPr>
                <w:rFonts w:ascii="Arial" w:hAnsi="Arial" w:cs="Arial"/>
                <w:sz w:val="22"/>
                <w:szCs w:val="22"/>
              </w:rPr>
              <w:t xml:space="preserve">Nombre: Stephanie Montoya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5A5C2FBF" w14:textId="77777777" w:rsidR="00D8364E" w:rsidRPr="00D75CAF" w:rsidRDefault="00D8364E" w:rsidP="00D8364E">
            <w:pPr>
              <w:spacing w:before="0" w:after="0"/>
              <w:ind w:right="-92"/>
              <w:rPr>
                <w:rFonts w:ascii="Arial" w:hAnsi="Arial" w:cs="Arial"/>
                <w:sz w:val="22"/>
                <w:szCs w:val="22"/>
              </w:rPr>
            </w:pPr>
            <w:r w:rsidRPr="00D75CAF">
              <w:rPr>
                <w:rFonts w:ascii="Arial" w:hAnsi="Arial" w:cs="Arial"/>
                <w:sz w:val="22"/>
                <w:szCs w:val="22"/>
              </w:rPr>
              <w:t xml:space="preserve">Nombre: Elizabeth García Hernández  </w:t>
            </w:r>
          </w:p>
        </w:tc>
      </w:tr>
      <w:tr w:rsidR="00D75CAF" w:rsidRPr="00D75CAF" w14:paraId="706531BB" w14:textId="77777777" w:rsidTr="00D8364E">
        <w:trPr>
          <w:trHeight w:val="451"/>
        </w:trPr>
        <w:tc>
          <w:tcPr>
            <w:tcW w:w="3227" w:type="dxa"/>
            <w:tcBorders>
              <w:top w:val="single" w:sz="4" w:space="0" w:color="auto"/>
              <w:left w:val="single" w:sz="4" w:space="0" w:color="auto"/>
              <w:bottom w:val="single" w:sz="4" w:space="0" w:color="auto"/>
              <w:right w:val="single" w:sz="4" w:space="0" w:color="auto"/>
            </w:tcBorders>
            <w:vAlign w:val="center"/>
            <w:hideMark/>
          </w:tcPr>
          <w:p w14:paraId="37498F8A" w14:textId="0682D361" w:rsidR="00D8364E" w:rsidRPr="00D75CAF" w:rsidRDefault="00D8364E" w:rsidP="00D8364E">
            <w:pPr>
              <w:spacing w:before="0" w:after="0"/>
              <w:ind w:right="-92"/>
              <w:rPr>
                <w:rFonts w:ascii="Arial" w:hAnsi="Arial" w:cs="Arial"/>
                <w:sz w:val="22"/>
                <w:szCs w:val="22"/>
              </w:rPr>
            </w:pPr>
            <w:r w:rsidRPr="00D75CAF">
              <w:rPr>
                <w:rFonts w:ascii="Arial" w:hAnsi="Arial" w:cs="Arial"/>
                <w:sz w:val="22"/>
                <w:szCs w:val="22"/>
              </w:rPr>
              <w:t xml:space="preserve">Fecha: </w:t>
            </w:r>
            <w:r w:rsidR="002E7234" w:rsidRPr="00D75CAF">
              <w:rPr>
                <w:rFonts w:ascii="Arial" w:hAnsi="Arial" w:cs="Arial"/>
                <w:sz w:val="22"/>
                <w:szCs w:val="22"/>
              </w:rPr>
              <w:t>26 de Junio de 2018</w:t>
            </w:r>
          </w:p>
        </w:tc>
        <w:tc>
          <w:tcPr>
            <w:tcW w:w="3402" w:type="dxa"/>
            <w:tcBorders>
              <w:top w:val="single" w:sz="4" w:space="0" w:color="auto"/>
              <w:left w:val="single" w:sz="4" w:space="0" w:color="auto"/>
              <w:bottom w:val="single" w:sz="4" w:space="0" w:color="auto"/>
              <w:right w:val="single" w:sz="4" w:space="0" w:color="auto"/>
            </w:tcBorders>
            <w:vAlign w:val="center"/>
            <w:hideMark/>
          </w:tcPr>
          <w:p w14:paraId="1C147282" w14:textId="79669D9A" w:rsidR="00D8364E" w:rsidRPr="00D75CAF" w:rsidRDefault="00D8364E" w:rsidP="00D8364E">
            <w:pPr>
              <w:spacing w:before="0" w:after="0"/>
              <w:ind w:right="-92"/>
              <w:rPr>
                <w:rFonts w:ascii="Arial" w:hAnsi="Arial" w:cs="Arial"/>
                <w:sz w:val="22"/>
                <w:szCs w:val="22"/>
              </w:rPr>
            </w:pPr>
            <w:r w:rsidRPr="00D75CAF">
              <w:rPr>
                <w:rFonts w:ascii="Arial" w:hAnsi="Arial" w:cs="Arial"/>
                <w:sz w:val="22"/>
                <w:szCs w:val="22"/>
              </w:rPr>
              <w:t xml:space="preserve">Fecha: </w:t>
            </w:r>
            <w:r w:rsidR="002E7234" w:rsidRPr="00D75CAF">
              <w:rPr>
                <w:rFonts w:ascii="Arial" w:hAnsi="Arial" w:cs="Arial"/>
                <w:sz w:val="22"/>
                <w:szCs w:val="22"/>
              </w:rPr>
              <w:t>26 de Junio de 2018</w:t>
            </w:r>
          </w:p>
        </w:tc>
        <w:tc>
          <w:tcPr>
            <w:tcW w:w="3544" w:type="dxa"/>
            <w:tcBorders>
              <w:top w:val="single" w:sz="4" w:space="0" w:color="auto"/>
              <w:left w:val="single" w:sz="4" w:space="0" w:color="auto"/>
              <w:bottom w:val="single" w:sz="4" w:space="0" w:color="auto"/>
              <w:right w:val="single" w:sz="4" w:space="0" w:color="auto"/>
            </w:tcBorders>
            <w:vAlign w:val="center"/>
            <w:hideMark/>
          </w:tcPr>
          <w:p w14:paraId="5779A2BE" w14:textId="618E17D7" w:rsidR="00D8364E" w:rsidRPr="00D75CAF" w:rsidRDefault="00D8364E" w:rsidP="00D8364E">
            <w:pPr>
              <w:spacing w:before="0" w:after="0"/>
              <w:ind w:right="-92"/>
              <w:rPr>
                <w:rFonts w:ascii="Arial" w:hAnsi="Arial" w:cs="Arial"/>
                <w:sz w:val="22"/>
                <w:szCs w:val="22"/>
              </w:rPr>
            </w:pPr>
            <w:r w:rsidRPr="00D75CAF">
              <w:rPr>
                <w:rFonts w:ascii="Arial" w:hAnsi="Arial" w:cs="Arial"/>
                <w:sz w:val="22"/>
                <w:szCs w:val="22"/>
              </w:rPr>
              <w:t xml:space="preserve">Fecha: </w:t>
            </w:r>
            <w:r w:rsidR="002E7234" w:rsidRPr="00D75CAF">
              <w:rPr>
                <w:rFonts w:ascii="Arial" w:hAnsi="Arial" w:cs="Arial"/>
                <w:sz w:val="22"/>
                <w:szCs w:val="22"/>
              </w:rPr>
              <w:t>26 de Junio de 2018</w:t>
            </w:r>
          </w:p>
        </w:tc>
      </w:tr>
      <w:tr w:rsidR="00D75CAF" w:rsidRPr="00D75CAF" w14:paraId="773AD2DE" w14:textId="77777777" w:rsidTr="00D8364E">
        <w:trPr>
          <w:trHeight w:val="529"/>
        </w:trPr>
        <w:tc>
          <w:tcPr>
            <w:tcW w:w="3227" w:type="dxa"/>
            <w:tcBorders>
              <w:top w:val="single" w:sz="4" w:space="0" w:color="auto"/>
              <w:left w:val="single" w:sz="4" w:space="0" w:color="auto"/>
              <w:bottom w:val="single" w:sz="4" w:space="0" w:color="auto"/>
              <w:right w:val="single" w:sz="4" w:space="0" w:color="auto"/>
            </w:tcBorders>
            <w:vAlign w:val="center"/>
            <w:hideMark/>
          </w:tcPr>
          <w:p w14:paraId="7531C38C" w14:textId="77777777" w:rsidR="00D8364E" w:rsidRPr="00D75CAF" w:rsidRDefault="00D8364E" w:rsidP="00D8364E">
            <w:pPr>
              <w:spacing w:before="0" w:after="0"/>
              <w:ind w:right="-92"/>
              <w:rPr>
                <w:rFonts w:ascii="Arial" w:hAnsi="Arial" w:cs="Arial"/>
                <w:sz w:val="22"/>
                <w:szCs w:val="22"/>
              </w:rPr>
            </w:pPr>
            <w:r w:rsidRPr="00D75CAF">
              <w:rPr>
                <w:rFonts w:ascii="Arial" w:hAnsi="Arial" w:cs="Arial"/>
                <w:sz w:val="22"/>
                <w:szCs w:val="22"/>
              </w:rPr>
              <w:t>Firma:</w:t>
            </w:r>
          </w:p>
        </w:tc>
        <w:tc>
          <w:tcPr>
            <w:tcW w:w="3402" w:type="dxa"/>
            <w:tcBorders>
              <w:top w:val="single" w:sz="4" w:space="0" w:color="auto"/>
              <w:left w:val="single" w:sz="4" w:space="0" w:color="auto"/>
              <w:bottom w:val="single" w:sz="4" w:space="0" w:color="auto"/>
              <w:right w:val="single" w:sz="4" w:space="0" w:color="auto"/>
            </w:tcBorders>
            <w:vAlign w:val="center"/>
            <w:hideMark/>
          </w:tcPr>
          <w:p w14:paraId="1127D25D" w14:textId="77777777" w:rsidR="00D8364E" w:rsidRPr="00D75CAF" w:rsidRDefault="00D8364E" w:rsidP="00D8364E">
            <w:pPr>
              <w:spacing w:before="0" w:after="0"/>
              <w:ind w:right="-92"/>
              <w:rPr>
                <w:rFonts w:ascii="Arial" w:hAnsi="Arial" w:cs="Arial"/>
                <w:sz w:val="22"/>
                <w:szCs w:val="22"/>
              </w:rPr>
            </w:pPr>
            <w:r w:rsidRPr="00D75CAF">
              <w:rPr>
                <w:rFonts w:ascii="Arial" w:hAnsi="Arial" w:cs="Arial"/>
                <w:sz w:val="22"/>
                <w:szCs w:val="22"/>
              </w:rPr>
              <w:t>Firma:</w:t>
            </w:r>
          </w:p>
        </w:tc>
        <w:tc>
          <w:tcPr>
            <w:tcW w:w="3544" w:type="dxa"/>
            <w:tcBorders>
              <w:top w:val="single" w:sz="4" w:space="0" w:color="auto"/>
              <w:left w:val="single" w:sz="4" w:space="0" w:color="auto"/>
              <w:bottom w:val="single" w:sz="4" w:space="0" w:color="auto"/>
              <w:right w:val="single" w:sz="4" w:space="0" w:color="auto"/>
            </w:tcBorders>
            <w:vAlign w:val="center"/>
            <w:hideMark/>
          </w:tcPr>
          <w:p w14:paraId="3FBE010B" w14:textId="77777777" w:rsidR="00D8364E" w:rsidRPr="00D75CAF" w:rsidRDefault="00D8364E" w:rsidP="00D8364E">
            <w:pPr>
              <w:spacing w:before="0" w:after="0"/>
              <w:ind w:right="-92"/>
              <w:rPr>
                <w:rFonts w:ascii="Arial" w:hAnsi="Arial" w:cs="Arial"/>
                <w:sz w:val="22"/>
                <w:szCs w:val="22"/>
              </w:rPr>
            </w:pPr>
            <w:r w:rsidRPr="00D75CAF">
              <w:rPr>
                <w:rFonts w:ascii="Arial" w:hAnsi="Arial" w:cs="Arial"/>
                <w:sz w:val="22"/>
                <w:szCs w:val="22"/>
              </w:rPr>
              <w:t>Firma:</w:t>
            </w:r>
          </w:p>
        </w:tc>
      </w:tr>
    </w:tbl>
    <w:p w14:paraId="587B24BC" w14:textId="77777777" w:rsidR="009463BF" w:rsidRPr="00D75CAF" w:rsidRDefault="009463BF" w:rsidP="009463BF">
      <w:pPr>
        <w:rPr>
          <w:rFonts w:eastAsia="Arial Unicode MS"/>
        </w:rPr>
      </w:pPr>
    </w:p>
    <w:sectPr w:rsidR="009463BF" w:rsidRPr="00D75CAF" w:rsidSect="004B4B92">
      <w:headerReference w:type="default" r:id="rId9"/>
      <w:footerReference w:type="default" r:id="rId10"/>
      <w:headerReference w:type="first" r:id="rId11"/>
      <w:footerReference w:type="first" r:id="rId12"/>
      <w:pgSz w:w="12242" w:h="15842" w:code="1"/>
      <w:pgMar w:top="1005" w:right="1134" w:bottom="1701" w:left="1531" w:header="568" w:footer="894"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909A17" w15:done="0"/>
  <w15:commentEx w15:paraId="081ABB4C" w15:done="0"/>
  <w15:commentEx w15:paraId="6FE25F21" w15:done="0"/>
  <w15:commentEx w15:paraId="19BB7440" w15:done="0"/>
  <w15:commentEx w15:paraId="13A12DB7" w15:done="0"/>
  <w15:commentEx w15:paraId="0B425EA4" w15:done="0"/>
  <w15:commentEx w15:paraId="1FC11B21" w15:done="0"/>
  <w15:commentEx w15:paraId="477CC5BD" w15:done="0"/>
  <w15:commentEx w15:paraId="4D7014C3" w15:done="0"/>
  <w15:commentEx w15:paraId="7B051D1B" w15:done="0"/>
  <w15:commentEx w15:paraId="7376A40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11BDAE" w14:textId="77777777" w:rsidR="00984D2E" w:rsidRDefault="00984D2E">
      <w:r>
        <w:separator/>
      </w:r>
    </w:p>
  </w:endnote>
  <w:endnote w:type="continuationSeparator" w:id="0">
    <w:p w14:paraId="298D084A" w14:textId="77777777" w:rsidR="00984D2E" w:rsidRDefault="00984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547445" w14:textId="77777777" w:rsidR="00850680" w:rsidRDefault="00850680">
    <w:pPr>
      <w:pStyle w:val="Textoindependiente21"/>
      <w:tabs>
        <w:tab w:val="left" w:pos="960"/>
      </w:tabs>
      <w:spacing w:before="60" w:line="240" w:lineRule="auto"/>
      <w:rPr>
        <w:lang w:val="es-ES"/>
      </w:rPr>
    </w:pPr>
    <w:r>
      <w:rPr>
        <w:noProof/>
        <w:lang w:val="es-CO" w:eastAsia="es-CO"/>
      </w:rPr>
      <mc:AlternateContent>
        <mc:Choice Requires="wps">
          <w:drawing>
            <wp:anchor distT="0" distB="0" distL="114300" distR="114300" simplePos="0" relativeHeight="251653632" behindDoc="0" locked="0" layoutInCell="1" allowOverlap="1" wp14:anchorId="5944133A" wp14:editId="23A275BC">
              <wp:simplePos x="0" y="0"/>
              <wp:positionH relativeFrom="column">
                <wp:posOffset>5210175</wp:posOffset>
              </wp:positionH>
              <wp:positionV relativeFrom="paragraph">
                <wp:posOffset>2540</wp:posOffset>
              </wp:positionV>
              <wp:extent cx="731520" cy="139700"/>
              <wp:effectExtent l="0" t="2540" r="1905" b="635"/>
              <wp:wrapNone/>
              <wp:docPr id="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139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0CBF78" w14:textId="77777777" w:rsidR="00850680" w:rsidRPr="007E0EB9" w:rsidRDefault="00850680">
                          <w:pPr>
                            <w:pStyle w:val="Ttulo6"/>
                            <w:tabs>
                              <w:tab w:val="clear" w:pos="1152"/>
                            </w:tabs>
                            <w:spacing w:before="0"/>
                            <w:jc w:val="both"/>
                            <w:rPr>
                              <w:sz w:val="14"/>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23" o:spid="_x0000_s1026" style="position:absolute;left:0;text-align:left;margin-left:410.25pt;margin-top:.2pt;width:57.6pt;height:1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" stroked="f">
              <v:textbox inset="0,0,0,0">
                <w:txbxContent>
                  <w:p w14:paraId="210CBF78" w14:textId="77777777" w:rsidR="00665C53" w:rsidRPr="007E0EB9" w:rsidRDefault="00665C53">
                    <w:pPr>
                      <w:pStyle w:val="Ttulo6"/>
                      <w:tabs>
                        <w:tab w:val="clear" w:pos="1152"/>
                      </w:tabs>
                      <w:spacing w:before="0"/>
                      <w:jc w:val="both"/>
                      <w:rPr>
                        <w:sz w:val="14"/>
                        <w:szCs w:val="14"/>
                      </w:rPr>
                    </w:pPr>
                  </w:p>
                </w:txbxContent>
              </v:textbox>
            </v:rect>
          </w:pict>
        </mc:Fallback>
      </mc:AlternateContent>
    </w:r>
    <w:r>
      <w:rPr>
        <w:lang w:val="es-ES"/>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90AA9" w14:textId="77777777" w:rsidR="00850680" w:rsidRDefault="00850680" w:rsidP="004B4B92">
    <w:pPr>
      <w:pStyle w:val="Textoindependiente21"/>
      <w:tabs>
        <w:tab w:val="left" w:pos="960"/>
      </w:tabs>
      <w:spacing w:before="60" w:line="240" w:lineRule="auto"/>
      <w:rPr>
        <w:lang w:val="es-ES"/>
      </w:rPr>
    </w:pPr>
  </w:p>
  <w:p w14:paraId="345AE56A" w14:textId="77777777" w:rsidR="00850680" w:rsidRDefault="008506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19F5EB" w14:textId="77777777" w:rsidR="00984D2E" w:rsidRDefault="00984D2E">
      <w:r>
        <w:separator/>
      </w:r>
    </w:p>
  </w:footnote>
  <w:footnote w:type="continuationSeparator" w:id="0">
    <w:p w14:paraId="552BB7A1" w14:textId="77777777" w:rsidR="00984D2E" w:rsidRDefault="00984D2E">
      <w:r>
        <w:continuationSeparator/>
      </w:r>
    </w:p>
  </w:footnote>
  <w:footnote w:id="1">
    <w:p w14:paraId="6896777D" w14:textId="295DC053" w:rsidR="00850680" w:rsidRPr="00994EF1" w:rsidRDefault="00850680" w:rsidP="00D02830">
      <w:pPr>
        <w:pStyle w:val="Textonotapie"/>
        <w:rPr>
          <w:rFonts w:ascii="Arial" w:hAnsi="Arial" w:cs="Arial"/>
          <w:sz w:val="18"/>
          <w:szCs w:val="18"/>
        </w:rPr>
      </w:pPr>
      <w:r w:rsidRPr="00994EF1">
        <w:rPr>
          <w:rStyle w:val="Refdenotaalpie"/>
          <w:rFonts w:ascii="Arial" w:hAnsi="Arial" w:cs="Arial"/>
          <w:sz w:val="18"/>
          <w:szCs w:val="18"/>
        </w:rPr>
        <w:footnoteRef/>
      </w:r>
      <w:r w:rsidRPr="00994EF1">
        <w:rPr>
          <w:rFonts w:ascii="Arial" w:hAnsi="Arial" w:cs="Arial"/>
          <w:sz w:val="18"/>
          <w:szCs w:val="18"/>
        </w:rPr>
        <w:t xml:space="preserve"> Artículo 323 Código Penal, modificado por las Leyes 747/2002 Artículo 8° y 1121/2006</w:t>
      </w:r>
      <w:r>
        <w:rPr>
          <w:rFonts w:ascii="Arial" w:hAnsi="Arial" w:cs="Arial"/>
          <w:sz w:val="18"/>
          <w:szCs w:val="18"/>
        </w:rPr>
        <w:t xml:space="preserve"> </w:t>
      </w:r>
      <w:r w:rsidRPr="009463BF">
        <w:rPr>
          <w:rFonts w:ascii="Arial" w:hAnsi="Arial" w:cs="Arial"/>
          <w:sz w:val="18"/>
          <w:szCs w:val="18"/>
          <w:highlight w:val="lightGray"/>
        </w:rPr>
        <w:t>, Ley 1762 de 2012</w:t>
      </w:r>
      <w:proofErr w:type="gramStart"/>
      <w:r w:rsidRPr="009463BF">
        <w:rPr>
          <w:rFonts w:ascii="Arial" w:hAnsi="Arial" w:cs="Arial"/>
          <w:sz w:val="18"/>
          <w:szCs w:val="18"/>
          <w:highlight w:val="lightGray"/>
        </w:rPr>
        <w:t>..</w:t>
      </w:r>
      <w:proofErr w:type="gramEnd"/>
    </w:p>
    <w:p w14:paraId="6F72F4BD" w14:textId="77777777" w:rsidR="00850680" w:rsidRDefault="00850680" w:rsidP="00D02830">
      <w:pPr>
        <w:pStyle w:val="Textonotapie"/>
      </w:pPr>
    </w:p>
    <w:p w14:paraId="2823D9F1" w14:textId="77777777" w:rsidR="00850680" w:rsidRDefault="00850680" w:rsidP="00D02830">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C77BD" w14:textId="77777777" w:rsidR="002E7234" w:rsidRDefault="002E7234" w:rsidP="007E2212">
    <w:pPr>
      <w:spacing w:before="0" w:after="0"/>
      <w:rPr>
        <w:sz w:val="6"/>
        <w:szCs w:val="6"/>
      </w:rPr>
    </w:pPr>
  </w:p>
  <w:p w14:paraId="4B4A5345" w14:textId="77777777" w:rsidR="002E7234" w:rsidRDefault="002E7234" w:rsidP="007E2212">
    <w:pPr>
      <w:spacing w:before="0" w:after="0"/>
      <w:rPr>
        <w:sz w:val="6"/>
        <w:szCs w:val="6"/>
      </w:rPr>
    </w:pPr>
  </w:p>
  <w:tbl>
    <w:tblPr>
      <w:tblW w:w="9211" w:type="dxa"/>
      <w:tblCellMar>
        <w:left w:w="70" w:type="dxa"/>
        <w:right w:w="70" w:type="dxa"/>
      </w:tblCellMar>
      <w:tblLook w:val="04A0" w:firstRow="1" w:lastRow="0" w:firstColumn="1" w:lastColumn="0" w:noHBand="0" w:noVBand="1"/>
    </w:tblPr>
    <w:tblGrid>
      <w:gridCol w:w="1509"/>
      <w:gridCol w:w="2134"/>
      <w:gridCol w:w="1785"/>
      <w:gridCol w:w="1718"/>
      <w:gridCol w:w="2065"/>
    </w:tblGrid>
    <w:tr w:rsidR="002E7234" w:rsidRPr="00023527" w14:paraId="278DA404" w14:textId="77777777" w:rsidTr="003F3191">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5EF9931D" w14:textId="612FDB0E" w:rsidR="002E7234" w:rsidRPr="002E7234" w:rsidRDefault="002E7234" w:rsidP="002E7234">
          <w:pPr>
            <w:spacing w:after="0"/>
            <w:jc w:val="center"/>
            <w:rPr>
              <w:rFonts w:ascii="Arial" w:hAnsi="Arial"/>
              <w:b/>
              <w:bCs/>
              <w:color w:val="000000"/>
            </w:rPr>
          </w:pPr>
          <w:r>
            <w:rPr>
              <w:rFonts w:ascii="Arial" w:hAnsi="Arial"/>
              <w:b/>
              <w:bCs/>
              <w:noProof/>
              <w:color w:val="000000"/>
              <w:lang w:val="es-CO" w:eastAsia="es-CO"/>
            </w:rPr>
            <w:drawing>
              <wp:anchor distT="0" distB="0" distL="114300" distR="114300" simplePos="0" relativeHeight="251665920" behindDoc="1" locked="0" layoutInCell="1" allowOverlap="1" wp14:anchorId="4215EAD8" wp14:editId="5DDF2D0B">
                <wp:simplePos x="0" y="0"/>
                <wp:positionH relativeFrom="column">
                  <wp:posOffset>71755</wp:posOffset>
                </wp:positionH>
                <wp:positionV relativeFrom="paragraph">
                  <wp:posOffset>42545</wp:posOffset>
                </wp:positionV>
                <wp:extent cx="1125855" cy="421640"/>
                <wp:effectExtent l="0" t="0" r="0" b="0"/>
                <wp:wrapThrough wrapText="bothSides">
                  <wp:wrapPolygon edited="0">
                    <wp:start x="1827" y="0"/>
                    <wp:lineTo x="0" y="4880"/>
                    <wp:lineTo x="0" y="16590"/>
                    <wp:lineTo x="1462" y="20494"/>
                    <wp:lineTo x="1827" y="20494"/>
                    <wp:lineTo x="5482" y="20494"/>
                    <wp:lineTo x="21198" y="19518"/>
                    <wp:lineTo x="21198" y="1952"/>
                    <wp:lineTo x="5482" y="0"/>
                    <wp:lineTo x="1827"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5855"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7234">
            <w:rPr>
              <w:rFonts w:ascii="Arial" w:hAnsi="Arial" w:cs="Arial"/>
              <w:b/>
              <w:sz w:val="24"/>
              <w:szCs w:val="24"/>
              <w:lang w:val="es-ES_tradnl" w:eastAsia="en-US"/>
            </w:rPr>
            <w:t>MANUAL SIPLA</w:t>
          </w:r>
        </w:p>
      </w:tc>
    </w:tr>
    <w:tr w:rsidR="002E7234" w:rsidRPr="00023527" w14:paraId="0CF3E8D6" w14:textId="77777777" w:rsidTr="003F3191">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14:paraId="7FD9F72E" w14:textId="77777777" w:rsidR="002E7234" w:rsidRPr="00023527" w:rsidRDefault="002E7234" w:rsidP="003F3191">
          <w:pPr>
            <w:spacing w:after="0"/>
            <w:jc w:val="center"/>
            <w:rPr>
              <w:rFonts w:ascii="Arial" w:hAnsi="Arial"/>
              <w:b/>
              <w:bCs/>
              <w:color w:val="000000"/>
            </w:rPr>
          </w:pPr>
          <w:r w:rsidRPr="00023527">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14:paraId="67EC95B9" w14:textId="77777777" w:rsidR="002E7234" w:rsidRPr="00F446A0" w:rsidRDefault="002E7234" w:rsidP="003F3191">
          <w:pPr>
            <w:spacing w:after="0"/>
            <w:jc w:val="center"/>
            <w:rPr>
              <w:rFonts w:ascii="Arial" w:hAnsi="Arial"/>
              <w:b/>
              <w:bCs/>
              <w:color w:val="000000"/>
            </w:rPr>
          </w:pPr>
          <w:r w:rsidRPr="00F446A0">
            <w:rPr>
              <w:rFonts w:ascii="Arial" w:hAnsi="Arial"/>
              <w:b/>
              <w:bCs/>
              <w:color w:val="000000"/>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14:paraId="7A38B757" w14:textId="77777777" w:rsidR="002E7234" w:rsidRPr="00F446A0" w:rsidRDefault="002E7234" w:rsidP="003F3191">
          <w:pPr>
            <w:spacing w:after="0"/>
            <w:jc w:val="center"/>
            <w:rPr>
              <w:rFonts w:ascii="Arial" w:hAnsi="Arial"/>
              <w:b/>
              <w:bCs/>
              <w:color w:val="000000"/>
            </w:rPr>
          </w:pPr>
          <w:r w:rsidRPr="00F446A0">
            <w:rPr>
              <w:rFonts w:ascii="Arial" w:hAnsi="Arial"/>
              <w:b/>
              <w:bCs/>
              <w:color w:val="000000"/>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14:paraId="6CDE7C57" w14:textId="77777777" w:rsidR="002E7234" w:rsidRPr="00F446A0" w:rsidRDefault="002E7234" w:rsidP="003F3191">
          <w:pPr>
            <w:spacing w:after="0"/>
            <w:jc w:val="center"/>
            <w:rPr>
              <w:rFonts w:ascii="Arial" w:hAnsi="Arial"/>
              <w:b/>
              <w:bCs/>
              <w:color w:val="000000"/>
            </w:rPr>
          </w:pPr>
          <w:r w:rsidRPr="00F446A0">
            <w:rPr>
              <w:rFonts w:ascii="Arial" w:hAnsi="Arial"/>
              <w:b/>
              <w:bCs/>
              <w:color w:val="000000"/>
            </w:rPr>
            <w:t>VERSIÓN</w:t>
          </w:r>
        </w:p>
      </w:tc>
      <w:tc>
        <w:tcPr>
          <w:tcW w:w="2136" w:type="dxa"/>
          <w:tcBorders>
            <w:top w:val="nil"/>
            <w:left w:val="nil"/>
            <w:bottom w:val="single" w:sz="4" w:space="0" w:color="auto"/>
            <w:right w:val="single" w:sz="8" w:space="0" w:color="auto"/>
          </w:tcBorders>
          <w:vAlign w:val="center"/>
        </w:tcPr>
        <w:p w14:paraId="2E54F97C" w14:textId="77777777" w:rsidR="002E7234" w:rsidRPr="00F446A0" w:rsidRDefault="002E7234" w:rsidP="003F3191">
          <w:pPr>
            <w:spacing w:after="0"/>
            <w:jc w:val="center"/>
            <w:rPr>
              <w:rFonts w:ascii="Arial" w:hAnsi="Arial"/>
              <w:b/>
              <w:bCs/>
              <w:color w:val="000000"/>
            </w:rPr>
          </w:pPr>
          <w:r w:rsidRPr="00F446A0">
            <w:rPr>
              <w:rFonts w:ascii="Arial" w:hAnsi="Arial"/>
              <w:b/>
              <w:bCs/>
              <w:color w:val="000000"/>
            </w:rPr>
            <w:t>PÁGINA</w:t>
          </w:r>
        </w:p>
      </w:tc>
    </w:tr>
    <w:tr w:rsidR="002E7234" w:rsidRPr="002E7234" w14:paraId="1D18237B" w14:textId="77777777" w:rsidTr="003F3191">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14:paraId="0438049B" w14:textId="58E7C77F" w:rsidR="002E7234" w:rsidRPr="002E7234" w:rsidRDefault="002E7234" w:rsidP="003F3191">
          <w:pPr>
            <w:spacing w:after="0"/>
            <w:jc w:val="center"/>
            <w:rPr>
              <w:rFonts w:ascii="Arial" w:hAnsi="Arial"/>
              <w:bCs/>
              <w:color w:val="000000"/>
              <w:sz w:val="24"/>
              <w:szCs w:val="24"/>
            </w:rPr>
          </w:pPr>
          <w:r w:rsidRPr="002E7234">
            <w:rPr>
              <w:rFonts w:ascii="Arial" w:hAnsi="Arial" w:cs="Arial"/>
              <w:sz w:val="24"/>
              <w:szCs w:val="24"/>
              <w:lang w:val="es-ES_tradnl" w:eastAsia="en-US"/>
            </w:rPr>
            <w:t>MA-JU- 02</w:t>
          </w:r>
        </w:p>
      </w:tc>
      <w:tc>
        <w:tcPr>
          <w:tcW w:w="2145" w:type="dxa"/>
          <w:tcBorders>
            <w:top w:val="nil"/>
            <w:left w:val="nil"/>
            <w:bottom w:val="single" w:sz="8" w:space="0" w:color="auto"/>
            <w:right w:val="single" w:sz="4" w:space="0" w:color="auto"/>
          </w:tcBorders>
          <w:shd w:val="clear" w:color="auto" w:fill="auto"/>
          <w:vAlign w:val="center"/>
          <w:hideMark/>
        </w:tcPr>
        <w:p w14:paraId="74155DE3" w14:textId="009591C9" w:rsidR="002E7234" w:rsidRPr="002E7234" w:rsidRDefault="002E7234" w:rsidP="003F3191">
          <w:pPr>
            <w:spacing w:after="0"/>
            <w:jc w:val="center"/>
            <w:rPr>
              <w:rFonts w:ascii="Arial" w:hAnsi="Arial"/>
              <w:bCs/>
              <w:color w:val="000000"/>
              <w:sz w:val="24"/>
              <w:szCs w:val="24"/>
            </w:rPr>
          </w:pPr>
          <w:r>
            <w:rPr>
              <w:rFonts w:ascii="Arial" w:hAnsi="Arial" w:cs="Arial"/>
              <w:sz w:val="24"/>
              <w:szCs w:val="24"/>
            </w:rPr>
            <w:t>30/08</w:t>
          </w:r>
          <w:r w:rsidRPr="002E7234">
            <w:rPr>
              <w:rFonts w:ascii="Arial" w:hAnsi="Arial" w:cs="Arial"/>
              <w:sz w:val="24"/>
              <w:szCs w:val="24"/>
            </w:rPr>
            <w:t>/1</w:t>
          </w:r>
          <w:r>
            <w:rPr>
              <w:rFonts w:ascii="Arial" w:hAnsi="Arial" w:cs="Arial"/>
              <w:sz w:val="24"/>
              <w:szCs w:val="24"/>
            </w:rPr>
            <w:t>6</w:t>
          </w:r>
        </w:p>
      </w:tc>
      <w:tc>
        <w:tcPr>
          <w:tcW w:w="1628" w:type="dxa"/>
          <w:tcBorders>
            <w:top w:val="nil"/>
            <w:left w:val="nil"/>
            <w:bottom w:val="single" w:sz="8" w:space="0" w:color="auto"/>
            <w:right w:val="single" w:sz="4" w:space="0" w:color="auto"/>
          </w:tcBorders>
          <w:shd w:val="clear" w:color="auto" w:fill="auto"/>
          <w:vAlign w:val="center"/>
          <w:hideMark/>
        </w:tcPr>
        <w:p w14:paraId="72BFB46A" w14:textId="639590FC" w:rsidR="002E7234" w:rsidRPr="002E7234" w:rsidRDefault="002E7234" w:rsidP="003F3191">
          <w:pPr>
            <w:spacing w:after="0"/>
            <w:jc w:val="center"/>
            <w:rPr>
              <w:rFonts w:ascii="Arial" w:hAnsi="Arial" w:cs="Arial"/>
              <w:color w:val="000000"/>
              <w:sz w:val="24"/>
              <w:szCs w:val="24"/>
            </w:rPr>
          </w:pPr>
          <w:r>
            <w:rPr>
              <w:rFonts w:ascii="Arial" w:hAnsi="Arial" w:cs="Arial"/>
              <w:color w:val="000000"/>
              <w:sz w:val="24"/>
              <w:szCs w:val="24"/>
            </w:rPr>
            <w:t>26/06/18</w:t>
          </w:r>
        </w:p>
      </w:tc>
      <w:tc>
        <w:tcPr>
          <w:tcW w:w="1760" w:type="dxa"/>
          <w:tcBorders>
            <w:top w:val="nil"/>
            <w:left w:val="nil"/>
            <w:bottom w:val="single" w:sz="8" w:space="0" w:color="auto"/>
            <w:right w:val="single" w:sz="8" w:space="0" w:color="auto"/>
          </w:tcBorders>
          <w:shd w:val="clear" w:color="auto" w:fill="auto"/>
          <w:vAlign w:val="center"/>
          <w:hideMark/>
        </w:tcPr>
        <w:p w14:paraId="3F793660" w14:textId="009B4A52" w:rsidR="002E7234" w:rsidRPr="002E7234" w:rsidRDefault="002E7234" w:rsidP="003F3191">
          <w:pPr>
            <w:spacing w:after="0"/>
            <w:jc w:val="center"/>
            <w:rPr>
              <w:rFonts w:ascii="Arial" w:hAnsi="Arial" w:cs="Arial"/>
              <w:color w:val="000000"/>
              <w:sz w:val="24"/>
              <w:szCs w:val="24"/>
            </w:rPr>
          </w:pPr>
          <w:r w:rsidRPr="002E7234">
            <w:rPr>
              <w:rFonts w:ascii="Arial" w:hAnsi="Arial" w:cs="Arial"/>
              <w:color w:val="000000"/>
              <w:sz w:val="24"/>
              <w:szCs w:val="24"/>
            </w:rPr>
            <w:t>4</w:t>
          </w:r>
        </w:p>
      </w:tc>
      <w:tc>
        <w:tcPr>
          <w:tcW w:w="2136" w:type="dxa"/>
          <w:tcBorders>
            <w:top w:val="nil"/>
            <w:left w:val="nil"/>
            <w:bottom w:val="single" w:sz="8" w:space="0" w:color="auto"/>
            <w:right w:val="single" w:sz="8" w:space="0" w:color="auto"/>
          </w:tcBorders>
          <w:vAlign w:val="center"/>
        </w:tcPr>
        <w:p w14:paraId="2827E20F" w14:textId="1B041413" w:rsidR="002E7234" w:rsidRPr="002E7234" w:rsidRDefault="002E7234" w:rsidP="003F3191">
          <w:pPr>
            <w:spacing w:after="0"/>
            <w:jc w:val="center"/>
            <w:rPr>
              <w:rFonts w:ascii="Arial" w:hAnsi="Arial" w:cs="Arial"/>
              <w:color w:val="000000"/>
              <w:sz w:val="24"/>
              <w:szCs w:val="24"/>
            </w:rPr>
          </w:pPr>
          <w:r w:rsidRPr="002E7234">
            <w:rPr>
              <w:rFonts w:ascii="Arial" w:hAnsi="Arial" w:cs="Arial"/>
              <w:color w:val="000000"/>
              <w:sz w:val="24"/>
              <w:szCs w:val="24"/>
            </w:rPr>
            <w:fldChar w:fldCharType="begin"/>
          </w:r>
          <w:r w:rsidRPr="002E7234">
            <w:rPr>
              <w:rFonts w:ascii="Arial" w:hAnsi="Arial" w:cs="Arial"/>
              <w:color w:val="000000"/>
              <w:sz w:val="24"/>
              <w:szCs w:val="24"/>
            </w:rPr>
            <w:instrText>PAGE   \* MERGEFORMAT</w:instrText>
          </w:r>
          <w:r w:rsidRPr="002E7234">
            <w:rPr>
              <w:rFonts w:ascii="Arial" w:hAnsi="Arial" w:cs="Arial"/>
              <w:color w:val="000000"/>
              <w:sz w:val="24"/>
              <w:szCs w:val="24"/>
            </w:rPr>
            <w:fldChar w:fldCharType="separate"/>
          </w:r>
          <w:r w:rsidR="00854D0E">
            <w:rPr>
              <w:rFonts w:ascii="Arial" w:hAnsi="Arial" w:cs="Arial"/>
              <w:noProof/>
              <w:color w:val="000000"/>
              <w:sz w:val="24"/>
              <w:szCs w:val="24"/>
            </w:rPr>
            <w:t>32</w:t>
          </w:r>
          <w:r w:rsidRPr="002E7234">
            <w:rPr>
              <w:rFonts w:ascii="Arial" w:hAnsi="Arial" w:cs="Arial"/>
              <w:color w:val="000000"/>
              <w:sz w:val="24"/>
              <w:szCs w:val="24"/>
            </w:rPr>
            <w:fldChar w:fldCharType="end"/>
          </w:r>
          <w:r>
            <w:rPr>
              <w:rFonts w:ascii="Arial" w:hAnsi="Arial" w:cs="Arial"/>
              <w:color w:val="000000"/>
              <w:sz w:val="24"/>
              <w:szCs w:val="24"/>
            </w:rPr>
            <w:t xml:space="preserve"> de 32</w:t>
          </w:r>
        </w:p>
      </w:tc>
    </w:tr>
  </w:tbl>
  <w:p w14:paraId="2332F06C" w14:textId="77777777" w:rsidR="00850680" w:rsidRPr="00EB7ED2" w:rsidRDefault="00850680" w:rsidP="00EB7ED2">
    <w:pPr>
      <w:spacing w:before="0" w:after="0"/>
      <w:rPr>
        <w:sz w:val="6"/>
        <w:szCs w:val="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D6CD8" w14:textId="340CD0C9" w:rsidR="002E7234" w:rsidRDefault="002E7234" w:rsidP="00995EBC">
    <w:pPr>
      <w:pStyle w:val="Encabezado"/>
      <w:tabs>
        <w:tab w:val="clear" w:pos="4252"/>
        <w:tab w:val="clear" w:pos="8504"/>
        <w:tab w:val="left" w:pos="933"/>
      </w:tabs>
      <w:spacing w:before="0" w:after="0"/>
      <w:rPr>
        <w:sz w:val="2"/>
        <w:szCs w:val="2"/>
      </w:rPr>
    </w:pPr>
  </w:p>
  <w:p w14:paraId="6FF562B2" w14:textId="77777777" w:rsidR="002E7234" w:rsidRDefault="002E7234" w:rsidP="00995EBC">
    <w:pPr>
      <w:pStyle w:val="Encabezado"/>
      <w:tabs>
        <w:tab w:val="clear" w:pos="4252"/>
        <w:tab w:val="clear" w:pos="8504"/>
        <w:tab w:val="left" w:pos="933"/>
      </w:tabs>
      <w:spacing w:before="0" w:after="0"/>
      <w:rPr>
        <w:sz w:val="2"/>
        <w:szCs w:val="2"/>
      </w:rPr>
    </w:pPr>
  </w:p>
  <w:p w14:paraId="33D84AC4" w14:textId="77777777" w:rsidR="002E7234" w:rsidRDefault="002E7234" w:rsidP="00995EBC">
    <w:pPr>
      <w:pStyle w:val="Encabezado"/>
      <w:tabs>
        <w:tab w:val="clear" w:pos="4252"/>
        <w:tab w:val="clear" w:pos="8504"/>
        <w:tab w:val="left" w:pos="933"/>
      </w:tabs>
      <w:spacing w:before="0" w:after="0"/>
      <w:rPr>
        <w:sz w:val="2"/>
        <w:szCs w:val="2"/>
      </w:rPr>
    </w:pPr>
  </w:p>
  <w:p w14:paraId="0BB8FDAC" w14:textId="77777777" w:rsidR="002E7234" w:rsidRDefault="002E7234" w:rsidP="00995EBC">
    <w:pPr>
      <w:pStyle w:val="Encabezado"/>
      <w:tabs>
        <w:tab w:val="clear" w:pos="4252"/>
        <w:tab w:val="clear" w:pos="8504"/>
        <w:tab w:val="left" w:pos="933"/>
      </w:tabs>
      <w:spacing w:before="0" w:after="0"/>
      <w:rPr>
        <w:sz w:val="2"/>
        <w:szCs w:val="2"/>
      </w:rPr>
    </w:pPr>
  </w:p>
  <w:p w14:paraId="52E8795D" w14:textId="77777777" w:rsidR="002E7234" w:rsidRDefault="002E7234" w:rsidP="00995EBC">
    <w:pPr>
      <w:pStyle w:val="Encabezado"/>
      <w:tabs>
        <w:tab w:val="clear" w:pos="4252"/>
        <w:tab w:val="clear" w:pos="8504"/>
        <w:tab w:val="left" w:pos="933"/>
      </w:tabs>
      <w:spacing w:before="0" w:after="0"/>
      <w:rPr>
        <w:sz w:val="2"/>
        <w:szCs w:val="2"/>
      </w:rPr>
    </w:pPr>
  </w:p>
  <w:p w14:paraId="3B84C25F" w14:textId="77777777" w:rsidR="002E7234" w:rsidRDefault="002E7234" w:rsidP="00995EBC">
    <w:pPr>
      <w:pStyle w:val="Encabezado"/>
      <w:tabs>
        <w:tab w:val="clear" w:pos="4252"/>
        <w:tab w:val="clear" w:pos="8504"/>
        <w:tab w:val="left" w:pos="933"/>
      </w:tabs>
      <w:spacing w:before="0" w:after="0"/>
      <w:rPr>
        <w:sz w:val="2"/>
        <w:szCs w:val="2"/>
      </w:rPr>
    </w:pPr>
  </w:p>
  <w:tbl>
    <w:tblPr>
      <w:tblW w:w="9211" w:type="dxa"/>
      <w:tblCellMar>
        <w:left w:w="70" w:type="dxa"/>
        <w:right w:w="70" w:type="dxa"/>
      </w:tblCellMar>
      <w:tblLook w:val="04A0" w:firstRow="1" w:lastRow="0" w:firstColumn="1" w:lastColumn="0" w:noHBand="0" w:noVBand="1"/>
    </w:tblPr>
    <w:tblGrid>
      <w:gridCol w:w="1509"/>
      <w:gridCol w:w="2134"/>
      <w:gridCol w:w="1785"/>
      <w:gridCol w:w="1718"/>
      <w:gridCol w:w="2065"/>
    </w:tblGrid>
    <w:tr w:rsidR="002E7234" w:rsidRPr="00023527" w14:paraId="41D18DBF" w14:textId="77777777" w:rsidTr="003F3191">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22A2277C" w14:textId="77777777" w:rsidR="002E7234" w:rsidRPr="002E7234" w:rsidRDefault="002E7234" w:rsidP="003F3191">
          <w:pPr>
            <w:spacing w:after="0"/>
            <w:jc w:val="center"/>
            <w:rPr>
              <w:rFonts w:ascii="Arial" w:hAnsi="Arial"/>
              <w:b/>
              <w:bCs/>
              <w:color w:val="000000"/>
            </w:rPr>
          </w:pPr>
          <w:r>
            <w:rPr>
              <w:rFonts w:ascii="Arial" w:hAnsi="Arial"/>
              <w:b/>
              <w:bCs/>
              <w:noProof/>
              <w:color w:val="000000"/>
              <w:lang w:val="es-CO" w:eastAsia="es-CO"/>
            </w:rPr>
            <w:drawing>
              <wp:anchor distT="0" distB="0" distL="114300" distR="114300" simplePos="0" relativeHeight="251667968" behindDoc="1" locked="0" layoutInCell="1" allowOverlap="1" wp14:anchorId="61911196" wp14:editId="155CA467">
                <wp:simplePos x="0" y="0"/>
                <wp:positionH relativeFrom="column">
                  <wp:posOffset>71755</wp:posOffset>
                </wp:positionH>
                <wp:positionV relativeFrom="paragraph">
                  <wp:posOffset>42545</wp:posOffset>
                </wp:positionV>
                <wp:extent cx="1125855" cy="421640"/>
                <wp:effectExtent l="0" t="0" r="0" b="0"/>
                <wp:wrapThrough wrapText="bothSides">
                  <wp:wrapPolygon edited="0">
                    <wp:start x="1827" y="0"/>
                    <wp:lineTo x="0" y="4880"/>
                    <wp:lineTo x="0" y="16590"/>
                    <wp:lineTo x="1462" y="20494"/>
                    <wp:lineTo x="1827" y="20494"/>
                    <wp:lineTo x="5482" y="20494"/>
                    <wp:lineTo x="21198" y="19518"/>
                    <wp:lineTo x="21198" y="1952"/>
                    <wp:lineTo x="5482" y="0"/>
                    <wp:lineTo x="1827"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5855"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7234">
            <w:rPr>
              <w:rFonts w:ascii="Arial" w:hAnsi="Arial" w:cs="Arial"/>
              <w:b/>
              <w:sz w:val="24"/>
              <w:szCs w:val="24"/>
              <w:lang w:val="es-ES_tradnl" w:eastAsia="en-US"/>
            </w:rPr>
            <w:t>MANUAL SIPLA</w:t>
          </w:r>
        </w:p>
      </w:tc>
    </w:tr>
    <w:tr w:rsidR="002E7234" w:rsidRPr="00023527" w14:paraId="5A20E664" w14:textId="77777777" w:rsidTr="003F3191">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14:paraId="1F37C017" w14:textId="77777777" w:rsidR="002E7234" w:rsidRPr="00023527" w:rsidRDefault="002E7234" w:rsidP="003F3191">
          <w:pPr>
            <w:spacing w:after="0"/>
            <w:jc w:val="center"/>
            <w:rPr>
              <w:rFonts w:ascii="Arial" w:hAnsi="Arial"/>
              <w:b/>
              <w:bCs/>
              <w:color w:val="000000"/>
            </w:rPr>
          </w:pPr>
          <w:r w:rsidRPr="00023527">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14:paraId="38D0F4D1" w14:textId="77777777" w:rsidR="002E7234" w:rsidRPr="00F446A0" w:rsidRDefault="002E7234" w:rsidP="003F3191">
          <w:pPr>
            <w:spacing w:after="0"/>
            <w:jc w:val="center"/>
            <w:rPr>
              <w:rFonts w:ascii="Arial" w:hAnsi="Arial"/>
              <w:b/>
              <w:bCs/>
              <w:color w:val="000000"/>
            </w:rPr>
          </w:pPr>
          <w:r w:rsidRPr="00F446A0">
            <w:rPr>
              <w:rFonts w:ascii="Arial" w:hAnsi="Arial"/>
              <w:b/>
              <w:bCs/>
              <w:color w:val="000000"/>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14:paraId="434CD430" w14:textId="77777777" w:rsidR="002E7234" w:rsidRPr="00F446A0" w:rsidRDefault="002E7234" w:rsidP="003F3191">
          <w:pPr>
            <w:spacing w:after="0"/>
            <w:jc w:val="center"/>
            <w:rPr>
              <w:rFonts w:ascii="Arial" w:hAnsi="Arial"/>
              <w:b/>
              <w:bCs/>
              <w:color w:val="000000"/>
            </w:rPr>
          </w:pPr>
          <w:r w:rsidRPr="00F446A0">
            <w:rPr>
              <w:rFonts w:ascii="Arial" w:hAnsi="Arial"/>
              <w:b/>
              <w:bCs/>
              <w:color w:val="000000"/>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14:paraId="7574FC3E" w14:textId="77777777" w:rsidR="002E7234" w:rsidRPr="00F446A0" w:rsidRDefault="002E7234" w:rsidP="003F3191">
          <w:pPr>
            <w:spacing w:after="0"/>
            <w:jc w:val="center"/>
            <w:rPr>
              <w:rFonts w:ascii="Arial" w:hAnsi="Arial"/>
              <w:b/>
              <w:bCs/>
              <w:color w:val="000000"/>
            </w:rPr>
          </w:pPr>
          <w:r w:rsidRPr="00F446A0">
            <w:rPr>
              <w:rFonts w:ascii="Arial" w:hAnsi="Arial"/>
              <w:b/>
              <w:bCs/>
              <w:color w:val="000000"/>
            </w:rPr>
            <w:t>VERSIÓN</w:t>
          </w:r>
        </w:p>
      </w:tc>
      <w:tc>
        <w:tcPr>
          <w:tcW w:w="2136" w:type="dxa"/>
          <w:tcBorders>
            <w:top w:val="nil"/>
            <w:left w:val="nil"/>
            <w:bottom w:val="single" w:sz="4" w:space="0" w:color="auto"/>
            <w:right w:val="single" w:sz="8" w:space="0" w:color="auto"/>
          </w:tcBorders>
          <w:vAlign w:val="center"/>
        </w:tcPr>
        <w:p w14:paraId="23FDC951" w14:textId="77777777" w:rsidR="002E7234" w:rsidRPr="00F446A0" w:rsidRDefault="002E7234" w:rsidP="003F3191">
          <w:pPr>
            <w:spacing w:after="0"/>
            <w:jc w:val="center"/>
            <w:rPr>
              <w:rFonts w:ascii="Arial" w:hAnsi="Arial"/>
              <w:b/>
              <w:bCs/>
              <w:color w:val="000000"/>
            </w:rPr>
          </w:pPr>
          <w:r w:rsidRPr="00F446A0">
            <w:rPr>
              <w:rFonts w:ascii="Arial" w:hAnsi="Arial"/>
              <w:b/>
              <w:bCs/>
              <w:color w:val="000000"/>
            </w:rPr>
            <w:t>PÁGINA</w:t>
          </w:r>
        </w:p>
      </w:tc>
    </w:tr>
    <w:tr w:rsidR="002E7234" w:rsidRPr="002E7234" w14:paraId="4E10476D" w14:textId="77777777" w:rsidTr="003F3191">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14:paraId="3B336C7C" w14:textId="77777777" w:rsidR="002E7234" w:rsidRPr="002E7234" w:rsidRDefault="002E7234" w:rsidP="003F3191">
          <w:pPr>
            <w:spacing w:after="0"/>
            <w:jc w:val="center"/>
            <w:rPr>
              <w:rFonts w:ascii="Arial" w:hAnsi="Arial"/>
              <w:bCs/>
              <w:color w:val="000000"/>
              <w:sz w:val="24"/>
              <w:szCs w:val="24"/>
            </w:rPr>
          </w:pPr>
          <w:r w:rsidRPr="002E7234">
            <w:rPr>
              <w:rFonts w:ascii="Arial" w:hAnsi="Arial" w:cs="Arial"/>
              <w:sz w:val="24"/>
              <w:szCs w:val="24"/>
              <w:lang w:val="es-ES_tradnl" w:eastAsia="en-US"/>
            </w:rPr>
            <w:t>MA-JU- 02</w:t>
          </w:r>
        </w:p>
      </w:tc>
      <w:tc>
        <w:tcPr>
          <w:tcW w:w="2145" w:type="dxa"/>
          <w:tcBorders>
            <w:top w:val="nil"/>
            <w:left w:val="nil"/>
            <w:bottom w:val="single" w:sz="8" w:space="0" w:color="auto"/>
            <w:right w:val="single" w:sz="4" w:space="0" w:color="auto"/>
          </w:tcBorders>
          <w:shd w:val="clear" w:color="auto" w:fill="auto"/>
          <w:vAlign w:val="center"/>
          <w:hideMark/>
        </w:tcPr>
        <w:p w14:paraId="3ED5A8F0" w14:textId="5F636BFF" w:rsidR="002E7234" w:rsidRPr="002E7234" w:rsidRDefault="002E7234" w:rsidP="003F3191">
          <w:pPr>
            <w:spacing w:after="0"/>
            <w:jc w:val="center"/>
            <w:rPr>
              <w:rFonts w:ascii="Arial" w:hAnsi="Arial"/>
              <w:bCs/>
              <w:color w:val="000000"/>
              <w:sz w:val="24"/>
              <w:szCs w:val="24"/>
            </w:rPr>
          </w:pPr>
          <w:r>
            <w:rPr>
              <w:rFonts w:ascii="Arial" w:hAnsi="Arial" w:cs="Arial"/>
              <w:sz w:val="24"/>
              <w:szCs w:val="24"/>
            </w:rPr>
            <w:t>30/08</w:t>
          </w:r>
          <w:r w:rsidRPr="002E7234">
            <w:rPr>
              <w:rFonts w:ascii="Arial" w:hAnsi="Arial" w:cs="Arial"/>
              <w:sz w:val="24"/>
              <w:szCs w:val="24"/>
            </w:rPr>
            <w:t>/1</w:t>
          </w:r>
          <w:r>
            <w:rPr>
              <w:rFonts w:ascii="Arial" w:hAnsi="Arial" w:cs="Arial"/>
              <w:sz w:val="24"/>
              <w:szCs w:val="24"/>
            </w:rPr>
            <w:t>6</w:t>
          </w:r>
        </w:p>
      </w:tc>
      <w:tc>
        <w:tcPr>
          <w:tcW w:w="1628" w:type="dxa"/>
          <w:tcBorders>
            <w:top w:val="nil"/>
            <w:left w:val="nil"/>
            <w:bottom w:val="single" w:sz="8" w:space="0" w:color="auto"/>
            <w:right w:val="single" w:sz="4" w:space="0" w:color="auto"/>
          </w:tcBorders>
          <w:shd w:val="clear" w:color="auto" w:fill="auto"/>
          <w:vAlign w:val="center"/>
          <w:hideMark/>
        </w:tcPr>
        <w:p w14:paraId="25BEDB80" w14:textId="5A0901D5" w:rsidR="002E7234" w:rsidRPr="002E7234" w:rsidRDefault="002E7234" w:rsidP="003F3191">
          <w:pPr>
            <w:spacing w:after="0"/>
            <w:jc w:val="center"/>
            <w:rPr>
              <w:rFonts w:ascii="Arial" w:hAnsi="Arial" w:cs="Arial"/>
              <w:color w:val="000000"/>
              <w:sz w:val="24"/>
              <w:szCs w:val="24"/>
            </w:rPr>
          </w:pPr>
          <w:r>
            <w:rPr>
              <w:rFonts w:ascii="Arial" w:hAnsi="Arial" w:cs="Arial"/>
              <w:color w:val="000000"/>
              <w:sz w:val="24"/>
              <w:szCs w:val="24"/>
            </w:rPr>
            <w:t>26/06/18</w:t>
          </w:r>
        </w:p>
      </w:tc>
      <w:tc>
        <w:tcPr>
          <w:tcW w:w="1760" w:type="dxa"/>
          <w:tcBorders>
            <w:top w:val="nil"/>
            <w:left w:val="nil"/>
            <w:bottom w:val="single" w:sz="8" w:space="0" w:color="auto"/>
            <w:right w:val="single" w:sz="8" w:space="0" w:color="auto"/>
          </w:tcBorders>
          <w:shd w:val="clear" w:color="auto" w:fill="auto"/>
          <w:vAlign w:val="center"/>
          <w:hideMark/>
        </w:tcPr>
        <w:p w14:paraId="25F78EF3" w14:textId="77777777" w:rsidR="002E7234" w:rsidRPr="002E7234" w:rsidRDefault="002E7234" w:rsidP="003F3191">
          <w:pPr>
            <w:spacing w:after="0"/>
            <w:jc w:val="center"/>
            <w:rPr>
              <w:rFonts w:ascii="Arial" w:hAnsi="Arial" w:cs="Arial"/>
              <w:color w:val="000000"/>
              <w:sz w:val="24"/>
              <w:szCs w:val="24"/>
            </w:rPr>
          </w:pPr>
          <w:r w:rsidRPr="002E7234">
            <w:rPr>
              <w:rFonts w:ascii="Arial" w:hAnsi="Arial" w:cs="Arial"/>
              <w:color w:val="000000"/>
              <w:sz w:val="24"/>
              <w:szCs w:val="24"/>
            </w:rPr>
            <w:t>4</w:t>
          </w:r>
        </w:p>
      </w:tc>
      <w:tc>
        <w:tcPr>
          <w:tcW w:w="2136" w:type="dxa"/>
          <w:tcBorders>
            <w:top w:val="nil"/>
            <w:left w:val="nil"/>
            <w:bottom w:val="single" w:sz="8" w:space="0" w:color="auto"/>
            <w:right w:val="single" w:sz="8" w:space="0" w:color="auto"/>
          </w:tcBorders>
          <w:vAlign w:val="center"/>
        </w:tcPr>
        <w:p w14:paraId="2533C4C4" w14:textId="722FFF22" w:rsidR="002E7234" w:rsidRPr="002E7234" w:rsidRDefault="002E7234" w:rsidP="00854D0E">
          <w:pPr>
            <w:spacing w:after="0"/>
            <w:jc w:val="center"/>
            <w:rPr>
              <w:rFonts w:ascii="Arial" w:hAnsi="Arial" w:cs="Arial"/>
              <w:color w:val="000000"/>
              <w:sz w:val="24"/>
              <w:szCs w:val="24"/>
            </w:rPr>
          </w:pPr>
          <w:r w:rsidRPr="002E7234">
            <w:rPr>
              <w:rFonts w:ascii="Arial" w:hAnsi="Arial" w:cs="Arial"/>
              <w:color w:val="000000"/>
              <w:sz w:val="24"/>
              <w:szCs w:val="24"/>
            </w:rPr>
            <w:fldChar w:fldCharType="begin"/>
          </w:r>
          <w:r w:rsidRPr="002E7234">
            <w:rPr>
              <w:rFonts w:ascii="Arial" w:hAnsi="Arial" w:cs="Arial"/>
              <w:color w:val="000000"/>
              <w:sz w:val="24"/>
              <w:szCs w:val="24"/>
            </w:rPr>
            <w:instrText>PAGE   \* MERGEFORMAT</w:instrText>
          </w:r>
          <w:r w:rsidRPr="002E7234">
            <w:rPr>
              <w:rFonts w:ascii="Arial" w:hAnsi="Arial" w:cs="Arial"/>
              <w:color w:val="000000"/>
              <w:sz w:val="24"/>
              <w:szCs w:val="24"/>
            </w:rPr>
            <w:fldChar w:fldCharType="separate"/>
          </w:r>
          <w:r w:rsidR="00854D0E">
            <w:rPr>
              <w:rFonts w:ascii="Arial" w:hAnsi="Arial" w:cs="Arial"/>
              <w:noProof/>
              <w:color w:val="000000"/>
              <w:sz w:val="24"/>
              <w:szCs w:val="24"/>
            </w:rPr>
            <w:t>1</w:t>
          </w:r>
          <w:r w:rsidRPr="002E7234">
            <w:rPr>
              <w:rFonts w:ascii="Arial" w:hAnsi="Arial" w:cs="Arial"/>
              <w:color w:val="000000"/>
              <w:sz w:val="24"/>
              <w:szCs w:val="24"/>
            </w:rPr>
            <w:fldChar w:fldCharType="end"/>
          </w:r>
          <w:r w:rsidRPr="002E7234">
            <w:rPr>
              <w:rFonts w:ascii="Arial" w:hAnsi="Arial" w:cs="Arial"/>
              <w:color w:val="000000"/>
              <w:sz w:val="24"/>
              <w:szCs w:val="24"/>
            </w:rPr>
            <w:t xml:space="preserve"> de </w:t>
          </w:r>
          <w:r w:rsidR="00854D0E">
            <w:rPr>
              <w:rFonts w:ascii="Arial" w:hAnsi="Arial" w:cs="Arial"/>
              <w:color w:val="000000"/>
              <w:sz w:val="24"/>
              <w:szCs w:val="24"/>
            </w:rPr>
            <w:t>32</w:t>
          </w:r>
        </w:p>
      </w:tc>
    </w:tr>
  </w:tbl>
  <w:p w14:paraId="6D7E9516" w14:textId="77777777" w:rsidR="002E7234" w:rsidRDefault="002E7234" w:rsidP="00995EBC">
    <w:pPr>
      <w:pStyle w:val="Encabezado"/>
      <w:tabs>
        <w:tab w:val="clear" w:pos="4252"/>
        <w:tab w:val="clear" w:pos="8504"/>
        <w:tab w:val="left" w:pos="933"/>
      </w:tabs>
      <w:spacing w:before="0" w:after="0"/>
      <w:rPr>
        <w:sz w:val="2"/>
        <w:szCs w:val="2"/>
      </w:rPr>
    </w:pPr>
  </w:p>
  <w:p w14:paraId="5F64BFE4" w14:textId="77777777" w:rsidR="00850680" w:rsidRDefault="00850680" w:rsidP="00995EBC">
    <w:pPr>
      <w:pStyle w:val="Encabezado"/>
      <w:tabs>
        <w:tab w:val="clear" w:pos="4252"/>
        <w:tab w:val="clear" w:pos="8504"/>
        <w:tab w:val="left" w:pos="933"/>
      </w:tabs>
      <w:spacing w:before="0" w:after="0"/>
      <w:rPr>
        <w:sz w:val="2"/>
        <w:szCs w:val="2"/>
      </w:rPr>
    </w:pPr>
  </w:p>
  <w:p w14:paraId="0EC8774F" w14:textId="77777777" w:rsidR="00850680" w:rsidRDefault="00850680" w:rsidP="00995EBC">
    <w:pPr>
      <w:pStyle w:val="Encabezado"/>
      <w:tabs>
        <w:tab w:val="clear" w:pos="4252"/>
        <w:tab w:val="clear" w:pos="8504"/>
        <w:tab w:val="left" w:pos="933"/>
      </w:tabs>
      <w:spacing w:before="0" w:after="0"/>
      <w:rPr>
        <w:sz w:val="2"/>
        <w:szCs w:val="2"/>
      </w:rPr>
    </w:pPr>
  </w:p>
  <w:p w14:paraId="3B95D669" w14:textId="77777777" w:rsidR="00850680" w:rsidRDefault="00850680" w:rsidP="00995EBC">
    <w:pPr>
      <w:pStyle w:val="Encabezado"/>
      <w:tabs>
        <w:tab w:val="clear" w:pos="4252"/>
        <w:tab w:val="clear" w:pos="8504"/>
        <w:tab w:val="left" w:pos="933"/>
      </w:tabs>
      <w:spacing w:before="0" w:after="0"/>
      <w:rPr>
        <w:sz w:val="2"/>
        <w:szCs w:val="2"/>
      </w:rPr>
    </w:pPr>
  </w:p>
  <w:p w14:paraId="7E4F4345" w14:textId="77777777" w:rsidR="00850680" w:rsidRDefault="00850680" w:rsidP="00995EBC">
    <w:pPr>
      <w:pStyle w:val="Encabezado"/>
      <w:tabs>
        <w:tab w:val="clear" w:pos="4252"/>
        <w:tab w:val="clear" w:pos="8504"/>
        <w:tab w:val="left" w:pos="933"/>
      </w:tabs>
      <w:spacing w:before="0" w:after="0"/>
      <w:rPr>
        <w:sz w:val="2"/>
        <w:szCs w:val="2"/>
      </w:rPr>
    </w:pPr>
  </w:p>
  <w:p w14:paraId="41D4B90F" w14:textId="77777777" w:rsidR="00850680" w:rsidRPr="005024C9" w:rsidRDefault="00850680" w:rsidP="00995EBC">
    <w:pPr>
      <w:pStyle w:val="Encabezado"/>
      <w:tabs>
        <w:tab w:val="clear" w:pos="4252"/>
        <w:tab w:val="clear" w:pos="8504"/>
        <w:tab w:val="left" w:pos="933"/>
      </w:tabs>
      <w:spacing w:before="0" w:after="0"/>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5D0C1AF4"/>
    <w:lvl w:ilvl="0">
      <w:start w:val="1"/>
      <w:numFmt w:val="bullet"/>
      <w:pStyle w:val="Continuarlista"/>
      <w:lvlText w:val=""/>
      <w:lvlJc w:val="left"/>
      <w:pPr>
        <w:tabs>
          <w:tab w:val="num" w:pos="1209"/>
        </w:tabs>
        <w:ind w:left="1209" w:hanging="360"/>
      </w:pPr>
      <w:rPr>
        <w:rFonts w:ascii="Symbol" w:hAnsi="Symbol" w:hint="default"/>
      </w:rPr>
    </w:lvl>
  </w:abstractNum>
  <w:abstractNum w:abstractNumId="1">
    <w:nsid w:val="FFFFFF82"/>
    <w:multiLevelType w:val="singleLevel"/>
    <w:tmpl w:val="EDF2FD7A"/>
    <w:lvl w:ilvl="0">
      <w:start w:val="1"/>
      <w:numFmt w:val="bullet"/>
      <w:pStyle w:val="Listaconvietas4"/>
      <w:lvlText w:val=""/>
      <w:lvlJc w:val="left"/>
      <w:pPr>
        <w:tabs>
          <w:tab w:val="num" w:pos="926"/>
        </w:tabs>
        <w:ind w:left="926" w:hanging="360"/>
      </w:pPr>
      <w:rPr>
        <w:rFonts w:ascii="Symbol" w:hAnsi="Symbol" w:hint="default"/>
      </w:rPr>
    </w:lvl>
  </w:abstractNum>
  <w:abstractNum w:abstractNumId="2">
    <w:nsid w:val="FFFFFFFB"/>
    <w:multiLevelType w:val="multilevel"/>
    <w:tmpl w:val="92C4EC44"/>
    <w:lvl w:ilvl="0">
      <w:start w:val="1"/>
      <w:numFmt w:val="decimal"/>
      <w:pStyle w:val="Ttulo1"/>
      <w:lvlText w:val="%1."/>
      <w:lvlJc w:val="left"/>
      <w:pPr>
        <w:tabs>
          <w:tab w:val="num" w:pos="680"/>
        </w:tabs>
        <w:ind w:left="680" w:hanging="680"/>
      </w:pPr>
      <w:rPr>
        <w:rFonts w:ascii="Arial" w:hAnsi="Arial" w:cs="Arial" w:hint="default"/>
        <w:b/>
        <w:i w:val="0"/>
        <w:sz w:val="22"/>
        <w:szCs w:val="22"/>
      </w:rPr>
    </w:lvl>
    <w:lvl w:ilvl="1">
      <w:start w:val="1"/>
      <w:numFmt w:val="bullet"/>
      <w:lvlText w:val=""/>
      <w:lvlJc w:val="left"/>
      <w:pPr>
        <w:tabs>
          <w:tab w:val="num" w:pos="720"/>
        </w:tabs>
        <w:ind w:left="0" w:firstLine="0"/>
      </w:pPr>
      <w:rPr>
        <w:rFonts w:ascii="Wingdings" w:hAnsi="Wingdings" w:hint="default"/>
        <w:b/>
        <w:i w:val="0"/>
        <w:sz w:val="20"/>
      </w:rPr>
    </w:lvl>
    <w:lvl w:ilvl="2">
      <w:start w:val="1"/>
      <w:numFmt w:val="decimal"/>
      <w:pStyle w:val="Ttulo3"/>
      <w:lvlText w:val="%1.%2.%3."/>
      <w:lvlJc w:val="left"/>
      <w:pPr>
        <w:tabs>
          <w:tab w:val="num" w:pos="720"/>
        </w:tabs>
        <w:ind w:left="0" w:firstLine="0"/>
      </w:pPr>
      <w:rPr>
        <w:rFonts w:ascii="Arial" w:hAnsi="Arial" w:cs="Arial" w:hint="default"/>
        <w:b/>
        <w:i w:val="0"/>
        <w:sz w:val="20"/>
      </w:rPr>
    </w:lvl>
    <w:lvl w:ilvl="3">
      <w:start w:val="1"/>
      <w:numFmt w:val="decimal"/>
      <w:pStyle w:val="Ttulo4"/>
      <w:suff w:val="space"/>
      <w:lvlText w:val="%1.%2.%3.%4."/>
      <w:lvlJc w:val="left"/>
      <w:pPr>
        <w:ind w:left="0" w:firstLine="0"/>
      </w:pPr>
      <w:rPr>
        <w:rFonts w:ascii="Tahoma" w:hAnsi="Tahoma" w:hint="default"/>
        <w:b w:val="0"/>
        <w:i w:val="0"/>
        <w:sz w:val="20"/>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02A809B9"/>
    <w:multiLevelType w:val="hybridMultilevel"/>
    <w:tmpl w:val="CE96C7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5454C60"/>
    <w:multiLevelType w:val="hybridMultilevel"/>
    <w:tmpl w:val="A4FA9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7480D4F"/>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6">
    <w:nsid w:val="084444BC"/>
    <w:multiLevelType w:val="hybridMultilevel"/>
    <w:tmpl w:val="288C07D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8A008D9"/>
    <w:multiLevelType w:val="hybridMultilevel"/>
    <w:tmpl w:val="4E1E52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BBB3347"/>
    <w:multiLevelType w:val="hybridMultilevel"/>
    <w:tmpl w:val="A0403DC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F7E7E8A"/>
    <w:multiLevelType w:val="hybridMultilevel"/>
    <w:tmpl w:val="7FC89C5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nsid w:val="13682A53"/>
    <w:multiLevelType w:val="hybridMultilevel"/>
    <w:tmpl w:val="EA72BCC8"/>
    <w:lvl w:ilvl="0" w:tplc="7B40BF1E">
      <w:start w:val="1"/>
      <w:numFmt w:val="bullet"/>
      <w:lvlText w:val=""/>
      <w:lvlJc w:val="left"/>
      <w:pPr>
        <w:tabs>
          <w:tab w:val="num" w:pos="780"/>
        </w:tabs>
        <w:ind w:left="780" w:hanging="360"/>
      </w:pPr>
      <w:rPr>
        <w:rFonts w:ascii="Symbol" w:hAnsi="Symbol" w:hint="default"/>
        <w:color w:val="auto"/>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1">
    <w:nsid w:val="14D973FC"/>
    <w:multiLevelType w:val="hybridMultilevel"/>
    <w:tmpl w:val="B8668F0C"/>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158840B3"/>
    <w:multiLevelType w:val="hybridMultilevel"/>
    <w:tmpl w:val="06F0921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75717FC"/>
    <w:multiLevelType w:val="hybridMultilevel"/>
    <w:tmpl w:val="E0D62E7A"/>
    <w:lvl w:ilvl="0" w:tplc="0C0A0017">
      <w:start w:val="1"/>
      <w:numFmt w:val="lowerLetter"/>
      <w:lvlText w:val="%1)"/>
      <w:lvlJc w:val="left"/>
      <w:pPr>
        <w:tabs>
          <w:tab w:val="num" w:pos="720"/>
        </w:tabs>
        <w:ind w:left="720" w:hanging="360"/>
      </w:pPr>
      <w:rPr>
        <w:b/>
      </w:rPr>
    </w:lvl>
    <w:lvl w:ilvl="1" w:tplc="6FA0DCEA">
      <w:numFmt w:val="none"/>
      <w:lvlText w:val=""/>
      <w:lvlJc w:val="left"/>
      <w:pPr>
        <w:tabs>
          <w:tab w:val="num" w:pos="360"/>
        </w:tabs>
      </w:pPr>
    </w:lvl>
    <w:lvl w:ilvl="2" w:tplc="997A5738">
      <w:numFmt w:val="none"/>
      <w:lvlText w:val=""/>
      <w:lvlJc w:val="left"/>
      <w:pPr>
        <w:tabs>
          <w:tab w:val="num" w:pos="360"/>
        </w:tabs>
      </w:pPr>
    </w:lvl>
    <w:lvl w:ilvl="3" w:tplc="81E6E724">
      <w:numFmt w:val="none"/>
      <w:lvlText w:val=""/>
      <w:lvlJc w:val="left"/>
      <w:pPr>
        <w:tabs>
          <w:tab w:val="num" w:pos="360"/>
        </w:tabs>
      </w:pPr>
    </w:lvl>
    <w:lvl w:ilvl="4" w:tplc="D80AAF48">
      <w:numFmt w:val="none"/>
      <w:lvlText w:val=""/>
      <w:lvlJc w:val="left"/>
      <w:pPr>
        <w:tabs>
          <w:tab w:val="num" w:pos="360"/>
        </w:tabs>
      </w:pPr>
    </w:lvl>
    <w:lvl w:ilvl="5" w:tplc="0D98D586">
      <w:numFmt w:val="none"/>
      <w:lvlText w:val=""/>
      <w:lvlJc w:val="left"/>
      <w:pPr>
        <w:tabs>
          <w:tab w:val="num" w:pos="360"/>
        </w:tabs>
      </w:pPr>
    </w:lvl>
    <w:lvl w:ilvl="6" w:tplc="FC5855D0">
      <w:numFmt w:val="none"/>
      <w:lvlText w:val=""/>
      <w:lvlJc w:val="left"/>
      <w:pPr>
        <w:tabs>
          <w:tab w:val="num" w:pos="360"/>
        </w:tabs>
      </w:pPr>
    </w:lvl>
    <w:lvl w:ilvl="7" w:tplc="9B4C1F50">
      <w:numFmt w:val="none"/>
      <w:lvlText w:val=""/>
      <w:lvlJc w:val="left"/>
      <w:pPr>
        <w:tabs>
          <w:tab w:val="num" w:pos="360"/>
        </w:tabs>
      </w:pPr>
    </w:lvl>
    <w:lvl w:ilvl="8" w:tplc="C0646C28">
      <w:numFmt w:val="none"/>
      <w:lvlText w:val=""/>
      <w:lvlJc w:val="left"/>
      <w:pPr>
        <w:tabs>
          <w:tab w:val="num" w:pos="360"/>
        </w:tabs>
      </w:pPr>
    </w:lvl>
  </w:abstractNum>
  <w:abstractNum w:abstractNumId="14">
    <w:nsid w:val="1A084834"/>
    <w:multiLevelType w:val="hybridMultilevel"/>
    <w:tmpl w:val="6FBC086E"/>
    <w:lvl w:ilvl="0" w:tplc="0C0A0001">
      <w:start w:val="1"/>
      <w:numFmt w:val="bullet"/>
      <w:lvlText w:val=""/>
      <w:lvlJc w:val="left"/>
      <w:pPr>
        <w:tabs>
          <w:tab w:val="num" w:pos="765"/>
        </w:tabs>
        <w:ind w:left="765" w:hanging="405"/>
      </w:pPr>
      <w:rPr>
        <w:rFonts w:ascii="Symbol" w:hAnsi="Symbol"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1DFB4E0D"/>
    <w:multiLevelType w:val="hybridMultilevel"/>
    <w:tmpl w:val="CBE841E2"/>
    <w:lvl w:ilvl="0" w:tplc="9CE465E0">
      <w:start w:val="1"/>
      <w:numFmt w:val="lowerLetter"/>
      <w:lvlText w:val="%1)"/>
      <w:lvlJc w:val="left"/>
      <w:pPr>
        <w:ind w:left="786" w:hanging="360"/>
      </w:pPr>
      <w:rPr>
        <w:rFonts w:hint="default"/>
        <w:b/>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6">
    <w:nsid w:val="20BE62B9"/>
    <w:multiLevelType w:val="hybridMultilevel"/>
    <w:tmpl w:val="4E42CD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3105D32"/>
    <w:multiLevelType w:val="multilevel"/>
    <w:tmpl w:val="9BE4E4C8"/>
    <w:lvl w:ilvl="0">
      <w:start w:val="1"/>
      <w:numFmt w:val="decimal"/>
      <w:pStyle w:val="Estilo4"/>
      <w:lvlText w:val="%1"/>
      <w:lvlJc w:val="left"/>
      <w:pPr>
        <w:tabs>
          <w:tab w:val="num" w:pos="432"/>
        </w:tabs>
        <w:ind w:left="432" w:hanging="432"/>
      </w:pPr>
      <w:rPr>
        <w:b/>
        <w:i w:val="0"/>
      </w:rPr>
    </w:lvl>
    <w:lvl w:ilvl="1">
      <w:start w:val="1"/>
      <w:numFmt w:val="decimal"/>
      <w:lvlText w:val="%1.%2"/>
      <w:lvlJc w:val="left"/>
      <w:pPr>
        <w:tabs>
          <w:tab w:val="num" w:pos="576"/>
        </w:tabs>
        <w:ind w:left="576" w:hanging="576"/>
      </w:pPr>
    </w:lvl>
    <w:lvl w:ilvl="2">
      <w:start w:val="1"/>
      <w:numFmt w:val="none"/>
      <w:suff w:val="nothing"/>
      <w:lvlText w:val="1.1.1"/>
      <w:lvlJc w:val="left"/>
      <w:pPr>
        <w:ind w:left="720" w:hanging="720"/>
      </w:pPr>
    </w:lvl>
    <w:lvl w:ilvl="3">
      <w:start w:val="1"/>
      <w:numFmt w:val="decimal"/>
      <w:lvlText w:val="%1.%2.1%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800"/>
        </w:tabs>
        <w:ind w:left="1584" w:hanging="1584"/>
      </w:pPr>
    </w:lvl>
  </w:abstractNum>
  <w:abstractNum w:abstractNumId="18">
    <w:nsid w:val="23FE6FD7"/>
    <w:multiLevelType w:val="multilevel"/>
    <w:tmpl w:val="ED1267F6"/>
    <w:lvl w:ilvl="0">
      <w:start w:val="1"/>
      <w:numFmt w:val="bullet"/>
      <w:lvlText w:val=""/>
      <w:lvlJc w:val="left"/>
      <w:pPr>
        <w:tabs>
          <w:tab w:val="num" w:pos="720"/>
        </w:tabs>
        <w:ind w:left="720" w:hanging="360"/>
      </w:pPr>
      <w:rPr>
        <w:rFonts w:ascii="Symbol" w:hAnsi="Symbol" w:hint="default"/>
        <w:b/>
      </w:rPr>
    </w:lvl>
    <w:lvl w:ilvl="1">
      <w:start w:val="3"/>
      <w:numFmt w:val="lowerLetter"/>
      <w:lvlText w:val="%2."/>
      <w:lvlJc w:val="left"/>
      <w:pPr>
        <w:ind w:left="1440" w:hanging="360"/>
      </w:pPr>
      <w:rPr>
        <w:rFonts w:hint="default"/>
      </w:rPr>
    </w:lvl>
    <w:lvl w:ilvl="2">
      <w:start w:val="1"/>
      <w:numFmt w:val="upperRoman"/>
      <w:lvlText w:val="%3."/>
      <w:lvlJc w:val="left"/>
      <w:pPr>
        <w:ind w:left="2700" w:hanging="720"/>
      </w:pPr>
      <w:rPr>
        <w:rFonts w:hint="default"/>
      </w:rPr>
    </w:lvl>
    <w:lvl w:ilvl="3">
      <w:start w:val="6"/>
      <w:numFmt w:val="upperLetter"/>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26054D12"/>
    <w:multiLevelType w:val="hybridMultilevel"/>
    <w:tmpl w:val="20F496B8"/>
    <w:lvl w:ilvl="0" w:tplc="0C0A0001">
      <w:start w:val="1"/>
      <w:numFmt w:val="bullet"/>
      <w:lvlText w:val=""/>
      <w:lvlJc w:val="left"/>
      <w:pPr>
        <w:tabs>
          <w:tab w:val="num" w:pos="3130"/>
        </w:tabs>
        <w:ind w:left="3130" w:hanging="360"/>
      </w:pPr>
      <w:rPr>
        <w:rFonts w:ascii="Symbol" w:hAnsi="Symbol" w:hint="default"/>
        <w:b w:val="0"/>
        <w:i w:val="0"/>
        <w:sz w:val="16"/>
        <w:szCs w:val="16"/>
      </w:rPr>
    </w:lvl>
    <w:lvl w:ilvl="1" w:tplc="DD92A7B2">
      <w:numFmt w:val="none"/>
      <w:lvlText w:val=""/>
      <w:lvlJc w:val="left"/>
      <w:pPr>
        <w:tabs>
          <w:tab w:val="num" w:pos="360"/>
        </w:tabs>
      </w:pPr>
    </w:lvl>
    <w:lvl w:ilvl="2" w:tplc="EBFCD394">
      <w:numFmt w:val="none"/>
      <w:lvlText w:val=""/>
      <w:lvlJc w:val="left"/>
      <w:pPr>
        <w:tabs>
          <w:tab w:val="num" w:pos="360"/>
        </w:tabs>
      </w:pPr>
    </w:lvl>
    <w:lvl w:ilvl="3" w:tplc="71F68A8E">
      <w:numFmt w:val="none"/>
      <w:lvlText w:val=""/>
      <w:lvlJc w:val="left"/>
      <w:pPr>
        <w:tabs>
          <w:tab w:val="num" w:pos="360"/>
        </w:tabs>
      </w:pPr>
    </w:lvl>
    <w:lvl w:ilvl="4" w:tplc="12280190">
      <w:numFmt w:val="none"/>
      <w:lvlText w:val=""/>
      <w:lvlJc w:val="left"/>
      <w:pPr>
        <w:tabs>
          <w:tab w:val="num" w:pos="360"/>
        </w:tabs>
      </w:pPr>
    </w:lvl>
    <w:lvl w:ilvl="5" w:tplc="2D14C88E">
      <w:numFmt w:val="none"/>
      <w:lvlText w:val=""/>
      <w:lvlJc w:val="left"/>
      <w:pPr>
        <w:tabs>
          <w:tab w:val="num" w:pos="360"/>
        </w:tabs>
      </w:pPr>
    </w:lvl>
    <w:lvl w:ilvl="6" w:tplc="6F1E74C4">
      <w:numFmt w:val="none"/>
      <w:lvlText w:val=""/>
      <w:lvlJc w:val="left"/>
      <w:pPr>
        <w:tabs>
          <w:tab w:val="num" w:pos="360"/>
        </w:tabs>
      </w:pPr>
    </w:lvl>
    <w:lvl w:ilvl="7" w:tplc="E73C76F4">
      <w:numFmt w:val="none"/>
      <w:lvlText w:val=""/>
      <w:lvlJc w:val="left"/>
      <w:pPr>
        <w:tabs>
          <w:tab w:val="num" w:pos="360"/>
        </w:tabs>
      </w:pPr>
    </w:lvl>
    <w:lvl w:ilvl="8" w:tplc="CB843D64">
      <w:numFmt w:val="none"/>
      <w:lvlText w:val=""/>
      <w:lvlJc w:val="left"/>
      <w:pPr>
        <w:tabs>
          <w:tab w:val="num" w:pos="360"/>
        </w:tabs>
      </w:pPr>
    </w:lvl>
  </w:abstractNum>
  <w:abstractNum w:abstractNumId="20">
    <w:nsid w:val="2C904432"/>
    <w:multiLevelType w:val="hybridMultilevel"/>
    <w:tmpl w:val="D742932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2EF225E9"/>
    <w:multiLevelType w:val="hybridMultilevel"/>
    <w:tmpl w:val="49EA1236"/>
    <w:lvl w:ilvl="0" w:tplc="0C0A000B">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367A313A"/>
    <w:multiLevelType w:val="hybridMultilevel"/>
    <w:tmpl w:val="7FE2A640"/>
    <w:lvl w:ilvl="0" w:tplc="240A0009">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3B990C4F"/>
    <w:multiLevelType w:val="hybridMultilevel"/>
    <w:tmpl w:val="EA623F8C"/>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3CFB321B"/>
    <w:multiLevelType w:val="hybridMultilevel"/>
    <w:tmpl w:val="51023FE2"/>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3F304BAB"/>
    <w:multiLevelType w:val="hybridMultilevel"/>
    <w:tmpl w:val="A2E221D0"/>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0D45289"/>
    <w:multiLevelType w:val="hybridMultilevel"/>
    <w:tmpl w:val="472A6C28"/>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40D57C34"/>
    <w:multiLevelType w:val="hybridMultilevel"/>
    <w:tmpl w:val="418E33F0"/>
    <w:lvl w:ilvl="0" w:tplc="5AA4CAE0">
      <w:start w:val="1"/>
      <w:numFmt w:val="bullet"/>
      <w:pStyle w:val="Listaconvietas"/>
      <w:lvlText w:val=""/>
      <w:lvlJc w:val="left"/>
      <w:pPr>
        <w:tabs>
          <w:tab w:val="num" w:pos="397"/>
        </w:tabs>
        <w:ind w:left="397" w:hanging="39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412912C8"/>
    <w:multiLevelType w:val="hybridMultilevel"/>
    <w:tmpl w:val="8A0C4EC4"/>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41B6372B"/>
    <w:multiLevelType w:val="hybridMultilevel"/>
    <w:tmpl w:val="9EB861C2"/>
    <w:lvl w:ilvl="0" w:tplc="0C0A0001">
      <w:start w:val="1"/>
      <w:numFmt w:val="bullet"/>
      <w:lvlText w:val=""/>
      <w:lvlJc w:val="left"/>
      <w:pPr>
        <w:tabs>
          <w:tab w:val="num" w:pos="786"/>
        </w:tabs>
        <w:ind w:left="786" w:hanging="360"/>
      </w:pPr>
      <w:rPr>
        <w:rFonts w:ascii="Symbol" w:hAnsi="Symbol" w:hint="default"/>
        <w:b/>
      </w:rPr>
    </w:lvl>
    <w:lvl w:ilvl="1" w:tplc="0C0A0019" w:tentative="1">
      <w:start w:val="1"/>
      <w:numFmt w:val="lowerLetter"/>
      <w:lvlText w:val="%2."/>
      <w:lvlJc w:val="left"/>
      <w:pPr>
        <w:tabs>
          <w:tab w:val="num" w:pos="1506"/>
        </w:tabs>
        <w:ind w:left="1506" w:hanging="360"/>
      </w:pPr>
    </w:lvl>
    <w:lvl w:ilvl="2" w:tplc="0C0A001B" w:tentative="1">
      <w:start w:val="1"/>
      <w:numFmt w:val="lowerRoman"/>
      <w:lvlText w:val="%3."/>
      <w:lvlJc w:val="right"/>
      <w:pPr>
        <w:tabs>
          <w:tab w:val="num" w:pos="2226"/>
        </w:tabs>
        <w:ind w:left="2226" w:hanging="180"/>
      </w:pPr>
    </w:lvl>
    <w:lvl w:ilvl="3" w:tplc="0C0A000F" w:tentative="1">
      <w:start w:val="1"/>
      <w:numFmt w:val="decimal"/>
      <w:lvlText w:val="%4."/>
      <w:lvlJc w:val="left"/>
      <w:pPr>
        <w:tabs>
          <w:tab w:val="num" w:pos="2946"/>
        </w:tabs>
        <w:ind w:left="2946" w:hanging="360"/>
      </w:pPr>
    </w:lvl>
    <w:lvl w:ilvl="4" w:tplc="0C0A0019" w:tentative="1">
      <w:start w:val="1"/>
      <w:numFmt w:val="lowerLetter"/>
      <w:lvlText w:val="%5."/>
      <w:lvlJc w:val="left"/>
      <w:pPr>
        <w:tabs>
          <w:tab w:val="num" w:pos="3666"/>
        </w:tabs>
        <w:ind w:left="3666" w:hanging="360"/>
      </w:pPr>
    </w:lvl>
    <w:lvl w:ilvl="5" w:tplc="0C0A001B" w:tentative="1">
      <w:start w:val="1"/>
      <w:numFmt w:val="lowerRoman"/>
      <w:lvlText w:val="%6."/>
      <w:lvlJc w:val="right"/>
      <w:pPr>
        <w:tabs>
          <w:tab w:val="num" w:pos="4386"/>
        </w:tabs>
        <w:ind w:left="4386" w:hanging="180"/>
      </w:pPr>
    </w:lvl>
    <w:lvl w:ilvl="6" w:tplc="0C0A000F" w:tentative="1">
      <w:start w:val="1"/>
      <w:numFmt w:val="decimal"/>
      <w:lvlText w:val="%7."/>
      <w:lvlJc w:val="left"/>
      <w:pPr>
        <w:tabs>
          <w:tab w:val="num" w:pos="5106"/>
        </w:tabs>
        <w:ind w:left="5106" w:hanging="360"/>
      </w:pPr>
    </w:lvl>
    <w:lvl w:ilvl="7" w:tplc="0C0A0019" w:tentative="1">
      <w:start w:val="1"/>
      <w:numFmt w:val="lowerLetter"/>
      <w:lvlText w:val="%8."/>
      <w:lvlJc w:val="left"/>
      <w:pPr>
        <w:tabs>
          <w:tab w:val="num" w:pos="5826"/>
        </w:tabs>
        <w:ind w:left="5826" w:hanging="360"/>
      </w:pPr>
    </w:lvl>
    <w:lvl w:ilvl="8" w:tplc="0C0A001B" w:tentative="1">
      <w:start w:val="1"/>
      <w:numFmt w:val="lowerRoman"/>
      <w:lvlText w:val="%9."/>
      <w:lvlJc w:val="right"/>
      <w:pPr>
        <w:tabs>
          <w:tab w:val="num" w:pos="6546"/>
        </w:tabs>
        <w:ind w:left="6546" w:hanging="180"/>
      </w:pPr>
    </w:lvl>
  </w:abstractNum>
  <w:abstractNum w:abstractNumId="30">
    <w:nsid w:val="42E517E5"/>
    <w:multiLevelType w:val="hybridMultilevel"/>
    <w:tmpl w:val="A29E0574"/>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44FE7635"/>
    <w:multiLevelType w:val="hybridMultilevel"/>
    <w:tmpl w:val="335E1482"/>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480A6811"/>
    <w:multiLevelType w:val="hybridMultilevel"/>
    <w:tmpl w:val="28B8974A"/>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4C5932F4"/>
    <w:multiLevelType w:val="hybridMultilevel"/>
    <w:tmpl w:val="D22A4A28"/>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4D0A39F1"/>
    <w:multiLevelType w:val="hybridMultilevel"/>
    <w:tmpl w:val="49E2EB08"/>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4D974EA4"/>
    <w:multiLevelType w:val="hybridMultilevel"/>
    <w:tmpl w:val="72FEEA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15C0066"/>
    <w:multiLevelType w:val="hybridMultilevel"/>
    <w:tmpl w:val="E72ABBBC"/>
    <w:lvl w:ilvl="0" w:tplc="0C0A0001">
      <w:start w:val="1"/>
      <w:numFmt w:val="bullet"/>
      <w:lvlText w:val=""/>
      <w:lvlJc w:val="left"/>
      <w:pPr>
        <w:tabs>
          <w:tab w:val="num" w:pos="720"/>
        </w:tabs>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7">
    <w:nsid w:val="54F63B64"/>
    <w:multiLevelType w:val="hybridMultilevel"/>
    <w:tmpl w:val="54163E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5AD15826"/>
    <w:multiLevelType w:val="hybridMultilevel"/>
    <w:tmpl w:val="02A867E6"/>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5D735B19"/>
    <w:multiLevelType w:val="hybridMultilevel"/>
    <w:tmpl w:val="4F329E5C"/>
    <w:lvl w:ilvl="0" w:tplc="0C0A0015">
      <w:start w:val="1"/>
      <w:numFmt w:val="upperLetter"/>
      <w:lvlText w:val="%1."/>
      <w:lvlJc w:val="left"/>
      <w:pPr>
        <w:ind w:left="720" w:hanging="360"/>
      </w:pPr>
      <w:rPr>
        <w:rFonts w:hint="default"/>
        <w:b/>
      </w:rPr>
    </w:lvl>
    <w:lvl w:ilvl="1" w:tplc="0C0A0013">
      <w:start w:val="1"/>
      <w:numFmt w:val="upperRoman"/>
      <w:lvlText w:val="%2."/>
      <w:lvlJc w:val="right"/>
      <w:pPr>
        <w:ind w:left="36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5E8F5063"/>
    <w:multiLevelType w:val="hybridMultilevel"/>
    <w:tmpl w:val="91AE4490"/>
    <w:lvl w:ilvl="0" w:tplc="0C0A0015">
      <w:start w:val="1"/>
      <w:numFmt w:val="upperLetter"/>
      <w:lvlText w:val="%1."/>
      <w:lvlJc w:val="left"/>
      <w:pPr>
        <w:ind w:left="720" w:hanging="360"/>
      </w:pPr>
      <w:rPr>
        <w:rFonts w:hint="default"/>
      </w:rPr>
    </w:lvl>
    <w:lvl w:ilvl="1" w:tplc="ECB0B23C">
      <w:start w:val="1"/>
      <w:numFmt w:val="decimal"/>
      <w:lvlText w:val="%2."/>
      <w:lvlJc w:val="left"/>
      <w:pPr>
        <w:ind w:left="1440" w:hanging="360"/>
      </w:pPr>
      <w:rPr>
        <w:rFonts w:hint="default"/>
      </w:rPr>
    </w:lvl>
    <w:lvl w:ilvl="2" w:tplc="240A0009">
      <w:start w:val="1"/>
      <w:numFmt w:val="bullet"/>
      <w:lvlText w:val=""/>
      <w:lvlJc w:val="left"/>
      <w:pPr>
        <w:ind w:left="2160" w:hanging="180"/>
      </w:pPr>
      <w:rPr>
        <w:rFonts w:ascii="Wingdings" w:hAnsi="Wingding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5EC27254"/>
    <w:multiLevelType w:val="hybridMultilevel"/>
    <w:tmpl w:val="A146A3C2"/>
    <w:lvl w:ilvl="0" w:tplc="240A0009">
      <w:start w:val="1"/>
      <w:numFmt w:val="bullet"/>
      <w:lvlText w:val=""/>
      <w:lvlJc w:val="left"/>
      <w:pPr>
        <w:ind w:left="1080" w:hanging="72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5F4362F9"/>
    <w:multiLevelType w:val="hybridMultilevel"/>
    <w:tmpl w:val="8AE867E0"/>
    <w:lvl w:ilvl="0" w:tplc="240A0009">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611D6486"/>
    <w:multiLevelType w:val="hybridMultilevel"/>
    <w:tmpl w:val="3C5866DE"/>
    <w:lvl w:ilvl="0" w:tplc="0C0A0015">
      <w:start w:val="1"/>
      <w:numFmt w:val="upperLetter"/>
      <w:lvlText w:val="%1."/>
      <w:lvlJc w:val="left"/>
      <w:pPr>
        <w:ind w:left="720" w:hanging="360"/>
      </w:pPr>
      <w:rPr>
        <w:rFonts w:hint="default"/>
      </w:rPr>
    </w:lvl>
    <w:lvl w:ilvl="1" w:tplc="240A000B">
      <w:start w:val="1"/>
      <w:numFmt w:val="bullet"/>
      <w:lvlText w:val=""/>
      <w:lvlJc w:val="left"/>
      <w:pPr>
        <w:ind w:left="1440" w:hanging="360"/>
      </w:pPr>
      <w:rPr>
        <w:rFonts w:ascii="Wingdings" w:hAnsi="Wingdings" w:hint="default"/>
      </w:rPr>
    </w:lvl>
    <w:lvl w:ilvl="2" w:tplc="240A001B">
      <w:start w:val="1"/>
      <w:numFmt w:val="lowerRoman"/>
      <w:lvlText w:val="%3."/>
      <w:lvlJc w:val="right"/>
      <w:pPr>
        <w:ind w:left="2160" w:hanging="180"/>
      </w:pPr>
    </w:lvl>
    <w:lvl w:ilvl="3" w:tplc="C3D67F4C">
      <w:start w:val="1"/>
      <w:numFmt w:val="decimal"/>
      <w:lvlText w:val="%4."/>
      <w:lvlJc w:val="left"/>
      <w:pPr>
        <w:ind w:left="2880" w:hanging="360"/>
      </w:pPr>
      <w:rPr>
        <w:rFonts w:hint="default"/>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nsid w:val="62B75C95"/>
    <w:multiLevelType w:val="hybridMultilevel"/>
    <w:tmpl w:val="6A302C70"/>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670A44AA"/>
    <w:multiLevelType w:val="hybridMultilevel"/>
    <w:tmpl w:val="E640E08E"/>
    <w:lvl w:ilvl="0" w:tplc="240A0009">
      <w:start w:val="1"/>
      <w:numFmt w:val="bullet"/>
      <w:lvlText w:val=""/>
      <w:lvlJc w:val="left"/>
      <w:pPr>
        <w:ind w:left="1080" w:hanging="72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nsid w:val="6778339F"/>
    <w:multiLevelType w:val="hybridMultilevel"/>
    <w:tmpl w:val="1DCEE8B8"/>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nsid w:val="678E7243"/>
    <w:multiLevelType w:val="hybridMultilevel"/>
    <w:tmpl w:val="AE72F0AA"/>
    <w:lvl w:ilvl="0" w:tplc="0C0A0001">
      <w:start w:val="1"/>
      <w:numFmt w:val="bullet"/>
      <w:lvlText w:val=""/>
      <w:lvlJc w:val="left"/>
      <w:pPr>
        <w:tabs>
          <w:tab w:val="num" w:pos="2781"/>
        </w:tabs>
        <w:ind w:left="2781" w:hanging="360"/>
      </w:pPr>
      <w:rPr>
        <w:rFonts w:ascii="Symbol" w:hAnsi="Symbol" w:hint="default"/>
        <w:b w:val="0"/>
        <w:i w:val="0"/>
        <w:color w:val="auto"/>
        <w:sz w:val="16"/>
        <w:szCs w:val="16"/>
      </w:rPr>
    </w:lvl>
    <w:lvl w:ilvl="1" w:tplc="0C0A0003">
      <w:start w:val="1"/>
      <w:numFmt w:val="bullet"/>
      <w:lvlText w:val="o"/>
      <w:lvlJc w:val="left"/>
      <w:pPr>
        <w:tabs>
          <w:tab w:val="num" w:pos="2574"/>
        </w:tabs>
        <w:ind w:left="2574" w:hanging="360"/>
      </w:pPr>
      <w:rPr>
        <w:rFonts w:ascii="Courier New" w:hAnsi="Courier New" w:cs="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cs="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cs="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48">
    <w:nsid w:val="689A19D6"/>
    <w:multiLevelType w:val="hybridMultilevel"/>
    <w:tmpl w:val="D70EB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69732EE1"/>
    <w:multiLevelType w:val="hybridMultilevel"/>
    <w:tmpl w:val="3118E83A"/>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nsid w:val="71076E37"/>
    <w:multiLevelType w:val="hybridMultilevel"/>
    <w:tmpl w:val="063C90E8"/>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1">
    <w:nsid w:val="729103F9"/>
    <w:multiLevelType w:val="hybridMultilevel"/>
    <w:tmpl w:val="92705EDC"/>
    <w:lvl w:ilvl="0" w:tplc="936C410A">
      <w:start w:val="1"/>
      <w:numFmt w:val="lowerLetter"/>
      <w:lvlText w:val="%1)"/>
      <w:lvlJc w:val="left"/>
      <w:pPr>
        <w:tabs>
          <w:tab w:val="num" w:pos="720"/>
        </w:tabs>
        <w:ind w:left="720" w:hanging="360"/>
      </w:pPr>
      <w:rPr>
        <w:b/>
      </w:rPr>
    </w:lvl>
    <w:lvl w:ilvl="1" w:tplc="7F66D202">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2">
    <w:nsid w:val="72EA4B4C"/>
    <w:multiLevelType w:val="hybridMultilevel"/>
    <w:tmpl w:val="EA8CC4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nsid w:val="78313F40"/>
    <w:multiLevelType w:val="hybridMultilevel"/>
    <w:tmpl w:val="7CA436D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4">
    <w:nsid w:val="7A0C5F11"/>
    <w:multiLevelType w:val="hybridMultilevel"/>
    <w:tmpl w:val="AE3CC01C"/>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5">
    <w:nsid w:val="7A9A4170"/>
    <w:multiLevelType w:val="hybridMultilevel"/>
    <w:tmpl w:val="73C4C966"/>
    <w:lvl w:ilvl="0" w:tplc="0C0A0001">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nsid w:val="7ABE114D"/>
    <w:multiLevelType w:val="hybridMultilevel"/>
    <w:tmpl w:val="B114E3AC"/>
    <w:lvl w:ilvl="0" w:tplc="240A0009">
      <w:start w:val="1"/>
      <w:numFmt w:val="bullet"/>
      <w:lvlText w:val=""/>
      <w:lvlJc w:val="left"/>
      <w:pPr>
        <w:ind w:left="1080" w:hanging="72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nsid w:val="7DCC5173"/>
    <w:multiLevelType w:val="hybridMultilevel"/>
    <w:tmpl w:val="A0D45FAC"/>
    <w:lvl w:ilvl="0" w:tplc="240A000B">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nsid w:val="7E9F6BEB"/>
    <w:multiLevelType w:val="hybridMultilevel"/>
    <w:tmpl w:val="E6444E36"/>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27"/>
  </w:num>
  <w:num w:numId="3">
    <w:abstractNumId w:val="53"/>
  </w:num>
  <w:num w:numId="4">
    <w:abstractNumId w:val="17"/>
  </w:num>
  <w:num w:numId="5">
    <w:abstractNumId w:val="5"/>
  </w:num>
  <w:num w:numId="6">
    <w:abstractNumId w:val="3"/>
  </w:num>
  <w:num w:numId="7">
    <w:abstractNumId w:val="1"/>
  </w:num>
  <w:num w:numId="8">
    <w:abstractNumId w:val="0"/>
  </w:num>
  <w:num w:numId="9">
    <w:abstractNumId w:val="14"/>
  </w:num>
  <w:num w:numId="10">
    <w:abstractNumId w:val="24"/>
  </w:num>
  <w:num w:numId="11">
    <w:abstractNumId w:val="44"/>
  </w:num>
  <w:num w:numId="12">
    <w:abstractNumId w:val="25"/>
  </w:num>
  <w:num w:numId="13">
    <w:abstractNumId w:val="28"/>
  </w:num>
  <w:num w:numId="14">
    <w:abstractNumId w:val="23"/>
  </w:num>
  <w:num w:numId="15">
    <w:abstractNumId w:val="30"/>
  </w:num>
  <w:num w:numId="16">
    <w:abstractNumId w:val="51"/>
  </w:num>
  <w:num w:numId="17">
    <w:abstractNumId w:val="50"/>
  </w:num>
  <w:num w:numId="18">
    <w:abstractNumId w:val="13"/>
  </w:num>
  <w:num w:numId="19">
    <w:abstractNumId w:val="33"/>
  </w:num>
  <w:num w:numId="20">
    <w:abstractNumId w:val="34"/>
  </w:num>
  <w:num w:numId="21">
    <w:abstractNumId w:val="29"/>
  </w:num>
  <w:num w:numId="22">
    <w:abstractNumId w:val="18"/>
  </w:num>
  <w:num w:numId="23">
    <w:abstractNumId w:val="54"/>
  </w:num>
  <w:num w:numId="24">
    <w:abstractNumId w:val="11"/>
  </w:num>
  <w:num w:numId="25">
    <w:abstractNumId w:val="10"/>
  </w:num>
  <w:num w:numId="26">
    <w:abstractNumId w:val="26"/>
  </w:num>
  <w:num w:numId="27">
    <w:abstractNumId w:val="49"/>
  </w:num>
  <w:num w:numId="28">
    <w:abstractNumId w:val="31"/>
  </w:num>
  <w:num w:numId="29">
    <w:abstractNumId w:val="47"/>
  </w:num>
  <w:num w:numId="30">
    <w:abstractNumId w:val="19"/>
  </w:num>
  <w:num w:numId="31">
    <w:abstractNumId w:val="37"/>
  </w:num>
  <w:num w:numId="3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num>
  <w:num w:numId="34">
    <w:abstractNumId w:val="12"/>
  </w:num>
  <w:num w:numId="35">
    <w:abstractNumId w:val="43"/>
  </w:num>
  <w:num w:numId="36">
    <w:abstractNumId w:val="57"/>
  </w:num>
  <w:num w:numId="37">
    <w:abstractNumId w:val="55"/>
  </w:num>
  <w:num w:numId="38">
    <w:abstractNumId w:val="9"/>
  </w:num>
  <w:num w:numId="39">
    <w:abstractNumId w:val="16"/>
  </w:num>
  <w:num w:numId="40">
    <w:abstractNumId w:val="38"/>
  </w:num>
  <w:num w:numId="41">
    <w:abstractNumId w:val="46"/>
  </w:num>
  <w:num w:numId="42">
    <w:abstractNumId w:val="58"/>
  </w:num>
  <w:num w:numId="43">
    <w:abstractNumId w:val="32"/>
  </w:num>
  <w:num w:numId="44">
    <w:abstractNumId w:val="21"/>
  </w:num>
  <w:num w:numId="45">
    <w:abstractNumId w:val="7"/>
  </w:num>
  <w:num w:numId="46">
    <w:abstractNumId w:val="20"/>
  </w:num>
  <w:num w:numId="47">
    <w:abstractNumId w:val="40"/>
  </w:num>
  <w:num w:numId="48">
    <w:abstractNumId w:val="6"/>
  </w:num>
  <w:num w:numId="49">
    <w:abstractNumId w:val="8"/>
  </w:num>
  <w:num w:numId="50">
    <w:abstractNumId w:val="52"/>
  </w:num>
  <w:num w:numId="51">
    <w:abstractNumId w:val="22"/>
  </w:num>
  <w:num w:numId="52">
    <w:abstractNumId w:val="42"/>
  </w:num>
  <w:num w:numId="53">
    <w:abstractNumId w:val="56"/>
  </w:num>
  <w:num w:numId="54">
    <w:abstractNumId w:val="41"/>
  </w:num>
  <w:num w:numId="55">
    <w:abstractNumId w:val="45"/>
  </w:num>
  <w:num w:numId="56">
    <w:abstractNumId w:val="15"/>
  </w:num>
  <w:num w:numId="57">
    <w:abstractNumId w:val="4"/>
  </w:num>
  <w:num w:numId="58">
    <w:abstractNumId w:val="35"/>
  </w:num>
  <w:num w:numId="59">
    <w:abstractNumId w:val="48"/>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FIP-SUBGERENCIA">
    <w15:presenceInfo w15:providerId="None" w15:userId="ZFIP-SUBGERENC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s-MX"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4C9"/>
    <w:rsid w:val="0000063A"/>
    <w:rsid w:val="00001B73"/>
    <w:rsid w:val="000144A7"/>
    <w:rsid w:val="00041A16"/>
    <w:rsid w:val="000474A0"/>
    <w:rsid w:val="0005312F"/>
    <w:rsid w:val="000564EA"/>
    <w:rsid w:val="00065950"/>
    <w:rsid w:val="0006666F"/>
    <w:rsid w:val="00072B32"/>
    <w:rsid w:val="000762CE"/>
    <w:rsid w:val="0008379E"/>
    <w:rsid w:val="000842BD"/>
    <w:rsid w:val="00087CB2"/>
    <w:rsid w:val="00095CDD"/>
    <w:rsid w:val="000A04FB"/>
    <w:rsid w:val="000A1645"/>
    <w:rsid w:val="000A297D"/>
    <w:rsid w:val="000A2BF5"/>
    <w:rsid w:val="000A2E20"/>
    <w:rsid w:val="000A2F8A"/>
    <w:rsid w:val="000A4100"/>
    <w:rsid w:val="000A589A"/>
    <w:rsid w:val="000A7ACE"/>
    <w:rsid w:val="000B39B4"/>
    <w:rsid w:val="000C2181"/>
    <w:rsid w:val="000C69F8"/>
    <w:rsid w:val="000C7D55"/>
    <w:rsid w:val="000D3220"/>
    <w:rsid w:val="000D58B1"/>
    <w:rsid w:val="000E047B"/>
    <w:rsid w:val="000E2984"/>
    <w:rsid w:val="000E7FAE"/>
    <w:rsid w:val="000F45BB"/>
    <w:rsid w:val="00104B42"/>
    <w:rsid w:val="00115051"/>
    <w:rsid w:val="00116884"/>
    <w:rsid w:val="0012321B"/>
    <w:rsid w:val="00125160"/>
    <w:rsid w:val="00126CA3"/>
    <w:rsid w:val="00130CEA"/>
    <w:rsid w:val="00133517"/>
    <w:rsid w:val="00144503"/>
    <w:rsid w:val="001456D6"/>
    <w:rsid w:val="00154E41"/>
    <w:rsid w:val="00155145"/>
    <w:rsid w:val="001552FB"/>
    <w:rsid w:val="00156910"/>
    <w:rsid w:val="001631D7"/>
    <w:rsid w:val="00164A12"/>
    <w:rsid w:val="001664DD"/>
    <w:rsid w:val="00170789"/>
    <w:rsid w:val="001758BF"/>
    <w:rsid w:val="0017723C"/>
    <w:rsid w:val="00182071"/>
    <w:rsid w:val="00182803"/>
    <w:rsid w:val="00182AAC"/>
    <w:rsid w:val="001861E8"/>
    <w:rsid w:val="001867F0"/>
    <w:rsid w:val="00190511"/>
    <w:rsid w:val="00192BCE"/>
    <w:rsid w:val="001A679E"/>
    <w:rsid w:val="001B0D52"/>
    <w:rsid w:val="001B1A5A"/>
    <w:rsid w:val="001B2D63"/>
    <w:rsid w:val="001B6F3D"/>
    <w:rsid w:val="001B71C8"/>
    <w:rsid w:val="001C2B80"/>
    <w:rsid w:val="001C5338"/>
    <w:rsid w:val="001D54A4"/>
    <w:rsid w:val="001F1AFF"/>
    <w:rsid w:val="001F4A6B"/>
    <w:rsid w:val="001F6174"/>
    <w:rsid w:val="001F7CCC"/>
    <w:rsid w:val="00202932"/>
    <w:rsid w:val="00204843"/>
    <w:rsid w:val="002048EA"/>
    <w:rsid w:val="00204E49"/>
    <w:rsid w:val="0020547B"/>
    <w:rsid w:val="00211F6F"/>
    <w:rsid w:val="002128F9"/>
    <w:rsid w:val="002154E3"/>
    <w:rsid w:val="00216A2B"/>
    <w:rsid w:val="00220A83"/>
    <w:rsid w:val="002237D4"/>
    <w:rsid w:val="002262D3"/>
    <w:rsid w:val="00231BD9"/>
    <w:rsid w:val="00235307"/>
    <w:rsid w:val="002373CE"/>
    <w:rsid w:val="00242705"/>
    <w:rsid w:val="00244C25"/>
    <w:rsid w:val="00246738"/>
    <w:rsid w:val="0025755C"/>
    <w:rsid w:val="00262EEE"/>
    <w:rsid w:val="002676F8"/>
    <w:rsid w:val="002677B4"/>
    <w:rsid w:val="00275DF3"/>
    <w:rsid w:val="00281C8B"/>
    <w:rsid w:val="00286708"/>
    <w:rsid w:val="002916A1"/>
    <w:rsid w:val="002951A6"/>
    <w:rsid w:val="00297B3F"/>
    <w:rsid w:val="002A1000"/>
    <w:rsid w:val="002A3A03"/>
    <w:rsid w:val="002A46B1"/>
    <w:rsid w:val="002A539B"/>
    <w:rsid w:val="002B2593"/>
    <w:rsid w:val="002B27DF"/>
    <w:rsid w:val="002B6ED5"/>
    <w:rsid w:val="002C2F95"/>
    <w:rsid w:val="002D19D1"/>
    <w:rsid w:val="002E01CE"/>
    <w:rsid w:val="002E1834"/>
    <w:rsid w:val="002E3D24"/>
    <w:rsid w:val="002E666F"/>
    <w:rsid w:val="002E7234"/>
    <w:rsid w:val="002E7FEF"/>
    <w:rsid w:val="002F07A6"/>
    <w:rsid w:val="002F2503"/>
    <w:rsid w:val="002F26C2"/>
    <w:rsid w:val="002F3752"/>
    <w:rsid w:val="00300CC0"/>
    <w:rsid w:val="00310055"/>
    <w:rsid w:val="00315711"/>
    <w:rsid w:val="0031664D"/>
    <w:rsid w:val="003169B4"/>
    <w:rsid w:val="0032197A"/>
    <w:rsid w:val="0033404E"/>
    <w:rsid w:val="00335B45"/>
    <w:rsid w:val="00337887"/>
    <w:rsid w:val="00337AA8"/>
    <w:rsid w:val="003428BB"/>
    <w:rsid w:val="00351B74"/>
    <w:rsid w:val="00352603"/>
    <w:rsid w:val="00352D68"/>
    <w:rsid w:val="0035340E"/>
    <w:rsid w:val="0035741B"/>
    <w:rsid w:val="00361E3B"/>
    <w:rsid w:val="00362286"/>
    <w:rsid w:val="00366744"/>
    <w:rsid w:val="003675B8"/>
    <w:rsid w:val="00377E12"/>
    <w:rsid w:val="00381907"/>
    <w:rsid w:val="00383AD2"/>
    <w:rsid w:val="00391638"/>
    <w:rsid w:val="003B0980"/>
    <w:rsid w:val="003B37DB"/>
    <w:rsid w:val="003B549D"/>
    <w:rsid w:val="003B5B55"/>
    <w:rsid w:val="003B6072"/>
    <w:rsid w:val="003C6EC9"/>
    <w:rsid w:val="003D1190"/>
    <w:rsid w:val="003D2807"/>
    <w:rsid w:val="003D36DA"/>
    <w:rsid w:val="003D496D"/>
    <w:rsid w:val="003D51C2"/>
    <w:rsid w:val="003D78C2"/>
    <w:rsid w:val="003D7A29"/>
    <w:rsid w:val="003E65A8"/>
    <w:rsid w:val="003F105B"/>
    <w:rsid w:val="00401762"/>
    <w:rsid w:val="004117CB"/>
    <w:rsid w:val="004140A4"/>
    <w:rsid w:val="004140F2"/>
    <w:rsid w:val="00421757"/>
    <w:rsid w:val="004264BC"/>
    <w:rsid w:val="0043143B"/>
    <w:rsid w:val="00432068"/>
    <w:rsid w:val="00432B59"/>
    <w:rsid w:val="00452FBC"/>
    <w:rsid w:val="004571CF"/>
    <w:rsid w:val="00462DCC"/>
    <w:rsid w:val="00465A4F"/>
    <w:rsid w:val="00467C24"/>
    <w:rsid w:val="00471938"/>
    <w:rsid w:val="004767E0"/>
    <w:rsid w:val="0047695B"/>
    <w:rsid w:val="00477592"/>
    <w:rsid w:val="00477699"/>
    <w:rsid w:val="004825F2"/>
    <w:rsid w:val="00483BFD"/>
    <w:rsid w:val="00483C44"/>
    <w:rsid w:val="00484E8D"/>
    <w:rsid w:val="00492599"/>
    <w:rsid w:val="004955E6"/>
    <w:rsid w:val="004958DB"/>
    <w:rsid w:val="0049606F"/>
    <w:rsid w:val="00496399"/>
    <w:rsid w:val="00496BAC"/>
    <w:rsid w:val="004A1BDA"/>
    <w:rsid w:val="004B2A5E"/>
    <w:rsid w:val="004B2D52"/>
    <w:rsid w:val="004B3195"/>
    <w:rsid w:val="004B391C"/>
    <w:rsid w:val="004B4837"/>
    <w:rsid w:val="004B49A1"/>
    <w:rsid w:val="004B4B92"/>
    <w:rsid w:val="004C02CD"/>
    <w:rsid w:val="004D00E8"/>
    <w:rsid w:val="004D1A55"/>
    <w:rsid w:val="004D6D8D"/>
    <w:rsid w:val="004E0382"/>
    <w:rsid w:val="004E2752"/>
    <w:rsid w:val="004E438E"/>
    <w:rsid w:val="004E75DF"/>
    <w:rsid w:val="005024C9"/>
    <w:rsid w:val="005059E1"/>
    <w:rsid w:val="0051035F"/>
    <w:rsid w:val="00510C5F"/>
    <w:rsid w:val="00511536"/>
    <w:rsid w:val="005149FA"/>
    <w:rsid w:val="00516759"/>
    <w:rsid w:val="00526708"/>
    <w:rsid w:val="0053055B"/>
    <w:rsid w:val="00531B26"/>
    <w:rsid w:val="00532775"/>
    <w:rsid w:val="005400E7"/>
    <w:rsid w:val="00542081"/>
    <w:rsid w:val="00557BB7"/>
    <w:rsid w:val="00564869"/>
    <w:rsid w:val="00572874"/>
    <w:rsid w:val="00575C31"/>
    <w:rsid w:val="005807B7"/>
    <w:rsid w:val="005815B0"/>
    <w:rsid w:val="00586B61"/>
    <w:rsid w:val="00587E12"/>
    <w:rsid w:val="00590A2B"/>
    <w:rsid w:val="00590C3B"/>
    <w:rsid w:val="005912DB"/>
    <w:rsid w:val="0059487D"/>
    <w:rsid w:val="00595B8A"/>
    <w:rsid w:val="005A5A10"/>
    <w:rsid w:val="005B21DB"/>
    <w:rsid w:val="005B3720"/>
    <w:rsid w:val="005C02C7"/>
    <w:rsid w:val="005C42F0"/>
    <w:rsid w:val="005D023A"/>
    <w:rsid w:val="005D6490"/>
    <w:rsid w:val="005E0A18"/>
    <w:rsid w:val="005E3778"/>
    <w:rsid w:val="005E455C"/>
    <w:rsid w:val="005E4B77"/>
    <w:rsid w:val="005E7167"/>
    <w:rsid w:val="005E79E5"/>
    <w:rsid w:val="005F1C35"/>
    <w:rsid w:val="005F7BCC"/>
    <w:rsid w:val="00600C47"/>
    <w:rsid w:val="00600E4C"/>
    <w:rsid w:val="00603807"/>
    <w:rsid w:val="0060561B"/>
    <w:rsid w:val="00613275"/>
    <w:rsid w:val="00613ECC"/>
    <w:rsid w:val="0061408A"/>
    <w:rsid w:val="00615DD3"/>
    <w:rsid w:val="0062321A"/>
    <w:rsid w:val="006250AC"/>
    <w:rsid w:val="006322CE"/>
    <w:rsid w:val="00636A57"/>
    <w:rsid w:val="0064256B"/>
    <w:rsid w:val="0065107E"/>
    <w:rsid w:val="0065366A"/>
    <w:rsid w:val="00653FB0"/>
    <w:rsid w:val="00665C53"/>
    <w:rsid w:val="00667133"/>
    <w:rsid w:val="006728C6"/>
    <w:rsid w:val="00675C69"/>
    <w:rsid w:val="0068122D"/>
    <w:rsid w:val="00685917"/>
    <w:rsid w:val="00685FED"/>
    <w:rsid w:val="00690E4A"/>
    <w:rsid w:val="00694C1C"/>
    <w:rsid w:val="00694D6A"/>
    <w:rsid w:val="006A139E"/>
    <w:rsid w:val="006A3E71"/>
    <w:rsid w:val="006A6D52"/>
    <w:rsid w:val="006A6F24"/>
    <w:rsid w:val="006B7B59"/>
    <w:rsid w:val="006B7D4C"/>
    <w:rsid w:val="006C462D"/>
    <w:rsid w:val="006C64F2"/>
    <w:rsid w:val="006C69D7"/>
    <w:rsid w:val="006D5DA0"/>
    <w:rsid w:val="006E000D"/>
    <w:rsid w:val="006E045B"/>
    <w:rsid w:val="006E21AC"/>
    <w:rsid w:val="006E2C5B"/>
    <w:rsid w:val="006F4B21"/>
    <w:rsid w:val="006F71BE"/>
    <w:rsid w:val="00701040"/>
    <w:rsid w:val="00703CF6"/>
    <w:rsid w:val="00706C08"/>
    <w:rsid w:val="0070792E"/>
    <w:rsid w:val="00712505"/>
    <w:rsid w:val="00713B2C"/>
    <w:rsid w:val="00714DA1"/>
    <w:rsid w:val="00716869"/>
    <w:rsid w:val="00716CAA"/>
    <w:rsid w:val="00717A04"/>
    <w:rsid w:val="00726773"/>
    <w:rsid w:val="00730118"/>
    <w:rsid w:val="00730471"/>
    <w:rsid w:val="0074375F"/>
    <w:rsid w:val="00745A0E"/>
    <w:rsid w:val="00746B17"/>
    <w:rsid w:val="0075041C"/>
    <w:rsid w:val="00750D11"/>
    <w:rsid w:val="007523BB"/>
    <w:rsid w:val="00754CE1"/>
    <w:rsid w:val="00754E50"/>
    <w:rsid w:val="00755E1D"/>
    <w:rsid w:val="007607C8"/>
    <w:rsid w:val="0076750C"/>
    <w:rsid w:val="00770DDF"/>
    <w:rsid w:val="00771591"/>
    <w:rsid w:val="007818A9"/>
    <w:rsid w:val="007858EA"/>
    <w:rsid w:val="00787FE9"/>
    <w:rsid w:val="0079363D"/>
    <w:rsid w:val="007A02AD"/>
    <w:rsid w:val="007A0D65"/>
    <w:rsid w:val="007A11CE"/>
    <w:rsid w:val="007B1485"/>
    <w:rsid w:val="007C0269"/>
    <w:rsid w:val="007C1217"/>
    <w:rsid w:val="007C7AB7"/>
    <w:rsid w:val="007E0EB9"/>
    <w:rsid w:val="007E2212"/>
    <w:rsid w:val="007E28BD"/>
    <w:rsid w:val="007E552F"/>
    <w:rsid w:val="007E68D4"/>
    <w:rsid w:val="007E710B"/>
    <w:rsid w:val="007F0AD8"/>
    <w:rsid w:val="007F2435"/>
    <w:rsid w:val="007F35D1"/>
    <w:rsid w:val="007F5FCB"/>
    <w:rsid w:val="007F68A2"/>
    <w:rsid w:val="008016DE"/>
    <w:rsid w:val="00802146"/>
    <w:rsid w:val="00806EC3"/>
    <w:rsid w:val="00807AAD"/>
    <w:rsid w:val="00807B90"/>
    <w:rsid w:val="00810E85"/>
    <w:rsid w:val="00811D39"/>
    <w:rsid w:val="00815158"/>
    <w:rsid w:val="00820B6C"/>
    <w:rsid w:val="008224A7"/>
    <w:rsid w:val="00830243"/>
    <w:rsid w:val="00830963"/>
    <w:rsid w:val="008315E8"/>
    <w:rsid w:val="008341B4"/>
    <w:rsid w:val="00836450"/>
    <w:rsid w:val="008400D2"/>
    <w:rsid w:val="008411DF"/>
    <w:rsid w:val="0084178F"/>
    <w:rsid w:val="008437FD"/>
    <w:rsid w:val="00850680"/>
    <w:rsid w:val="00854D0E"/>
    <w:rsid w:val="0085592E"/>
    <w:rsid w:val="008578D9"/>
    <w:rsid w:val="00857C51"/>
    <w:rsid w:val="00865AC7"/>
    <w:rsid w:val="0087292E"/>
    <w:rsid w:val="00875A95"/>
    <w:rsid w:val="00875D3F"/>
    <w:rsid w:val="00876026"/>
    <w:rsid w:val="0087668B"/>
    <w:rsid w:val="00883D7F"/>
    <w:rsid w:val="00885B1B"/>
    <w:rsid w:val="008865A1"/>
    <w:rsid w:val="0089090B"/>
    <w:rsid w:val="008909D8"/>
    <w:rsid w:val="00891E18"/>
    <w:rsid w:val="00892937"/>
    <w:rsid w:val="00893301"/>
    <w:rsid w:val="00895780"/>
    <w:rsid w:val="008B69F2"/>
    <w:rsid w:val="008B6A71"/>
    <w:rsid w:val="008C695B"/>
    <w:rsid w:val="008D12F0"/>
    <w:rsid w:val="008D2945"/>
    <w:rsid w:val="008D3D32"/>
    <w:rsid w:val="008D4A0C"/>
    <w:rsid w:val="008D75B3"/>
    <w:rsid w:val="008E0B6E"/>
    <w:rsid w:val="008E3AD4"/>
    <w:rsid w:val="008E76F4"/>
    <w:rsid w:val="008F0F0B"/>
    <w:rsid w:val="008F17A5"/>
    <w:rsid w:val="00901CB6"/>
    <w:rsid w:val="009036E5"/>
    <w:rsid w:val="0090422F"/>
    <w:rsid w:val="00906F90"/>
    <w:rsid w:val="00915EC1"/>
    <w:rsid w:val="00922F6F"/>
    <w:rsid w:val="0092683C"/>
    <w:rsid w:val="00933860"/>
    <w:rsid w:val="00941903"/>
    <w:rsid w:val="00943FB3"/>
    <w:rsid w:val="009463BF"/>
    <w:rsid w:val="0094651B"/>
    <w:rsid w:val="0095315F"/>
    <w:rsid w:val="00954691"/>
    <w:rsid w:val="00954D2C"/>
    <w:rsid w:val="009666CC"/>
    <w:rsid w:val="00966EB2"/>
    <w:rsid w:val="00982C30"/>
    <w:rsid w:val="00984D2E"/>
    <w:rsid w:val="00986E37"/>
    <w:rsid w:val="00987687"/>
    <w:rsid w:val="00994EF1"/>
    <w:rsid w:val="00995EBC"/>
    <w:rsid w:val="009B1AA8"/>
    <w:rsid w:val="009B1D8F"/>
    <w:rsid w:val="009B572E"/>
    <w:rsid w:val="009B71B4"/>
    <w:rsid w:val="009C5B99"/>
    <w:rsid w:val="009C691B"/>
    <w:rsid w:val="009D195B"/>
    <w:rsid w:val="009D3278"/>
    <w:rsid w:val="009D4056"/>
    <w:rsid w:val="009E39CC"/>
    <w:rsid w:val="009F333B"/>
    <w:rsid w:val="009F39E9"/>
    <w:rsid w:val="009F3F72"/>
    <w:rsid w:val="009F7EB3"/>
    <w:rsid w:val="00A02D98"/>
    <w:rsid w:val="00A03CDC"/>
    <w:rsid w:val="00A04B25"/>
    <w:rsid w:val="00A04F5D"/>
    <w:rsid w:val="00A079C0"/>
    <w:rsid w:val="00A2279F"/>
    <w:rsid w:val="00A378E8"/>
    <w:rsid w:val="00A444F8"/>
    <w:rsid w:val="00A44519"/>
    <w:rsid w:val="00A47EBE"/>
    <w:rsid w:val="00A5121B"/>
    <w:rsid w:val="00A557EB"/>
    <w:rsid w:val="00A55BF4"/>
    <w:rsid w:val="00A56A4D"/>
    <w:rsid w:val="00A572A8"/>
    <w:rsid w:val="00A623D2"/>
    <w:rsid w:val="00A658DE"/>
    <w:rsid w:val="00A67912"/>
    <w:rsid w:val="00A67E6E"/>
    <w:rsid w:val="00A74CF3"/>
    <w:rsid w:val="00A772BF"/>
    <w:rsid w:val="00A8042A"/>
    <w:rsid w:val="00A80FEF"/>
    <w:rsid w:val="00A8709A"/>
    <w:rsid w:val="00A8709F"/>
    <w:rsid w:val="00A87B17"/>
    <w:rsid w:val="00A94D45"/>
    <w:rsid w:val="00AA45EB"/>
    <w:rsid w:val="00AB1008"/>
    <w:rsid w:val="00AB61E1"/>
    <w:rsid w:val="00AB796C"/>
    <w:rsid w:val="00AC17A8"/>
    <w:rsid w:val="00AC1B6E"/>
    <w:rsid w:val="00AC7594"/>
    <w:rsid w:val="00AD31EE"/>
    <w:rsid w:val="00AD4669"/>
    <w:rsid w:val="00AD60A2"/>
    <w:rsid w:val="00AE5B22"/>
    <w:rsid w:val="00AF177E"/>
    <w:rsid w:val="00AF338C"/>
    <w:rsid w:val="00AF3E2C"/>
    <w:rsid w:val="00AF5E83"/>
    <w:rsid w:val="00AF7493"/>
    <w:rsid w:val="00B00E08"/>
    <w:rsid w:val="00B01C51"/>
    <w:rsid w:val="00B03908"/>
    <w:rsid w:val="00B0540B"/>
    <w:rsid w:val="00B11A56"/>
    <w:rsid w:val="00B21F37"/>
    <w:rsid w:val="00B33213"/>
    <w:rsid w:val="00B351B3"/>
    <w:rsid w:val="00B35355"/>
    <w:rsid w:val="00B450B3"/>
    <w:rsid w:val="00B51271"/>
    <w:rsid w:val="00B52602"/>
    <w:rsid w:val="00B57FEB"/>
    <w:rsid w:val="00B60078"/>
    <w:rsid w:val="00B612FF"/>
    <w:rsid w:val="00B62673"/>
    <w:rsid w:val="00B63B44"/>
    <w:rsid w:val="00B64B34"/>
    <w:rsid w:val="00B66CB5"/>
    <w:rsid w:val="00B705A5"/>
    <w:rsid w:val="00B72C26"/>
    <w:rsid w:val="00B753BA"/>
    <w:rsid w:val="00B777CB"/>
    <w:rsid w:val="00B77DF1"/>
    <w:rsid w:val="00B80F2A"/>
    <w:rsid w:val="00B81000"/>
    <w:rsid w:val="00B85089"/>
    <w:rsid w:val="00B9493C"/>
    <w:rsid w:val="00BA1695"/>
    <w:rsid w:val="00BA2107"/>
    <w:rsid w:val="00BA3E25"/>
    <w:rsid w:val="00BB46EC"/>
    <w:rsid w:val="00BC4076"/>
    <w:rsid w:val="00BE41A0"/>
    <w:rsid w:val="00BE7407"/>
    <w:rsid w:val="00BF10B6"/>
    <w:rsid w:val="00BF2867"/>
    <w:rsid w:val="00BF2D22"/>
    <w:rsid w:val="00BF352F"/>
    <w:rsid w:val="00BF371D"/>
    <w:rsid w:val="00C00477"/>
    <w:rsid w:val="00C00820"/>
    <w:rsid w:val="00C03CCB"/>
    <w:rsid w:val="00C07C07"/>
    <w:rsid w:val="00C12B50"/>
    <w:rsid w:val="00C13324"/>
    <w:rsid w:val="00C166BB"/>
    <w:rsid w:val="00C224DA"/>
    <w:rsid w:val="00C22DDD"/>
    <w:rsid w:val="00C2522E"/>
    <w:rsid w:val="00C3654B"/>
    <w:rsid w:val="00C47444"/>
    <w:rsid w:val="00C47808"/>
    <w:rsid w:val="00C50708"/>
    <w:rsid w:val="00C50835"/>
    <w:rsid w:val="00C5676C"/>
    <w:rsid w:val="00C568B0"/>
    <w:rsid w:val="00C56BC5"/>
    <w:rsid w:val="00C64EB8"/>
    <w:rsid w:val="00C66008"/>
    <w:rsid w:val="00C66094"/>
    <w:rsid w:val="00C81BE5"/>
    <w:rsid w:val="00C842ED"/>
    <w:rsid w:val="00C87171"/>
    <w:rsid w:val="00C922F5"/>
    <w:rsid w:val="00C95A56"/>
    <w:rsid w:val="00C966A4"/>
    <w:rsid w:val="00C9769C"/>
    <w:rsid w:val="00CA2228"/>
    <w:rsid w:val="00CA3D3B"/>
    <w:rsid w:val="00CB4DD3"/>
    <w:rsid w:val="00CC7165"/>
    <w:rsid w:val="00CD0007"/>
    <w:rsid w:val="00CD407D"/>
    <w:rsid w:val="00CD667A"/>
    <w:rsid w:val="00CD6E8C"/>
    <w:rsid w:val="00CD7C32"/>
    <w:rsid w:val="00CE1615"/>
    <w:rsid w:val="00CE46AC"/>
    <w:rsid w:val="00CE7B61"/>
    <w:rsid w:val="00CF06ED"/>
    <w:rsid w:val="00CF25D9"/>
    <w:rsid w:val="00D02830"/>
    <w:rsid w:val="00D07FB3"/>
    <w:rsid w:val="00D11107"/>
    <w:rsid w:val="00D2289D"/>
    <w:rsid w:val="00D24E4D"/>
    <w:rsid w:val="00D266A5"/>
    <w:rsid w:val="00D27F37"/>
    <w:rsid w:val="00D3233E"/>
    <w:rsid w:val="00D33D6E"/>
    <w:rsid w:val="00D36CA0"/>
    <w:rsid w:val="00D37D72"/>
    <w:rsid w:val="00D45B18"/>
    <w:rsid w:val="00D51D5D"/>
    <w:rsid w:val="00D625C4"/>
    <w:rsid w:val="00D71496"/>
    <w:rsid w:val="00D7569F"/>
    <w:rsid w:val="00D75CAF"/>
    <w:rsid w:val="00D77723"/>
    <w:rsid w:val="00D8364E"/>
    <w:rsid w:val="00D9605A"/>
    <w:rsid w:val="00DA0271"/>
    <w:rsid w:val="00DA07EA"/>
    <w:rsid w:val="00DA2888"/>
    <w:rsid w:val="00DB3743"/>
    <w:rsid w:val="00DC01FC"/>
    <w:rsid w:val="00DD00DC"/>
    <w:rsid w:val="00DD094C"/>
    <w:rsid w:val="00DE434B"/>
    <w:rsid w:val="00DE53A6"/>
    <w:rsid w:val="00DE6983"/>
    <w:rsid w:val="00DF3807"/>
    <w:rsid w:val="00DF67BA"/>
    <w:rsid w:val="00DF6FBE"/>
    <w:rsid w:val="00E113A0"/>
    <w:rsid w:val="00E15682"/>
    <w:rsid w:val="00E169BB"/>
    <w:rsid w:val="00E207C8"/>
    <w:rsid w:val="00E20FA1"/>
    <w:rsid w:val="00E34D06"/>
    <w:rsid w:val="00E37294"/>
    <w:rsid w:val="00E40D50"/>
    <w:rsid w:val="00E43860"/>
    <w:rsid w:val="00E50AAD"/>
    <w:rsid w:val="00E50BB6"/>
    <w:rsid w:val="00E50BF5"/>
    <w:rsid w:val="00E530F7"/>
    <w:rsid w:val="00E54D1B"/>
    <w:rsid w:val="00E7088A"/>
    <w:rsid w:val="00E71B6D"/>
    <w:rsid w:val="00E74EAD"/>
    <w:rsid w:val="00E77BB5"/>
    <w:rsid w:val="00E84F00"/>
    <w:rsid w:val="00E91D76"/>
    <w:rsid w:val="00E92C8A"/>
    <w:rsid w:val="00E94117"/>
    <w:rsid w:val="00E94938"/>
    <w:rsid w:val="00EA169E"/>
    <w:rsid w:val="00EA533A"/>
    <w:rsid w:val="00EB7ED2"/>
    <w:rsid w:val="00EC7A00"/>
    <w:rsid w:val="00ED4066"/>
    <w:rsid w:val="00EE2F23"/>
    <w:rsid w:val="00EE4760"/>
    <w:rsid w:val="00EE7FB3"/>
    <w:rsid w:val="00F0241E"/>
    <w:rsid w:val="00F03328"/>
    <w:rsid w:val="00F04422"/>
    <w:rsid w:val="00F15AB1"/>
    <w:rsid w:val="00F23F8B"/>
    <w:rsid w:val="00F33B5F"/>
    <w:rsid w:val="00F438B2"/>
    <w:rsid w:val="00F46617"/>
    <w:rsid w:val="00F55598"/>
    <w:rsid w:val="00F60481"/>
    <w:rsid w:val="00F6222F"/>
    <w:rsid w:val="00F670D2"/>
    <w:rsid w:val="00F67CBB"/>
    <w:rsid w:val="00F7551D"/>
    <w:rsid w:val="00F766B5"/>
    <w:rsid w:val="00F81C97"/>
    <w:rsid w:val="00F82238"/>
    <w:rsid w:val="00F86468"/>
    <w:rsid w:val="00F93156"/>
    <w:rsid w:val="00F9779B"/>
    <w:rsid w:val="00FA21B8"/>
    <w:rsid w:val="00FA312F"/>
    <w:rsid w:val="00FB6CA5"/>
    <w:rsid w:val="00FC0B02"/>
    <w:rsid w:val="00FC15C9"/>
    <w:rsid w:val="00FC372A"/>
    <w:rsid w:val="00FC6A44"/>
    <w:rsid w:val="00FC79C1"/>
    <w:rsid w:val="00FD4831"/>
    <w:rsid w:val="00FD495C"/>
    <w:rsid w:val="00FD763D"/>
    <w:rsid w:val="00FD777D"/>
    <w:rsid w:val="00FE567F"/>
    <w:rsid w:val="00FE5981"/>
    <w:rsid w:val="00FE7F54"/>
    <w:rsid w:val="00FF6D3A"/>
    <w:rsid w:val="00FF79D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48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21A"/>
    <w:pPr>
      <w:overflowPunct w:val="0"/>
      <w:autoSpaceDE w:val="0"/>
      <w:autoSpaceDN w:val="0"/>
      <w:adjustRightInd w:val="0"/>
      <w:spacing w:before="140" w:after="100"/>
      <w:jc w:val="both"/>
      <w:textAlignment w:val="baseline"/>
    </w:pPr>
    <w:rPr>
      <w:rFonts w:ascii="Tahoma" w:hAnsi="Tahoma"/>
      <w:lang w:val="es-ES" w:eastAsia="es-ES"/>
    </w:rPr>
  </w:style>
  <w:style w:type="paragraph" w:styleId="Ttulo1">
    <w:name w:val="heading 1"/>
    <w:basedOn w:val="Normal"/>
    <w:next w:val="Normal"/>
    <w:qFormat/>
    <w:rsid w:val="0062321A"/>
    <w:pPr>
      <w:widowControl w:val="0"/>
      <w:numPr>
        <w:numId w:val="1"/>
      </w:numPr>
      <w:tabs>
        <w:tab w:val="left" w:pos="907"/>
      </w:tabs>
      <w:spacing w:before="360" w:after="160"/>
      <w:outlineLvl w:val="0"/>
    </w:pPr>
    <w:rPr>
      <w:b/>
      <w:caps/>
      <w:sz w:val="22"/>
      <w:lang w:val="es-MX"/>
    </w:rPr>
  </w:style>
  <w:style w:type="paragraph" w:styleId="Ttulo2">
    <w:name w:val="heading 2"/>
    <w:basedOn w:val="Normal"/>
    <w:next w:val="Normal"/>
    <w:qFormat/>
    <w:rsid w:val="0062321A"/>
    <w:pPr>
      <w:widowControl w:val="0"/>
      <w:tabs>
        <w:tab w:val="decimal" w:pos="907"/>
      </w:tabs>
      <w:spacing w:before="160" w:after="60"/>
      <w:outlineLvl w:val="1"/>
    </w:pPr>
    <w:rPr>
      <w:b/>
    </w:rPr>
  </w:style>
  <w:style w:type="paragraph" w:styleId="Ttulo3">
    <w:name w:val="heading 3"/>
    <w:aliases w:val="TITULOS"/>
    <w:basedOn w:val="Normal"/>
    <w:next w:val="Normal"/>
    <w:qFormat/>
    <w:rsid w:val="0062321A"/>
    <w:pPr>
      <w:keepNext/>
      <w:numPr>
        <w:ilvl w:val="2"/>
        <w:numId w:val="1"/>
      </w:numPr>
      <w:tabs>
        <w:tab w:val="decimal" w:pos="907"/>
      </w:tabs>
      <w:spacing w:before="80" w:after="60"/>
      <w:outlineLvl w:val="2"/>
    </w:pPr>
    <w:rPr>
      <w:b/>
      <w:lang w:val="es-MX"/>
    </w:rPr>
  </w:style>
  <w:style w:type="paragraph" w:styleId="Ttulo4">
    <w:name w:val="heading 4"/>
    <w:basedOn w:val="Normal"/>
    <w:next w:val="Normal"/>
    <w:qFormat/>
    <w:rsid w:val="0062321A"/>
    <w:pPr>
      <w:keepNext/>
      <w:numPr>
        <w:ilvl w:val="3"/>
        <w:numId w:val="1"/>
      </w:numPr>
      <w:tabs>
        <w:tab w:val="left" w:pos="864"/>
      </w:tabs>
      <w:jc w:val="center"/>
      <w:outlineLvl w:val="3"/>
    </w:pPr>
    <w:rPr>
      <w:b/>
      <w:i/>
      <w:sz w:val="22"/>
      <w:lang w:val="es-MX"/>
    </w:rPr>
  </w:style>
  <w:style w:type="paragraph" w:styleId="Ttulo5">
    <w:name w:val="heading 5"/>
    <w:basedOn w:val="Normal"/>
    <w:next w:val="Normal"/>
    <w:qFormat/>
    <w:rsid w:val="0062321A"/>
    <w:pPr>
      <w:keepNext/>
      <w:tabs>
        <w:tab w:val="left" w:pos="1008"/>
      </w:tabs>
      <w:jc w:val="center"/>
      <w:outlineLvl w:val="4"/>
    </w:pPr>
    <w:rPr>
      <w:i/>
      <w:sz w:val="18"/>
    </w:rPr>
  </w:style>
  <w:style w:type="paragraph" w:styleId="Ttulo6">
    <w:name w:val="heading 6"/>
    <w:basedOn w:val="Normal"/>
    <w:next w:val="Normal"/>
    <w:qFormat/>
    <w:rsid w:val="0062321A"/>
    <w:pPr>
      <w:keepNext/>
      <w:tabs>
        <w:tab w:val="left" w:pos="1152"/>
      </w:tabs>
      <w:jc w:val="center"/>
      <w:outlineLvl w:val="5"/>
    </w:pPr>
    <w:rPr>
      <w:b/>
      <w:i/>
      <w:sz w:val="12"/>
      <w:lang w:val="es-MX"/>
    </w:rPr>
  </w:style>
  <w:style w:type="paragraph" w:styleId="Ttulo7">
    <w:name w:val="heading 7"/>
    <w:basedOn w:val="Normal"/>
    <w:next w:val="Normal"/>
    <w:qFormat/>
    <w:rsid w:val="0062321A"/>
    <w:pPr>
      <w:keepNext/>
      <w:tabs>
        <w:tab w:val="left" w:pos="1296"/>
      </w:tabs>
      <w:outlineLvl w:val="6"/>
    </w:pPr>
    <w:rPr>
      <w:b/>
      <w:sz w:val="18"/>
    </w:rPr>
  </w:style>
  <w:style w:type="paragraph" w:styleId="Ttulo8">
    <w:name w:val="heading 8"/>
    <w:basedOn w:val="Normal"/>
    <w:next w:val="Normal"/>
    <w:qFormat/>
    <w:rsid w:val="0062321A"/>
    <w:pPr>
      <w:keepNext/>
      <w:tabs>
        <w:tab w:val="left" w:pos="1440"/>
      </w:tabs>
      <w:spacing w:before="60" w:after="60"/>
      <w:jc w:val="center"/>
      <w:outlineLvl w:val="7"/>
    </w:pPr>
    <w:rPr>
      <w:rFonts w:ascii="Verdana" w:hAnsi="Verdana"/>
      <w:b/>
      <w:i/>
      <w:color w:val="0000FF"/>
      <w:kern w:val="20"/>
    </w:rPr>
  </w:style>
  <w:style w:type="paragraph" w:styleId="Ttulo9">
    <w:name w:val="heading 9"/>
    <w:basedOn w:val="Normal"/>
    <w:next w:val="Normal"/>
    <w:qFormat/>
    <w:rsid w:val="0062321A"/>
    <w:pPr>
      <w:keepNext/>
      <w:tabs>
        <w:tab w:val="left" w:pos="1584"/>
      </w:tabs>
      <w:spacing w:before="360"/>
      <w:jc w:val="center"/>
      <w:outlineLvl w:val="8"/>
    </w:pPr>
    <w:rPr>
      <w:b/>
      <w:i/>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rsid w:val="0062321A"/>
    <w:pPr>
      <w:widowControl w:val="0"/>
      <w:numPr>
        <w:numId w:val="2"/>
      </w:numPr>
      <w:tabs>
        <w:tab w:val="left" w:pos="624"/>
      </w:tabs>
      <w:spacing w:before="40" w:after="40"/>
    </w:pPr>
    <w:rPr>
      <w:kern w:val="20"/>
    </w:rPr>
  </w:style>
  <w:style w:type="paragraph" w:styleId="Encabezado">
    <w:name w:val="header"/>
    <w:basedOn w:val="Normal"/>
    <w:link w:val="EncabezadoCar"/>
    <w:rsid w:val="0062321A"/>
    <w:pPr>
      <w:tabs>
        <w:tab w:val="center" w:pos="4252"/>
        <w:tab w:val="right" w:pos="8504"/>
      </w:tabs>
    </w:pPr>
  </w:style>
  <w:style w:type="paragraph" w:styleId="Piedepgina">
    <w:name w:val="footer"/>
    <w:basedOn w:val="Normal"/>
    <w:rsid w:val="0062321A"/>
    <w:pPr>
      <w:tabs>
        <w:tab w:val="center" w:pos="4252"/>
        <w:tab w:val="right" w:pos="8504"/>
      </w:tabs>
    </w:pPr>
  </w:style>
  <w:style w:type="paragraph" w:styleId="Textoindependiente">
    <w:name w:val="Body Text"/>
    <w:basedOn w:val="Normal"/>
    <w:rsid w:val="0062321A"/>
    <w:pPr>
      <w:jc w:val="center"/>
    </w:pPr>
  </w:style>
  <w:style w:type="paragraph" w:styleId="Textonotapie">
    <w:name w:val="footnote text"/>
    <w:basedOn w:val="Normal"/>
    <w:semiHidden/>
    <w:rsid w:val="0062321A"/>
  </w:style>
  <w:style w:type="character" w:styleId="Refdenotaalpie">
    <w:name w:val="footnote reference"/>
    <w:basedOn w:val="Fuentedeprrafopredeter"/>
    <w:semiHidden/>
    <w:rsid w:val="0062321A"/>
    <w:rPr>
      <w:vertAlign w:val="superscript"/>
    </w:rPr>
  </w:style>
  <w:style w:type="paragraph" w:customStyle="1" w:styleId="Textoindependiente21">
    <w:name w:val="Texto independiente 21"/>
    <w:basedOn w:val="Normal"/>
    <w:rsid w:val="0062321A"/>
    <w:pPr>
      <w:spacing w:line="80" w:lineRule="atLeast"/>
    </w:pPr>
    <w:rPr>
      <w:sz w:val="16"/>
      <w:lang w:val="es-MX"/>
    </w:rPr>
  </w:style>
  <w:style w:type="character" w:styleId="Nmerodepgina">
    <w:name w:val="page number"/>
    <w:basedOn w:val="Fuentedeprrafopredeter"/>
    <w:rsid w:val="0062321A"/>
  </w:style>
  <w:style w:type="paragraph" w:customStyle="1" w:styleId="Textoindependiente31">
    <w:name w:val="Texto independiente 31"/>
    <w:basedOn w:val="Normal"/>
    <w:rsid w:val="0062321A"/>
    <w:rPr>
      <w:sz w:val="18"/>
    </w:rPr>
  </w:style>
  <w:style w:type="character" w:styleId="Hipervnculo">
    <w:name w:val="Hyperlink"/>
    <w:basedOn w:val="Fuentedeprrafopredeter"/>
    <w:uiPriority w:val="99"/>
    <w:rsid w:val="0062321A"/>
    <w:rPr>
      <w:color w:val="0000FF"/>
      <w:u w:val="single"/>
    </w:rPr>
  </w:style>
  <w:style w:type="character" w:styleId="Hipervnculovisitado">
    <w:name w:val="FollowedHyperlink"/>
    <w:basedOn w:val="Fuentedeprrafopredeter"/>
    <w:rsid w:val="0062321A"/>
    <w:rPr>
      <w:color w:val="800080"/>
      <w:u w:val="single"/>
    </w:rPr>
  </w:style>
  <w:style w:type="paragraph" w:styleId="Textoindependiente2">
    <w:name w:val="Body Text 2"/>
    <w:basedOn w:val="Normal"/>
    <w:rsid w:val="0062321A"/>
    <w:pPr>
      <w:jc w:val="center"/>
    </w:pPr>
    <w:rPr>
      <w:sz w:val="16"/>
      <w:lang w:val="es-MX"/>
    </w:rPr>
  </w:style>
  <w:style w:type="paragraph" w:customStyle="1" w:styleId="xl34">
    <w:name w:val="xl34"/>
    <w:basedOn w:val="Normal"/>
    <w:rsid w:val="0062321A"/>
    <w:pPr>
      <w:overflowPunct/>
      <w:autoSpaceDE/>
      <w:autoSpaceDN/>
      <w:adjustRightInd/>
      <w:spacing w:before="100" w:beforeAutospacing="1" w:afterAutospacing="1"/>
      <w:textAlignment w:val="top"/>
    </w:pPr>
    <w:rPr>
      <w:rFonts w:eastAsia="Arial Unicode MS" w:cs="Tahoma"/>
      <w:b/>
      <w:bCs/>
      <w:sz w:val="18"/>
      <w:szCs w:val="18"/>
    </w:rPr>
  </w:style>
  <w:style w:type="paragraph" w:customStyle="1" w:styleId="xl45">
    <w:name w:val="xl45"/>
    <w:basedOn w:val="Normal"/>
    <w:rsid w:val="0062321A"/>
    <w:pPr>
      <w:pBdr>
        <w:left w:val="single" w:sz="4" w:space="0" w:color="auto"/>
        <w:right w:val="single" w:sz="4" w:space="0" w:color="auto"/>
      </w:pBdr>
      <w:overflowPunct/>
      <w:autoSpaceDE/>
      <w:autoSpaceDN/>
      <w:adjustRightInd/>
      <w:spacing w:before="100" w:beforeAutospacing="1" w:afterAutospacing="1"/>
      <w:textAlignment w:val="center"/>
    </w:pPr>
    <w:rPr>
      <w:rFonts w:eastAsia="Arial Unicode MS" w:cs="Tahoma"/>
      <w:sz w:val="18"/>
      <w:szCs w:val="18"/>
    </w:rPr>
  </w:style>
  <w:style w:type="paragraph" w:styleId="Textocomentario">
    <w:name w:val="annotation text"/>
    <w:basedOn w:val="Normal"/>
    <w:link w:val="TextocomentarioCar"/>
    <w:semiHidden/>
    <w:rsid w:val="0062321A"/>
    <w:pPr>
      <w:spacing w:before="0" w:after="0"/>
    </w:pPr>
    <w:rPr>
      <w:rFonts w:ascii="Times New Roman" w:hAnsi="Times New Roman"/>
      <w:lang w:val="es-CO"/>
    </w:rPr>
  </w:style>
  <w:style w:type="paragraph" w:styleId="Textonotaalfinal">
    <w:name w:val="endnote text"/>
    <w:basedOn w:val="Normal"/>
    <w:semiHidden/>
    <w:rsid w:val="0062321A"/>
  </w:style>
  <w:style w:type="character" w:styleId="Refdenotaalfinal">
    <w:name w:val="endnote reference"/>
    <w:basedOn w:val="Fuentedeprrafopredeter"/>
    <w:semiHidden/>
    <w:rsid w:val="0062321A"/>
    <w:rPr>
      <w:vertAlign w:val="superscript"/>
    </w:rPr>
  </w:style>
  <w:style w:type="table" w:styleId="Tablaconcuadrcula">
    <w:name w:val="Table Grid"/>
    <w:basedOn w:val="Tablanormal"/>
    <w:rsid w:val="00EB7ED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6D5DA0"/>
    <w:pPr>
      <w:spacing w:before="0" w:after="0"/>
    </w:pPr>
    <w:rPr>
      <w:rFonts w:cs="Tahoma"/>
      <w:sz w:val="16"/>
      <w:szCs w:val="16"/>
    </w:rPr>
  </w:style>
  <w:style w:type="character" w:customStyle="1" w:styleId="TextodegloboCar">
    <w:name w:val="Texto de globo Car"/>
    <w:basedOn w:val="Fuentedeprrafopredeter"/>
    <w:link w:val="Textodeglobo"/>
    <w:rsid w:val="006D5DA0"/>
    <w:rPr>
      <w:rFonts w:ascii="Tahoma" w:hAnsi="Tahoma" w:cs="Tahoma"/>
      <w:sz w:val="16"/>
      <w:szCs w:val="16"/>
    </w:rPr>
  </w:style>
  <w:style w:type="paragraph" w:styleId="NormalWeb">
    <w:name w:val="Normal (Web)"/>
    <w:basedOn w:val="Normal"/>
    <w:uiPriority w:val="99"/>
    <w:unhideWhenUsed/>
    <w:rsid w:val="005024C9"/>
    <w:pPr>
      <w:overflowPunct/>
      <w:autoSpaceDE/>
      <w:autoSpaceDN/>
      <w:adjustRightInd/>
      <w:spacing w:before="100" w:beforeAutospacing="1" w:afterAutospacing="1"/>
      <w:jc w:val="left"/>
      <w:textAlignment w:val="auto"/>
    </w:pPr>
    <w:rPr>
      <w:rFonts w:ascii="Times New Roman" w:hAnsi="Times New Roman"/>
      <w:sz w:val="24"/>
      <w:szCs w:val="24"/>
      <w:lang w:val="es-CO" w:eastAsia="es-CO"/>
    </w:rPr>
  </w:style>
  <w:style w:type="character" w:styleId="Textoennegrita">
    <w:name w:val="Strong"/>
    <w:qFormat/>
    <w:rsid w:val="005024C9"/>
    <w:rPr>
      <w:b/>
      <w:bCs/>
    </w:rPr>
  </w:style>
  <w:style w:type="paragraph" w:styleId="Textoindependiente3">
    <w:name w:val="Body Text 3"/>
    <w:basedOn w:val="Normal"/>
    <w:link w:val="Textoindependiente3Car"/>
    <w:rsid w:val="009B1AA8"/>
    <w:pPr>
      <w:overflowPunct/>
      <w:autoSpaceDE/>
      <w:autoSpaceDN/>
      <w:adjustRightInd/>
      <w:spacing w:before="0" w:after="0"/>
      <w:textAlignment w:val="auto"/>
    </w:pPr>
    <w:rPr>
      <w:rFonts w:ascii="Arial" w:hAnsi="Arial"/>
      <w:sz w:val="24"/>
    </w:rPr>
  </w:style>
  <w:style w:type="character" w:customStyle="1" w:styleId="Textoindependiente3Car">
    <w:name w:val="Texto independiente 3 Car"/>
    <w:basedOn w:val="Fuentedeprrafopredeter"/>
    <w:link w:val="Textoindependiente3"/>
    <w:rsid w:val="009B1AA8"/>
    <w:rPr>
      <w:rFonts w:ascii="Arial" w:hAnsi="Arial"/>
      <w:sz w:val="24"/>
      <w:lang w:val="es-ES" w:eastAsia="es-ES"/>
    </w:rPr>
  </w:style>
  <w:style w:type="numbering" w:customStyle="1" w:styleId="Sinlista1">
    <w:name w:val="Sin lista1"/>
    <w:next w:val="Sinlista"/>
    <w:uiPriority w:val="99"/>
    <w:semiHidden/>
    <w:unhideWhenUsed/>
    <w:rsid w:val="00D02830"/>
  </w:style>
  <w:style w:type="paragraph" w:styleId="Sangradetextonormal">
    <w:name w:val="Body Text Indent"/>
    <w:basedOn w:val="Normal"/>
    <w:link w:val="SangradetextonormalCar"/>
    <w:rsid w:val="00D02830"/>
    <w:pPr>
      <w:overflowPunct/>
      <w:autoSpaceDE/>
      <w:autoSpaceDN/>
      <w:adjustRightInd/>
      <w:spacing w:before="0" w:after="0"/>
      <w:ind w:left="540"/>
      <w:textAlignment w:val="auto"/>
    </w:pPr>
    <w:rPr>
      <w:rFonts w:ascii="Arial" w:hAnsi="Arial"/>
      <w:sz w:val="18"/>
      <w:lang w:val="es-CO"/>
    </w:rPr>
  </w:style>
  <w:style w:type="character" w:customStyle="1" w:styleId="SangradetextonormalCar">
    <w:name w:val="Sangría de texto normal Car"/>
    <w:basedOn w:val="Fuentedeprrafopredeter"/>
    <w:link w:val="Sangradetextonormal"/>
    <w:rsid w:val="00D02830"/>
    <w:rPr>
      <w:rFonts w:ascii="Arial" w:hAnsi="Arial"/>
      <w:sz w:val="18"/>
      <w:lang w:eastAsia="es-ES"/>
    </w:rPr>
  </w:style>
  <w:style w:type="paragraph" w:styleId="Sangra2detindependiente">
    <w:name w:val="Body Text Indent 2"/>
    <w:basedOn w:val="Normal"/>
    <w:link w:val="Sangra2detindependienteCar"/>
    <w:rsid w:val="00D02830"/>
    <w:pPr>
      <w:overflowPunct/>
      <w:autoSpaceDE/>
      <w:autoSpaceDN/>
      <w:adjustRightInd/>
      <w:spacing w:before="0" w:after="0"/>
      <w:ind w:left="1080"/>
      <w:textAlignment w:val="auto"/>
    </w:pPr>
    <w:rPr>
      <w:rFonts w:ascii="Arial" w:hAnsi="Arial" w:cs="Arial"/>
      <w:sz w:val="18"/>
      <w:lang w:val="es-CO"/>
    </w:rPr>
  </w:style>
  <w:style w:type="character" w:customStyle="1" w:styleId="Sangra2detindependienteCar">
    <w:name w:val="Sangría 2 de t. independiente Car"/>
    <w:basedOn w:val="Fuentedeprrafopredeter"/>
    <w:link w:val="Sangra2detindependiente"/>
    <w:rsid w:val="00D02830"/>
    <w:rPr>
      <w:rFonts w:ascii="Arial" w:hAnsi="Arial" w:cs="Arial"/>
      <w:sz w:val="18"/>
      <w:lang w:eastAsia="es-ES"/>
    </w:rPr>
  </w:style>
  <w:style w:type="paragraph" w:styleId="TDC1">
    <w:name w:val="toc 1"/>
    <w:basedOn w:val="Normal"/>
    <w:next w:val="Normal"/>
    <w:autoRedefine/>
    <w:uiPriority w:val="39"/>
    <w:rsid w:val="00D02830"/>
    <w:pPr>
      <w:overflowPunct/>
      <w:autoSpaceDE/>
      <w:autoSpaceDN/>
      <w:adjustRightInd/>
      <w:spacing w:before="120" w:after="120"/>
      <w:jc w:val="left"/>
      <w:textAlignment w:val="auto"/>
    </w:pPr>
    <w:rPr>
      <w:rFonts w:ascii="Times New Roman" w:hAnsi="Times New Roman"/>
      <w:b/>
      <w:bCs/>
      <w:caps/>
      <w:sz w:val="18"/>
      <w:szCs w:val="24"/>
      <w:lang w:val="es-CO"/>
    </w:rPr>
  </w:style>
  <w:style w:type="paragraph" w:styleId="TDC2">
    <w:name w:val="toc 2"/>
    <w:basedOn w:val="Normal"/>
    <w:next w:val="Normal"/>
    <w:autoRedefine/>
    <w:uiPriority w:val="39"/>
    <w:rsid w:val="00D02830"/>
    <w:pPr>
      <w:overflowPunct/>
      <w:autoSpaceDE/>
      <w:autoSpaceDN/>
      <w:adjustRightInd/>
      <w:spacing w:before="0" w:after="0"/>
      <w:ind w:left="180"/>
      <w:jc w:val="left"/>
      <w:textAlignment w:val="auto"/>
    </w:pPr>
    <w:rPr>
      <w:rFonts w:ascii="Times New Roman" w:hAnsi="Times New Roman"/>
      <w:smallCaps/>
      <w:sz w:val="18"/>
      <w:szCs w:val="24"/>
      <w:lang w:val="es-CO"/>
    </w:rPr>
  </w:style>
  <w:style w:type="paragraph" w:styleId="TDC3">
    <w:name w:val="toc 3"/>
    <w:basedOn w:val="Normal"/>
    <w:next w:val="Normal"/>
    <w:autoRedefine/>
    <w:uiPriority w:val="39"/>
    <w:rsid w:val="00D02830"/>
    <w:pPr>
      <w:overflowPunct/>
      <w:autoSpaceDE/>
      <w:autoSpaceDN/>
      <w:adjustRightInd/>
      <w:spacing w:before="0" w:after="0"/>
      <w:ind w:left="360"/>
      <w:jc w:val="left"/>
      <w:textAlignment w:val="auto"/>
    </w:pPr>
    <w:rPr>
      <w:rFonts w:ascii="Times New Roman" w:hAnsi="Times New Roman"/>
      <w:i/>
      <w:iCs/>
      <w:sz w:val="18"/>
      <w:szCs w:val="24"/>
      <w:lang w:val="es-CO"/>
    </w:rPr>
  </w:style>
  <w:style w:type="paragraph" w:styleId="TDC4">
    <w:name w:val="toc 4"/>
    <w:basedOn w:val="Normal"/>
    <w:next w:val="Normal"/>
    <w:autoRedefine/>
    <w:uiPriority w:val="39"/>
    <w:rsid w:val="00D02830"/>
    <w:pPr>
      <w:overflowPunct/>
      <w:autoSpaceDE/>
      <w:autoSpaceDN/>
      <w:adjustRightInd/>
      <w:spacing w:before="0" w:after="0"/>
      <w:ind w:left="540"/>
      <w:jc w:val="left"/>
      <w:textAlignment w:val="auto"/>
    </w:pPr>
    <w:rPr>
      <w:rFonts w:ascii="Times New Roman" w:hAnsi="Times New Roman"/>
      <w:sz w:val="18"/>
      <w:szCs w:val="21"/>
      <w:lang w:val="es-CO"/>
    </w:rPr>
  </w:style>
  <w:style w:type="paragraph" w:styleId="TDC5">
    <w:name w:val="toc 5"/>
    <w:basedOn w:val="Normal"/>
    <w:next w:val="Normal"/>
    <w:autoRedefine/>
    <w:uiPriority w:val="39"/>
    <w:rsid w:val="00D02830"/>
    <w:pPr>
      <w:overflowPunct/>
      <w:autoSpaceDE/>
      <w:autoSpaceDN/>
      <w:adjustRightInd/>
      <w:spacing w:before="0" w:after="0"/>
      <w:ind w:left="720"/>
      <w:jc w:val="left"/>
      <w:textAlignment w:val="auto"/>
    </w:pPr>
    <w:rPr>
      <w:rFonts w:ascii="Times New Roman" w:hAnsi="Times New Roman"/>
      <w:sz w:val="18"/>
      <w:szCs w:val="21"/>
      <w:lang w:val="es-CO"/>
    </w:rPr>
  </w:style>
  <w:style w:type="paragraph" w:styleId="TDC6">
    <w:name w:val="toc 6"/>
    <w:basedOn w:val="Normal"/>
    <w:next w:val="Normal"/>
    <w:autoRedefine/>
    <w:uiPriority w:val="39"/>
    <w:rsid w:val="00D02830"/>
    <w:pPr>
      <w:overflowPunct/>
      <w:autoSpaceDE/>
      <w:autoSpaceDN/>
      <w:adjustRightInd/>
      <w:spacing w:before="0" w:after="0"/>
      <w:ind w:left="900"/>
      <w:jc w:val="left"/>
      <w:textAlignment w:val="auto"/>
    </w:pPr>
    <w:rPr>
      <w:rFonts w:ascii="Times New Roman" w:hAnsi="Times New Roman"/>
      <w:sz w:val="18"/>
      <w:szCs w:val="21"/>
      <w:lang w:val="es-CO"/>
    </w:rPr>
  </w:style>
  <w:style w:type="paragraph" w:styleId="TDC7">
    <w:name w:val="toc 7"/>
    <w:basedOn w:val="Normal"/>
    <w:next w:val="Normal"/>
    <w:autoRedefine/>
    <w:uiPriority w:val="39"/>
    <w:rsid w:val="00D02830"/>
    <w:pPr>
      <w:overflowPunct/>
      <w:autoSpaceDE/>
      <w:autoSpaceDN/>
      <w:adjustRightInd/>
      <w:spacing w:before="0" w:after="0"/>
      <w:ind w:left="1080"/>
      <w:jc w:val="left"/>
      <w:textAlignment w:val="auto"/>
    </w:pPr>
    <w:rPr>
      <w:rFonts w:ascii="Times New Roman" w:hAnsi="Times New Roman"/>
      <w:sz w:val="18"/>
      <w:szCs w:val="21"/>
      <w:lang w:val="es-CO"/>
    </w:rPr>
  </w:style>
  <w:style w:type="paragraph" w:styleId="TDC8">
    <w:name w:val="toc 8"/>
    <w:basedOn w:val="Normal"/>
    <w:next w:val="Normal"/>
    <w:autoRedefine/>
    <w:uiPriority w:val="39"/>
    <w:rsid w:val="00D02830"/>
    <w:pPr>
      <w:overflowPunct/>
      <w:autoSpaceDE/>
      <w:autoSpaceDN/>
      <w:adjustRightInd/>
      <w:spacing w:before="0" w:after="0"/>
      <w:ind w:left="1260"/>
      <w:jc w:val="left"/>
      <w:textAlignment w:val="auto"/>
    </w:pPr>
    <w:rPr>
      <w:rFonts w:ascii="Times New Roman" w:hAnsi="Times New Roman"/>
      <w:sz w:val="18"/>
      <w:szCs w:val="21"/>
      <w:lang w:val="es-CO"/>
    </w:rPr>
  </w:style>
  <w:style w:type="paragraph" w:styleId="TDC9">
    <w:name w:val="toc 9"/>
    <w:basedOn w:val="Normal"/>
    <w:next w:val="Normal"/>
    <w:autoRedefine/>
    <w:uiPriority w:val="39"/>
    <w:rsid w:val="00D02830"/>
    <w:pPr>
      <w:overflowPunct/>
      <w:autoSpaceDE/>
      <w:autoSpaceDN/>
      <w:adjustRightInd/>
      <w:spacing w:before="0" w:after="0"/>
      <w:ind w:left="1440"/>
      <w:jc w:val="left"/>
      <w:textAlignment w:val="auto"/>
    </w:pPr>
    <w:rPr>
      <w:rFonts w:ascii="Times New Roman" w:hAnsi="Times New Roman"/>
      <w:sz w:val="18"/>
      <w:szCs w:val="21"/>
      <w:lang w:val="es-CO"/>
    </w:rPr>
  </w:style>
  <w:style w:type="paragraph" w:styleId="Sangra3detindependiente">
    <w:name w:val="Body Text Indent 3"/>
    <w:basedOn w:val="Normal"/>
    <w:link w:val="Sangra3detindependienteCar"/>
    <w:rsid w:val="00D02830"/>
    <w:pPr>
      <w:overflowPunct/>
      <w:autoSpaceDE/>
      <w:autoSpaceDN/>
      <w:adjustRightInd/>
      <w:spacing w:before="0" w:after="0"/>
      <w:ind w:left="671"/>
      <w:textAlignment w:val="auto"/>
    </w:pPr>
    <w:rPr>
      <w:rFonts w:ascii="Times New Roman" w:hAnsi="Times New Roman"/>
      <w:b/>
      <w:sz w:val="24"/>
      <w:szCs w:val="24"/>
    </w:rPr>
  </w:style>
  <w:style w:type="character" w:customStyle="1" w:styleId="Sangra3detindependienteCar">
    <w:name w:val="Sangría 3 de t. independiente Car"/>
    <w:basedOn w:val="Fuentedeprrafopredeter"/>
    <w:link w:val="Sangra3detindependiente"/>
    <w:rsid w:val="00D02830"/>
    <w:rPr>
      <w:b/>
      <w:sz w:val="24"/>
      <w:szCs w:val="24"/>
      <w:lang w:val="es-ES" w:eastAsia="es-ES"/>
    </w:rPr>
  </w:style>
  <w:style w:type="paragraph" w:customStyle="1" w:styleId="Estilo4">
    <w:name w:val="Estilo4"/>
    <w:basedOn w:val="Normal"/>
    <w:rsid w:val="00D02830"/>
    <w:pPr>
      <w:numPr>
        <w:numId w:val="4"/>
      </w:numPr>
      <w:overflowPunct/>
      <w:autoSpaceDE/>
      <w:autoSpaceDN/>
      <w:adjustRightInd/>
      <w:spacing w:before="0" w:after="0"/>
      <w:jc w:val="left"/>
      <w:textAlignment w:val="auto"/>
    </w:pPr>
    <w:rPr>
      <w:rFonts w:ascii="Times New Roman" w:hAnsi="Times New Roman"/>
      <w:sz w:val="24"/>
      <w:szCs w:val="24"/>
    </w:rPr>
  </w:style>
  <w:style w:type="paragraph" w:styleId="Ttulo">
    <w:name w:val="Title"/>
    <w:basedOn w:val="Normal"/>
    <w:link w:val="TtuloCar"/>
    <w:qFormat/>
    <w:rsid w:val="00D02830"/>
    <w:pPr>
      <w:overflowPunct/>
      <w:autoSpaceDE/>
      <w:autoSpaceDN/>
      <w:adjustRightInd/>
      <w:spacing w:before="0" w:after="0"/>
      <w:jc w:val="center"/>
      <w:textAlignment w:val="auto"/>
    </w:pPr>
    <w:rPr>
      <w:rFonts w:ascii="Arial" w:hAnsi="Arial"/>
      <w:b/>
      <w:bCs/>
      <w:sz w:val="18"/>
      <w:lang w:val="es-CO"/>
    </w:rPr>
  </w:style>
  <w:style w:type="character" w:customStyle="1" w:styleId="TtuloCar">
    <w:name w:val="Título Car"/>
    <w:basedOn w:val="Fuentedeprrafopredeter"/>
    <w:link w:val="Ttulo"/>
    <w:rsid w:val="00D02830"/>
    <w:rPr>
      <w:rFonts w:ascii="Arial" w:hAnsi="Arial"/>
      <w:b/>
      <w:bCs/>
      <w:sz w:val="18"/>
      <w:lang w:eastAsia="es-ES"/>
    </w:rPr>
  </w:style>
  <w:style w:type="character" w:styleId="Refdecomentario">
    <w:name w:val="annotation reference"/>
    <w:rsid w:val="00D02830"/>
    <w:rPr>
      <w:sz w:val="16"/>
      <w:szCs w:val="16"/>
    </w:rPr>
  </w:style>
  <w:style w:type="paragraph" w:styleId="Asuntodelcomentario">
    <w:name w:val="annotation subject"/>
    <w:basedOn w:val="Textocomentario"/>
    <w:next w:val="Textocomentario"/>
    <w:link w:val="AsuntodelcomentarioCar"/>
    <w:rsid w:val="00D02830"/>
    <w:pPr>
      <w:overflowPunct/>
      <w:autoSpaceDE/>
      <w:autoSpaceDN/>
      <w:adjustRightInd/>
      <w:textAlignment w:val="auto"/>
    </w:pPr>
    <w:rPr>
      <w:rFonts w:ascii="Arial" w:hAnsi="Arial"/>
      <w:b/>
      <w:bCs/>
    </w:rPr>
  </w:style>
  <w:style w:type="character" w:customStyle="1" w:styleId="TextocomentarioCar">
    <w:name w:val="Texto comentario Car"/>
    <w:basedOn w:val="Fuentedeprrafopredeter"/>
    <w:link w:val="Textocomentario"/>
    <w:semiHidden/>
    <w:rsid w:val="00D02830"/>
    <w:rPr>
      <w:lang w:eastAsia="es-ES"/>
    </w:rPr>
  </w:style>
  <w:style w:type="character" w:customStyle="1" w:styleId="AsuntodelcomentarioCar">
    <w:name w:val="Asunto del comentario Car"/>
    <w:basedOn w:val="TextocomentarioCar"/>
    <w:link w:val="Asuntodelcomentario"/>
    <w:rsid w:val="00D02830"/>
    <w:rPr>
      <w:rFonts w:ascii="Arial" w:hAnsi="Arial"/>
      <w:b/>
      <w:bCs/>
      <w:lang w:eastAsia="es-ES"/>
    </w:rPr>
  </w:style>
  <w:style w:type="character" w:customStyle="1" w:styleId="customstyle7">
    <w:name w:val="customstyle7"/>
    <w:basedOn w:val="Fuentedeprrafopredeter"/>
    <w:rsid w:val="00D02830"/>
  </w:style>
  <w:style w:type="paragraph" w:styleId="Listaconnmeros">
    <w:name w:val="List Number"/>
    <w:basedOn w:val="Normal"/>
    <w:rsid w:val="00D02830"/>
    <w:pPr>
      <w:overflowPunct/>
      <w:autoSpaceDE/>
      <w:autoSpaceDN/>
      <w:adjustRightInd/>
      <w:spacing w:before="0" w:after="0"/>
      <w:jc w:val="left"/>
      <w:textAlignment w:val="auto"/>
    </w:pPr>
    <w:rPr>
      <w:rFonts w:ascii="Times New Roman" w:hAnsi="Times New Roman"/>
    </w:rPr>
  </w:style>
  <w:style w:type="paragraph" w:styleId="Mapadeldocumento">
    <w:name w:val="Document Map"/>
    <w:basedOn w:val="Normal"/>
    <w:link w:val="MapadeldocumentoCar"/>
    <w:rsid w:val="00D02830"/>
    <w:pPr>
      <w:shd w:val="clear" w:color="auto" w:fill="000080"/>
      <w:overflowPunct/>
      <w:autoSpaceDE/>
      <w:autoSpaceDN/>
      <w:adjustRightInd/>
      <w:spacing w:before="0" w:after="0"/>
      <w:jc w:val="left"/>
      <w:textAlignment w:val="auto"/>
    </w:pPr>
    <w:rPr>
      <w:rFonts w:cs="Tahoma"/>
    </w:rPr>
  </w:style>
  <w:style w:type="character" w:customStyle="1" w:styleId="MapadeldocumentoCar">
    <w:name w:val="Mapa del documento Car"/>
    <w:basedOn w:val="Fuentedeprrafopredeter"/>
    <w:link w:val="Mapadeldocumento"/>
    <w:rsid w:val="00D02830"/>
    <w:rPr>
      <w:rFonts w:ascii="Tahoma" w:hAnsi="Tahoma" w:cs="Tahoma"/>
      <w:shd w:val="clear" w:color="auto" w:fill="000080"/>
      <w:lang w:val="es-ES" w:eastAsia="es-ES"/>
    </w:rPr>
  </w:style>
  <w:style w:type="character" w:styleId="nfasis">
    <w:name w:val="Emphasis"/>
    <w:qFormat/>
    <w:rsid w:val="00D02830"/>
    <w:rPr>
      <w:i/>
      <w:iCs/>
    </w:rPr>
  </w:style>
  <w:style w:type="character" w:customStyle="1" w:styleId="CarCar">
    <w:name w:val="Car Car"/>
    <w:rsid w:val="00D02830"/>
    <w:rPr>
      <w:rFonts w:ascii="Arial" w:hAnsi="Arial" w:cs="Arial"/>
      <w:b/>
      <w:bCs/>
      <w:sz w:val="28"/>
      <w:szCs w:val="28"/>
      <w:lang w:val="es-ES" w:eastAsia="es-ES"/>
    </w:rPr>
  </w:style>
  <w:style w:type="paragraph" w:customStyle="1" w:styleId="Default">
    <w:name w:val="Default"/>
    <w:rsid w:val="00D02830"/>
    <w:pPr>
      <w:autoSpaceDE w:val="0"/>
      <w:autoSpaceDN w:val="0"/>
      <w:adjustRightInd w:val="0"/>
    </w:pPr>
    <w:rPr>
      <w:rFonts w:ascii="Calibri" w:hAnsi="Calibri" w:cs="Calibri"/>
      <w:color w:val="000000"/>
      <w:sz w:val="24"/>
      <w:szCs w:val="24"/>
      <w:lang w:val="es-ES" w:eastAsia="es-ES"/>
    </w:rPr>
  </w:style>
  <w:style w:type="paragraph" w:styleId="Prrafodelista">
    <w:name w:val="List Paragraph"/>
    <w:basedOn w:val="Normal"/>
    <w:qFormat/>
    <w:rsid w:val="00D02830"/>
    <w:pPr>
      <w:overflowPunct/>
      <w:autoSpaceDE/>
      <w:autoSpaceDN/>
      <w:adjustRightInd/>
      <w:spacing w:before="0" w:after="0"/>
      <w:ind w:left="708"/>
      <w:textAlignment w:val="auto"/>
    </w:pPr>
    <w:rPr>
      <w:rFonts w:ascii="Arial" w:hAnsi="Arial"/>
      <w:sz w:val="18"/>
      <w:lang w:val="es-CO"/>
    </w:rPr>
  </w:style>
  <w:style w:type="paragraph" w:styleId="ndice1">
    <w:name w:val="index 1"/>
    <w:basedOn w:val="Normal"/>
    <w:next w:val="Normal"/>
    <w:autoRedefine/>
    <w:rsid w:val="00D02830"/>
    <w:pPr>
      <w:overflowPunct/>
      <w:autoSpaceDE/>
      <w:autoSpaceDN/>
      <w:adjustRightInd/>
      <w:spacing w:before="0" w:after="0"/>
      <w:ind w:left="180" w:hanging="180"/>
      <w:textAlignment w:val="auto"/>
    </w:pPr>
    <w:rPr>
      <w:rFonts w:ascii="Arial" w:hAnsi="Arial"/>
      <w:lang w:val="es-CO"/>
    </w:rPr>
  </w:style>
  <w:style w:type="paragraph" w:styleId="Listaconvietas4">
    <w:name w:val="List Bullet 4"/>
    <w:basedOn w:val="Normal"/>
    <w:rsid w:val="00D02830"/>
    <w:pPr>
      <w:numPr>
        <w:numId w:val="7"/>
      </w:numPr>
      <w:tabs>
        <w:tab w:val="clear" w:pos="926"/>
        <w:tab w:val="num" w:pos="1209"/>
      </w:tabs>
      <w:overflowPunct/>
      <w:autoSpaceDE/>
      <w:autoSpaceDN/>
      <w:adjustRightInd/>
      <w:spacing w:before="0" w:after="0"/>
      <w:ind w:left="1209"/>
      <w:jc w:val="left"/>
      <w:textAlignment w:val="auto"/>
    </w:pPr>
    <w:rPr>
      <w:rFonts w:ascii="Times New Roman" w:hAnsi="Times New Roman"/>
      <w:sz w:val="24"/>
      <w:szCs w:val="24"/>
    </w:rPr>
  </w:style>
  <w:style w:type="paragraph" w:styleId="Continuarlista">
    <w:name w:val="List Continue"/>
    <w:basedOn w:val="Normal"/>
    <w:rsid w:val="00D02830"/>
    <w:pPr>
      <w:numPr>
        <w:numId w:val="8"/>
      </w:numPr>
      <w:tabs>
        <w:tab w:val="clear" w:pos="1209"/>
      </w:tabs>
      <w:overflowPunct/>
      <w:autoSpaceDE/>
      <w:autoSpaceDN/>
      <w:adjustRightInd/>
      <w:spacing w:before="0" w:after="120"/>
      <w:ind w:left="283" w:firstLine="0"/>
      <w:jc w:val="left"/>
      <w:textAlignment w:val="auto"/>
    </w:pPr>
    <w:rPr>
      <w:rFonts w:ascii="Times New Roman" w:hAnsi="Times New Roman"/>
      <w:sz w:val="24"/>
      <w:szCs w:val="24"/>
    </w:rPr>
  </w:style>
  <w:style w:type="paragraph" w:customStyle="1" w:styleId="Ttulo10">
    <w:name w:val="TÍtulo 1"/>
    <w:basedOn w:val="Normal"/>
    <w:next w:val="Normal"/>
    <w:rsid w:val="00D02830"/>
    <w:pPr>
      <w:keepNext/>
      <w:overflowPunct/>
      <w:autoSpaceDE/>
      <w:autoSpaceDN/>
      <w:adjustRightInd/>
      <w:spacing w:before="0" w:after="0"/>
      <w:textAlignment w:val="auto"/>
    </w:pPr>
    <w:rPr>
      <w:rFonts w:ascii="Arial" w:hAnsi="Arial"/>
      <w:sz w:val="24"/>
    </w:rPr>
  </w:style>
  <w:style w:type="paragraph" w:customStyle="1" w:styleId="gann">
    <w:name w:val="gann"/>
    <w:basedOn w:val="Normal"/>
    <w:rsid w:val="00D02830"/>
    <w:pPr>
      <w:overflowPunct/>
      <w:autoSpaceDE/>
      <w:autoSpaceDN/>
      <w:adjustRightInd/>
      <w:spacing w:before="100" w:beforeAutospacing="1" w:afterAutospacing="1"/>
      <w:jc w:val="left"/>
      <w:textAlignment w:val="auto"/>
    </w:pPr>
    <w:rPr>
      <w:rFonts w:ascii="Times New Roman" w:hAnsi="Times New Roman"/>
      <w:color w:val="000000"/>
      <w:sz w:val="24"/>
      <w:szCs w:val="24"/>
    </w:rPr>
  </w:style>
  <w:style w:type="paragraph" w:customStyle="1" w:styleId="ecxmsonormal">
    <w:name w:val="ecxmsonormal"/>
    <w:basedOn w:val="Normal"/>
    <w:rsid w:val="00895780"/>
    <w:pPr>
      <w:overflowPunct/>
      <w:autoSpaceDE/>
      <w:autoSpaceDN/>
      <w:adjustRightInd/>
      <w:spacing w:before="0" w:after="324"/>
      <w:jc w:val="left"/>
      <w:textAlignment w:val="auto"/>
    </w:pPr>
    <w:rPr>
      <w:rFonts w:ascii="Times New Roman" w:hAnsi="Times New Roman"/>
      <w:sz w:val="24"/>
      <w:szCs w:val="24"/>
    </w:rPr>
  </w:style>
  <w:style w:type="character" w:customStyle="1" w:styleId="EncabezadoCar">
    <w:name w:val="Encabezado Car"/>
    <w:link w:val="Encabezado"/>
    <w:rsid w:val="00CF25D9"/>
    <w:rPr>
      <w:rFonts w:ascii="Tahoma" w:hAnsi="Tahoma"/>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21A"/>
    <w:pPr>
      <w:overflowPunct w:val="0"/>
      <w:autoSpaceDE w:val="0"/>
      <w:autoSpaceDN w:val="0"/>
      <w:adjustRightInd w:val="0"/>
      <w:spacing w:before="140" w:after="100"/>
      <w:jc w:val="both"/>
      <w:textAlignment w:val="baseline"/>
    </w:pPr>
    <w:rPr>
      <w:rFonts w:ascii="Tahoma" w:hAnsi="Tahoma"/>
      <w:lang w:val="es-ES" w:eastAsia="es-ES"/>
    </w:rPr>
  </w:style>
  <w:style w:type="paragraph" w:styleId="Ttulo1">
    <w:name w:val="heading 1"/>
    <w:basedOn w:val="Normal"/>
    <w:next w:val="Normal"/>
    <w:qFormat/>
    <w:rsid w:val="0062321A"/>
    <w:pPr>
      <w:widowControl w:val="0"/>
      <w:numPr>
        <w:numId w:val="1"/>
      </w:numPr>
      <w:tabs>
        <w:tab w:val="left" w:pos="907"/>
      </w:tabs>
      <w:spacing w:before="360" w:after="160"/>
      <w:outlineLvl w:val="0"/>
    </w:pPr>
    <w:rPr>
      <w:b/>
      <w:caps/>
      <w:sz w:val="22"/>
      <w:lang w:val="es-MX"/>
    </w:rPr>
  </w:style>
  <w:style w:type="paragraph" w:styleId="Ttulo2">
    <w:name w:val="heading 2"/>
    <w:basedOn w:val="Normal"/>
    <w:next w:val="Normal"/>
    <w:qFormat/>
    <w:rsid w:val="0062321A"/>
    <w:pPr>
      <w:widowControl w:val="0"/>
      <w:tabs>
        <w:tab w:val="decimal" w:pos="907"/>
      </w:tabs>
      <w:spacing w:before="160" w:after="60"/>
      <w:outlineLvl w:val="1"/>
    </w:pPr>
    <w:rPr>
      <w:b/>
    </w:rPr>
  </w:style>
  <w:style w:type="paragraph" w:styleId="Ttulo3">
    <w:name w:val="heading 3"/>
    <w:aliases w:val="TITULOS"/>
    <w:basedOn w:val="Normal"/>
    <w:next w:val="Normal"/>
    <w:qFormat/>
    <w:rsid w:val="0062321A"/>
    <w:pPr>
      <w:keepNext/>
      <w:numPr>
        <w:ilvl w:val="2"/>
        <w:numId w:val="1"/>
      </w:numPr>
      <w:tabs>
        <w:tab w:val="decimal" w:pos="907"/>
      </w:tabs>
      <w:spacing w:before="80" w:after="60"/>
      <w:outlineLvl w:val="2"/>
    </w:pPr>
    <w:rPr>
      <w:b/>
      <w:lang w:val="es-MX"/>
    </w:rPr>
  </w:style>
  <w:style w:type="paragraph" w:styleId="Ttulo4">
    <w:name w:val="heading 4"/>
    <w:basedOn w:val="Normal"/>
    <w:next w:val="Normal"/>
    <w:qFormat/>
    <w:rsid w:val="0062321A"/>
    <w:pPr>
      <w:keepNext/>
      <w:numPr>
        <w:ilvl w:val="3"/>
        <w:numId w:val="1"/>
      </w:numPr>
      <w:tabs>
        <w:tab w:val="left" w:pos="864"/>
      </w:tabs>
      <w:jc w:val="center"/>
      <w:outlineLvl w:val="3"/>
    </w:pPr>
    <w:rPr>
      <w:b/>
      <w:i/>
      <w:sz w:val="22"/>
      <w:lang w:val="es-MX"/>
    </w:rPr>
  </w:style>
  <w:style w:type="paragraph" w:styleId="Ttulo5">
    <w:name w:val="heading 5"/>
    <w:basedOn w:val="Normal"/>
    <w:next w:val="Normal"/>
    <w:qFormat/>
    <w:rsid w:val="0062321A"/>
    <w:pPr>
      <w:keepNext/>
      <w:tabs>
        <w:tab w:val="left" w:pos="1008"/>
      </w:tabs>
      <w:jc w:val="center"/>
      <w:outlineLvl w:val="4"/>
    </w:pPr>
    <w:rPr>
      <w:i/>
      <w:sz w:val="18"/>
    </w:rPr>
  </w:style>
  <w:style w:type="paragraph" w:styleId="Ttulo6">
    <w:name w:val="heading 6"/>
    <w:basedOn w:val="Normal"/>
    <w:next w:val="Normal"/>
    <w:qFormat/>
    <w:rsid w:val="0062321A"/>
    <w:pPr>
      <w:keepNext/>
      <w:tabs>
        <w:tab w:val="left" w:pos="1152"/>
      </w:tabs>
      <w:jc w:val="center"/>
      <w:outlineLvl w:val="5"/>
    </w:pPr>
    <w:rPr>
      <w:b/>
      <w:i/>
      <w:sz w:val="12"/>
      <w:lang w:val="es-MX"/>
    </w:rPr>
  </w:style>
  <w:style w:type="paragraph" w:styleId="Ttulo7">
    <w:name w:val="heading 7"/>
    <w:basedOn w:val="Normal"/>
    <w:next w:val="Normal"/>
    <w:qFormat/>
    <w:rsid w:val="0062321A"/>
    <w:pPr>
      <w:keepNext/>
      <w:tabs>
        <w:tab w:val="left" w:pos="1296"/>
      </w:tabs>
      <w:outlineLvl w:val="6"/>
    </w:pPr>
    <w:rPr>
      <w:b/>
      <w:sz w:val="18"/>
    </w:rPr>
  </w:style>
  <w:style w:type="paragraph" w:styleId="Ttulo8">
    <w:name w:val="heading 8"/>
    <w:basedOn w:val="Normal"/>
    <w:next w:val="Normal"/>
    <w:qFormat/>
    <w:rsid w:val="0062321A"/>
    <w:pPr>
      <w:keepNext/>
      <w:tabs>
        <w:tab w:val="left" w:pos="1440"/>
      </w:tabs>
      <w:spacing w:before="60" w:after="60"/>
      <w:jc w:val="center"/>
      <w:outlineLvl w:val="7"/>
    </w:pPr>
    <w:rPr>
      <w:rFonts w:ascii="Verdana" w:hAnsi="Verdana"/>
      <w:b/>
      <w:i/>
      <w:color w:val="0000FF"/>
      <w:kern w:val="20"/>
    </w:rPr>
  </w:style>
  <w:style w:type="paragraph" w:styleId="Ttulo9">
    <w:name w:val="heading 9"/>
    <w:basedOn w:val="Normal"/>
    <w:next w:val="Normal"/>
    <w:qFormat/>
    <w:rsid w:val="0062321A"/>
    <w:pPr>
      <w:keepNext/>
      <w:tabs>
        <w:tab w:val="left" w:pos="1584"/>
      </w:tabs>
      <w:spacing w:before="360"/>
      <w:jc w:val="center"/>
      <w:outlineLvl w:val="8"/>
    </w:pPr>
    <w:rPr>
      <w:b/>
      <w:i/>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rsid w:val="0062321A"/>
    <w:pPr>
      <w:widowControl w:val="0"/>
      <w:numPr>
        <w:numId w:val="2"/>
      </w:numPr>
      <w:tabs>
        <w:tab w:val="left" w:pos="624"/>
      </w:tabs>
      <w:spacing w:before="40" w:after="40"/>
    </w:pPr>
    <w:rPr>
      <w:kern w:val="20"/>
    </w:rPr>
  </w:style>
  <w:style w:type="paragraph" w:styleId="Encabezado">
    <w:name w:val="header"/>
    <w:basedOn w:val="Normal"/>
    <w:link w:val="EncabezadoCar"/>
    <w:rsid w:val="0062321A"/>
    <w:pPr>
      <w:tabs>
        <w:tab w:val="center" w:pos="4252"/>
        <w:tab w:val="right" w:pos="8504"/>
      </w:tabs>
    </w:pPr>
  </w:style>
  <w:style w:type="paragraph" w:styleId="Piedepgina">
    <w:name w:val="footer"/>
    <w:basedOn w:val="Normal"/>
    <w:rsid w:val="0062321A"/>
    <w:pPr>
      <w:tabs>
        <w:tab w:val="center" w:pos="4252"/>
        <w:tab w:val="right" w:pos="8504"/>
      </w:tabs>
    </w:pPr>
  </w:style>
  <w:style w:type="paragraph" w:styleId="Textoindependiente">
    <w:name w:val="Body Text"/>
    <w:basedOn w:val="Normal"/>
    <w:rsid w:val="0062321A"/>
    <w:pPr>
      <w:jc w:val="center"/>
    </w:pPr>
  </w:style>
  <w:style w:type="paragraph" w:styleId="Textonotapie">
    <w:name w:val="footnote text"/>
    <w:basedOn w:val="Normal"/>
    <w:semiHidden/>
    <w:rsid w:val="0062321A"/>
  </w:style>
  <w:style w:type="character" w:styleId="Refdenotaalpie">
    <w:name w:val="footnote reference"/>
    <w:basedOn w:val="Fuentedeprrafopredeter"/>
    <w:semiHidden/>
    <w:rsid w:val="0062321A"/>
    <w:rPr>
      <w:vertAlign w:val="superscript"/>
    </w:rPr>
  </w:style>
  <w:style w:type="paragraph" w:customStyle="1" w:styleId="Textoindependiente21">
    <w:name w:val="Texto independiente 21"/>
    <w:basedOn w:val="Normal"/>
    <w:rsid w:val="0062321A"/>
    <w:pPr>
      <w:spacing w:line="80" w:lineRule="atLeast"/>
    </w:pPr>
    <w:rPr>
      <w:sz w:val="16"/>
      <w:lang w:val="es-MX"/>
    </w:rPr>
  </w:style>
  <w:style w:type="character" w:styleId="Nmerodepgina">
    <w:name w:val="page number"/>
    <w:basedOn w:val="Fuentedeprrafopredeter"/>
    <w:rsid w:val="0062321A"/>
  </w:style>
  <w:style w:type="paragraph" w:customStyle="1" w:styleId="Textoindependiente31">
    <w:name w:val="Texto independiente 31"/>
    <w:basedOn w:val="Normal"/>
    <w:rsid w:val="0062321A"/>
    <w:rPr>
      <w:sz w:val="18"/>
    </w:rPr>
  </w:style>
  <w:style w:type="character" w:styleId="Hipervnculo">
    <w:name w:val="Hyperlink"/>
    <w:basedOn w:val="Fuentedeprrafopredeter"/>
    <w:uiPriority w:val="99"/>
    <w:rsid w:val="0062321A"/>
    <w:rPr>
      <w:color w:val="0000FF"/>
      <w:u w:val="single"/>
    </w:rPr>
  </w:style>
  <w:style w:type="character" w:styleId="Hipervnculovisitado">
    <w:name w:val="FollowedHyperlink"/>
    <w:basedOn w:val="Fuentedeprrafopredeter"/>
    <w:rsid w:val="0062321A"/>
    <w:rPr>
      <w:color w:val="800080"/>
      <w:u w:val="single"/>
    </w:rPr>
  </w:style>
  <w:style w:type="paragraph" w:styleId="Textoindependiente2">
    <w:name w:val="Body Text 2"/>
    <w:basedOn w:val="Normal"/>
    <w:rsid w:val="0062321A"/>
    <w:pPr>
      <w:jc w:val="center"/>
    </w:pPr>
    <w:rPr>
      <w:sz w:val="16"/>
      <w:lang w:val="es-MX"/>
    </w:rPr>
  </w:style>
  <w:style w:type="paragraph" w:customStyle="1" w:styleId="xl34">
    <w:name w:val="xl34"/>
    <w:basedOn w:val="Normal"/>
    <w:rsid w:val="0062321A"/>
    <w:pPr>
      <w:overflowPunct/>
      <w:autoSpaceDE/>
      <w:autoSpaceDN/>
      <w:adjustRightInd/>
      <w:spacing w:before="100" w:beforeAutospacing="1" w:afterAutospacing="1"/>
      <w:textAlignment w:val="top"/>
    </w:pPr>
    <w:rPr>
      <w:rFonts w:eastAsia="Arial Unicode MS" w:cs="Tahoma"/>
      <w:b/>
      <w:bCs/>
      <w:sz w:val="18"/>
      <w:szCs w:val="18"/>
    </w:rPr>
  </w:style>
  <w:style w:type="paragraph" w:customStyle="1" w:styleId="xl45">
    <w:name w:val="xl45"/>
    <w:basedOn w:val="Normal"/>
    <w:rsid w:val="0062321A"/>
    <w:pPr>
      <w:pBdr>
        <w:left w:val="single" w:sz="4" w:space="0" w:color="auto"/>
        <w:right w:val="single" w:sz="4" w:space="0" w:color="auto"/>
      </w:pBdr>
      <w:overflowPunct/>
      <w:autoSpaceDE/>
      <w:autoSpaceDN/>
      <w:adjustRightInd/>
      <w:spacing w:before="100" w:beforeAutospacing="1" w:afterAutospacing="1"/>
      <w:textAlignment w:val="center"/>
    </w:pPr>
    <w:rPr>
      <w:rFonts w:eastAsia="Arial Unicode MS" w:cs="Tahoma"/>
      <w:sz w:val="18"/>
      <w:szCs w:val="18"/>
    </w:rPr>
  </w:style>
  <w:style w:type="paragraph" w:styleId="Textocomentario">
    <w:name w:val="annotation text"/>
    <w:basedOn w:val="Normal"/>
    <w:link w:val="TextocomentarioCar"/>
    <w:semiHidden/>
    <w:rsid w:val="0062321A"/>
    <w:pPr>
      <w:spacing w:before="0" w:after="0"/>
    </w:pPr>
    <w:rPr>
      <w:rFonts w:ascii="Times New Roman" w:hAnsi="Times New Roman"/>
      <w:lang w:val="es-CO"/>
    </w:rPr>
  </w:style>
  <w:style w:type="paragraph" w:styleId="Textonotaalfinal">
    <w:name w:val="endnote text"/>
    <w:basedOn w:val="Normal"/>
    <w:semiHidden/>
    <w:rsid w:val="0062321A"/>
  </w:style>
  <w:style w:type="character" w:styleId="Refdenotaalfinal">
    <w:name w:val="endnote reference"/>
    <w:basedOn w:val="Fuentedeprrafopredeter"/>
    <w:semiHidden/>
    <w:rsid w:val="0062321A"/>
    <w:rPr>
      <w:vertAlign w:val="superscript"/>
    </w:rPr>
  </w:style>
  <w:style w:type="table" w:styleId="Tablaconcuadrcula">
    <w:name w:val="Table Grid"/>
    <w:basedOn w:val="Tablanormal"/>
    <w:rsid w:val="00EB7ED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6D5DA0"/>
    <w:pPr>
      <w:spacing w:before="0" w:after="0"/>
    </w:pPr>
    <w:rPr>
      <w:rFonts w:cs="Tahoma"/>
      <w:sz w:val="16"/>
      <w:szCs w:val="16"/>
    </w:rPr>
  </w:style>
  <w:style w:type="character" w:customStyle="1" w:styleId="TextodegloboCar">
    <w:name w:val="Texto de globo Car"/>
    <w:basedOn w:val="Fuentedeprrafopredeter"/>
    <w:link w:val="Textodeglobo"/>
    <w:rsid w:val="006D5DA0"/>
    <w:rPr>
      <w:rFonts w:ascii="Tahoma" w:hAnsi="Tahoma" w:cs="Tahoma"/>
      <w:sz w:val="16"/>
      <w:szCs w:val="16"/>
    </w:rPr>
  </w:style>
  <w:style w:type="paragraph" w:styleId="NormalWeb">
    <w:name w:val="Normal (Web)"/>
    <w:basedOn w:val="Normal"/>
    <w:uiPriority w:val="99"/>
    <w:unhideWhenUsed/>
    <w:rsid w:val="005024C9"/>
    <w:pPr>
      <w:overflowPunct/>
      <w:autoSpaceDE/>
      <w:autoSpaceDN/>
      <w:adjustRightInd/>
      <w:spacing w:before="100" w:beforeAutospacing="1" w:afterAutospacing="1"/>
      <w:jc w:val="left"/>
      <w:textAlignment w:val="auto"/>
    </w:pPr>
    <w:rPr>
      <w:rFonts w:ascii="Times New Roman" w:hAnsi="Times New Roman"/>
      <w:sz w:val="24"/>
      <w:szCs w:val="24"/>
      <w:lang w:val="es-CO" w:eastAsia="es-CO"/>
    </w:rPr>
  </w:style>
  <w:style w:type="character" w:styleId="Textoennegrita">
    <w:name w:val="Strong"/>
    <w:qFormat/>
    <w:rsid w:val="005024C9"/>
    <w:rPr>
      <w:b/>
      <w:bCs/>
    </w:rPr>
  </w:style>
  <w:style w:type="paragraph" w:styleId="Textoindependiente3">
    <w:name w:val="Body Text 3"/>
    <w:basedOn w:val="Normal"/>
    <w:link w:val="Textoindependiente3Car"/>
    <w:rsid w:val="009B1AA8"/>
    <w:pPr>
      <w:overflowPunct/>
      <w:autoSpaceDE/>
      <w:autoSpaceDN/>
      <w:adjustRightInd/>
      <w:spacing w:before="0" w:after="0"/>
      <w:textAlignment w:val="auto"/>
    </w:pPr>
    <w:rPr>
      <w:rFonts w:ascii="Arial" w:hAnsi="Arial"/>
      <w:sz w:val="24"/>
    </w:rPr>
  </w:style>
  <w:style w:type="character" w:customStyle="1" w:styleId="Textoindependiente3Car">
    <w:name w:val="Texto independiente 3 Car"/>
    <w:basedOn w:val="Fuentedeprrafopredeter"/>
    <w:link w:val="Textoindependiente3"/>
    <w:rsid w:val="009B1AA8"/>
    <w:rPr>
      <w:rFonts w:ascii="Arial" w:hAnsi="Arial"/>
      <w:sz w:val="24"/>
      <w:lang w:val="es-ES" w:eastAsia="es-ES"/>
    </w:rPr>
  </w:style>
  <w:style w:type="numbering" w:customStyle="1" w:styleId="Sinlista1">
    <w:name w:val="Sin lista1"/>
    <w:next w:val="Sinlista"/>
    <w:uiPriority w:val="99"/>
    <w:semiHidden/>
    <w:unhideWhenUsed/>
    <w:rsid w:val="00D02830"/>
  </w:style>
  <w:style w:type="paragraph" w:styleId="Sangradetextonormal">
    <w:name w:val="Body Text Indent"/>
    <w:basedOn w:val="Normal"/>
    <w:link w:val="SangradetextonormalCar"/>
    <w:rsid w:val="00D02830"/>
    <w:pPr>
      <w:overflowPunct/>
      <w:autoSpaceDE/>
      <w:autoSpaceDN/>
      <w:adjustRightInd/>
      <w:spacing w:before="0" w:after="0"/>
      <w:ind w:left="540"/>
      <w:textAlignment w:val="auto"/>
    </w:pPr>
    <w:rPr>
      <w:rFonts w:ascii="Arial" w:hAnsi="Arial"/>
      <w:sz w:val="18"/>
      <w:lang w:val="es-CO"/>
    </w:rPr>
  </w:style>
  <w:style w:type="character" w:customStyle="1" w:styleId="SangradetextonormalCar">
    <w:name w:val="Sangría de texto normal Car"/>
    <w:basedOn w:val="Fuentedeprrafopredeter"/>
    <w:link w:val="Sangradetextonormal"/>
    <w:rsid w:val="00D02830"/>
    <w:rPr>
      <w:rFonts w:ascii="Arial" w:hAnsi="Arial"/>
      <w:sz w:val="18"/>
      <w:lang w:eastAsia="es-ES"/>
    </w:rPr>
  </w:style>
  <w:style w:type="paragraph" w:styleId="Sangra2detindependiente">
    <w:name w:val="Body Text Indent 2"/>
    <w:basedOn w:val="Normal"/>
    <w:link w:val="Sangra2detindependienteCar"/>
    <w:rsid w:val="00D02830"/>
    <w:pPr>
      <w:overflowPunct/>
      <w:autoSpaceDE/>
      <w:autoSpaceDN/>
      <w:adjustRightInd/>
      <w:spacing w:before="0" w:after="0"/>
      <w:ind w:left="1080"/>
      <w:textAlignment w:val="auto"/>
    </w:pPr>
    <w:rPr>
      <w:rFonts w:ascii="Arial" w:hAnsi="Arial" w:cs="Arial"/>
      <w:sz w:val="18"/>
      <w:lang w:val="es-CO"/>
    </w:rPr>
  </w:style>
  <w:style w:type="character" w:customStyle="1" w:styleId="Sangra2detindependienteCar">
    <w:name w:val="Sangría 2 de t. independiente Car"/>
    <w:basedOn w:val="Fuentedeprrafopredeter"/>
    <w:link w:val="Sangra2detindependiente"/>
    <w:rsid w:val="00D02830"/>
    <w:rPr>
      <w:rFonts w:ascii="Arial" w:hAnsi="Arial" w:cs="Arial"/>
      <w:sz w:val="18"/>
      <w:lang w:eastAsia="es-ES"/>
    </w:rPr>
  </w:style>
  <w:style w:type="paragraph" w:styleId="TDC1">
    <w:name w:val="toc 1"/>
    <w:basedOn w:val="Normal"/>
    <w:next w:val="Normal"/>
    <w:autoRedefine/>
    <w:uiPriority w:val="39"/>
    <w:rsid w:val="00D02830"/>
    <w:pPr>
      <w:overflowPunct/>
      <w:autoSpaceDE/>
      <w:autoSpaceDN/>
      <w:adjustRightInd/>
      <w:spacing w:before="120" w:after="120"/>
      <w:jc w:val="left"/>
      <w:textAlignment w:val="auto"/>
    </w:pPr>
    <w:rPr>
      <w:rFonts w:ascii="Times New Roman" w:hAnsi="Times New Roman"/>
      <w:b/>
      <w:bCs/>
      <w:caps/>
      <w:sz w:val="18"/>
      <w:szCs w:val="24"/>
      <w:lang w:val="es-CO"/>
    </w:rPr>
  </w:style>
  <w:style w:type="paragraph" w:styleId="TDC2">
    <w:name w:val="toc 2"/>
    <w:basedOn w:val="Normal"/>
    <w:next w:val="Normal"/>
    <w:autoRedefine/>
    <w:uiPriority w:val="39"/>
    <w:rsid w:val="00D02830"/>
    <w:pPr>
      <w:overflowPunct/>
      <w:autoSpaceDE/>
      <w:autoSpaceDN/>
      <w:adjustRightInd/>
      <w:spacing w:before="0" w:after="0"/>
      <w:ind w:left="180"/>
      <w:jc w:val="left"/>
      <w:textAlignment w:val="auto"/>
    </w:pPr>
    <w:rPr>
      <w:rFonts w:ascii="Times New Roman" w:hAnsi="Times New Roman"/>
      <w:smallCaps/>
      <w:sz w:val="18"/>
      <w:szCs w:val="24"/>
      <w:lang w:val="es-CO"/>
    </w:rPr>
  </w:style>
  <w:style w:type="paragraph" w:styleId="TDC3">
    <w:name w:val="toc 3"/>
    <w:basedOn w:val="Normal"/>
    <w:next w:val="Normal"/>
    <w:autoRedefine/>
    <w:uiPriority w:val="39"/>
    <w:rsid w:val="00D02830"/>
    <w:pPr>
      <w:overflowPunct/>
      <w:autoSpaceDE/>
      <w:autoSpaceDN/>
      <w:adjustRightInd/>
      <w:spacing w:before="0" w:after="0"/>
      <w:ind w:left="360"/>
      <w:jc w:val="left"/>
      <w:textAlignment w:val="auto"/>
    </w:pPr>
    <w:rPr>
      <w:rFonts w:ascii="Times New Roman" w:hAnsi="Times New Roman"/>
      <w:i/>
      <w:iCs/>
      <w:sz w:val="18"/>
      <w:szCs w:val="24"/>
      <w:lang w:val="es-CO"/>
    </w:rPr>
  </w:style>
  <w:style w:type="paragraph" w:styleId="TDC4">
    <w:name w:val="toc 4"/>
    <w:basedOn w:val="Normal"/>
    <w:next w:val="Normal"/>
    <w:autoRedefine/>
    <w:uiPriority w:val="39"/>
    <w:rsid w:val="00D02830"/>
    <w:pPr>
      <w:overflowPunct/>
      <w:autoSpaceDE/>
      <w:autoSpaceDN/>
      <w:adjustRightInd/>
      <w:spacing w:before="0" w:after="0"/>
      <w:ind w:left="540"/>
      <w:jc w:val="left"/>
      <w:textAlignment w:val="auto"/>
    </w:pPr>
    <w:rPr>
      <w:rFonts w:ascii="Times New Roman" w:hAnsi="Times New Roman"/>
      <w:sz w:val="18"/>
      <w:szCs w:val="21"/>
      <w:lang w:val="es-CO"/>
    </w:rPr>
  </w:style>
  <w:style w:type="paragraph" w:styleId="TDC5">
    <w:name w:val="toc 5"/>
    <w:basedOn w:val="Normal"/>
    <w:next w:val="Normal"/>
    <w:autoRedefine/>
    <w:uiPriority w:val="39"/>
    <w:rsid w:val="00D02830"/>
    <w:pPr>
      <w:overflowPunct/>
      <w:autoSpaceDE/>
      <w:autoSpaceDN/>
      <w:adjustRightInd/>
      <w:spacing w:before="0" w:after="0"/>
      <w:ind w:left="720"/>
      <w:jc w:val="left"/>
      <w:textAlignment w:val="auto"/>
    </w:pPr>
    <w:rPr>
      <w:rFonts w:ascii="Times New Roman" w:hAnsi="Times New Roman"/>
      <w:sz w:val="18"/>
      <w:szCs w:val="21"/>
      <w:lang w:val="es-CO"/>
    </w:rPr>
  </w:style>
  <w:style w:type="paragraph" w:styleId="TDC6">
    <w:name w:val="toc 6"/>
    <w:basedOn w:val="Normal"/>
    <w:next w:val="Normal"/>
    <w:autoRedefine/>
    <w:uiPriority w:val="39"/>
    <w:rsid w:val="00D02830"/>
    <w:pPr>
      <w:overflowPunct/>
      <w:autoSpaceDE/>
      <w:autoSpaceDN/>
      <w:adjustRightInd/>
      <w:spacing w:before="0" w:after="0"/>
      <w:ind w:left="900"/>
      <w:jc w:val="left"/>
      <w:textAlignment w:val="auto"/>
    </w:pPr>
    <w:rPr>
      <w:rFonts w:ascii="Times New Roman" w:hAnsi="Times New Roman"/>
      <w:sz w:val="18"/>
      <w:szCs w:val="21"/>
      <w:lang w:val="es-CO"/>
    </w:rPr>
  </w:style>
  <w:style w:type="paragraph" w:styleId="TDC7">
    <w:name w:val="toc 7"/>
    <w:basedOn w:val="Normal"/>
    <w:next w:val="Normal"/>
    <w:autoRedefine/>
    <w:uiPriority w:val="39"/>
    <w:rsid w:val="00D02830"/>
    <w:pPr>
      <w:overflowPunct/>
      <w:autoSpaceDE/>
      <w:autoSpaceDN/>
      <w:adjustRightInd/>
      <w:spacing w:before="0" w:after="0"/>
      <w:ind w:left="1080"/>
      <w:jc w:val="left"/>
      <w:textAlignment w:val="auto"/>
    </w:pPr>
    <w:rPr>
      <w:rFonts w:ascii="Times New Roman" w:hAnsi="Times New Roman"/>
      <w:sz w:val="18"/>
      <w:szCs w:val="21"/>
      <w:lang w:val="es-CO"/>
    </w:rPr>
  </w:style>
  <w:style w:type="paragraph" w:styleId="TDC8">
    <w:name w:val="toc 8"/>
    <w:basedOn w:val="Normal"/>
    <w:next w:val="Normal"/>
    <w:autoRedefine/>
    <w:uiPriority w:val="39"/>
    <w:rsid w:val="00D02830"/>
    <w:pPr>
      <w:overflowPunct/>
      <w:autoSpaceDE/>
      <w:autoSpaceDN/>
      <w:adjustRightInd/>
      <w:spacing w:before="0" w:after="0"/>
      <w:ind w:left="1260"/>
      <w:jc w:val="left"/>
      <w:textAlignment w:val="auto"/>
    </w:pPr>
    <w:rPr>
      <w:rFonts w:ascii="Times New Roman" w:hAnsi="Times New Roman"/>
      <w:sz w:val="18"/>
      <w:szCs w:val="21"/>
      <w:lang w:val="es-CO"/>
    </w:rPr>
  </w:style>
  <w:style w:type="paragraph" w:styleId="TDC9">
    <w:name w:val="toc 9"/>
    <w:basedOn w:val="Normal"/>
    <w:next w:val="Normal"/>
    <w:autoRedefine/>
    <w:uiPriority w:val="39"/>
    <w:rsid w:val="00D02830"/>
    <w:pPr>
      <w:overflowPunct/>
      <w:autoSpaceDE/>
      <w:autoSpaceDN/>
      <w:adjustRightInd/>
      <w:spacing w:before="0" w:after="0"/>
      <w:ind w:left="1440"/>
      <w:jc w:val="left"/>
      <w:textAlignment w:val="auto"/>
    </w:pPr>
    <w:rPr>
      <w:rFonts w:ascii="Times New Roman" w:hAnsi="Times New Roman"/>
      <w:sz w:val="18"/>
      <w:szCs w:val="21"/>
      <w:lang w:val="es-CO"/>
    </w:rPr>
  </w:style>
  <w:style w:type="paragraph" w:styleId="Sangra3detindependiente">
    <w:name w:val="Body Text Indent 3"/>
    <w:basedOn w:val="Normal"/>
    <w:link w:val="Sangra3detindependienteCar"/>
    <w:rsid w:val="00D02830"/>
    <w:pPr>
      <w:overflowPunct/>
      <w:autoSpaceDE/>
      <w:autoSpaceDN/>
      <w:adjustRightInd/>
      <w:spacing w:before="0" w:after="0"/>
      <w:ind w:left="671"/>
      <w:textAlignment w:val="auto"/>
    </w:pPr>
    <w:rPr>
      <w:rFonts w:ascii="Times New Roman" w:hAnsi="Times New Roman"/>
      <w:b/>
      <w:sz w:val="24"/>
      <w:szCs w:val="24"/>
    </w:rPr>
  </w:style>
  <w:style w:type="character" w:customStyle="1" w:styleId="Sangra3detindependienteCar">
    <w:name w:val="Sangría 3 de t. independiente Car"/>
    <w:basedOn w:val="Fuentedeprrafopredeter"/>
    <w:link w:val="Sangra3detindependiente"/>
    <w:rsid w:val="00D02830"/>
    <w:rPr>
      <w:b/>
      <w:sz w:val="24"/>
      <w:szCs w:val="24"/>
      <w:lang w:val="es-ES" w:eastAsia="es-ES"/>
    </w:rPr>
  </w:style>
  <w:style w:type="paragraph" w:customStyle="1" w:styleId="Estilo4">
    <w:name w:val="Estilo4"/>
    <w:basedOn w:val="Normal"/>
    <w:rsid w:val="00D02830"/>
    <w:pPr>
      <w:numPr>
        <w:numId w:val="4"/>
      </w:numPr>
      <w:overflowPunct/>
      <w:autoSpaceDE/>
      <w:autoSpaceDN/>
      <w:adjustRightInd/>
      <w:spacing w:before="0" w:after="0"/>
      <w:jc w:val="left"/>
      <w:textAlignment w:val="auto"/>
    </w:pPr>
    <w:rPr>
      <w:rFonts w:ascii="Times New Roman" w:hAnsi="Times New Roman"/>
      <w:sz w:val="24"/>
      <w:szCs w:val="24"/>
    </w:rPr>
  </w:style>
  <w:style w:type="paragraph" w:styleId="Ttulo">
    <w:name w:val="Title"/>
    <w:basedOn w:val="Normal"/>
    <w:link w:val="TtuloCar"/>
    <w:qFormat/>
    <w:rsid w:val="00D02830"/>
    <w:pPr>
      <w:overflowPunct/>
      <w:autoSpaceDE/>
      <w:autoSpaceDN/>
      <w:adjustRightInd/>
      <w:spacing w:before="0" w:after="0"/>
      <w:jc w:val="center"/>
      <w:textAlignment w:val="auto"/>
    </w:pPr>
    <w:rPr>
      <w:rFonts w:ascii="Arial" w:hAnsi="Arial"/>
      <w:b/>
      <w:bCs/>
      <w:sz w:val="18"/>
      <w:lang w:val="es-CO"/>
    </w:rPr>
  </w:style>
  <w:style w:type="character" w:customStyle="1" w:styleId="TtuloCar">
    <w:name w:val="Título Car"/>
    <w:basedOn w:val="Fuentedeprrafopredeter"/>
    <w:link w:val="Ttulo"/>
    <w:rsid w:val="00D02830"/>
    <w:rPr>
      <w:rFonts w:ascii="Arial" w:hAnsi="Arial"/>
      <w:b/>
      <w:bCs/>
      <w:sz w:val="18"/>
      <w:lang w:eastAsia="es-ES"/>
    </w:rPr>
  </w:style>
  <w:style w:type="character" w:styleId="Refdecomentario">
    <w:name w:val="annotation reference"/>
    <w:rsid w:val="00D02830"/>
    <w:rPr>
      <w:sz w:val="16"/>
      <w:szCs w:val="16"/>
    </w:rPr>
  </w:style>
  <w:style w:type="paragraph" w:styleId="Asuntodelcomentario">
    <w:name w:val="annotation subject"/>
    <w:basedOn w:val="Textocomentario"/>
    <w:next w:val="Textocomentario"/>
    <w:link w:val="AsuntodelcomentarioCar"/>
    <w:rsid w:val="00D02830"/>
    <w:pPr>
      <w:overflowPunct/>
      <w:autoSpaceDE/>
      <w:autoSpaceDN/>
      <w:adjustRightInd/>
      <w:textAlignment w:val="auto"/>
    </w:pPr>
    <w:rPr>
      <w:rFonts w:ascii="Arial" w:hAnsi="Arial"/>
      <w:b/>
      <w:bCs/>
    </w:rPr>
  </w:style>
  <w:style w:type="character" w:customStyle="1" w:styleId="TextocomentarioCar">
    <w:name w:val="Texto comentario Car"/>
    <w:basedOn w:val="Fuentedeprrafopredeter"/>
    <w:link w:val="Textocomentario"/>
    <w:semiHidden/>
    <w:rsid w:val="00D02830"/>
    <w:rPr>
      <w:lang w:eastAsia="es-ES"/>
    </w:rPr>
  </w:style>
  <w:style w:type="character" w:customStyle="1" w:styleId="AsuntodelcomentarioCar">
    <w:name w:val="Asunto del comentario Car"/>
    <w:basedOn w:val="TextocomentarioCar"/>
    <w:link w:val="Asuntodelcomentario"/>
    <w:rsid w:val="00D02830"/>
    <w:rPr>
      <w:rFonts w:ascii="Arial" w:hAnsi="Arial"/>
      <w:b/>
      <w:bCs/>
      <w:lang w:eastAsia="es-ES"/>
    </w:rPr>
  </w:style>
  <w:style w:type="character" w:customStyle="1" w:styleId="customstyle7">
    <w:name w:val="customstyle7"/>
    <w:basedOn w:val="Fuentedeprrafopredeter"/>
    <w:rsid w:val="00D02830"/>
  </w:style>
  <w:style w:type="paragraph" w:styleId="Listaconnmeros">
    <w:name w:val="List Number"/>
    <w:basedOn w:val="Normal"/>
    <w:rsid w:val="00D02830"/>
    <w:pPr>
      <w:overflowPunct/>
      <w:autoSpaceDE/>
      <w:autoSpaceDN/>
      <w:adjustRightInd/>
      <w:spacing w:before="0" w:after="0"/>
      <w:jc w:val="left"/>
      <w:textAlignment w:val="auto"/>
    </w:pPr>
    <w:rPr>
      <w:rFonts w:ascii="Times New Roman" w:hAnsi="Times New Roman"/>
    </w:rPr>
  </w:style>
  <w:style w:type="paragraph" w:styleId="Mapadeldocumento">
    <w:name w:val="Document Map"/>
    <w:basedOn w:val="Normal"/>
    <w:link w:val="MapadeldocumentoCar"/>
    <w:rsid w:val="00D02830"/>
    <w:pPr>
      <w:shd w:val="clear" w:color="auto" w:fill="000080"/>
      <w:overflowPunct/>
      <w:autoSpaceDE/>
      <w:autoSpaceDN/>
      <w:adjustRightInd/>
      <w:spacing w:before="0" w:after="0"/>
      <w:jc w:val="left"/>
      <w:textAlignment w:val="auto"/>
    </w:pPr>
    <w:rPr>
      <w:rFonts w:cs="Tahoma"/>
    </w:rPr>
  </w:style>
  <w:style w:type="character" w:customStyle="1" w:styleId="MapadeldocumentoCar">
    <w:name w:val="Mapa del documento Car"/>
    <w:basedOn w:val="Fuentedeprrafopredeter"/>
    <w:link w:val="Mapadeldocumento"/>
    <w:rsid w:val="00D02830"/>
    <w:rPr>
      <w:rFonts w:ascii="Tahoma" w:hAnsi="Tahoma" w:cs="Tahoma"/>
      <w:shd w:val="clear" w:color="auto" w:fill="000080"/>
      <w:lang w:val="es-ES" w:eastAsia="es-ES"/>
    </w:rPr>
  </w:style>
  <w:style w:type="character" w:styleId="nfasis">
    <w:name w:val="Emphasis"/>
    <w:qFormat/>
    <w:rsid w:val="00D02830"/>
    <w:rPr>
      <w:i/>
      <w:iCs/>
    </w:rPr>
  </w:style>
  <w:style w:type="character" w:customStyle="1" w:styleId="CarCar">
    <w:name w:val="Car Car"/>
    <w:rsid w:val="00D02830"/>
    <w:rPr>
      <w:rFonts w:ascii="Arial" w:hAnsi="Arial" w:cs="Arial"/>
      <w:b/>
      <w:bCs/>
      <w:sz w:val="28"/>
      <w:szCs w:val="28"/>
      <w:lang w:val="es-ES" w:eastAsia="es-ES"/>
    </w:rPr>
  </w:style>
  <w:style w:type="paragraph" w:customStyle="1" w:styleId="Default">
    <w:name w:val="Default"/>
    <w:rsid w:val="00D02830"/>
    <w:pPr>
      <w:autoSpaceDE w:val="0"/>
      <w:autoSpaceDN w:val="0"/>
      <w:adjustRightInd w:val="0"/>
    </w:pPr>
    <w:rPr>
      <w:rFonts w:ascii="Calibri" w:hAnsi="Calibri" w:cs="Calibri"/>
      <w:color w:val="000000"/>
      <w:sz w:val="24"/>
      <w:szCs w:val="24"/>
      <w:lang w:val="es-ES" w:eastAsia="es-ES"/>
    </w:rPr>
  </w:style>
  <w:style w:type="paragraph" w:styleId="Prrafodelista">
    <w:name w:val="List Paragraph"/>
    <w:basedOn w:val="Normal"/>
    <w:qFormat/>
    <w:rsid w:val="00D02830"/>
    <w:pPr>
      <w:overflowPunct/>
      <w:autoSpaceDE/>
      <w:autoSpaceDN/>
      <w:adjustRightInd/>
      <w:spacing w:before="0" w:after="0"/>
      <w:ind w:left="708"/>
      <w:textAlignment w:val="auto"/>
    </w:pPr>
    <w:rPr>
      <w:rFonts w:ascii="Arial" w:hAnsi="Arial"/>
      <w:sz w:val="18"/>
      <w:lang w:val="es-CO"/>
    </w:rPr>
  </w:style>
  <w:style w:type="paragraph" w:styleId="ndice1">
    <w:name w:val="index 1"/>
    <w:basedOn w:val="Normal"/>
    <w:next w:val="Normal"/>
    <w:autoRedefine/>
    <w:rsid w:val="00D02830"/>
    <w:pPr>
      <w:overflowPunct/>
      <w:autoSpaceDE/>
      <w:autoSpaceDN/>
      <w:adjustRightInd/>
      <w:spacing w:before="0" w:after="0"/>
      <w:ind w:left="180" w:hanging="180"/>
      <w:textAlignment w:val="auto"/>
    </w:pPr>
    <w:rPr>
      <w:rFonts w:ascii="Arial" w:hAnsi="Arial"/>
      <w:lang w:val="es-CO"/>
    </w:rPr>
  </w:style>
  <w:style w:type="paragraph" w:styleId="Listaconvietas4">
    <w:name w:val="List Bullet 4"/>
    <w:basedOn w:val="Normal"/>
    <w:rsid w:val="00D02830"/>
    <w:pPr>
      <w:numPr>
        <w:numId w:val="7"/>
      </w:numPr>
      <w:tabs>
        <w:tab w:val="clear" w:pos="926"/>
        <w:tab w:val="num" w:pos="1209"/>
      </w:tabs>
      <w:overflowPunct/>
      <w:autoSpaceDE/>
      <w:autoSpaceDN/>
      <w:adjustRightInd/>
      <w:spacing w:before="0" w:after="0"/>
      <w:ind w:left="1209"/>
      <w:jc w:val="left"/>
      <w:textAlignment w:val="auto"/>
    </w:pPr>
    <w:rPr>
      <w:rFonts w:ascii="Times New Roman" w:hAnsi="Times New Roman"/>
      <w:sz w:val="24"/>
      <w:szCs w:val="24"/>
    </w:rPr>
  </w:style>
  <w:style w:type="paragraph" w:styleId="Continuarlista">
    <w:name w:val="List Continue"/>
    <w:basedOn w:val="Normal"/>
    <w:rsid w:val="00D02830"/>
    <w:pPr>
      <w:numPr>
        <w:numId w:val="8"/>
      </w:numPr>
      <w:tabs>
        <w:tab w:val="clear" w:pos="1209"/>
      </w:tabs>
      <w:overflowPunct/>
      <w:autoSpaceDE/>
      <w:autoSpaceDN/>
      <w:adjustRightInd/>
      <w:spacing w:before="0" w:after="120"/>
      <w:ind w:left="283" w:firstLine="0"/>
      <w:jc w:val="left"/>
      <w:textAlignment w:val="auto"/>
    </w:pPr>
    <w:rPr>
      <w:rFonts w:ascii="Times New Roman" w:hAnsi="Times New Roman"/>
      <w:sz w:val="24"/>
      <w:szCs w:val="24"/>
    </w:rPr>
  </w:style>
  <w:style w:type="paragraph" w:customStyle="1" w:styleId="Ttulo10">
    <w:name w:val="TÍtulo 1"/>
    <w:basedOn w:val="Normal"/>
    <w:next w:val="Normal"/>
    <w:rsid w:val="00D02830"/>
    <w:pPr>
      <w:keepNext/>
      <w:overflowPunct/>
      <w:autoSpaceDE/>
      <w:autoSpaceDN/>
      <w:adjustRightInd/>
      <w:spacing w:before="0" w:after="0"/>
      <w:textAlignment w:val="auto"/>
    </w:pPr>
    <w:rPr>
      <w:rFonts w:ascii="Arial" w:hAnsi="Arial"/>
      <w:sz w:val="24"/>
    </w:rPr>
  </w:style>
  <w:style w:type="paragraph" w:customStyle="1" w:styleId="gann">
    <w:name w:val="gann"/>
    <w:basedOn w:val="Normal"/>
    <w:rsid w:val="00D02830"/>
    <w:pPr>
      <w:overflowPunct/>
      <w:autoSpaceDE/>
      <w:autoSpaceDN/>
      <w:adjustRightInd/>
      <w:spacing w:before="100" w:beforeAutospacing="1" w:afterAutospacing="1"/>
      <w:jc w:val="left"/>
      <w:textAlignment w:val="auto"/>
    </w:pPr>
    <w:rPr>
      <w:rFonts w:ascii="Times New Roman" w:hAnsi="Times New Roman"/>
      <w:color w:val="000000"/>
      <w:sz w:val="24"/>
      <w:szCs w:val="24"/>
    </w:rPr>
  </w:style>
  <w:style w:type="paragraph" w:customStyle="1" w:styleId="ecxmsonormal">
    <w:name w:val="ecxmsonormal"/>
    <w:basedOn w:val="Normal"/>
    <w:rsid w:val="00895780"/>
    <w:pPr>
      <w:overflowPunct/>
      <w:autoSpaceDE/>
      <w:autoSpaceDN/>
      <w:adjustRightInd/>
      <w:spacing w:before="0" w:after="324"/>
      <w:jc w:val="left"/>
      <w:textAlignment w:val="auto"/>
    </w:pPr>
    <w:rPr>
      <w:rFonts w:ascii="Times New Roman" w:hAnsi="Times New Roman"/>
      <w:sz w:val="24"/>
      <w:szCs w:val="24"/>
    </w:rPr>
  </w:style>
  <w:style w:type="character" w:customStyle="1" w:styleId="EncabezadoCar">
    <w:name w:val="Encabezado Car"/>
    <w:link w:val="Encabezado"/>
    <w:rsid w:val="00CF25D9"/>
    <w:rPr>
      <w:rFonts w:ascii="Tahoma" w:hAnsi="Tahom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14504">
      <w:bodyDiv w:val="1"/>
      <w:marLeft w:val="0"/>
      <w:marRight w:val="0"/>
      <w:marTop w:val="0"/>
      <w:marBottom w:val="0"/>
      <w:divBdr>
        <w:top w:val="none" w:sz="0" w:space="0" w:color="auto"/>
        <w:left w:val="none" w:sz="0" w:space="0" w:color="auto"/>
        <w:bottom w:val="none" w:sz="0" w:space="0" w:color="auto"/>
        <w:right w:val="none" w:sz="0" w:space="0" w:color="auto"/>
      </w:divBdr>
      <w:divsChild>
        <w:div w:id="572860791">
          <w:marLeft w:val="0"/>
          <w:marRight w:val="0"/>
          <w:marTop w:val="0"/>
          <w:marBottom w:val="0"/>
          <w:divBdr>
            <w:top w:val="none" w:sz="0" w:space="0" w:color="auto"/>
            <w:left w:val="none" w:sz="0" w:space="0" w:color="auto"/>
            <w:bottom w:val="none" w:sz="0" w:space="0" w:color="auto"/>
            <w:right w:val="none" w:sz="0" w:space="0" w:color="auto"/>
          </w:divBdr>
          <w:divsChild>
            <w:div w:id="732972781">
              <w:marLeft w:val="0"/>
              <w:marRight w:val="0"/>
              <w:marTop w:val="0"/>
              <w:marBottom w:val="0"/>
              <w:divBdr>
                <w:top w:val="none" w:sz="0" w:space="0" w:color="auto"/>
                <w:left w:val="none" w:sz="0" w:space="0" w:color="auto"/>
                <w:bottom w:val="none" w:sz="0" w:space="0" w:color="auto"/>
                <w:right w:val="none" w:sz="0" w:space="0" w:color="auto"/>
              </w:divBdr>
              <w:divsChild>
                <w:div w:id="342979566">
                  <w:marLeft w:val="0"/>
                  <w:marRight w:val="0"/>
                  <w:marTop w:val="0"/>
                  <w:marBottom w:val="0"/>
                  <w:divBdr>
                    <w:top w:val="none" w:sz="0" w:space="0" w:color="auto"/>
                    <w:left w:val="none" w:sz="0" w:space="0" w:color="auto"/>
                    <w:bottom w:val="none" w:sz="0" w:space="0" w:color="auto"/>
                    <w:right w:val="none" w:sz="0" w:space="0" w:color="auto"/>
                  </w:divBdr>
                  <w:divsChild>
                    <w:div w:id="18626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uridico\CONFIG~1\Temp\Directorio%20temporal%201%20para%20FO-CA-01%20Plantilla%20Elaboracion%20de%20Documentos%20de%20la%20Zona%20Franca%20Palmaseca%20v2%5b1%5d.zip\FO-CA-01%20Plantilla%20Elaboracion%20de%20Documentos%20de%20la%20Zona%20Franca%20Palmaseca%20v2.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54820-9323-4FDD-B543-C9EBE699D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FO-CA-01 Plantilla Elaboracion de Documentos de la Zona Franca Palmaseca v2</Template>
  <TotalTime>3</TotalTime>
  <Pages>32</Pages>
  <Words>10629</Words>
  <Characters>58465</Characters>
  <Application>Microsoft Office Word</Application>
  <DocSecurity>0</DocSecurity>
  <Lines>487</Lines>
  <Paragraphs>137</Paragraphs>
  <ScaleCrop>false</ScaleCrop>
  <HeadingPairs>
    <vt:vector size="2" baseType="variant">
      <vt:variant>
        <vt:lpstr>Título</vt:lpstr>
      </vt:variant>
      <vt:variant>
        <vt:i4>1</vt:i4>
      </vt:variant>
    </vt:vector>
  </HeadingPairs>
  <TitlesOfParts>
    <vt:vector size="1" baseType="lpstr">
      <vt:lpstr>Plantilla procedimiento</vt:lpstr>
    </vt:vector>
  </TitlesOfParts>
  <Company>Asesoria en calidad</Company>
  <LinksUpToDate>false</LinksUpToDate>
  <CharactersWithSpaces>68957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procedimiento</dc:title>
  <dc:creator>Juridico</dc:creator>
  <cp:lastModifiedBy>ZFIP-AMBIENTAL</cp:lastModifiedBy>
  <cp:revision>4</cp:revision>
  <cp:lastPrinted>2017-06-10T19:17:00Z</cp:lastPrinted>
  <dcterms:created xsi:type="dcterms:W3CDTF">2018-06-27T00:35:00Z</dcterms:created>
  <dcterms:modified xsi:type="dcterms:W3CDTF">2018-06-27T14:51:00Z</dcterms:modified>
</cp:coreProperties>
</file>