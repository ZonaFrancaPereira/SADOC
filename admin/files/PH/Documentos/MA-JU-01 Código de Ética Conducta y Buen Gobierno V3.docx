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0688C" w14:textId="77777777" w:rsidR="00C03441" w:rsidRPr="0088664D" w:rsidRDefault="00C03441" w:rsidP="00C03441">
      <w:pPr>
        <w:pStyle w:val="Ttulo1"/>
        <w:numPr>
          <w:ilvl w:val="0"/>
          <w:numId w:val="14"/>
        </w:numPr>
        <w:tabs>
          <w:tab w:val="left" w:pos="894"/>
        </w:tabs>
        <w:spacing w:before="0"/>
        <w:ind w:left="894" w:right="179" w:hanging="681"/>
        <w:jc w:val="both"/>
        <w:rPr>
          <w:rFonts w:cs="Arial"/>
          <w:b w:val="0"/>
          <w:bCs w:val="0"/>
          <w:sz w:val="24"/>
          <w:szCs w:val="24"/>
        </w:rPr>
      </w:pPr>
      <w:r w:rsidRPr="0088664D">
        <w:rPr>
          <w:rFonts w:cs="Arial"/>
          <w:sz w:val="24"/>
          <w:szCs w:val="24"/>
        </w:rPr>
        <w:t>ALCANCE</w:t>
      </w:r>
    </w:p>
    <w:p w14:paraId="5D8794FB" w14:textId="77777777" w:rsidR="00C03441" w:rsidRPr="0088664D" w:rsidRDefault="00C03441" w:rsidP="00C03441">
      <w:pPr>
        <w:pStyle w:val="Sinespaciado"/>
        <w:jc w:val="both"/>
        <w:rPr>
          <w:rFonts w:ascii="Arial" w:hAnsi="Arial" w:cs="Arial"/>
          <w:sz w:val="24"/>
          <w:szCs w:val="24"/>
        </w:rPr>
      </w:pPr>
    </w:p>
    <w:p w14:paraId="356B3E05" w14:textId="50E4D5A4" w:rsidR="00C03441" w:rsidRPr="0088664D" w:rsidRDefault="00C03441" w:rsidP="00C03441">
      <w:pPr>
        <w:pStyle w:val="Textoindependiente"/>
        <w:ind w:right="179"/>
        <w:jc w:val="both"/>
        <w:rPr>
          <w:rFonts w:cs="Arial"/>
          <w:sz w:val="24"/>
          <w:szCs w:val="24"/>
        </w:rPr>
      </w:pPr>
      <w:r w:rsidRPr="0088664D">
        <w:rPr>
          <w:rFonts w:cs="Arial"/>
          <w:sz w:val="24"/>
          <w:szCs w:val="24"/>
        </w:rPr>
        <w:t xml:space="preserve">Este documento aplica para todos los </w:t>
      </w:r>
      <w:r w:rsidR="0000585E">
        <w:rPr>
          <w:rFonts w:cs="Arial"/>
          <w:sz w:val="24"/>
          <w:szCs w:val="24"/>
        </w:rPr>
        <w:t>colaboradores</w:t>
      </w:r>
      <w:r w:rsidRPr="0088664D">
        <w:rPr>
          <w:rFonts w:cs="Arial"/>
          <w:sz w:val="24"/>
          <w:szCs w:val="24"/>
        </w:rPr>
        <w:t xml:space="preserve"> y directivos de la</w:t>
      </w:r>
      <w:r w:rsidRPr="0088664D">
        <w:rPr>
          <w:rFonts w:cs="Arial"/>
          <w:spacing w:val="-25"/>
          <w:sz w:val="24"/>
          <w:szCs w:val="24"/>
        </w:rPr>
        <w:t xml:space="preserve"> </w:t>
      </w:r>
      <w:r w:rsidRPr="0088664D">
        <w:rPr>
          <w:rFonts w:cs="Arial"/>
          <w:sz w:val="24"/>
          <w:szCs w:val="24"/>
        </w:rPr>
        <w:t>organización.</w:t>
      </w:r>
    </w:p>
    <w:p w14:paraId="6E3721AD" w14:textId="77777777" w:rsidR="00C03441" w:rsidRPr="0088664D" w:rsidRDefault="00C03441" w:rsidP="00776688">
      <w:pPr>
        <w:ind w:right="179"/>
        <w:jc w:val="both"/>
        <w:rPr>
          <w:rFonts w:ascii="Arial" w:hAnsi="Arial" w:cs="Arial"/>
          <w:sz w:val="24"/>
          <w:szCs w:val="24"/>
        </w:rPr>
      </w:pPr>
    </w:p>
    <w:p w14:paraId="5413DE36" w14:textId="77777777" w:rsidR="00C03441" w:rsidRPr="0088664D" w:rsidRDefault="00C03441" w:rsidP="00C03441">
      <w:pPr>
        <w:pStyle w:val="Ttulo1"/>
        <w:tabs>
          <w:tab w:val="left" w:pos="892"/>
        </w:tabs>
        <w:spacing w:before="0"/>
        <w:ind w:left="891" w:right="179" w:firstLine="0"/>
        <w:jc w:val="both"/>
        <w:rPr>
          <w:rFonts w:cs="Arial"/>
          <w:b w:val="0"/>
          <w:bCs w:val="0"/>
          <w:sz w:val="24"/>
          <w:szCs w:val="24"/>
        </w:rPr>
      </w:pPr>
    </w:p>
    <w:p w14:paraId="19409AE8" w14:textId="77777777" w:rsidR="00CB6552" w:rsidRPr="0088664D" w:rsidRDefault="00084A67" w:rsidP="00776688">
      <w:pPr>
        <w:pStyle w:val="Ttulo1"/>
        <w:numPr>
          <w:ilvl w:val="0"/>
          <w:numId w:val="14"/>
        </w:numPr>
        <w:tabs>
          <w:tab w:val="left" w:pos="892"/>
        </w:tabs>
        <w:spacing w:before="0"/>
        <w:ind w:right="179"/>
        <w:jc w:val="both"/>
        <w:rPr>
          <w:rFonts w:cs="Arial"/>
          <w:b w:val="0"/>
          <w:bCs w:val="0"/>
          <w:sz w:val="24"/>
          <w:szCs w:val="24"/>
        </w:rPr>
      </w:pPr>
      <w:r w:rsidRPr="0088664D">
        <w:rPr>
          <w:rFonts w:cs="Arial"/>
          <w:sz w:val="24"/>
          <w:szCs w:val="24"/>
        </w:rPr>
        <w:t>OBJETIVO</w:t>
      </w:r>
    </w:p>
    <w:p w14:paraId="5E836F3A" w14:textId="77777777" w:rsidR="00200350" w:rsidRPr="0088664D" w:rsidRDefault="00200350" w:rsidP="00776688">
      <w:pPr>
        <w:pStyle w:val="Ttulo1"/>
        <w:tabs>
          <w:tab w:val="left" w:pos="892"/>
        </w:tabs>
        <w:spacing w:before="0"/>
        <w:ind w:left="891" w:right="179" w:firstLine="0"/>
        <w:jc w:val="both"/>
        <w:rPr>
          <w:rFonts w:cs="Arial"/>
          <w:b w:val="0"/>
          <w:bCs w:val="0"/>
          <w:sz w:val="24"/>
          <w:szCs w:val="24"/>
        </w:rPr>
      </w:pPr>
    </w:p>
    <w:p w14:paraId="734EDFB4" w14:textId="6753BF15" w:rsidR="00CB6552" w:rsidRPr="00437F25" w:rsidRDefault="00084A67" w:rsidP="00B07014">
      <w:pPr>
        <w:pStyle w:val="Textoindependiente"/>
        <w:ind w:right="222"/>
        <w:jc w:val="both"/>
        <w:rPr>
          <w:rFonts w:cs="Arial"/>
          <w:sz w:val="24"/>
          <w:szCs w:val="24"/>
        </w:rPr>
      </w:pPr>
      <w:r w:rsidRPr="0088664D">
        <w:rPr>
          <w:rFonts w:cs="Arial"/>
          <w:sz w:val="24"/>
          <w:szCs w:val="24"/>
        </w:rPr>
        <w:t xml:space="preserve">Este documento establece las normas que regulan los comportamientos de los </w:t>
      </w:r>
      <w:r w:rsidR="0000585E">
        <w:rPr>
          <w:rFonts w:cs="Arial"/>
          <w:sz w:val="24"/>
          <w:szCs w:val="24"/>
        </w:rPr>
        <w:t>colaboradores</w:t>
      </w:r>
      <w:r w:rsidRPr="0088664D">
        <w:rPr>
          <w:rFonts w:cs="Arial"/>
          <w:sz w:val="24"/>
          <w:szCs w:val="24"/>
        </w:rPr>
        <w:t xml:space="preserve"> y directivos de</w:t>
      </w:r>
      <w:r w:rsidRPr="0088664D">
        <w:rPr>
          <w:rFonts w:cs="Arial"/>
          <w:spacing w:val="-23"/>
          <w:sz w:val="24"/>
          <w:szCs w:val="24"/>
        </w:rPr>
        <w:t xml:space="preserve"> </w:t>
      </w:r>
      <w:r w:rsidRPr="0088664D">
        <w:rPr>
          <w:rFonts w:cs="Arial"/>
          <w:sz w:val="24"/>
          <w:szCs w:val="24"/>
        </w:rPr>
        <w:t>la</w:t>
      </w:r>
      <w:r w:rsidRPr="0088664D">
        <w:rPr>
          <w:rFonts w:cs="Arial"/>
          <w:spacing w:val="-1"/>
          <w:sz w:val="24"/>
          <w:szCs w:val="24"/>
        </w:rPr>
        <w:t xml:space="preserve"> </w:t>
      </w:r>
      <w:r w:rsidRPr="0088664D">
        <w:rPr>
          <w:rFonts w:cs="Arial"/>
          <w:sz w:val="24"/>
          <w:szCs w:val="24"/>
        </w:rPr>
        <w:t>Sociedad</w:t>
      </w:r>
      <w:r w:rsidRPr="0088664D">
        <w:rPr>
          <w:rFonts w:cs="Arial"/>
          <w:spacing w:val="15"/>
          <w:sz w:val="24"/>
          <w:szCs w:val="24"/>
        </w:rPr>
        <w:t xml:space="preserve"> </w:t>
      </w:r>
      <w:r w:rsidRPr="0088664D">
        <w:rPr>
          <w:rFonts w:cs="Arial"/>
          <w:sz w:val="24"/>
          <w:szCs w:val="24"/>
        </w:rPr>
        <w:t>Zona</w:t>
      </w:r>
      <w:r w:rsidR="007F5F32" w:rsidRPr="0088664D">
        <w:rPr>
          <w:rFonts w:cs="Arial"/>
          <w:sz w:val="24"/>
          <w:szCs w:val="24"/>
        </w:rPr>
        <w:t xml:space="preserve"> Franca</w:t>
      </w:r>
      <w:r w:rsidRPr="0088664D">
        <w:rPr>
          <w:rFonts w:cs="Arial"/>
          <w:spacing w:val="16"/>
          <w:sz w:val="24"/>
          <w:szCs w:val="24"/>
        </w:rPr>
        <w:t xml:space="preserve"> </w:t>
      </w:r>
      <w:r w:rsidR="00783606" w:rsidRPr="0088664D">
        <w:rPr>
          <w:rFonts w:cs="Arial"/>
          <w:sz w:val="24"/>
          <w:szCs w:val="24"/>
        </w:rPr>
        <w:t>Internacional de Pereira S.A.S. U</w:t>
      </w:r>
      <w:r w:rsidRPr="0088664D">
        <w:rPr>
          <w:rFonts w:cs="Arial"/>
          <w:sz w:val="24"/>
          <w:szCs w:val="24"/>
        </w:rPr>
        <w:t>suario</w:t>
      </w:r>
      <w:r w:rsidRPr="0088664D">
        <w:rPr>
          <w:rFonts w:cs="Arial"/>
          <w:spacing w:val="15"/>
          <w:sz w:val="24"/>
          <w:szCs w:val="24"/>
        </w:rPr>
        <w:t xml:space="preserve"> </w:t>
      </w:r>
      <w:r w:rsidRPr="0088664D">
        <w:rPr>
          <w:rFonts w:cs="Arial"/>
          <w:sz w:val="24"/>
          <w:szCs w:val="24"/>
        </w:rPr>
        <w:t>Operador</w:t>
      </w:r>
      <w:r w:rsidR="00B07014" w:rsidRPr="0088664D">
        <w:rPr>
          <w:rFonts w:cs="Arial"/>
          <w:sz w:val="24"/>
          <w:szCs w:val="24"/>
        </w:rPr>
        <w:t xml:space="preserve"> de Zonas Francas y </w:t>
      </w:r>
      <w:r w:rsidR="00B07014" w:rsidRPr="00437F25">
        <w:rPr>
          <w:rFonts w:cs="Arial"/>
          <w:sz w:val="24"/>
          <w:szCs w:val="24"/>
        </w:rPr>
        <w:t>Agrupación Zona Franca Internacional de Pereira – Propiedad Horizontal</w:t>
      </w:r>
      <w:r w:rsidRPr="00437F25">
        <w:rPr>
          <w:rFonts w:cs="Arial"/>
          <w:sz w:val="24"/>
          <w:szCs w:val="24"/>
        </w:rPr>
        <w:t>,</w:t>
      </w:r>
      <w:r w:rsidRPr="00437F25">
        <w:rPr>
          <w:rFonts w:cs="Arial"/>
          <w:spacing w:val="15"/>
          <w:sz w:val="24"/>
          <w:szCs w:val="24"/>
        </w:rPr>
        <w:t xml:space="preserve"> </w:t>
      </w:r>
      <w:r w:rsidRPr="00437F25">
        <w:rPr>
          <w:rFonts w:cs="Arial"/>
          <w:sz w:val="24"/>
          <w:szCs w:val="24"/>
        </w:rPr>
        <w:t>además</w:t>
      </w:r>
      <w:r w:rsidRPr="00437F25">
        <w:rPr>
          <w:rFonts w:cs="Arial"/>
          <w:spacing w:val="17"/>
          <w:sz w:val="24"/>
          <w:szCs w:val="24"/>
        </w:rPr>
        <w:t xml:space="preserve"> </w:t>
      </w:r>
      <w:r w:rsidRPr="00437F25">
        <w:rPr>
          <w:rFonts w:cs="Arial"/>
          <w:sz w:val="24"/>
          <w:szCs w:val="24"/>
        </w:rPr>
        <w:t>de</w:t>
      </w:r>
      <w:r w:rsidRPr="00437F25">
        <w:rPr>
          <w:rFonts w:cs="Arial"/>
          <w:spacing w:val="17"/>
          <w:sz w:val="24"/>
          <w:szCs w:val="24"/>
        </w:rPr>
        <w:t xml:space="preserve"> </w:t>
      </w:r>
      <w:r w:rsidRPr="00437F25">
        <w:rPr>
          <w:rFonts w:cs="Arial"/>
          <w:sz w:val="24"/>
          <w:szCs w:val="24"/>
        </w:rPr>
        <w:t>las consecuencias de su</w:t>
      </w:r>
      <w:r w:rsidRPr="00437F25">
        <w:rPr>
          <w:rFonts w:cs="Arial"/>
          <w:spacing w:val="-27"/>
          <w:sz w:val="24"/>
          <w:szCs w:val="24"/>
        </w:rPr>
        <w:t xml:space="preserve"> </w:t>
      </w:r>
      <w:r w:rsidRPr="00437F25">
        <w:rPr>
          <w:rFonts w:cs="Arial"/>
          <w:sz w:val="24"/>
          <w:szCs w:val="24"/>
        </w:rPr>
        <w:t>incumplimiento.</w:t>
      </w:r>
    </w:p>
    <w:p w14:paraId="33E90237" w14:textId="77777777" w:rsidR="00CB6552" w:rsidRPr="00437F25" w:rsidRDefault="00CB6552" w:rsidP="00776688">
      <w:pPr>
        <w:jc w:val="both"/>
        <w:rPr>
          <w:rFonts w:ascii="Arial" w:eastAsia="Arial" w:hAnsi="Arial" w:cs="Arial"/>
          <w:sz w:val="24"/>
          <w:szCs w:val="24"/>
        </w:rPr>
      </w:pPr>
    </w:p>
    <w:p w14:paraId="0D06BB58" w14:textId="77777777" w:rsidR="00CB6552" w:rsidRPr="00437F25" w:rsidRDefault="00CB6552" w:rsidP="00776688">
      <w:pPr>
        <w:jc w:val="both"/>
        <w:rPr>
          <w:rFonts w:ascii="Arial" w:eastAsia="Arial" w:hAnsi="Arial" w:cs="Arial"/>
          <w:sz w:val="24"/>
          <w:szCs w:val="24"/>
        </w:rPr>
      </w:pPr>
    </w:p>
    <w:p w14:paraId="564DDDC2" w14:textId="77777777" w:rsidR="00CB6552" w:rsidRPr="00437F25" w:rsidRDefault="00C03441" w:rsidP="00776688">
      <w:pPr>
        <w:pStyle w:val="Ttulo1"/>
        <w:numPr>
          <w:ilvl w:val="0"/>
          <w:numId w:val="14"/>
        </w:numPr>
        <w:tabs>
          <w:tab w:val="left" w:pos="894"/>
        </w:tabs>
        <w:spacing w:before="0"/>
        <w:ind w:left="894" w:right="179" w:hanging="681"/>
        <w:jc w:val="both"/>
        <w:rPr>
          <w:rFonts w:cs="Arial"/>
          <w:b w:val="0"/>
          <w:bCs w:val="0"/>
          <w:sz w:val="24"/>
          <w:szCs w:val="24"/>
        </w:rPr>
      </w:pPr>
      <w:r w:rsidRPr="00437F25">
        <w:rPr>
          <w:rFonts w:cs="Arial"/>
          <w:sz w:val="24"/>
          <w:szCs w:val="24"/>
        </w:rPr>
        <w:t>RESPONSABLE</w:t>
      </w:r>
    </w:p>
    <w:p w14:paraId="04413D90" w14:textId="77777777" w:rsidR="00C03441" w:rsidRPr="00437F25" w:rsidRDefault="00C03441" w:rsidP="00776688">
      <w:pPr>
        <w:jc w:val="both"/>
        <w:rPr>
          <w:rFonts w:ascii="Arial" w:eastAsia="Arial" w:hAnsi="Arial" w:cs="Arial"/>
          <w:sz w:val="24"/>
          <w:szCs w:val="24"/>
        </w:rPr>
      </w:pPr>
    </w:p>
    <w:p w14:paraId="55E367DF" w14:textId="5431F10A" w:rsidR="00C03441" w:rsidRPr="00437F25" w:rsidRDefault="00C03441" w:rsidP="00452DEA">
      <w:pPr>
        <w:pStyle w:val="Prrafodelista"/>
        <w:numPr>
          <w:ilvl w:val="0"/>
          <w:numId w:val="25"/>
        </w:numPr>
        <w:jc w:val="both"/>
        <w:rPr>
          <w:rFonts w:ascii="Arial" w:eastAsia="Arial" w:hAnsi="Arial" w:cs="Arial"/>
          <w:sz w:val="24"/>
          <w:szCs w:val="24"/>
        </w:rPr>
      </w:pPr>
      <w:r w:rsidRPr="00437F25">
        <w:rPr>
          <w:rFonts w:ascii="Arial" w:eastAsia="Arial" w:hAnsi="Arial" w:cs="Arial"/>
          <w:sz w:val="24"/>
          <w:szCs w:val="24"/>
        </w:rPr>
        <w:t xml:space="preserve">Gerencia </w:t>
      </w:r>
    </w:p>
    <w:p w14:paraId="4396E46A" w14:textId="00F25E27" w:rsidR="00452DEA" w:rsidRPr="00437F25" w:rsidRDefault="00452DEA" w:rsidP="00452DEA">
      <w:pPr>
        <w:pStyle w:val="Prrafodelista"/>
        <w:numPr>
          <w:ilvl w:val="0"/>
          <w:numId w:val="25"/>
        </w:numPr>
        <w:jc w:val="both"/>
        <w:rPr>
          <w:rFonts w:ascii="Arial" w:eastAsia="Arial" w:hAnsi="Arial" w:cs="Arial"/>
          <w:sz w:val="24"/>
          <w:szCs w:val="24"/>
        </w:rPr>
      </w:pPr>
      <w:r w:rsidRPr="00437F25">
        <w:rPr>
          <w:rFonts w:ascii="Arial" w:eastAsia="Arial" w:hAnsi="Arial" w:cs="Arial"/>
          <w:sz w:val="24"/>
          <w:szCs w:val="24"/>
        </w:rPr>
        <w:t>Oficial de cumplimiento</w:t>
      </w:r>
    </w:p>
    <w:p w14:paraId="21D5AC62" w14:textId="29695475" w:rsidR="00452DEA" w:rsidRPr="00437F25" w:rsidRDefault="00452DEA" w:rsidP="00776688">
      <w:pPr>
        <w:jc w:val="both"/>
        <w:rPr>
          <w:rFonts w:ascii="Arial" w:eastAsia="Arial" w:hAnsi="Arial" w:cs="Arial"/>
          <w:sz w:val="24"/>
          <w:szCs w:val="24"/>
        </w:rPr>
      </w:pPr>
    </w:p>
    <w:p w14:paraId="1014B673" w14:textId="77777777" w:rsidR="00C03441" w:rsidRPr="00437F25" w:rsidRDefault="00C03441" w:rsidP="00776688">
      <w:pPr>
        <w:jc w:val="both"/>
        <w:rPr>
          <w:rFonts w:ascii="Arial" w:eastAsia="Arial" w:hAnsi="Arial" w:cs="Arial"/>
          <w:sz w:val="24"/>
          <w:szCs w:val="24"/>
        </w:rPr>
      </w:pPr>
    </w:p>
    <w:p w14:paraId="05A8047E" w14:textId="77777777" w:rsidR="00CB6552" w:rsidRPr="00437F25" w:rsidRDefault="00C03441" w:rsidP="00776688">
      <w:pPr>
        <w:pStyle w:val="Ttulo1"/>
        <w:numPr>
          <w:ilvl w:val="0"/>
          <w:numId w:val="14"/>
        </w:numPr>
        <w:tabs>
          <w:tab w:val="left" w:pos="894"/>
        </w:tabs>
        <w:spacing w:before="0"/>
        <w:ind w:left="894" w:right="179" w:hanging="681"/>
        <w:jc w:val="both"/>
        <w:rPr>
          <w:rFonts w:cs="Arial"/>
          <w:b w:val="0"/>
          <w:bCs w:val="0"/>
          <w:sz w:val="24"/>
          <w:szCs w:val="24"/>
        </w:rPr>
      </w:pPr>
      <w:r w:rsidRPr="00437F25">
        <w:rPr>
          <w:rFonts w:cs="Arial"/>
          <w:sz w:val="24"/>
          <w:szCs w:val="24"/>
        </w:rPr>
        <w:t>CONDICIONES GENERALES</w:t>
      </w:r>
    </w:p>
    <w:p w14:paraId="19C0F76B" w14:textId="77777777" w:rsidR="00CB6552" w:rsidRPr="00437F25" w:rsidRDefault="00CB6552" w:rsidP="00776688">
      <w:pPr>
        <w:jc w:val="both"/>
        <w:rPr>
          <w:rFonts w:ascii="Arial" w:eastAsia="Arial" w:hAnsi="Arial" w:cs="Arial"/>
          <w:b/>
          <w:bCs/>
          <w:sz w:val="24"/>
          <w:szCs w:val="24"/>
        </w:rPr>
      </w:pPr>
    </w:p>
    <w:p w14:paraId="1AE08CB4" w14:textId="5BC3F17A" w:rsidR="00CB6552" w:rsidRPr="00437F25" w:rsidRDefault="00084A67" w:rsidP="00776688">
      <w:pPr>
        <w:pStyle w:val="Textoindependiente"/>
        <w:ind w:right="179"/>
        <w:jc w:val="both"/>
        <w:rPr>
          <w:rFonts w:cs="Arial"/>
          <w:sz w:val="24"/>
          <w:szCs w:val="24"/>
        </w:rPr>
      </w:pPr>
      <w:r w:rsidRPr="00437F25">
        <w:rPr>
          <w:rFonts w:cs="Arial"/>
          <w:b/>
          <w:sz w:val="24"/>
          <w:szCs w:val="24"/>
        </w:rPr>
        <w:t xml:space="preserve">DIRECTIVOS: </w:t>
      </w:r>
      <w:r w:rsidRPr="00437F25">
        <w:rPr>
          <w:rFonts w:cs="Arial"/>
          <w:sz w:val="24"/>
          <w:szCs w:val="24"/>
        </w:rPr>
        <w:t xml:space="preserve">Son las personas naturales </w:t>
      </w:r>
      <w:r w:rsidR="00B07014" w:rsidRPr="00437F25">
        <w:rPr>
          <w:rFonts w:cs="Arial"/>
          <w:sz w:val="24"/>
          <w:szCs w:val="24"/>
        </w:rPr>
        <w:t>que,</w:t>
      </w:r>
      <w:r w:rsidRPr="00437F25">
        <w:rPr>
          <w:rFonts w:cs="Arial"/>
          <w:sz w:val="24"/>
          <w:szCs w:val="24"/>
        </w:rPr>
        <w:t xml:space="preserve"> en el ejercicio del poder otorgado por la Asamblea</w:t>
      </w:r>
      <w:r w:rsidRPr="00437F25">
        <w:rPr>
          <w:rFonts w:cs="Arial"/>
          <w:spacing w:val="5"/>
          <w:sz w:val="24"/>
          <w:szCs w:val="24"/>
        </w:rPr>
        <w:t xml:space="preserve"> </w:t>
      </w:r>
      <w:r w:rsidRPr="00437F25">
        <w:rPr>
          <w:rFonts w:cs="Arial"/>
          <w:sz w:val="24"/>
          <w:szCs w:val="24"/>
        </w:rPr>
        <w:t>General de</w:t>
      </w:r>
      <w:r w:rsidRPr="00437F25">
        <w:rPr>
          <w:rFonts w:cs="Arial"/>
          <w:spacing w:val="22"/>
          <w:sz w:val="24"/>
          <w:szCs w:val="24"/>
        </w:rPr>
        <w:t xml:space="preserve"> </w:t>
      </w:r>
      <w:r w:rsidRPr="00437F25">
        <w:rPr>
          <w:rFonts w:cs="Arial"/>
          <w:sz w:val="24"/>
          <w:szCs w:val="24"/>
        </w:rPr>
        <w:t>Accionistas,</w:t>
      </w:r>
      <w:r w:rsidRPr="00437F25">
        <w:rPr>
          <w:rFonts w:cs="Arial"/>
          <w:spacing w:val="22"/>
          <w:sz w:val="24"/>
          <w:szCs w:val="24"/>
        </w:rPr>
        <w:t xml:space="preserve"> </w:t>
      </w:r>
      <w:r w:rsidRPr="00437F25">
        <w:rPr>
          <w:rFonts w:cs="Arial"/>
          <w:sz w:val="24"/>
          <w:szCs w:val="24"/>
        </w:rPr>
        <w:t>fijan</w:t>
      </w:r>
      <w:r w:rsidRPr="00437F25">
        <w:rPr>
          <w:rFonts w:cs="Arial"/>
          <w:spacing w:val="20"/>
          <w:sz w:val="24"/>
          <w:szCs w:val="24"/>
        </w:rPr>
        <w:t xml:space="preserve"> </w:t>
      </w:r>
      <w:r w:rsidRPr="00437F25">
        <w:rPr>
          <w:rFonts w:cs="Arial"/>
          <w:sz w:val="24"/>
          <w:szCs w:val="24"/>
        </w:rPr>
        <w:t>las</w:t>
      </w:r>
      <w:r w:rsidRPr="00437F25">
        <w:rPr>
          <w:rFonts w:cs="Arial"/>
          <w:spacing w:val="23"/>
          <w:sz w:val="24"/>
          <w:szCs w:val="24"/>
        </w:rPr>
        <w:t xml:space="preserve"> </w:t>
      </w:r>
      <w:r w:rsidRPr="00437F25">
        <w:rPr>
          <w:rFonts w:cs="Arial"/>
          <w:sz w:val="24"/>
          <w:szCs w:val="24"/>
        </w:rPr>
        <w:t>políticas</w:t>
      </w:r>
      <w:r w:rsidRPr="00437F25">
        <w:rPr>
          <w:rFonts w:cs="Arial"/>
          <w:spacing w:val="21"/>
          <w:sz w:val="24"/>
          <w:szCs w:val="24"/>
        </w:rPr>
        <w:t xml:space="preserve"> </w:t>
      </w:r>
      <w:r w:rsidRPr="00437F25">
        <w:rPr>
          <w:rFonts w:cs="Arial"/>
          <w:sz w:val="24"/>
          <w:szCs w:val="24"/>
        </w:rPr>
        <w:t>y</w:t>
      </w:r>
      <w:r w:rsidRPr="00437F25">
        <w:rPr>
          <w:rFonts w:cs="Arial"/>
          <w:spacing w:val="22"/>
          <w:sz w:val="24"/>
          <w:szCs w:val="24"/>
        </w:rPr>
        <w:t xml:space="preserve"> </w:t>
      </w:r>
      <w:r w:rsidRPr="00437F25">
        <w:rPr>
          <w:rFonts w:cs="Arial"/>
          <w:sz w:val="24"/>
          <w:szCs w:val="24"/>
        </w:rPr>
        <w:t>directrices</w:t>
      </w:r>
      <w:r w:rsidRPr="00437F25">
        <w:rPr>
          <w:rFonts w:cs="Arial"/>
          <w:spacing w:val="20"/>
          <w:sz w:val="24"/>
          <w:szCs w:val="24"/>
        </w:rPr>
        <w:t xml:space="preserve"> </w:t>
      </w:r>
      <w:r w:rsidRPr="00437F25">
        <w:rPr>
          <w:rFonts w:cs="Arial"/>
          <w:sz w:val="24"/>
          <w:szCs w:val="24"/>
        </w:rPr>
        <w:t>bajo</w:t>
      </w:r>
      <w:r w:rsidRPr="00437F25">
        <w:rPr>
          <w:rFonts w:cs="Arial"/>
          <w:spacing w:val="22"/>
          <w:sz w:val="24"/>
          <w:szCs w:val="24"/>
        </w:rPr>
        <w:t xml:space="preserve"> </w:t>
      </w:r>
      <w:r w:rsidRPr="00437F25">
        <w:rPr>
          <w:rFonts w:cs="Arial"/>
          <w:sz w:val="24"/>
          <w:szCs w:val="24"/>
        </w:rPr>
        <w:t>las</w:t>
      </w:r>
      <w:r w:rsidRPr="00437F25">
        <w:rPr>
          <w:rFonts w:cs="Arial"/>
          <w:spacing w:val="22"/>
          <w:sz w:val="24"/>
          <w:szCs w:val="24"/>
        </w:rPr>
        <w:t xml:space="preserve"> </w:t>
      </w:r>
      <w:r w:rsidRPr="00437F25">
        <w:rPr>
          <w:rFonts w:cs="Arial"/>
          <w:sz w:val="24"/>
          <w:szCs w:val="24"/>
        </w:rPr>
        <w:t>cuales</w:t>
      </w:r>
      <w:r w:rsidRPr="00437F25">
        <w:rPr>
          <w:rFonts w:cs="Arial"/>
          <w:spacing w:val="22"/>
          <w:sz w:val="24"/>
          <w:szCs w:val="24"/>
        </w:rPr>
        <w:t xml:space="preserve"> </w:t>
      </w:r>
      <w:r w:rsidRPr="00437F25">
        <w:rPr>
          <w:rFonts w:cs="Arial"/>
          <w:sz w:val="24"/>
          <w:szCs w:val="24"/>
        </w:rPr>
        <w:t>la</w:t>
      </w:r>
      <w:r w:rsidRPr="00437F25">
        <w:rPr>
          <w:rFonts w:cs="Arial"/>
          <w:spacing w:val="21"/>
          <w:sz w:val="24"/>
          <w:szCs w:val="24"/>
        </w:rPr>
        <w:t xml:space="preserve"> </w:t>
      </w:r>
      <w:r w:rsidRPr="00437F25">
        <w:rPr>
          <w:rFonts w:cs="Arial"/>
          <w:sz w:val="24"/>
          <w:szCs w:val="24"/>
        </w:rPr>
        <w:t>administración</w:t>
      </w:r>
      <w:r w:rsidRPr="00437F25">
        <w:rPr>
          <w:rFonts w:cs="Arial"/>
          <w:spacing w:val="23"/>
          <w:sz w:val="24"/>
          <w:szCs w:val="24"/>
        </w:rPr>
        <w:t xml:space="preserve"> </w:t>
      </w:r>
      <w:r w:rsidRPr="00437F25">
        <w:rPr>
          <w:rFonts w:cs="Arial"/>
          <w:sz w:val="24"/>
          <w:szCs w:val="24"/>
        </w:rPr>
        <w:t>debe</w:t>
      </w:r>
      <w:r w:rsidRPr="00437F25">
        <w:rPr>
          <w:rFonts w:cs="Arial"/>
          <w:spacing w:val="21"/>
          <w:sz w:val="24"/>
          <w:szCs w:val="24"/>
        </w:rPr>
        <w:t xml:space="preserve"> </w:t>
      </w:r>
      <w:r w:rsidRPr="00437F25">
        <w:rPr>
          <w:rFonts w:cs="Arial"/>
          <w:sz w:val="24"/>
          <w:szCs w:val="24"/>
        </w:rPr>
        <w:t>actuar</w:t>
      </w:r>
      <w:r w:rsidRPr="00437F25">
        <w:rPr>
          <w:rFonts w:cs="Arial"/>
          <w:spacing w:val="23"/>
          <w:sz w:val="24"/>
          <w:szCs w:val="24"/>
        </w:rPr>
        <w:t xml:space="preserve"> </w:t>
      </w:r>
      <w:r w:rsidRPr="00437F25">
        <w:rPr>
          <w:rFonts w:cs="Arial"/>
          <w:sz w:val="24"/>
          <w:szCs w:val="24"/>
        </w:rPr>
        <w:t>con</w:t>
      </w:r>
      <w:r w:rsidRPr="00437F25">
        <w:rPr>
          <w:rFonts w:cs="Arial"/>
          <w:spacing w:val="24"/>
          <w:sz w:val="24"/>
          <w:szCs w:val="24"/>
        </w:rPr>
        <w:t xml:space="preserve"> </w:t>
      </w:r>
      <w:r w:rsidRPr="00437F25">
        <w:rPr>
          <w:rFonts w:cs="Arial"/>
          <w:sz w:val="24"/>
          <w:szCs w:val="24"/>
        </w:rPr>
        <w:t>el</w:t>
      </w:r>
      <w:r w:rsidRPr="00437F25">
        <w:rPr>
          <w:rFonts w:cs="Arial"/>
          <w:spacing w:val="22"/>
          <w:sz w:val="24"/>
          <w:szCs w:val="24"/>
        </w:rPr>
        <w:t xml:space="preserve"> </w:t>
      </w:r>
      <w:r w:rsidRPr="00437F25">
        <w:rPr>
          <w:rFonts w:cs="Arial"/>
          <w:sz w:val="24"/>
          <w:szCs w:val="24"/>
        </w:rPr>
        <w:t>fin</w:t>
      </w:r>
      <w:r w:rsidRPr="00437F25">
        <w:rPr>
          <w:rFonts w:cs="Arial"/>
          <w:spacing w:val="22"/>
          <w:sz w:val="24"/>
          <w:szCs w:val="24"/>
        </w:rPr>
        <w:t xml:space="preserve"> </w:t>
      </w:r>
      <w:r w:rsidRPr="00437F25">
        <w:rPr>
          <w:rFonts w:cs="Arial"/>
          <w:sz w:val="24"/>
          <w:szCs w:val="24"/>
        </w:rPr>
        <w:t>de</w:t>
      </w:r>
      <w:r w:rsidR="00FA2E4B" w:rsidRPr="00437F25">
        <w:rPr>
          <w:rFonts w:cs="Arial"/>
          <w:sz w:val="24"/>
          <w:szCs w:val="24"/>
        </w:rPr>
        <w:t xml:space="preserve"> </w:t>
      </w:r>
      <w:r w:rsidRPr="00437F25">
        <w:rPr>
          <w:rFonts w:cs="Arial"/>
          <w:sz w:val="24"/>
          <w:szCs w:val="24"/>
        </w:rPr>
        <w:t>lograr los objetivos corporativos y misionales d</w:t>
      </w:r>
      <w:r w:rsidR="00FA2E4B" w:rsidRPr="00437F25">
        <w:rPr>
          <w:rFonts w:cs="Arial"/>
          <w:sz w:val="24"/>
          <w:szCs w:val="24"/>
        </w:rPr>
        <w:t>e</w:t>
      </w:r>
      <w:r w:rsidRPr="00437F25">
        <w:rPr>
          <w:rFonts w:cs="Arial"/>
          <w:sz w:val="24"/>
          <w:szCs w:val="24"/>
        </w:rPr>
        <w:t xml:space="preserve"> la</w:t>
      </w:r>
      <w:r w:rsidRPr="00437F25">
        <w:rPr>
          <w:rFonts w:cs="Arial"/>
          <w:spacing w:val="-10"/>
          <w:sz w:val="24"/>
          <w:szCs w:val="24"/>
        </w:rPr>
        <w:t xml:space="preserve"> </w:t>
      </w:r>
      <w:r w:rsidRPr="00437F25">
        <w:rPr>
          <w:rFonts w:cs="Arial"/>
          <w:sz w:val="24"/>
          <w:szCs w:val="24"/>
        </w:rPr>
        <w:t>Compañía.</w:t>
      </w:r>
    </w:p>
    <w:p w14:paraId="33829E26" w14:textId="77777777" w:rsidR="00FA2E4B" w:rsidRPr="00437F25" w:rsidRDefault="00FA2E4B" w:rsidP="00776688">
      <w:pPr>
        <w:pStyle w:val="Textoindependiente"/>
        <w:ind w:right="179"/>
        <w:jc w:val="both"/>
        <w:rPr>
          <w:rFonts w:cs="Arial"/>
          <w:sz w:val="24"/>
          <w:szCs w:val="24"/>
        </w:rPr>
      </w:pPr>
    </w:p>
    <w:p w14:paraId="34F9D998" w14:textId="77777777" w:rsidR="00FA2E4B" w:rsidRPr="00437F25" w:rsidRDefault="00FA2E4B" w:rsidP="00776688">
      <w:pPr>
        <w:pStyle w:val="Textoindependiente"/>
        <w:ind w:right="179"/>
        <w:jc w:val="both"/>
        <w:rPr>
          <w:rFonts w:cs="Arial"/>
          <w:sz w:val="24"/>
          <w:szCs w:val="24"/>
        </w:rPr>
      </w:pPr>
      <w:r w:rsidRPr="00437F25">
        <w:rPr>
          <w:rFonts w:cs="Arial"/>
          <w:b/>
          <w:sz w:val="24"/>
          <w:szCs w:val="24"/>
        </w:rPr>
        <w:t>REPRESENTANTES LEGALES:</w:t>
      </w:r>
      <w:r w:rsidRPr="00437F25">
        <w:rPr>
          <w:rFonts w:cs="Arial"/>
          <w:sz w:val="24"/>
          <w:szCs w:val="24"/>
        </w:rPr>
        <w:t xml:space="preserve"> Son personas naturales vinculadas contractualmente con la organización, que en el ejercicio potestativo concedido por los estatutos y la junta directiva, pueden representar a la Compañía en todos los actos y negocios  surgidos en el giro normal de su objeto</w:t>
      </w:r>
      <w:r w:rsidRPr="00437F25">
        <w:rPr>
          <w:rFonts w:cs="Arial"/>
          <w:spacing w:val="-25"/>
          <w:sz w:val="24"/>
          <w:szCs w:val="24"/>
        </w:rPr>
        <w:t xml:space="preserve"> </w:t>
      </w:r>
      <w:r w:rsidRPr="00437F25">
        <w:rPr>
          <w:rFonts w:cs="Arial"/>
          <w:sz w:val="24"/>
          <w:szCs w:val="24"/>
        </w:rPr>
        <w:t>social.</w:t>
      </w:r>
    </w:p>
    <w:p w14:paraId="701D6220" w14:textId="77777777" w:rsidR="00846B0B" w:rsidRPr="00437F25" w:rsidRDefault="00846B0B" w:rsidP="00776688">
      <w:pPr>
        <w:pStyle w:val="Textoindependiente"/>
        <w:ind w:right="179"/>
        <w:jc w:val="both"/>
        <w:rPr>
          <w:rFonts w:cs="Arial"/>
          <w:sz w:val="24"/>
          <w:szCs w:val="24"/>
        </w:rPr>
      </w:pPr>
    </w:p>
    <w:p w14:paraId="324A5186" w14:textId="77777777" w:rsidR="00846B0B" w:rsidRPr="00437F25" w:rsidRDefault="00846B0B" w:rsidP="00776688">
      <w:pPr>
        <w:pStyle w:val="Textoindependiente"/>
        <w:ind w:right="179"/>
        <w:jc w:val="both"/>
        <w:rPr>
          <w:rFonts w:cs="Arial"/>
          <w:sz w:val="24"/>
          <w:szCs w:val="24"/>
        </w:rPr>
      </w:pPr>
      <w:r w:rsidRPr="00437F25">
        <w:rPr>
          <w:rFonts w:cs="Arial"/>
          <w:b/>
          <w:sz w:val="24"/>
          <w:szCs w:val="24"/>
        </w:rPr>
        <w:t>EMPLEADOS:</w:t>
      </w:r>
      <w:r w:rsidRPr="00437F25">
        <w:rPr>
          <w:rFonts w:cs="Arial"/>
          <w:sz w:val="24"/>
          <w:szCs w:val="24"/>
        </w:rPr>
        <w:t xml:space="preserve"> Son las personas con vinculación laboral que aplican los procedimiento comerciales, administrativos y financieros, y ejecutan los procesos y procedimientos operativos y contables de</w:t>
      </w:r>
      <w:r w:rsidRPr="00437F25">
        <w:rPr>
          <w:rFonts w:cs="Arial"/>
          <w:spacing w:val="5"/>
          <w:sz w:val="24"/>
          <w:szCs w:val="24"/>
        </w:rPr>
        <w:t xml:space="preserve"> </w:t>
      </w:r>
      <w:r w:rsidRPr="00437F25">
        <w:rPr>
          <w:rFonts w:cs="Arial"/>
          <w:sz w:val="24"/>
          <w:szCs w:val="24"/>
        </w:rPr>
        <w:t>acuerdo</w:t>
      </w:r>
      <w:r w:rsidRPr="00437F25">
        <w:rPr>
          <w:rFonts w:cs="Arial"/>
          <w:spacing w:val="-1"/>
          <w:sz w:val="24"/>
          <w:szCs w:val="24"/>
        </w:rPr>
        <w:t xml:space="preserve"> </w:t>
      </w:r>
      <w:r w:rsidRPr="00437F25">
        <w:rPr>
          <w:rFonts w:cs="Arial"/>
          <w:sz w:val="24"/>
          <w:szCs w:val="24"/>
        </w:rPr>
        <w:t>con las políticas emanadas de la Junta Directiva y las directrices del Gerente General de la</w:t>
      </w:r>
      <w:r w:rsidRPr="00437F25">
        <w:rPr>
          <w:rFonts w:cs="Arial"/>
          <w:spacing w:val="-21"/>
          <w:sz w:val="24"/>
          <w:szCs w:val="24"/>
        </w:rPr>
        <w:t xml:space="preserve"> </w:t>
      </w:r>
      <w:r w:rsidRPr="00437F25">
        <w:rPr>
          <w:rFonts w:cs="Arial"/>
          <w:sz w:val="24"/>
          <w:szCs w:val="24"/>
        </w:rPr>
        <w:t>Compañía.</w:t>
      </w:r>
    </w:p>
    <w:p w14:paraId="68264ABC" w14:textId="77777777" w:rsidR="00846B0B" w:rsidRPr="00437F25" w:rsidRDefault="00846B0B" w:rsidP="00776688">
      <w:pPr>
        <w:jc w:val="both"/>
        <w:rPr>
          <w:rFonts w:ascii="Arial" w:eastAsia="Arial" w:hAnsi="Arial" w:cs="Arial"/>
          <w:sz w:val="24"/>
          <w:szCs w:val="24"/>
        </w:rPr>
        <w:sectPr w:rsidR="00846B0B" w:rsidRPr="00437F25" w:rsidSect="00EF00A4">
          <w:headerReference w:type="default" r:id="rId9"/>
          <w:type w:val="continuous"/>
          <w:pgSz w:w="12240" w:h="15840" w:code="1"/>
          <w:pgMar w:top="2268" w:right="1701" w:bottom="1701" w:left="1701" w:header="0" w:footer="0" w:gutter="0"/>
          <w:cols w:space="720"/>
        </w:sectPr>
      </w:pPr>
    </w:p>
    <w:p w14:paraId="1E45BFC8" w14:textId="77777777" w:rsidR="00C43B43" w:rsidRPr="00437F25" w:rsidRDefault="00C43B43" w:rsidP="00C43B43">
      <w:pPr>
        <w:pStyle w:val="Textoindependiente"/>
        <w:ind w:right="218"/>
        <w:jc w:val="both"/>
        <w:rPr>
          <w:rFonts w:cs="Arial"/>
          <w:sz w:val="24"/>
          <w:szCs w:val="24"/>
        </w:rPr>
      </w:pPr>
      <w:r w:rsidRPr="00437F25">
        <w:rPr>
          <w:rFonts w:cs="Arial"/>
          <w:b/>
          <w:sz w:val="24"/>
          <w:szCs w:val="24"/>
        </w:rPr>
        <w:lastRenderedPageBreak/>
        <w:t>ZONA</w:t>
      </w:r>
      <w:r w:rsidRPr="00437F25">
        <w:rPr>
          <w:rFonts w:cs="Arial"/>
          <w:b/>
          <w:spacing w:val="18"/>
          <w:sz w:val="24"/>
          <w:szCs w:val="24"/>
        </w:rPr>
        <w:t xml:space="preserve"> </w:t>
      </w:r>
      <w:r w:rsidRPr="00437F25">
        <w:rPr>
          <w:rFonts w:cs="Arial"/>
          <w:b/>
          <w:sz w:val="24"/>
          <w:szCs w:val="24"/>
        </w:rPr>
        <w:t>FRANCA:</w:t>
      </w:r>
      <w:r w:rsidRPr="00437F25">
        <w:rPr>
          <w:rFonts w:cs="Arial"/>
          <w:b/>
          <w:spacing w:val="18"/>
          <w:sz w:val="24"/>
          <w:szCs w:val="24"/>
        </w:rPr>
        <w:t xml:space="preserve"> </w:t>
      </w:r>
      <w:r w:rsidRPr="00437F25">
        <w:rPr>
          <w:rFonts w:cs="Arial"/>
          <w:sz w:val="24"/>
          <w:szCs w:val="24"/>
        </w:rPr>
        <w:t>Es</w:t>
      </w:r>
      <w:r w:rsidRPr="00437F25">
        <w:rPr>
          <w:rFonts w:cs="Arial"/>
          <w:spacing w:val="15"/>
          <w:sz w:val="24"/>
          <w:szCs w:val="24"/>
        </w:rPr>
        <w:t xml:space="preserve"> </w:t>
      </w:r>
      <w:r w:rsidRPr="00437F25">
        <w:rPr>
          <w:rFonts w:cs="Arial"/>
          <w:sz w:val="24"/>
          <w:szCs w:val="24"/>
        </w:rPr>
        <w:t>el</w:t>
      </w:r>
      <w:r w:rsidRPr="00437F25">
        <w:rPr>
          <w:rFonts w:cs="Arial"/>
          <w:spacing w:val="18"/>
          <w:sz w:val="24"/>
          <w:szCs w:val="24"/>
        </w:rPr>
        <w:t xml:space="preserve"> </w:t>
      </w:r>
      <w:r w:rsidRPr="00437F25">
        <w:rPr>
          <w:rFonts w:cs="Arial"/>
          <w:sz w:val="24"/>
          <w:szCs w:val="24"/>
        </w:rPr>
        <w:t>área</w:t>
      </w:r>
      <w:r w:rsidRPr="00437F25">
        <w:rPr>
          <w:rFonts w:cs="Arial"/>
          <w:spacing w:val="18"/>
          <w:sz w:val="24"/>
          <w:szCs w:val="24"/>
        </w:rPr>
        <w:t xml:space="preserve"> </w:t>
      </w:r>
      <w:r w:rsidRPr="00437F25">
        <w:rPr>
          <w:rFonts w:cs="Arial"/>
          <w:sz w:val="24"/>
          <w:szCs w:val="24"/>
        </w:rPr>
        <w:t>geográfica</w:t>
      </w:r>
      <w:r w:rsidRPr="00437F25">
        <w:rPr>
          <w:rFonts w:cs="Arial"/>
          <w:spacing w:val="18"/>
          <w:sz w:val="24"/>
          <w:szCs w:val="24"/>
        </w:rPr>
        <w:t xml:space="preserve"> </w:t>
      </w:r>
      <w:r w:rsidRPr="00437F25">
        <w:rPr>
          <w:rFonts w:cs="Arial"/>
          <w:sz w:val="24"/>
          <w:szCs w:val="24"/>
        </w:rPr>
        <w:t>delimitada</w:t>
      </w:r>
      <w:r w:rsidRPr="00437F25">
        <w:rPr>
          <w:rFonts w:cs="Arial"/>
          <w:spacing w:val="17"/>
          <w:sz w:val="24"/>
          <w:szCs w:val="24"/>
        </w:rPr>
        <w:t xml:space="preserve"> </w:t>
      </w:r>
      <w:r w:rsidRPr="00437F25">
        <w:rPr>
          <w:rFonts w:cs="Arial"/>
          <w:sz w:val="24"/>
          <w:szCs w:val="24"/>
        </w:rPr>
        <w:t>dentro</w:t>
      </w:r>
      <w:r w:rsidRPr="00437F25">
        <w:rPr>
          <w:rFonts w:cs="Arial"/>
          <w:spacing w:val="24"/>
          <w:sz w:val="24"/>
          <w:szCs w:val="24"/>
        </w:rPr>
        <w:t xml:space="preserve"> </w:t>
      </w:r>
      <w:r w:rsidRPr="00437F25">
        <w:rPr>
          <w:rFonts w:cs="Arial"/>
          <w:sz w:val="24"/>
          <w:szCs w:val="24"/>
        </w:rPr>
        <w:t>del</w:t>
      </w:r>
      <w:r w:rsidRPr="00437F25">
        <w:rPr>
          <w:rFonts w:cs="Arial"/>
          <w:spacing w:val="18"/>
          <w:sz w:val="24"/>
          <w:szCs w:val="24"/>
        </w:rPr>
        <w:t xml:space="preserve"> </w:t>
      </w:r>
      <w:r w:rsidRPr="00437F25">
        <w:rPr>
          <w:rFonts w:cs="Arial"/>
          <w:sz w:val="24"/>
          <w:szCs w:val="24"/>
        </w:rPr>
        <w:t>territorio</w:t>
      </w:r>
      <w:r w:rsidRPr="00437F25">
        <w:rPr>
          <w:rFonts w:cs="Arial"/>
          <w:spacing w:val="23"/>
          <w:sz w:val="24"/>
          <w:szCs w:val="24"/>
        </w:rPr>
        <w:t xml:space="preserve"> </w:t>
      </w:r>
      <w:r w:rsidRPr="00437F25">
        <w:rPr>
          <w:rFonts w:cs="Arial"/>
          <w:sz w:val="24"/>
          <w:szCs w:val="24"/>
        </w:rPr>
        <w:t>nacional,</w:t>
      </w:r>
      <w:r w:rsidRPr="00437F25">
        <w:rPr>
          <w:rFonts w:cs="Arial"/>
          <w:spacing w:val="18"/>
          <w:sz w:val="24"/>
          <w:szCs w:val="24"/>
        </w:rPr>
        <w:t xml:space="preserve"> </w:t>
      </w:r>
      <w:r w:rsidRPr="00437F25">
        <w:rPr>
          <w:rFonts w:cs="Arial"/>
          <w:sz w:val="24"/>
          <w:szCs w:val="24"/>
        </w:rPr>
        <w:t>en</w:t>
      </w:r>
      <w:r w:rsidRPr="00437F25">
        <w:rPr>
          <w:rFonts w:cs="Arial"/>
          <w:spacing w:val="19"/>
          <w:sz w:val="24"/>
          <w:szCs w:val="24"/>
        </w:rPr>
        <w:t xml:space="preserve"> </w:t>
      </w:r>
      <w:r w:rsidRPr="00437F25">
        <w:rPr>
          <w:rFonts w:cs="Arial"/>
          <w:sz w:val="24"/>
          <w:szCs w:val="24"/>
        </w:rPr>
        <w:t>donde</w:t>
      </w:r>
      <w:r w:rsidRPr="00437F25">
        <w:rPr>
          <w:rFonts w:cs="Arial"/>
          <w:spacing w:val="17"/>
          <w:sz w:val="24"/>
          <w:szCs w:val="24"/>
        </w:rPr>
        <w:t xml:space="preserve"> </w:t>
      </w:r>
      <w:r w:rsidRPr="00437F25">
        <w:rPr>
          <w:rFonts w:cs="Arial"/>
          <w:sz w:val="24"/>
          <w:szCs w:val="24"/>
        </w:rPr>
        <w:t>se</w:t>
      </w:r>
      <w:r w:rsidRPr="00437F25">
        <w:rPr>
          <w:rFonts w:cs="Arial"/>
          <w:spacing w:val="18"/>
          <w:sz w:val="24"/>
          <w:szCs w:val="24"/>
        </w:rPr>
        <w:t xml:space="preserve"> </w:t>
      </w:r>
      <w:r w:rsidRPr="00437F25">
        <w:rPr>
          <w:rFonts w:cs="Arial"/>
          <w:sz w:val="24"/>
          <w:szCs w:val="24"/>
        </w:rPr>
        <w:t>desarrollan, actividades industriales de bienes y de servicios, o actividades comerciales, bajo una normatividad</w:t>
      </w:r>
      <w:r w:rsidRPr="00437F25">
        <w:rPr>
          <w:rFonts w:cs="Arial"/>
          <w:spacing w:val="23"/>
          <w:sz w:val="24"/>
          <w:szCs w:val="24"/>
        </w:rPr>
        <w:t xml:space="preserve"> </w:t>
      </w:r>
      <w:r w:rsidRPr="00437F25">
        <w:rPr>
          <w:rFonts w:cs="Arial"/>
          <w:sz w:val="24"/>
          <w:szCs w:val="24"/>
        </w:rPr>
        <w:t>especial en materia tributaria, aduanera y de comercio</w:t>
      </w:r>
      <w:r w:rsidRPr="00437F25">
        <w:rPr>
          <w:rFonts w:cs="Arial"/>
          <w:spacing w:val="-20"/>
          <w:sz w:val="24"/>
          <w:szCs w:val="24"/>
        </w:rPr>
        <w:t xml:space="preserve"> </w:t>
      </w:r>
      <w:r w:rsidRPr="00437F25">
        <w:rPr>
          <w:rFonts w:cs="Arial"/>
          <w:sz w:val="24"/>
          <w:szCs w:val="24"/>
        </w:rPr>
        <w:t>exterior.</w:t>
      </w:r>
    </w:p>
    <w:p w14:paraId="74DB169F" w14:textId="77777777" w:rsidR="00C43B43" w:rsidRPr="00437F25" w:rsidRDefault="00C43B43" w:rsidP="00C43B43">
      <w:pPr>
        <w:jc w:val="both"/>
        <w:rPr>
          <w:rFonts w:ascii="Arial" w:eastAsia="Arial" w:hAnsi="Arial" w:cs="Arial"/>
          <w:sz w:val="24"/>
          <w:szCs w:val="24"/>
        </w:rPr>
      </w:pPr>
    </w:p>
    <w:p w14:paraId="13FFD018" w14:textId="0713CD6F" w:rsidR="00C43B43" w:rsidRPr="00437F25" w:rsidRDefault="00C43B43" w:rsidP="00C43B43">
      <w:pPr>
        <w:pStyle w:val="Textoindependiente"/>
        <w:ind w:right="219"/>
        <w:jc w:val="both"/>
        <w:rPr>
          <w:rFonts w:cs="Arial"/>
          <w:sz w:val="24"/>
          <w:szCs w:val="24"/>
        </w:rPr>
      </w:pPr>
      <w:r w:rsidRPr="00437F25">
        <w:rPr>
          <w:rFonts w:cs="Arial"/>
          <w:b/>
          <w:sz w:val="24"/>
          <w:szCs w:val="24"/>
        </w:rPr>
        <w:t>USUARIO</w:t>
      </w:r>
      <w:r w:rsidRPr="00437F25">
        <w:rPr>
          <w:rFonts w:cs="Arial"/>
          <w:b/>
          <w:spacing w:val="31"/>
          <w:sz w:val="24"/>
          <w:szCs w:val="24"/>
        </w:rPr>
        <w:t xml:space="preserve"> </w:t>
      </w:r>
      <w:r w:rsidRPr="00437F25">
        <w:rPr>
          <w:rFonts w:cs="Arial"/>
          <w:b/>
          <w:sz w:val="24"/>
          <w:szCs w:val="24"/>
        </w:rPr>
        <w:t>OPERADOR</w:t>
      </w:r>
      <w:r w:rsidRPr="00437F25">
        <w:rPr>
          <w:rFonts w:cs="Arial"/>
          <w:b/>
          <w:spacing w:val="30"/>
          <w:sz w:val="24"/>
          <w:szCs w:val="24"/>
        </w:rPr>
        <w:t xml:space="preserve"> </w:t>
      </w:r>
      <w:r w:rsidRPr="00437F25">
        <w:rPr>
          <w:rFonts w:cs="Arial"/>
          <w:b/>
          <w:sz w:val="24"/>
          <w:szCs w:val="24"/>
        </w:rPr>
        <w:t>DE</w:t>
      </w:r>
      <w:r w:rsidRPr="00437F25">
        <w:rPr>
          <w:rFonts w:cs="Arial"/>
          <w:b/>
          <w:spacing w:val="32"/>
          <w:sz w:val="24"/>
          <w:szCs w:val="24"/>
        </w:rPr>
        <w:t xml:space="preserve"> </w:t>
      </w:r>
      <w:r w:rsidRPr="00437F25">
        <w:rPr>
          <w:rFonts w:cs="Arial"/>
          <w:b/>
          <w:sz w:val="24"/>
          <w:szCs w:val="24"/>
        </w:rPr>
        <w:t>ZONA</w:t>
      </w:r>
      <w:r w:rsidRPr="00437F25">
        <w:rPr>
          <w:rFonts w:cs="Arial"/>
          <w:b/>
          <w:spacing w:val="31"/>
          <w:sz w:val="24"/>
          <w:szCs w:val="24"/>
        </w:rPr>
        <w:t xml:space="preserve"> </w:t>
      </w:r>
      <w:r w:rsidRPr="00437F25">
        <w:rPr>
          <w:rFonts w:cs="Arial"/>
          <w:b/>
          <w:sz w:val="24"/>
          <w:szCs w:val="24"/>
        </w:rPr>
        <w:t>FRANCA:</w:t>
      </w:r>
      <w:r w:rsidRPr="00437F25">
        <w:rPr>
          <w:rFonts w:cs="Arial"/>
          <w:b/>
          <w:spacing w:val="31"/>
          <w:sz w:val="24"/>
          <w:szCs w:val="24"/>
        </w:rPr>
        <w:t xml:space="preserve"> </w:t>
      </w:r>
      <w:r w:rsidRPr="00437F25">
        <w:rPr>
          <w:rFonts w:cs="Arial"/>
          <w:sz w:val="24"/>
          <w:szCs w:val="24"/>
        </w:rPr>
        <w:t>Es</w:t>
      </w:r>
      <w:r w:rsidRPr="00437F25">
        <w:rPr>
          <w:rFonts w:cs="Arial"/>
          <w:spacing w:val="30"/>
          <w:sz w:val="24"/>
          <w:szCs w:val="24"/>
        </w:rPr>
        <w:t xml:space="preserve"> </w:t>
      </w:r>
      <w:r w:rsidRPr="00437F25">
        <w:rPr>
          <w:rFonts w:cs="Arial"/>
          <w:sz w:val="24"/>
          <w:szCs w:val="24"/>
        </w:rPr>
        <w:t>la</w:t>
      </w:r>
      <w:r w:rsidRPr="00437F25">
        <w:rPr>
          <w:rFonts w:cs="Arial"/>
          <w:spacing w:val="31"/>
          <w:sz w:val="24"/>
          <w:szCs w:val="24"/>
        </w:rPr>
        <w:t xml:space="preserve"> </w:t>
      </w:r>
      <w:r w:rsidRPr="00437F25">
        <w:rPr>
          <w:rFonts w:cs="Arial"/>
          <w:sz w:val="24"/>
          <w:szCs w:val="24"/>
        </w:rPr>
        <w:t>persona</w:t>
      </w:r>
      <w:r w:rsidRPr="00437F25">
        <w:rPr>
          <w:rFonts w:cs="Arial"/>
          <w:spacing w:val="32"/>
          <w:sz w:val="24"/>
          <w:szCs w:val="24"/>
        </w:rPr>
        <w:t xml:space="preserve"> </w:t>
      </w:r>
      <w:r w:rsidRPr="00437F25">
        <w:rPr>
          <w:rFonts w:cs="Arial"/>
          <w:sz w:val="24"/>
          <w:szCs w:val="24"/>
        </w:rPr>
        <w:t>jurídica</w:t>
      </w:r>
      <w:r w:rsidRPr="00437F25">
        <w:rPr>
          <w:rFonts w:cs="Arial"/>
          <w:spacing w:val="30"/>
          <w:sz w:val="24"/>
          <w:szCs w:val="24"/>
        </w:rPr>
        <w:t xml:space="preserve"> </w:t>
      </w:r>
      <w:r w:rsidRPr="00437F25">
        <w:rPr>
          <w:rFonts w:cs="Arial"/>
          <w:sz w:val="24"/>
          <w:szCs w:val="24"/>
        </w:rPr>
        <w:t>autorizada</w:t>
      </w:r>
      <w:r w:rsidRPr="00437F25">
        <w:rPr>
          <w:rFonts w:cs="Arial"/>
          <w:spacing w:val="31"/>
          <w:sz w:val="24"/>
          <w:szCs w:val="24"/>
        </w:rPr>
        <w:t xml:space="preserve"> </w:t>
      </w:r>
      <w:r w:rsidRPr="00437F25">
        <w:rPr>
          <w:rFonts w:cs="Arial"/>
          <w:sz w:val="24"/>
          <w:szCs w:val="24"/>
        </w:rPr>
        <w:t>para</w:t>
      </w:r>
      <w:r w:rsidRPr="00437F25">
        <w:rPr>
          <w:rFonts w:cs="Arial"/>
          <w:spacing w:val="31"/>
          <w:sz w:val="24"/>
          <w:szCs w:val="24"/>
        </w:rPr>
        <w:t xml:space="preserve"> </w:t>
      </w:r>
      <w:r w:rsidRPr="00437F25">
        <w:rPr>
          <w:rFonts w:cs="Arial"/>
          <w:sz w:val="24"/>
          <w:szCs w:val="24"/>
        </w:rPr>
        <w:t>dirigir,</w:t>
      </w:r>
      <w:r w:rsidRPr="00437F25">
        <w:rPr>
          <w:rFonts w:cs="Arial"/>
          <w:spacing w:val="31"/>
          <w:sz w:val="24"/>
          <w:szCs w:val="24"/>
        </w:rPr>
        <w:t xml:space="preserve"> </w:t>
      </w:r>
      <w:r w:rsidRPr="00437F25">
        <w:rPr>
          <w:rFonts w:cs="Arial"/>
          <w:sz w:val="24"/>
          <w:szCs w:val="24"/>
        </w:rPr>
        <w:t>administrar, supervisar,</w:t>
      </w:r>
      <w:r w:rsidRPr="00437F25">
        <w:rPr>
          <w:rFonts w:cs="Arial"/>
          <w:spacing w:val="20"/>
          <w:sz w:val="24"/>
          <w:szCs w:val="24"/>
        </w:rPr>
        <w:t xml:space="preserve"> </w:t>
      </w:r>
      <w:r w:rsidRPr="00437F25">
        <w:rPr>
          <w:rFonts w:cs="Arial"/>
          <w:sz w:val="24"/>
          <w:szCs w:val="24"/>
        </w:rPr>
        <w:t>promocionar</w:t>
      </w:r>
      <w:r w:rsidRPr="00437F25">
        <w:rPr>
          <w:rFonts w:cs="Arial"/>
          <w:spacing w:val="20"/>
          <w:sz w:val="24"/>
          <w:szCs w:val="24"/>
        </w:rPr>
        <w:t xml:space="preserve"> </w:t>
      </w:r>
      <w:r w:rsidRPr="00437F25">
        <w:rPr>
          <w:rFonts w:cs="Arial"/>
          <w:sz w:val="24"/>
          <w:szCs w:val="24"/>
        </w:rPr>
        <w:t>y</w:t>
      </w:r>
      <w:r w:rsidRPr="00437F25">
        <w:rPr>
          <w:rFonts w:cs="Arial"/>
          <w:spacing w:val="18"/>
          <w:sz w:val="24"/>
          <w:szCs w:val="24"/>
        </w:rPr>
        <w:t xml:space="preserve"> </w:t>
      </w:r>
      <w:r w:rsidRPr="00437F25">
        <w:rPr>
          <w:rFonts w:cs="Arial"/>
          <w:sz w:val="24"/>
          <w:szCs w:val="24"/>
        </w:rPr>
        <w:t>desarrollar</w:t>
      </w:r>
      <w:r w:rsidRPr="00437F25">
        <w:rPr>
          <w:rFonts w:cs="Arial"/>
          <w:spacing w:val="20"/>
          <w:sz w:val="24"/>
          <w:szCs w:val="24"/>
        </w:rPr>
        <w:t xml:space="preserve"> </w:t>
      </w:r>
      <w:r w:rsidRPr="00437F25">
        <w:rPr>
          <w:rFonts w:cs="Arial"/>
          <w:sz w:val="24"/>
          <w:szCs w:val="24"/>
        </w:rPr>
        <w:t>una</w:t>
      </w:r>
      <w:r w:rsidRPr="00437F25">
        <w:rPr>
          <w:rFonts w:cs="Arial"/>
          <w:spacing w:val="20"/>
          <w:sz w:val="24"/>
          <w:szCs w:val="24"/>
        </w:rPr>
        <w:t xml:space="preserve"> </w:t>
      </w:r>
      <w:r w:rsidRPr="00437F25">
        <w:rPr>
          <w:rFonts w:cs="Arial"/>
          <w:sz w:val="24"/>
          <w:szCs w:val="24"/>
        </w:rPr>
        <w:t>o</w:t>
      </w:r>
      <w:r w:rsidRPr="00437F25">
        <w:rPr>
          <w:rFonts w:cs="Arial"/>
          <w:spacing w:val="20"/>
          <w:sz w:val="24"/>
          <w:szCs w:val="24"/>
        </w:rPr>
        <w:t xml:space="preserve"> </w:t>
      </w:r>
      <w:r w:rsidRPr="00437F25">
        <w:rPr>
          <w:rFonts w:cs="Arial"/>
          <w:sz w:val="24"/>
          <w:szCs w:val="24"/>
        </w:rPr>
        <w:t>varias</w:t>
      </w:r>
      <w:r w:rsidRPr="00437F25">
        <w:rPr>
          <w:rFonts w:cs="Arial"/>
          <w:spacing w:val="21"/>
          <w:sz w:val="24"/>
          <w:szCs w:val="24"/>
        </w:rPr>
        <w:t xml:space="preserve"> </w:t>
      </w:r>
      <w:r w:rsidRPr="00437F25">
        <w:rPr>
          <w:rFonts w:cs="Arial"/>
          <w:sz w:val="24"/>
          <w:szCs w:val="24"/>
        </w:rPr>
        <w:t>Zonas</w:t>
      </w:r>
      <w:r w:rsidRPr="00437F25">
        <w:rPr>
          <w:rFonts w:cs="Arial"/>
          <w:spacing w:val="27"/>
          <w:sz w:val="24"/>
          <w:szCs w:val="24"/>
        </w:rPr>
        <w:t xml:space="preserve"> </w:t>
      </w:r>
      <w:r w:rsidRPr="00437F25">
        <w:rPr>
          <w:rFonts w:cs="Arial"/>
          <w:sz w:val="24"/>
          <w:szCs w:val="24"/>
        </w:rPr>
        <w:t>Francas,</w:t>
      </w:r>
      <w:r w:rsidRPr="00437F25">
        <w:rPr>
          <w:rFonts w:cs="Arial"/>
          <w:spacing w:val="20"/>
          <w:sz w:val="24"/>
          <w:szCs w:val="24"/>
        </w:rPr>
        <w:t xml:space="preserve"> </w:t>
      </w:r>
      <w:r w:rsidRPr="00437F25">
        <w:rPr>
          <w:rFonts w:cs="Arial"/>
          <w:sz w:val="24"/>
          <w:szCs w:val="24"/>
        </w:rPr>
        <w:t>así</w:t>
      </w:r>
      <w:r w:rsidRPr="00437F25">
        <w:rPr>
          <w:rFonts w:cs="Arial"/>
          <w:spacing w:val="25"/>
          <w:sz w:val="24"/>
          <w:szCs w:val="24"/>
        </w:rPr>
        <w:t xml:space="preserve"> </w:t>
      </w:r>
      <w:r w:rsidRPr="00437F25">
        <w:rPr>
          <w:rFonts w:cs="Arial"/>
          <w:sz w:val="24"/>
          <w:szCs w:val="24"/>
        </w:rPr>
        <w:t>como</w:t>
      </w:r>
      <w:r w:rsidRPr="00437F25">
        <w:rPr>
          <w:rFonts w:cs="Arial"/>
          <w:spacing w:val="19"/>
          <w:sz w:val="24"/>
          <w:szCs w:val="24"/>
        </w:rPr>
        <w:t xml:space="preserve"> </w:t>
      </w:r>
      <w:r w:rsidRPr="00437F25">
        <w:rPr>
          <w:rFonts w:cs="Arial"/>
          <w:sz w:val="24"/>
          <w:szCs w:val="24"/>
        </w:rPr>
        <w:t>para</w:t>
      </w:r>
      <w:r w:rsidRPr="00437F25">
        <w:rPr>
          <w:rFonts w:cs="Arial"/>
          <w:spacing w:val="19"/>
          <w:sz w:val="24"/>
          <w:szCs w:val="24"/>
        </w:rPr>
        <w:t xml:space="preserve"> </w:t>
      </w:r>
      <w:r w:rsidRPr="00437F25">
        <w:rPr>
          <w:rFonts w:cs="Arial"/>
          <w:sz w:val="24"/>
          <w:szCs w:val="24"/>
        </w:rPr>
        <w:t>calificar</w:t>
      </w:r>
      <w:r w:rsidRPr="00437F25">
        <w:rPr>
          <w:rFonts w:cs="Arial"/>
          <w:spacing w:val="20"/>
          <w:sz w:val="24"/>
          <w:szCs w:val="24"/>
        </w:rPr>
        <w:t xml:space="preserve"> </w:t>
      </w:r>
      <w:r w:rsidRPr="00437F25">
        <w:rPr>
          <w:rFonts w:cs="Arial"/>
          <w:sz w:val="24"/>
          <w:szCs w:val="24"/>
        </w:rPr>
        <w:t>a</w:t>
      </w:r>
      <w:r w:rsidRPr="00437F25">
        <w:rPr>
          <w:rFonts w:cs="Arial"/>
          <w:spacing w:val="20"/>
          <w:sz w:val="24"/>
          <w:szCs w:val="24"/>
        </w:rPr>
        <w:t xml:space="preserve"> </w:t>
      </w:r>
      <w:r w:rsidRPr="00437F25">
        <w:rPr>
          <w:rFonts w:cs="Arial"/>
          <w:sz w:val="24"/>
          <w:szCs w:val="24"/>
        </w:rPr>
        <w:t>los</w:t>
      </w:r>
      <w:r w:rsidRPr="00437F25">
        <w:rPr>
          <w:rFonts w:cs="Arial"/>
          <w:spacing w:val="21"/>
          <w:sz w:val="24"/>
          <w:szCs w:val="24"/>
        </w:rPr>
        <w:t xml:space="preserve"> </w:t>
      </w:r>
      <w:r w:rsidRPr="00437F25">
        <w:rPr>
          <w:rFonts w:cs="Arial"/>
          <w:sz w:val="24"/>
          <w:szCs w:val="24"/>
        </w:rPr>
        <w:t>usuarios que se instalen en</w:t>
      </w:r>
      <w:r w:rsidRPr="00437F25">
        <w:rPr>
          <w:rFonts w:cs="Arial"/>
          <w:spacing w:val="-12"/>
          <w:sz w:val="24"/>
          <w:szCs w:val="24"/>
        </w:rPr>
        <w:t xml:space="preserve"> </w:t>
      </w:r>
      <w:r w:rsidRPr="00437F25">
        <w:rPr>
          <w:rFonts w:cs="Arial"/>
          <w:sz w:val="24"/>
          <w:szCs w:val="24"/>
        </w:rPr>
        <w:t>éstas.</w:t>
      </w:r>
    </w:p>
    <w:p w14:paraId="1DBCD552" w14:textId="705074E4" w:rsidR="00B07014" w:rsidRPr="00437F25" w:rsidRDefault="00B07014" w:rsidP="00C43B43">
      <w:pPr>
        <w:pStyle w:val="Textoindependiente"/>
        <w:ind w:right="219"/>
        <w:jc w:val="both"/>
        <w:rPr>
          <w:rFonts w:cs="Arial"/>
          <w:sz w:val="24"/>
          <w:szCs w:val="24"/>
        </w:rPr>
      </w:pPr>
    </w:p>
    <w:p w14:paraId="59A14151" w14:textId="50B7A633" w:rsidR="00B07014" w:rsidRPr="00437F25" w:rsidRDefault="00B07014" w:rsidP="00C43B43">
      <w:pPr>
        <w:pStyle w:val="Textoindependiente"/>
        <w:ind w:right="219"/>
        <w:jc w:val="both"/>
        <w:rPr>
          <w:rFonts w:cs="Arial"/>
          <w:sz w:val="24"/>
          <w:szCs w:val="24"/>
        </w:rPr>
      </w:pPr>
      <w:r w:rsidRPr="00437F25">
        <w:rPr>
          <w:rFonts w:cs="Arial"/>
          <w:b/>
          <w:bCs/>
          <w:sz w:val="24"/>
          <w:szCs w:val="24"/>
        </w:rPr>
        <w:t>AGRUPACIÓN ZONA FRANCA:</w:t>
      </w:r>
      <w:r w:rsidRPr="00437F25">
        <w:rPr>
          <w:rFonts w:cs="Arial"/>
          <w:sz w:val="24"/>
          <w:szCs w:val="24"/>
        </w:rPr>
        <w:t xml:space="preserve"> Es la persona jurídica encargada de g</w:t>
      </w:r>
      <w:r w:rsidRPr="00437F25">
        <w:rPr>
          <w:rFonts w:eastAsia="+mn-ea" w:cs="Arial"/>
          <w:kern w:val="24"/>
          <w:sz w:val="24"/>
          <w:szCs w:val="24"/>
        </w:rPr>
        <w:t>arantizar el mantenimiento, conservación y seguridad de los bienes comunes de la Zona Franca Internacional de Pereira.</w:t>
      </w:r>
    </w:p>
    <w:p w14:paraId="57DEE5C9" w14:textId="77777777" w:rsidR="00EF00A4" w:rsidRPr="00437F25" w:rsidRDefault="00EF00A4" w:rsidP="00C43B43">
      <w:pPr>
        <w:pStyle w:val="Textoindependiente"/>
        <w:ind w:right="219"/>
        <w:jc w:val="both"/>
        <w:rPr>
          <w:rFonts w:cs="Arial"/>
          <w:sz w:val="24"/>
          <w:szCs w:val="24"/>
        </w:rPr>
      </w:pPr>
    </w:p>
    <w:p w14:paraId="1D222B49" w14:textId="77777777" w:rsidR="00EF00A4" w:rsidRPr="00437F25" w:rsidRDefault="00EF00A4" w:rsidP="00EF00A4">
      <w:pPr>
        <w:pStyle w:val="Textoindependiente"/>
        <w:ind w:right="219"/>
        <w:jc w:val="both"/>
        <w:rPr>
          <w:rFonts w:cs="Arial"/>
          <w:sz w:val="24"/>
          <w:szCs w:val="24"/>
        </w:rPr>
      </w:pPr>
      <w:r w:rsidRPr="00437F25">
        <w:rPr>
          <w:rFonts w:cs="Arial"/>
          <w:b/>
          <w:sz w:val="24"/>
          <w:szCs w:val="24"/>
        </w:rPr>
        <w:t>USUARIOS</w:t>
      </w:r>
      <w:r w:rsidRPr="00437F25">
        <w:rPr>
          <w:rFonts w:cs="Arial"/>
          <w:b/>
          <w:spacing w:val="17"/>
          <w:sz w:val="24"/>
          <w:szCs w:val="24"/>
        </w:rPr>
        <w:t xml:space="preserve"> </w:t>
      </w:r>
      <w:r w:rsidRPr="00437F25">
        <w:rPr>
          <w:rFonts w:cs="Arial"/>
          <w:b/>
          <w:sz w:val="24"/>
          <w:szCs w:val="24"/>
        </w:rPr>
        <w:t>DE</w:t>
      </w:r>
      <w:r w:rsidRPr="00437F25">
        <w:rPr>
          <w:rFonts w:cs="Arial"/>
          <w:b/>
          <w:spacing w:val="20"/>
          <w:sz w:val="24"/>
          <w:szCs w:val="24"/>
        </w:rPr>
        <w:t xml:space="preserve"> </w:t>
      </w:r>
      <w:r w:rsidRPr="00437F25">
        <w:rPr>
          <w:rFonts w:cs="Arial"/>
          <w:b/>
          <w:sz w:val="24"/>
          <w:szCs w:val="24"/>
        </w:rPr>
        <w:t>ZONA</w:t>
      </w:r>
      <w:r w:rsidRPr="00437F25">
        <w:rPr>
          <w:rFonts w:cs="Arial"/>
          <w:b/>
          <w:spacing w:val="21"/>
          <w:sz w:val="24"/>
          <w:szCs w:val="24"/>
        </w:rPr>
        <w:t xml:space="preserve"> </w:t>
      </w:r>
      <w:r w:rsidRPr="00437F25">
        <w:rPr>
          <w:rFonts w:cs="Arial"/>
          <w:b/>
          <w:sz w:val="24"/>
          <w:szCs w:val="24"/>
        </w:rPr>
        <w:t>FRANCA:</w:t>
      </w:r>
      <w:r w:rsidRPr="00437F25">
        <w:rPr>
          <w:rFonts w:cs="Arial"/>
          <w:b/>
          <w:spacing w:val="20"/>
          <w:sz w:val="24"/>
          <w:szCs w:val="24"/>
        </w:rPr>
        <w:t xml:space="preserve"> </w:t>
      </w:r>
      <w:r w:rsidRPr="00437F25">
        <w:rPr>
          <w:rFonts w:cs="Arial"/>
          <w:sz w:val="24"/>
          <w:szCs w:val="24"/>
        </w:rPr>
        <w:t>Son</w:t>
      </w:r>
      <w:r w:rsidRPr="00437F25">
        <w:rPr>
          <w:rFonts w:cs="Arial"/>
          <w:spacing w:val="19"/>
          <w:sz w:val="24"/>
          <w:szCs w:val="24"/>
        </w:rPr>
        <w:t xml:space="preserve"> </w:t>
      </w:r>
      <w:r w:rsidRPr="00437F25">
        <w:rPr>
          <w:rFonts w:cs="Arial"/>
          <w:sz w:val="24"/>
          <w:szCs w:val="24"/>
        </w:rPr>
        <w:t>usuarios</w:t>
      </w:r>
      <w:r w:rsidRPr="00437F25">
        <w:rPr>
          <w:rFonts w:cs="Arial"/>
          <w:spacing w:val="20"/>
          <w:sz w:val="24"/>
          <w:szCs w:val="24"/>
        </w:rPr>
        <w:t xml:space="preserve"> </w:t>
      </w:r>
      <w:r w:rsidRPr="00437F25">
        <w:rPr>
          <w:rFonts w:cs="Arial"/>
          <w:sz w:val="24"/>
          <w:szCs w:val="24"/>
        </w:rPr>
        <w:t>de</w:t>
      </w:r>
      <w:r w:rsidRPr="00437F25">
        <w:rPr>
          <w:rFonts w:cs="Arial"/>
          <w:spacing w:val="19"/>
          <w:sz w:val="24"/>
          <w:szCs w:val="24"/>
        </w:rPr>
        <w:t xml:space="preserve"> </w:t>
      </w:r>
      <w:r w:rsidRPr="00437F25">
        <w:rPr>
          <w:rFonts w:cs="Arial"/>
          <w:sz w:val="24"/>
          <w:szCs w:val="24"/>
        </w:rPr>
        <w:t>zona</w:t>
      </w:r>
      <w:r w:rsidRPr="00437F25">
        <w:rPr>
          <w:rFonts w:cs="Arial"/>
          <w:spacing w:val="19"/>
          <w:sz w:val="24"/>
          <w:szCs w:val="24"/>
        </w:rPr>
        <w:t xml:space="preserve"> </w:t>
      </w:r>
      <w:r w:rsidRPr="00437F25">
        <w:rPr>
          <w:rFonts w:cs="Arial"/>
          <w:sz w:val="24"/>
          <w:szCs w:val="24"/>
        </w:rPr>
        <w:t>franca,</w:t>
      </w:r>
      <w:r w:rsidRPr="00437F25">
        <w:rPr>
          <w:rFonts w:cs="Arial"/>
          <w:spacing w:val="20"/>
          <w:sz w:val="24"/>
          <w:szCs w:val="24"/>
        </w:rPr>
        <w:t xml:space="preserve"> </w:t>
      </w:r>
      <w:r w:rsidRPr="00437F25">
        <w:rPr>
          <w:rFonts w:cs="Arial"/>
          <w:sz w:val="24"/>
          <w:szCs w:val="24"/>
        </w:rPr>
        <w:t>los</w:t>
      </w:r>
      <w:r w:rsidRPr="00437F25">
        <w:rPr>
          <w:rFonts w:cs="Arial"/>
          <w:spacing w:val="20"/>
          <w:sz w:val="24"/>
          <w:szCs w:val="24"/>
        </w:rPr>
        <w:t xml:space="preserve"> </w:t>
      </w:r>
      <w:r w:rsidRPr="00437F25">
        <w:rPr>
          <w:rFonts w:cs="Arial"/>
          <w:sz w:val="24"/>
          <w:szCs w:val="24"/>
        </w:rPr>
        <w:t>usuarios</w:t>
      </w:r>
      <w:r w:rsidRPr="00437F25">
        <w:rPr>
          <w:rFonts w:cs="Arial"/>
          <w:spacing w:val="20"/>
          <w:sz w:val="24"/>
          <w:szCs w:val="24"/>
        </w:rPr>
        <w:t xml:space="preserve"> </w:t>
      </w:r>
      <w:r w:rsidRPr="00437F25">
        <w:rPr>
          <w:rFonts w:cs="Arial"/>
          <w:sz w:val="24"/>
          <w:szCs w:val="24"/>
        </w:rPr>
        <w:t>industriales</w:t>
      </w:r>
      <w:r w:rsidRPr="00437F25">
        <w:rPr>
          <w:rFonts w:cs="Arial"/>
          <w:spacing w:val="19"/>
          <w:sz w:val="24"/>
          <w:szCs w:val="24"/>
        </w:rPr>
        <w:t xml:space="preserve"> </w:t>
      </w:r>
      <w:r w:rsidRPr="00437F25">
        <w:rPr>
          <w:rFonts w:cs="Arial"/>
          <w:sz w:val="24"/>
          <w:szCs w:val="24"/>
        </w:rPr>
        <w:t>de</w:t>
      </w:r>
      <w:r w:rsidRPr="00437F25">
        <w:rPr>
          <w:rFonts w:cs="Arial"/>
          <w:spacing w:val="20"/>
          <w:sz w:val="24"/>
          <w:szCs w:val="24"/>
        </w:rPr>
        <w:t xml:space="preserve"> b</w:t>
      </w:r>
      <w:r w:rsidRPr="00437F25">
        <w:rPr>
          <w:rFonts w:cs="Arial"/>
          <w:sz w:val="24"/>
          <w:szCs w:val="24"/>
        </w:rPr>
        <w:t>ienes,</w:t>
      </w:r>
      <w:r w:rsidRPr="00437F25">
        <w:rPr>
          <w:rFonts w:cs="Arial"/>
          <w:spacing w:val="18"/>
          <w:sz w:val="24"/>
          <w:szCs w:val="24"/>
        </w:rPr>
        <w:t xml:space="preserve"> </w:t>
      </w:r>
      <w:r w:rsidRPr="00437F25">
        <w:rPr>
          <w:rFonts w:cs="Arial"/>
          <w:sz w:val="24"/>
          <w:szCs w:val="24"/>
        </w:rPr>
        <w:t>los usuarios industriales de servicios y los usuarios</w:t>
      </w:r>
      <w:r w:rsidRPr="00437F25">
        <w:rPr>
          <w:rFonts w:cs="Arial"/>
          <w:spacing w:val="-16"/>
          <w:sz w:val="24"/>
          <w:szCs w:val="24"/>
        </w:rPr>
        <w:t xml:space="preserve"> </w:t>
      </w:r>
      <w:r w:rsidRPr="00437F25">
        <w:rPr>
          <w:rFonts w:cs="Arial"/>
          <w:sz w:val="24"/>
          <w:szCs w:val="24"/>
        </w:rPr>
        <w:t>comerciales.</w:t>
      </w:r>
    </w:p>
    <w:p w14:paraId="42E34C23" w14:textId="77777777" w:rsidR="00EF00A4" w:rsidRPr="00437F25" w:rsidRDefault="00EF00A4" w:rsidP="00EF00A4">
      <w:pPr>
        <w:pStyle w:val="Textoindependiente"/>
        <w:ind w:right="219"/>
        <w:jc w:val="both"/>
        <w:rPr>
          <w:rFonts w:cs="Arial"/>
          <w:sz w:val="24"/>
          <w:szCs w:val="24"/>
        </w:rPr>
      </w:pPr>
    </w:p>
    <w:p w14:paraId="24ECB288" w14:textId="77777777" w:rsidR="00EF00A4" w:rsidRPr="00437F25" w:rsidRDefault="00EF00A4" w:rsidP="00EF00A4">
      <w:pPr>
        <w:pStyle w:val="Ttulo2"/>
        <w:widowControl/>
        <w:spacing w:before="0"/>
        <w:ind w:left="213"/>
        <w:jc w:val="both"/>
        <w:rPr>
          <w:rFonts w:ascii="Arial" w:hAnsi="Arial" w:cs="Arial"/>
          <w:color w:val="auto"/>
          <w:sz w:val="24"/>
          <w:szCs w:val="24"/>
          <w:lang w:val="es-ES_tradnl"/>
        </w:rPr>
      </w:pPr>
      <w:r w:rsidRPr="00437F25">
        <w:rPr>
          <w:rFonts w:ascii="Arial" w:hAnsi="Arial" w:cs="Arial"/>
          <w:b/>
          <w:color w:val="auto"/>
          <w:sz w:val="24"/>
          <w:szCs w:val="24"/>
        </w:rPr>
        <w:t>PROVEEDORES - CONTRATISTAS:</w:t>
      </w:r>
      <w:r w:rsidRPr="00437F25">
        <w:rPr>
          <w:rFonts w:ascii="Arial" w:hAnsi="Arial" w:cs="Arial"/>
          <w:color w:val="auto"/>
          <w:sz w:val="24"/>
          <w:szCs w:val="24"/>
        </w:rPr>
        <w:t xml:space="preserve"> </w:t>
      </w:r>
      <w:r w:rsidRPr="00437F25">
        <w:rPr>
          <w:rFonts w:ascii="Arial" w:hAnsi="Arial" w:cs="Arial"/>
          <w:color w:val="auto"/>
          <w:sz w:val="24"/>
          <w:szCs w:val="24"/>
          <w:lang w:val="es-ES_tradnl"/>
        </w:rPr>
        <w:t xml:space="preserve">Son las personas naturales o jurídicas que mediante un contrato u orden de compra prestan sus servicios a la Zona Franca Internacional de Pereira para suministrar bienes, productos o servicios, para el adecuado desarrollo de la actividad institucional. </w:t>
      </w:r>
    </w:p>
    <w:p w14:paraId="2789E0C0" w14:textId="77777777" w:rsidR="00EF00A4" w:rsidRPr="00437F25" w:rsidRDefault="00EF00A4" w:rsidP="00EF00A4">
      <w:pPr>
        <w:pStyle w:val="Textoindependiente"/>
        <w:ind w:right="219"/>
        <w:jc w:val="both"/>
        <w:rPr>
          <w:rFonts w:cs="Arial"/>
          <w:sz w:val="24"/>
          <w:szCs w:val="24"/>
          <w:lang w:val="es-ES_tradnl"/>
        </w:rPr>
      </w:pPr>
    </w:p>
    <w:p w14:paraId="6F7FFB51" w14:textId="77777777" w:rsidR="00EF00A4" w:rsidRPr="00437F25" w:rsidRDefault="00EF00A4" w:rsidP="00EF00A4">
      <w:pPr>
        <w:pStyle w:val="Textoindependiente"/>
        <w:ind w:right="219"/>
        <w:jc w:val="both"/>
        <w:rPr>
          <w:rFonts w:cs="Arial"/>
          <w:sz w:val="24"/>
          <w:szCs w:val="24"/>
        </w:rPr>
      </w:pPr>
      <w:r w:rsidRPr="00437F25">
        <w:rPr>
          <w:rFonts w:cs="Arial"/>
          <w:b/>
          <w:sz w:val="24"/>
          <w:szCs w:val="24"/>
        </w:rPr>
        <w:t>C.P.:</w:t>
      </w:r>
      <w:r w:rsidRPr="00437F25">
        <w:rPr>
          <w:rFonts w:cs="Arial"/>
          <w:sz w:val="24"/>
          <w:szCs w:val="24"/>
        </w:rPr>
        <w:t xml:space="preserve"> Código Penal. </w:t>
      </w:r>
    </w:p>
    <w:p w14:paraId="1BD93CE7" w14:textId="77777777" w:rsidR="00EF00A4" w:rsidRPr="00437F25" w:rsidRDefault="00EF00A4" w:rsidP="00EF00A4">
      <w:pPr>
        <w:pStyle w:val="Textoindependiente"/>
        <w:ind w:right="219"/>
        <w:jc w:val="both"/>
        <w:rPr>
          <w:rFonts w:cs="Arial"/>
          <w:sz w:val="24"/>
          <w:szCs w:val="24"/>
        </w:rPr>
      </w:pPr>
    </w:p>
    <w:p w14:paraId="780221BD" w14:textId="77777777" w:rsidR="00EF00A4" w:rsidRPr="00437F25" w:rsidRDefault="00EF00A4" w:rsidP="00EF00A4">
      <w:pPr>
        <w:pStyle w:val="Textoindependiente"/>
        <w:ind w:right="219"/>
        <w:jc w:val="both"/>
        <w:rPr>
          <w:rFonts w:cs="Arial"/>
          <w:sz w:val="24"/>
          <w:szCs w:val="24"/>
        </w:rPr>
      </w:pPr>
      <w:r w:rsidRPr="00437F25">
        <w:rPr>
          <w:rFonts w:cs="Arial"/>
          <w:b/>
          <w:sz w:val="24"/>
          <w:szCs w:val="24"/>
        </w:rPr>
        <w:t>C.S.T.:</w:t>
      </w:r>
      <w:r w:rsidRPr="00437F25">
        <w:rPr>
          <w:rFonts w:cs="Arial"/>
          <w:sz w:val="24"/>
          <w:szCs w:val="24"/>
        </w:rPr>
        <w:t xml:space="preserve"> Código Sustantivo de Trabajo. </w:t>
      </w:r>
    </w:p>
    <w:p w14:paraId="04D535DE" w14:textId="77777777" w:rsidR="00EF00A4" w:rsidRPr="00437F25" w:rsidRDefault="00EF00A4" w:rsidP="00EF00A4">
      <w:pPr>
        <w:pStyle w:val="Textoindependiente"/>
        <w:ind w:right="219"/>
        <w:jc w:val="both"/>
        <w:rPr>
          <w:rFonts w:cs="Arial"/>
          <w:sz w:val="24"/>
          <w:szCs w:val="24"/>
        </w:rPr>
      </w:pPr>
    </w:p>
    <w:p w14:paraId="02802FD6" w14:textId="77777777" w:rsidR="00EF00A4" w:rsidRPr="00437F25" w:rsidRDefault="00EF00A4" w:rsidP="00EF00A4">
      <w:pPr>
        <w:pStyle w:val="Textoindependiente"/>
        <w:ind w:right="219"/>
        <w:jc w:val="both"/>
        <w:rPr>
          <w:rFonts w:cs="Arial"/>
          <w:sz w:val="24"/>
          <w:szCs w:val="24"/>
        </w:rPr>
      </w:pPr>
      <w:r w:rsidRPr="00437F25">
        <w:rPr>
          <w:rFonts w:cs="Arial"/>
          <w:b/>
          <w:sz w:val="24"/>
          <w:szCs w:val="24"/>
        </w:rPr>
        <w:t>DIAN:</w:t>
      </w:r>
      <w:r w:rsidRPr="00437F25">
        <w:rPr>
          <w:rFonts w:cs="Arial"/>
          <w:sz w:val="24"/>
          <w:szCs w:val="24"/>
        </w:rPr>
        <w:t xml:space="preserve"> Dirección de Impuestos y Aduanas Nacionales. </w:t>
      </w:r>
    </w:p>
    <w:p w14:paraId="0AB7E256" w14:textId="77777777" w:rsidR="00EF00A4" w:rsidRPr="00437F25" w:rsidRDefault="00EF00A4" w:rsidP="00EF00A4">
      <w:pPr>
        <w:pStyle w:val="Textoindependiente"/>
        <w:ind w:right="219"/>
        <w:jc w:val="both"/>
        <w:rPr>
          <w:rFonts w:cs="Arial"/>
          <w:sz w:val="24"/>
          <w:szCs w:val="24"/>
        </w:rPr>
      </w:pPr>
    </w:p>
    <w:p w14:paraId="4B72BC8F" w14:textId="77777777" w:rsidR="00EF00A4" w:rsidRPr="00437F25" w:rsidRDefault="00EF00A4" w:rsidP="00EF00A4">
      <w:pPr>
        <w:ind w:firstLine="213"/>
        <w:jc w:val="both"/>
        <w:rPr>
          <w:rFonts w:ascii="Arial" w:eastAsia="Arial" w:hAnsi="Arial" w:cs="Arial"/>
          <w:sz w:val="24"/>
          <w:szCs w:val="24"/>
        </w:rPr>
      </w:pPr>
      <w:r w:rsidRPr="00437F25">
        <w:rPr>
          <w:rFonts w:ascii="Arial" w:eastAsia="Arial" w:hAnsi="Arial" w:cs="Arial"/>
          <w:b/>
          <w:sz w:val="24"/>
          <w:szCs w:val="24"/>
        </w:rPr>
        <w:t>LA / FT:</w:t>
      </w:r>
      <w:r w:rsidRPr="00437F25">
        <w:rPr>
          <w:rFonts w:ascii="Arial" w:eastAsia="Arial" w:hAnsi="Arial" w:cs="Arial"/>
          <w:sz w:val="24"/>
          <w:szCs w:val="24"/>
        </w:rPr>
        <w:t xml:space="preserve"> Lavado de Activos / Financiación del Terrorismo.       </w:t>
      </w:r>
    </w:p>
    <w:p w14:paraId="0BB89714" w14:textId="77777777" w:rsidR="00EF00A4" w:rsidRPr="00437F25" w:rsidRDefault="00EF00A4" w:rsidP="00EF00A4">
      <w:pPr>
        <w:jc w:val="both"/>
        <w:rPr>
          <w:rFonts w:ascii="Arial" w:eastAsia="Arial" w:hAnsi="Arial" w:cs="Arial"/>
          <w:sz w:val="24"/>
          <w:szCs w:val="24"/>
        </w:rPr>
      </w:pPr>
    </w:p>
    <w:p w14:paraId="43889C5A" w14:textId="77777777" w:rsidR="00EF00A4" w:rsidRPr="00437F25" w:rsidRDefault="00EF00A4" w:rsidP="00EF00A4">
      <w:pPr>
        <w:ind w:firstLine="213"/>
        <w:jc w:val="both"/>
        <w:rPr>
          <w:rFonts w:ascii="Arial" w:eastAsia="Arial" w:hAnsi="Arial" w:cs="Arial"/>
          <w:sz w:val="24"/>
          <w:szCs w:val="24"/>
        </w:rPr>
      </w:pPr>
      <w:r w:rsidRPr="00437F25">
        <w:rPr>
          <w:rFonts w:ascii="Arial" w:eastAsia="Arial" w:hAnsi="Arial" w:cs="Arial"/>
          <w:b/>
          <w:sz w:val="24"/>
          <w:szCs w:val="24"/>
        </w:rPr>
        <w:t>SIPLA:</w:t>
      </w:r>
      <w:r w:rsidRPr="00437F25">
        <w:rPr>
          <w:rFonts w:ascii="Arial" w:eastAsia="Arial" w:hAnsi="Arial" w:cs="Arial"/>
          <w:sz w:val="24"/>
          <w:szCs w:val="24"/>
        </w:rPr>
        <w:t xml:space="preserve"> Sistema Integral para la Prevención del Lavado de Activos.</w:t>
      </w:r>
    </w:p>
    <w:p w14:paraId="6AE30A79" w14:textId="77777777" w:rsidR="00EF00A4" w:rsidRPr="00437F25" w:rsidRDefault="00EF00A4" w:rsidP="00EF00A4">
      <w:pPr>
        <w:jc w:val="both"/>
        <w:rPr>
          <w:rFonts w:ascii="Arial" w:eastAsia="Arial" w:hAnsi="Arial" w:cs="Arial"/>
          <w:sz w:val="24"/>
          <w:szCs w:val="24"/>
        </w:rPr>
      </w:pPr>
    </w:p>
    <w:p w14:paraId="2315C5BC" w14:textId="77777777" w:rsidR="00EF00A4" w:rsidRPr="00437F25" w:rsidRDefault="00EF00A4" w:rsidP="00EF00A4">
      <w:pPr>
        <w:ind w:firstLine="213"/>
        <w:jc w:val="both"/>
        <w:rPr>
          <w:rFonts w:ascii="Arial" w:eastAsia="Arial" w:hAnsi="Arial" w:cs="Arial"/>
          <w:sz w:val="24"/>
          <w:szCs w:val="24"/>
        </w:rPr>
      </w:pPr>
      <w:r w:rsidRPr="00437F25">
        <w:rPr>
          <w:rFonts w:ascii="Arial" w:eastAsia="Arial" w:hAnsi="Arial" w:cs="Arial"/>
          <w:b/>
          <w:sz w:val="24"/>
          <w:szCs w:val="24"/>
        </w:rPr>
        <w:t>UIAF:</w:t>
      </w:r>
      <w:r w:rsidRPr="00437F25">
        <w:rPr>
          <w:rFonts w:ascii="Arial" w:eastAsia="Arial" w:hAnsi="Arial" w:cs="Arial"/>
          <w:sz w:val="24"/>
          <w:szCs w:val="24"/>
        </w:rPr>
        <w:t xml:space="preserve"> Unidad de Información y Análisis Financiero.      </w:t>
      </w:r>
    </w:p>
    <w:p w14:paraId="154F87DA" w14:textId="77777777" w:rsidR="00EF00A4" w:rsidRPr="00437F25" w:rsidRDefault="00EF00A4" w:rsidP="00EF00A4">
      <w:pPr>
        <w:jc w:val="both"/>
        <w:rPr>
          <w:rFonts w:ascii="Arial" w:eastAsia="Arial" w:hAnsi="Arial" w:cs="Arial"/>
          <w:sz w:val="24"/>
          <w:szCs w:val="24"/>
        </w:rPr>
      </w:pPr>
      <w:r w:rsidRPr="00437F25">
        <w:rPr>
          <w:rFonts w:ascii="Arial" w:eastAsia="Arial" w:hAnsi="Arial" w:cs="Arial"/>
          <w:sz w:val="24"/>
          <w:szCs w:val="24"/>
        </w:rPr>
        <w:t xml:space="preserve">     </w:t>
      </w:r>
    </w:p>
    <w:p w14:paraId="271B85C5" w14:textId="77777777" w:rsidR="00EF00A4" w:rsidRPr="00437F25" w:rsidRDefault="00EF00A4" w:rsidP="00EF00A4">
      <w:pPr>
        <w:jc w:val="both"/>
        <w:rPr>
          <w:rFonts w:ascii="Arial" w:eastAsia="Arial" w:hAnsi="Arial" w:cs="Arial"/>
          <w:sz w:val="24"/>
          <w:szCs w:val="24"/>
        </w:rPr>
      </w:pPr>
    </w:p>
    <w:p w14:paraId="26A5E62B" w14:textId="5D7EF32D" w:rsidR="0064639E" w:rsidRPr="0064639E" w:rsidRDefault="00EF00A4" w:rsidP="0064639E">
      <w:pPr>
        <w:pStyle w:val="Prrafodelista"/>
        <w:numPr>
          <w:ilvl w:val="0"/>
          <w:numId w:val="14"/>
        </w:numPr>
        <w:jc w:val="both"/>
        <w:rPr>
          <w:rFonts w:ascii="Arial" w:eastAsia="Arial" w:hAnsi="Arial" w:cs="Arial"/>
          <w:b/>
          <w:sz w:val="24"/>
          <w:szCs w:val="24"/>
        </w:rPr>
      </w:pPr>
      <w:r w:rsidRPr="0064639E">
        <w:rPr>
          <w:rFonts w:ascii="Arial" w:eastAsia="Arial" w:hAnsi="Arial" w:cs="Arial"/>
          <w:b/>
          <w:sz w:val="24"/>
          <w:szCs w:val="24"/>
        </w:rPr>
        <w:t xml:space="preserve">DESCRIPCIÓN </w:t>
      </w:r>
    </w:p>
    <w:p w14:paraId="01D22800" w14:textId="6CB86578" w:rsidR="00EF00A4" w:rsidRPr="0064639E" w:rsidRDefault="00EF00A4" w:rsidP="0064639E">
      <w:pPr>
        <w:pStyle w:val="Prrafodelista"/>
        <w:numPr>
          <w:ilvl w:val="1"/>
          <w:numId w:val="31"/>
        </w:numPr>
        <w:jc w:val="both"/>
        <w:rPr>
          <w:rFonts w:ascii="Arial" w:eastAsia="Arial" w:hAnsi="Arial" w:cs="Arial"/>
          <w:b/>
          <w:sz w:val="24"/>
          <w:szCs w:val="24"/>
        </w:rPr>
      </w:pPr>
      <w:r w:rsidRPr="0064639E">
        <w:rPr>
          <w:rFonts w:ascii="Arial" w:eastAsia="Arial" w:hAnsi="Arial" w:cs="Arial"/>
          <w:b/>
          <w:sz w:val="24"/>
          <w:szCs w:val="24"/>
        </w:rPr>
        <w:t>APLICACIÓN DE PRINCIPIOS ÉTICOS</w:t>
      </w:r>
    </w:p>
    <w:p w14:paraId="7655437D" w14:textId="77777777" w:rsidR="00EF00A4" w:rsidRPr="00437F25" w:rsidRDefault="00EF00A4" w:rsidP="00EF00A4">
      <w:pPr>
        <w:jc w:val="both"/>
        <w:rPr>
          <w:rFonts w:ascii="Arial" w:eastAsia="Arial" w:hAnsi="Arial" w:cs="Arial"/>
          <w:b/>
          <w:sz w:val="24"/>
          <w:szCs w:val="24"/>
        </w:rPr>
      </w:pPr>
    </w:p>
    <w:p w14:paraId="5E34B2F9" w14:textId="4BEEC499" w:rsidR="003F2AAA" w:rsidRPr="00437F25" w:rsidRDefault="00EF00A4" w:rsidP="003F2AAA">
      <w:pPr>
        <w:jc w:val="both"/>
        <w:rPr>
          <w:rFonts w:ascii="Arial" w:hAnsi="Arial" w:cs="Arial"/>
          <w:sz w:val="24"/>
          <w:szCs w:val="24"/>
        </w:rPr>
      </w:pPr>
      <w:r w:rsidRPr="00437F25">
        <w:rPr>
          <w:rFonts w:ascii="Arial" w:eastAsia="Arial" w:hAnsi="Arial" w:cs="Arial"/>
          <w:sz w:val="24"/>
          <w:szCs w:val="24"/>
        </w:rPr>
        <w:t>La asamb</w:t>
      </w:r>
      <w:r w:rsidR="007F5F32" w:rsidRPr="00437F25">
        <w:rPr>
          <w:rFonts w:ascii="Arial" w:eastAsia="Arial" w:hAnsi="Arial" w:cs="Arial"/>
          <w:sz w:val="24"/>
          <w:szCs w:val="24"/>
        </w:rPr>
        <w:t>lea General de Accionistas, la Junta D</w:t>
      </w:r>
      <w:r w:rsidRPr="00437F25">
        <w:rPr>
          <w:rFonts w:ascii="Arial" w:eastAsia="Arial" w:hAnsi="Arial" w:cs="Arial"/>
          <w:sz w:val="24"/>
          <w:szCs w:val="24"/>
        </w:rPr>
        <w:t xml:space="preserve">irectiva, la Gerencia, los representantes legales y empleados de Zona Franca Internacional de Pereira, </w:t>
      </w:r>
      <w:r w:rsidRPr="00437F25">
        <w:rPr>
          <w:rFonts w:ascii="Arial" w:eastAsia="Arial" w:hAnsi="Arial" w:cs="Arial"/>
          <w:sz w:val="24"/>
          <w:szCs w:val="24"/>
        </w:rPr>
        <w:lastRenderedPageBreak/>
        <w:t>deben conducir los negocios y ejercer sus funciones con lealtad, claridad, rectitud, transparencia, precisión, integridad comercial, seriedad y cumplimiento para la creación de valores</w:t>
      </w:r>
      <w:r w:rsidRPr="00437F25">
        <w:rPr>
          <w:rFonts w:ascii="Arial" w:hAnsi="Arial" w:cs="Arial"/>
          <w:sz w:val="24"/>
          <w:szCs w:val="24"/>
        </w:rPr>
        <w:t xml:space="preserve"> en busca del bienestar social, ajustando su conducta de</w:t>
      </w:r>
      <w:r w:rsidRPr="00437F25">
        <w:rPr>
          <w:rFonts w:ascii="Arial" w:hAnsi="Arial" w:cs="Arial"/>
          <w:spacing w:val="48"/>
          <w:sz w:val="24"/>
          <w:szCs w:val="24"/>
        </w:rPr>
        <w:t xml:space="preserve"> </w:t>
      </w:r>
      <w:r w:rsidRPr="00437F25">
        <w:rPr>
          <w:rFonts w:ascii="Arial" w:hAnsi="Arial" w:cs="Arial"/>
          <w:sz w:val="24"/>
          <w:szCs w:val="24"/>
        </w:rPr>
        <w:t>manera que a través de ella se “actúe en condiciones éticas, de responsabilidad, carácter e idoneidad profesional”</w:t>
      </w:r>
      <w:r w:rsidRPr="00437F25">
        <w:rPr>
          <w:rFonts w:ascii="Arial" w:hAnsi="Arial" w:cs="Arial"/>
          <w:spacing w:val="-5"/>
          <w:sz w:val="24"/>
          <w:szCs w:val="24"/>
        </w:rPr>
        <w:t xml:space="preserve"> </w:t>
      </w:r>
      <w:r w:rsidRPr="00437F25">
        <w:rPr>
          <w:rFonts w:ascii="Arial" w:hAnsi="Arial" w:cs="Arial"/>
          <w:sz w:val="24"/>
          <w:szCs w:val="24"/>
        </w:rPr>
        <w:t>y se apliquen además,  los siguientes</w:t>
      </w:r>
      <w:r w:rsidRPr="00437F25">
        <w:rPr>
          <w:rFonts w:ascii="Arial" w:hAnsi="Arial" w:cs="Arial"/>
          <w:spacing w:val="-20"/>
          <w:sz w:val="24"/>
          <w:szCs w:val="24"/>
        </w:rPr>
        <w:t xml:space="preserve"> </w:t>
      </w:r>
      <w:r w:rsidRPr="00437F25">
        <w:rPr>
          <w:rFonts w:ascii="Arial" w:hAnsi="Arial" w:cs="Arial"/>
          <w:sz w:val="24"/>
          <w:szCs w:val="24"/>
        </w:rPr>
        <w:t>principios:</w:t>
      </w:r>
    </w:p>
    <w:p w14:paraId="26C2F438" w14:textId="77777777" w:rsidR="003F2AAA" w:rsidRPr="00437F25" w:rsidRDefault="003F2AAA" w:rsidP="003F2AAA">
      <w:pPr>
        <w:jc w:val="both"/>
        <w:rPr>
          <w:rFonts w:ascii="Arial" w:hAnsi="Arial" w:cs="Arial"/>
          <w:sz w:val="24"/>
          <w:szCs w:val="24"/>
        </w:rPr>
      </w:pPr>
    </w:p>
    <w:p w14:paraId="201FC231" w14:textId="77777777" w:rsidR="003F2AAA" w:rsidRPr="00437F25" w:rsidRDefault="003F2AAA" w:rsidP="003F2AAA">
      <w:pPr>
        <w:jc w:val="both"/>
        <w:rPr>
          <w:rFonts w:ascii="Arial" w:hAnsi="Arial" w:cs="Arial"/>
          <w:sz w:val="24"/>
          <w:szCs w:val="24"/>
        </w:rPr>
      </w:pPr>
    </w:p>
    <w:p w14:paraId="7D698DF7" w14:textId="77777777" w:rsidR="003F2AAA" w:rsidRPr="00437F25" w:rsidRDefault="003F2AAA" w:rsidP="003F2AAA">
      <w:pPr>
        <w:pStyle w:val="Ttulo1"/>
        <w:numPr>
          <w:ilvl w:val="0"/>
          <w:numId w:val="13"/>
        </w:numPr>
        <w:tabs>
          <w:tab w:val="left" w:pos="932"/>
        </w:tabs>
        <w:spacing w:before="0"/>
        <w:ind w:right="179"/>
        <w:jc w:val="both"/>
        <w:rPr>
          <w:rFonts w:cs="Arial"/>
          <w:b w:val="0"/>
          <w:bCs w:val="0"/>
          <w:sz w:val="24"/>
          <w:szCs w:val="24"/>
        </w:rPr>
      </w:pPr>
      <w:r w:rsidRPr="00437F25">
        <w:rPr>
          <w:rFonts w:cs="Arial"/>
          <w:sz w:val="24"/>
          <w:szCs w:val="24"/>
        </w:rPr>
        <w:t>PRINCIPIO DE BUENA FÉ E</w:t>
      </w:r>
      <w:r w:rsidRPr="00437F25">
        <w:rPr>
          <w:rFonts w:cs="Arial"/>
          <w:spacing w:val="-5"/>
          <w:sz w:val="24"/>
          <w:szCs w:val="24"/>
        </w:rPr>
        <w:t xml:space="preserve"> </w:t>
      </w:r>
      <w:r w:rsidRPr="00437F25">
        <w:rPr>
          <w:rFonts w:cs="Arial"/>
          <w:sz w:val="24"/>
          <w:szCs w:val="24"/>
        </w:rPr>
        <w:t>INTEGRIDAD.</w:t>
      </w:r>
    </w:p>
    <w:p w14:paraId="55783776" w14:textId="77777777" w:rsidR="003F2AAA" w:rsidRPr="00437F25" w:rsidRDefault="003F2AAA" w:rsidP="003F2AAA">
      <w:pPr>
        <w:jc w:val="both"/>
        <w:rPr>
          <w:rFonts w:ascii="Arial" w:eastAsia="Arial" w:hAnsi="Arial" w:cs="Arial"/>
          <w:b/>
          <w:bCs/>
          <w:sz w:val="24"/>
          <w:szCs w:val="24"/>
        </w:rPr>
      </w:pPr>
    </w:p>
    <w:p w14:paraId="7FF49815"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Es</w:t>
      </w:r>
      <w:r w:rsidRPr="00437F25">
        <w:rPr>
          <w:rFonts w:cs="Arial"/>
          <w:spacing w:val="18"/>
          <w:sz w:val="24"/>
          <w:szCs w:val="24"/>
        </w:rPr>
        <w:t xml:space="preserve"> </w:t>
      </w:r>
      <w:r w:rsidRPr="00437F25">
        <w:rPr>
          <w:rFonts w:cs="Arial"/>
          <w:sz w:val="24"/>
          <w:szCs w:val="24"/>
        </w:rPr>
        <w:t>un</w:t>
      </w:r>
      <w:r w:rsidRPr="00437F25">
        <w:rPr>
          <w:rFonts w:cs="Arial"/>
          <w:spacing w:val="18"/>
          <w:sz w:val="24"/>
          <w:szCs w:val="24"/>
        </w:rPr>
        <w:t xml:space="preserve"> </w:t>
      </w:r>
      <w:r w:rsidRPr="00437F25">
        <w:rPr>
          <w:rFonts w:cs="Arial"/>
          <w:sz w:val="24"/>
          <w:szCs w:val="24"/>
        </w:rPr>
        <w:t>mandato</w:t>
      </w:r>
      <w:r w:rsidRPr="00437F25">
        <w:rPr>
          <w:rFonts w:cs="Arial"/>
          <w:spacing w:val="18"/>
          <w:sz w:val="24"/>
          <w:szCs w:val="24"/>
        </w:rPr>
        <w:t xml:space="preserve"> </w:t>
      </w:r>
      <w:r w:rsidRPr="00437F25">
        <w:rPr>
          <w:rFonts w:cs="Arial"/>
          <w:sz w:val="24"/>
          <w:szCs w:val="24"/>
        </w:rPr>
        <w:t>constitucional</w:t>
      </w:r>
      <w:r w:rsidRPr="00437F25">
        <w:rPr>
          <w:rStyle w:val="Refdenotaalpie"/>
          <w:rFonts w:cs="Arial"/>
          <w:sz w:val="24"/>
          <w:szCs w:val="24"/>
        </w:rPr>
        <w:footnoteReference w:id="1"/>
      </w:r>
      <w:r w:rsidRPr="00437F25">
        <w:rPr>
          <w:rFonts w:cs="Arial"/>
          <w:spacing w:val="1"/>
          <w:position w:val="10"/>
          <w:sz w:val="24"/>
          <w:szCs w:val="24"/>
        </w:rPr>
        <w:t xml:space="preserve"> </w:t>
      </w:r>
      <w:r w:rsidRPr="00437F25">
        <w:rPr>
          <w:rFonts w:cs="Arial"/>
          <w:sz w:val="24"/>
          <w:szCs w:val="24"/>
        </w:rPr>
        <w:t>y</w:t>
      </w:r>
      <w:r w:rsidRPr="00437F25">
        <w:rPr>
          <w:rFonts w:cs="Arial"/>
          <w:spacing w:val="17"/>
          <w:sz w:val="24"/>
          <w:szCs w:val="24"/>
        </w:rPr>
        <w:t xml:space="preserve"> </w:t>
      </w:r>
      <w:r w:rsidRPr="00437F25">
        <w:rPr>
          <w:rFonts w:cs="Arial"/>
          <w:sz w:val="24"/>
          <w:szCs w:val="24"/>
        </w:rPr>
        <w:t>significa</w:t>
      </w:r>
      <w:r w:rsidRPr="00437F25">
        <w:rPr>
          <w:rFonts w:cs="Arial"/>
          <w:spacing w:val="18"/>
          <w:sz w:val="24"/>
          <w:szCs w:val="24"/>
        </w:rPr>
        <w:t xml:space="preserve"> </w:t>
      </w:r>
      <w:r w:rsidRPr="00437F25">
        <w:rPr>
          <w:rFonts w:cs="Arial"/>
          <w:sz w:val="24"/>
          <w:szCs w:val="24"/>
        </w:rPr>
        <w:t>que</w:t>
      </w:r>
      <w:r w:rsidRPr="00437F25">
        <w:rPr>
          <w:rFonts w:cs="Arial"/>
          <w:spacing w:val="16"/>
          <w:sz w:val="24"/>
          <w:szCs w:val="24"/>
        </w:rPr>
        <w:t xml:space="preserve"> </w:t>
      </w:r>
      <w:r w:rsidRPr="00437F25">
        <w:rPr>
          <w:rFonts w:cs="Arial"/>
          <w:sz w:val="24"/>
          <w:szCs w:val="24"/>
        </w:rPr>
        <w:t>en</w:t>
      </w:r>
      <w:r w:rsidRPr="00437F25">
        <w:rPr>
          <w:rFonts w:cs="Arial"/>
          <w:spacing w:val="18"/>
          <w:sz w:val="24"/>
          <w:szCs w:val="24"/>
        </w:rPr>
        <w:t xml:space="preserve"> </w:t>
      </w:r>
      <w:r w:rsidRPr="00437F25">
        <w:rPr>
          <w:rFonts w:cs="Arial"/>
          <w:sz w:val="24"/>
          <w:szCs w:val="24"/>
        </w:rPr>
        <w:t>toda</w:t>
      </w:r>
      <w:r w:rsidRPr="00437F25">
        <w:rPr>
          <w:rFonts w:cs="Arial"/>
          <w:spacing w:val="18"/>
          <w:sz w:val="24"/>
          <w:szCs w:val="24"/>
        </w:rPr>
        <w:t xml:space="preserve"> </w:t>
      </w:r>
      <w:r w:rsidRPr="00437F25">
        <w:rPr>
          <w:rFonts w:cs="Arial"/>
          <w:sz w:val="24"/>
          <w:szCs w:val="24"/>
        </w:rPr>
        <w:t>transacción</w:t>
      </w:r>
      <w:r w:rsidRPr="00437F25">
        <w:rPr>
          <w:rFonts w:cs="Arial"/>
          <w:spacing w:val="17"/>
          <w:sz w:val="24"/>
          <w:szCs w:val="24"/>
        </w:rPr>
        <w:t xml:space="preserve"> </w:t>
      </w:r>
      <w:r w:rsidRPr="00437F25">
        <w:rPr>
          <w:rFonts w:cs="Arial"/>
          <w:sz w:val="24"/>
          <w:szCs w:val="24"/>
        </w:rPr>
        <w:t>o</w:t>
      </w:r>
      <w:r w:rsidRPr="00437F25">
        <w:rPr>
          <w:rFonts w:cs="Arial"/>
          <w:spacing w:val="18"/>
          <w:sz w:val="24"/>
          <w:szCs w:val="24"/>
        </w:rPr>
        <w:t xml:space="preserve"> </w:t>
      </w:r>
      <w:r w:rsidRPr="00437F25">
        <w:rPr>
          <w:rFonts w:cs="Arial"/>
          <w:sz w:val="24"/>
          <w:szCs w:val="24"/>
        </w:rPr>
        <w:t>negocio</w:t>
      </w:r>
      <w:r w:rsidRPr="00437F25">
        <w:rPr>
          <w:rFonts w:cs="Arial"/>
          <w:spacing w:val="17"/>
          <w:sz w:val="24"/>
          <w:szCs w:val="24"/>
        </w:rPr>
        <w:t xml:space="preserve"> </w:t>
      </w:r>
      <w:r w:rsidRPr="00437F25">
        <w:rPr>
          <w:rFonts w:cs="Arial"/>
          <w:sz w:val="24"/>
          <w:szCs w:val="24"/>
        </w:rPr>
        <w:t>siempre</w:t>
      </w:r>
      <w:r w:rsidRPr="00437F25">
        <w:rPr>
          <w:rFonts w:cs="Arial"/>
          <w:spacing w:val="18"/>
          <w:sz w:val="24"/>
          <w:szCs w:val="24"/>
        </w:rPr>
        <w:t xml:space="preserve"> </w:t>
      </w:r>
      <w:r w:rsidRPr="00437F25">
        <w:rPr>
          <w:rFonts w:cs="Arial"/>
          <w:sz w:val="24"/>
          <w:szCs w:val="24"/>
        </w:rPr>
        <w:t>se</w:t>
      </w:r>
      <w:r w:rsidRPr="00437F25">
        <w:rPr>
          <w:rFonts w:cs="Arial"/>
          <w:spacing w:val="18"/>
          <w:sz w:val="24"/>
          <w:szCs w:val="24"/>
        </w:rPr>
        <w:t xml:space="preserve"> </w:t>
      </w:r>
      <w:r w:rsidRPr="00437F25">
        <w:rPr>
          <w:rFonts w:cs="Arial"/>
          <w:sz w:val="24"/>
          <w:szCs w:val="24"/>
        </w:rPr>
        <w:t>debe</w:t>
      </w:r>
      <w:r w:rsidRPr="00437F25">
        <w:rPr>
          <w:rFonts w:cs="Arial"/>
          <w:spacing w:val="18"/>
          <w:sz w:val="24"/>
          <w:szCs w:val="24"/>
        </w:rPr>
        <w:t xml:space="preserve"> </w:t>
      </w:r>
      <w:r w:rsidRPr="00437F25">
        <w:rPr>
          <w:rFonts w:cs="Arial"/>
          <w:sz w:val="24"/>
          <w:szCs w:val="24"/>
        </w:rPr>
        <w:t>suponer</w:t>
      </w:r>
      <w:r w:rsidRPr="00437F25">
        <w:rPr>
          <w:rFonts w:cs="Arial"/>
          <w:spacing w:val="18"/>
          <w:sz w:val="24"/>
          <w:szCs w:val="24"/>
        </w:rPr>
        <w:t xml:space="preserve"> </w:t>
      </w:r>
      <w:r w:rsidRPr="00437F25">
        <w:rPr>
          <w:rFonts w:cs="Arial"/>
          <w:sz w:val="24"/>
          <w:szCs w:val="24"/>
        </w:rPr>
        <w:t>la buena fe y obrar con honestidad, sinceridad y</w:t>
      </w:r>
      <w:r w:rsidRPr="00437F25">
        <w:rPr>
          <w:rFonts w:cs="Arial"/>
          <w:spacing w:val="-20"/>
          <w:sz w:val="24"/>
          <w:szCs w:val="24"/>
        </w:rPr>
        <w:t xml:space="preserve"> </w:t>
      </w:r>
      <w:r w:rsidRPr="00437F25">
        <w:rPr>
          <w:rFonts w:cs="Arial"/>
          <w:sz w:val="24"/>
          <w:szCs w:val="24"/>
        </w:rPr>
        <w:t>lealtad.</w:t>
      </w:r>
    </w:p>
    <w:p w14:paraId="657B653F" w14:textId="77777777" w:rsidR="003F2AAA" w:rsidRPr="00437F25" w:rsidRDefault="003F2AAA" w:rsidP="003F2AAA">
      <w:pPr>
        <w:jc w:val="both"/>
        <w:rPr>
          <w:rFonts w:ascii="Arial" w:eastAsia="Arial" w:hAnsi="Arial" w:cs="Arial"/>
          <w:sz w:val="24"/>
          <w:szCs w:val="24"/>
        </w:rPr>
      </w:pPr>
    </w:p>
    <w:p w14:paraId="49E81966" w14:textId="77777777" w:rsidR="003F2AAA" w:rsidRPr="00437F25" w:rsidRDefault="003F2AAA" w:rsidP="003F2AAA">
      <w:pPr>
        <w:pStyle w:val="Ttulo1"/>
        <w:numPr>
          <w:ilvl w:val="0"/>
          <w:numId w:val="13"/>
        </w:numPr>
        <w:tabs>
          <w:tab w:val="left" w:pos="932"/>
        </w:tabs>
        <w:spacing w:before="0"/>
        <w:ind w:right="179"/>
        <w:jc w:val="both"/>
        <w:rPr>
          <w:rFonts w:cs="Arial"/>
          <w:b w:val="0"/>
          <w:bCs w:val="0"/>
          <w:sz w:val="24"/>
          <w:szCs w:val="24"/>
        </w:rPr>
      </w:pPr>
      <w:r w:rsidRPr="00437F25">
        <w:rPr>
          <w:rFonts w:cs="Arial"/>
          <w:sz w:val="24"/>
          <w:szCs w:val="24"/>
        </w:rPr>
        <w:t>PRINCIPIO DE</w:t>
      </w:r>
      <w:r w:rsidRPr="00437F25">
        <w:rPr>
          <w:rFonts w:cs="Arial"/>
          <w:spacing w:val="-2"/>
          <w:sz w:val="24"/>
          <w:szCs w:val="24"/>
        </w:rPr>
        <w:t xml:space="preserve"> </w:t>
      </w:r>
      <w:r w:rsidRPr="00437F25">
        <w:rPr>
          <w:rFonts w:cs="Arial"/>
          <w:sz w:val="24"/>
          <w:szCs w:val="24"/>
        </w:rPr>
        <w:t>TRANSPARENCIA.</w:t>
      </w:r>
    </w:p>
    <w:p w14:paraId="68232D07" w14:textId="77777777" w:rsidR="003F2AAA" w:rsidRPr="00437F25" w:rsidRDefault="003F2AAA" w:rsidP="003F2AAA">
      <w:pPr>
        <w:jc w:val="both"/>
        <w:rPr>
          <w:rFonts w:ascii="Arial" w:eastAsia="Arial" w:hAnsi="Arial" w:cs="Arial"/>
          <w:b/>
          <w:bCs/>
          <w:sz w:val="24"/>
          <w:szCs w:val="24"/>
        </w:rPr>
      </w:pPr>
    </w:p>
    <w:p w14:paraId="2883509E" w14:textId="77777777" w:rsidR="003F2AAA" w:rsidRPr="00437F25" w:rsidRDefault="003F2AAA" w:rsidP="003F2AAA">
      <w:pPr>
        <w:pStyle w:val="Textoindependiente"/>
        <w:ind w:right="220"/>
        <w:jc w:val="both"/>
        <w:rPr>
          <w:rFonts w:cs="Arial"/>
          <w:sz w:val="24"/>
          <w:szCs w:val="24"/>
        </w:rPr>
      </w:pPr>
      <w:r w:rsidRPr="00437F25">
        <w:rPr>
          <w:rFonts w:cs="Arial"/>
          <w:sz w:val="24"/>
          <w:szCs w:val="24"/>
        </w:rPr>
        <w:t>Zona Franca Internacional de Pereira S.A.S. Usuario Operador, debe mantener en condiciones óptimas sus operaciones, para que sea posible una adecuada información de toda su</w:t>
      </w:r>
      <w:r w:rsidRPr="00437F25">
        <w:rPr>
          <w:rFonts w:cs="Arial"/>
          <w:spacing w:val="17"/>
          <w:sz w:val="24"/>
          <w:szCs w:val="24"/>
        </w:rPr>
        <w:t xml:space="preserve"> </w:t>
      </w:r>
      <w:r w:rsidRPr="00437F25">
        <w:rPr>
          <w:rFonts w:cs="Arial"/>
          <w:sz w:val="24"/>
          <w:szCs w:val="24"/>
        </w:rPr>
        <w:t>actividad a los clientes, usuarios, accionistas, entidades de control y a la comunidad en</w:t>
      </w:r>
      <w:r w:rsidRPr="00437F25">
        <w:rPr>
          <w:rFonts w:cs="Arial"/>
          <w:spacing w:val="-20"/>
          <w:sz w:val="24"/>
          <w:szCs w:val="24"/>
        </w:rPr>
        <w:t xml:space="preserve"> </w:t>
      </w:r>
      <w:r w:rsidRPr="00437F25">
        <w:rPr>
          <w:rFonts w:cs="Arial"/>
          <w:sz w:val="24"/>
          <w:szCs w:val="24"/>
        </w:rPr>
        <w:t>general.</w:t>
      </w:r>
    </w:p>
    <w:p w14:paraId="50B88687" w14:textId="77777777" w:rsidR="003F2AAA" w:rsidRPr="00437F25" w:rsidRDefault="003F2AAA" w:rsidP="003F2AAA">
      <w:pPr>
        <w:jc w:val="both"/>
        <w:rPr>
          <w:rFonts w:ascii="Arial" w:eastAsia="Tahoma" w:hAnsi="Arial" w:cs="Arial"/>
          <w:sz w:val="24"/>
          <w:szCs w:val="24"/>
        </w:rPr>
      </w:pPr>
    </w:p>
    <w:p w14:paraId="520DCDAC" w14:textId="77777777" w:rsidR="003F2AAA" w:rsidRPr="00437F25" w:rsidRDefault="003F2AAA" w:rsidP="003F2AAA">
      <w:pPr>
        <w:pStyle w:val="Ttulo1"/>
        <w:numPr>
          <w:ilvl w:val="0"/>
          <w:numId w:val="13"/>
        </w:numPr>
        <w:tabs>
          <w:tab w:val="left" w:pos="932"/>
        </w:tabs>
        <w:spacing w:before="0"/>
        <w:ind w:right="179"/>
        <w:jc w:val="both"/>
        <w:rPr>
          <w:rFonts w:cs="Arial"/>
          <w:b w:val="0"/>
          <w:bCs w:val="0"/>
          <w:sz w:val="24"/>
          <w:szCs w:val="24"/>
        </w:rPr>
      </w:pPr>
      <w:r w:rsidRPr="00437F25">
        <w:rPr>
          <w:rFonts w:cs="Arial"/>
          <w:sz w:val="24"/>
          <w:szCs w:val="24"/>
        </w:rPr>
        <w:t>PRINCIPIO DE</w:t>
      </w:r>
      <w:r w:rsidRPr="00437F25">
        <w:rPr>
          <w:rFonts w:cs="Arial"/>
          <w:spacing w:val="-2"/>
          <w:sz w:val="24"/>
          <w:szCs w:val="24"/>
        </w:rPr>
        <w:t xml:space="preserve"> </w:t>
      </w:r>
      <w:r w:rsidRPr="00437F25">
        <w:rPr>
          <w:rFonts w:cs="Arial"/>
          <w:sz w:val="24"/>
          <w:szCs w:val="24"/>
        </w:rPr>
        <w:t>IMPARCIALIDAD.</w:t>
      </w:r>
    </w:p>
    <w:p w14:paraId="76981726" w14:textId="77777777" w:rsidR="003F2AAA" w:rsidRPr="00437F25" w:rsidRDefault="003F2AAA" w:rsidP="003F2AAA">
      <w:pPr>
        <w:pStyle w:val="Ttulo1"/>
        <w:tabs>
          <w:tab w:val="left" w:pos="932"/>
        </w:tabs>
        <w:spacing w:before="0"/>
        <w:ind w:right="179" w:firstLine="0"/>
        <w:jc w:val="both"/>
        <w:rPr>
          <w:rFonts w:cs="Arial"/>
          <w:b w:val="0"/>
          <w:bCs w:val="0"/>
          <w:sz w:val="24"/>
          <w:szCs w:val="24"/>
        </w:rPr>
      </w:pPr>
    </w:p>
    <w:p w14:paraId="43BCFA93"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Se debe otorgar igualdad en el ofrecimiento de servicios y productos sin considerar beneficios personales</w:t>
      </w:r>
      <w:r w:rsidRPr="00437F25">
        <w:rPr>
          <w:rFonts w:cs="Arial"/>
          <w:spacing w:val="13"/>
          <w:sz w:val="24"/>
          <w:szCs w:val="24"/>
        </w:rPr>
        <w:t xml:space="preserve"> </w:t>
      </w:r>
      <w:r w:rsidRPr="00437F25">
        <w:rPr>
          <w:rFonts w:cs="Arial"/>
          <w:sz w:val="24"/>
          <w:szCs w:val="24"/>
        </w:rPr>
        <w:t>o de</w:t>
      </w:r>
      <w:r w:rsidRPr="00437F25">
        <w:rPr>
          <w:rFonts w:cs="Arial"/>
          <w:spacing w:val="25"/>
          <w:sz w:val="24"/>
          <w:szCs w:val="24"/>
        </w:rPr>
        <w:t xml:space="preserve"> </w:t>
      </w:r>
      <w:r w:rsidRPr="00437F25">
        <w:rPr>
          <w:rFonts w:cs="Arial"/>
          <w:sz w:val="24"/>
          <w:szCs w:val="24"/>
        </w:rPr>
        <w:t>terceros.</w:t>
      </w:r>
      <w:r w:rsidRPr="00437F25">
        <w:rPr>
          <w:rFonts w:cs="Arial"/>
          <w:spacing w:val="25"/>
          <w:sz w:val="24"/>
          <w:szCs w:val="24"/>
        </w:rPr>
        <w:t xml:space="preserve"> </w:t>
      </w:r>
      <w:r w:rsidRPr="00437F25">
        <w:rPr>
          <w:rFonts w:cs="Arial"/>
          <w:sz w:val="24"/>
          <w:szCs w:val="24"/>
        </w:rPr>
        <w:t>Partiendo</w:t>
      </w:r>
      <w:r w:rsidRPr="00437F25">
        <w:rPr>
          <w:rFonts w:cs="Arial"/>
          <w:spacing w:val="25"/>
          <w:sz w:val="24"/>
          <w:szCs w:val="24"/>
        </w:rPr>
        <w:t xml:space="preserve"> </w:t>
      </w:r>
      <w:r w:rsidRPr="00437F25">
        <w:rPr>
          <w:rFonts w:cs="Arial"/>
          <w:sz w:val="24"/>
          <w:szCs w:val="24"/>
        </w:rPr>
        <w:t>del</w:t>
      </w:r>
      <w:r w:rsidRPr="00437F25">
        <w:rPr>
          <w:rFonts w:cs="Arial"/>
          <w:spacing w:val="23"/>
          <w:sz w:val="24"/>
          <w:szCs w:val="24"/>
        </w:rPr>
        <w:t xml:space="preserve"> </w:t>
      </w:r>
      <w:r w:rsidRPr="00437F25">
        <w:rPr>
          <w:rFonts w:cs="Arial"/>
          <w:sz w:val="24"/>
          <w:szCs w:val="24"/>
        </w:rPr>
        <w:t>principio</w:t>
      </w:r>
      <w:r w:rsidRPr="00437F25">
        <w:rPr>
          <w:rFonts w:cs="Arial"/>
          <w:spacing w:val="24"/>
          <w:sz w:val="24"/>
          <w:szCs w:val="24"/>
        </w:rPr>
        <w:t xml:space="preserve"> </w:t>
      </w:r>
      <w:r w:rsidRPr="00437F25">
        <w:rPr>
          <w:rFonts w:cs="Arial"/>
          <w:sz w:val="24"/>
          <w:szCs w:val="24"/>
        </w:rPr>
        <w:t>que</w:t>
      </w:r>
      <w:r w:rsidRPr="00437F25">
        <w:rPr>
          <w:rFonts w:cs="Arial"/>
          <w:spacing w:val="25"/>
          <w:sz w:val="24"/>
          <w:szCs w:val="24"/>
        </w:rPr>
        <w:t xml:space="preserve"> </w:t>
      </w:r>
      <w:r w:rsidRPr="00437F25">
        <w:rPr>
          <w:rFonts w:cs="Arial"/>
          <w:sz w:val="24"/>
          <w:szCs w:val="24"/>
        </w:rPr>
        <w:t>no</w:t>
      </w:r>
      <w:r w:rsidRPr="00437F25">
        <w:rPr>
          <w:rFonts w:cs="Arial"/>
          <w:spacing w:val="25"/>
          <w:sz w:val="24"/>
          <w:szCs w:val="24"/>
        </w:rPr>
        <w:t xml:space="preserve"> </w:t>
      </w:r>
      <w:r w:rsidRPr="00437F25">
        <w:rPr>
          <w:rFonts w:cs="Arial"/>
          <w:sz w:val="24"/>
          <w:szCs w:val="24"/>
        </w:rPr>
        <w:t>hay</w:t>
      </w:r>
      <w:r w:rsidRPr="00437F25">
        <w:rPr>
          <w:rFonts w:cs="Arial"/>
          <w:spacing w:val="25"/>
          <w:sz w:val="24"/>
          <w:szCs w:val="24"/>
        </w:rPr>
        <w:t xml:space="preserve"> </w:t>
      </w:r>
      <w:r w:rsidRPr="00437F25">
        <w:rPr>
          <w:rFonts w:cs="Arial"/>
          <w:sz w:val="24"/>
          <w:szCs w:val="24"/>
        </w:rPr>
        <w:t>dos</w:t>
      </w:r>
      <w:r w:rsidRPr="00437F25">
        <w:rPr>
          <w:rFonts w:cs="Arial"/>
          <w:spacing w:val="25"/>
          <w:sz w:val="24"/>
          <w:szCs w:val="24"/>
        </w:rPr>
        <w:t xml:space="preserve"> </w:t>
      </w:r>
      <w:r w:rsidRPr="00437F25">
        <w:rPr>
          <w:rFonts w:cs="Arial"/>
          <w:sz w:val="24"/>
          <w:szCs w:val="24"/>
        </w:rPr>
        <w:t>clientes</w:t>
      </w:r>
      <w:r w:rsidRPr="00437F25">
        <w:rPr>
          <w:rFonts w:cs="Arial"/>
          <w:spacing w:val="25"/>
          <w:sz w:val="24"/>
          <w:szCs w:val="24"/>
        </w:rPr>
        <w:t xml:space="preserve"> </w:t>
      </w:r>
      <w:r w:rsidRPr="00437F25">
        <w:rPr>
          <w:rFonts w:cs="Arial"/>
          <w:sz w:val="24"/>
          <w:szCs w:val="24"/>
        </w:rPr>
        <w:t>iguales</w:t>
      </w:r>
      <w:r w:rsidRPr="00437F25">
        <w:rPr>
          <w:rFonts w:cs="Arial"/>
          <w:spacing w:val="25"/>
          <w:sz w:val="24"/>
          <w:szCs w:val="24"/>
        </w:rPr>
        <w:t xml:space="preserve"> </w:t>
      </w:r>
      <w:r w:rsidRPr="00437F25">
        <w:rPr>
          <w:rFonts w:cs="Arial"/>
          <w:sz w:val="24"/>
          <w:szCs w:val="24"/>
        </w:rPr>
        <w:t>en</w:t>
      </w:r>
      <w:r w:rsidRPr="00437F25">
        <w:rPr>
          <w:rFonts w:cs="Arial"/>
          <w:spacing w:val="29"/>
          <w:sz w:val="24"/>
          <w:szCs w:val="24"/>
        </w:rPr>
        <w:t xml:space="preserve"> </w:t>
      </w:r>
      <w:r w:rsidRPr="00437F25">
        <w:rPr>
          <w:rFonts w:cs="Arial"/>
          <w:sz w:val="24"/>
          <w:szCs w:val="24"/>
        </w:rPr>
        <w:t>cuanto</w:t>
      </w:r>
      <w:r w:rsidRPr="00437F25">
        <w:rPr>
          <w:rFonts w:cs="Arial"/>
          <w:spacing w:val="25"/>
          <w:sz w:val="24"/>
          <w:szCs w:val="24"/>
        </w:rPr>
        <w:t xml:space="preserve"> </w:t>
      </w:r>
      <w:r w:rsidRPr="00437F25">
        <w:rPr>
          <w:rFonts w:cs="Arial"/>
          <w:sz w:val="24"/>
          <w:szCs w:val="24"/>
        </w:rPr>
        <w:t>se</w:t>
      </w:r>
      <w:r w:rsidRPr="00437F25">
        <w:rPr>
          <w:rFonts w:cs="Arial"/>
          <w:spacing w:val="24"/>
          <w:sz w:val="24"/>
          <w:szCs w:val="24"/>
        </w:rPr>
        <w:t xml:space="preserve"> </w:t>
      </w:r>
      <w:r w:rsidRPr="00437F25">
        <w:rPr>
          <w:rFonts w:cs="Arial"/>
          <w:sz w:val="24"/>
          <w:szCs w:val="24"/>
        </w:rPr>
        <w:t>refiere</w:t>
      </w:r>
      <w:r w:rsidRPr="00437F25">
        <w:rPr>
          <w:rFonts w:cs="Arial"/>
          <w:spacing w:val="24"/>
          <w:sz w:val="24"/>
          <w:szCs w:val="24"/>
        </w:rPr>
        <w:t xml:space="preserve"> </w:t>
      </w:r>
      <w:r w:rsidRPr="00437F25">
        <w:rPr>
          <w:rFonts w:cs="Arial"/>
          <w:sz w:val="24"/>
          <w:szCs w:val="24"/>
        </w:rPr>
        <w:t>a</w:t>
      </w:r>
      <w:r w:rsidRPr="00437F25">
        <w:rPr>
          <w:rFonts w:cs="Arial"/>
          <w:spacing w:val="25"/>
          <w:sz w:val="24"/>
          <w:szCs w:val="24"/>
        </w:rPr>
        <w:t xml:space="preserve"> </w:t>
      </w:r>
      <w:r w:rsidRPr="00437F25">
        <w:rPr>
          <w:rFonts w:cs="Arial"/>
          <w:sz w:val="24"/>
          <w:szCs w:val="24"/>
        </w:rPr>
        <w:t>necesidades, magnitud</w:t>
      </w:r>
      <w:r w:rsidRPr="00437F25">
        <w:rPr>
          <w:rFonts w:cs="Arial"/>
          <w:spacing w:val="40"/>
          <w:sz w:val="24"/>
          <w:szCs w:val="24"/>
        </w:rPr>
        <w:t xml:space="preserve"> </w:t>
      </w:r>
      <w:r w:rsidRPr="00437F25">
        <w:rPr>
          <w:rFonts w:cs="Arial"/>
          <w:sz w:val="24"/>
          <w:szCs w:val="24"/>
        </w:rPr>
        <w:t>y</w:t>
      </w:r>
      <w:r w:rsidRPr="00437F25">
        <w:rPr>
          <w:rFonts w:cs="Arial"/>
          <w:spacing w:val="40"/>
          <w:sz w:val="24"/>
          <w:szCs w:val="24"/>
        </w:rPr>
        <w:t xml:space="preserve"> </w:t>
      </w:r>
      <w:r w:rsidRPr="00437F25">
        <w:rPr>
          <w:rFonts w:cs="Arial"/>
          <w:sz w:val="24"/>
          <w:szCs w:val="24"/>
        </w:rPr>
        <w:t>riesgo,</w:t>
      </w:r>
      <w:r w:rsidRPr="00437F25">
        <w:rPr>
          <w:rFonts w:cs="Arial"/>
          <w:spacing w:val="39"/>
          <w:sz w:val="24"/>
          <w:szCs w:val="24"/>
        </w:rPr>
        <w:t xml:space="preserve"> </w:t>
      </w:r>
      <w:r w:rsidRPr="00437F25">
        <w:rPr>
          <w:rFonts w:cs="Arial"/>
          <w:sz w:val="24"/>
          <w:szCs w:val="24"/>
        </w:rPr>
        <w:t>bajo</w:t>
      </w:r>
      <w:r w:rsidRPr="00437F25">
        <w:rPr>
          <w:rFonts w:cs="Arial"/>
          <w:spacing w:val="40"/>
          <w:sz w:val="24"/>
          <w:szCs w:val="24"/>
        </w:rPr>
        <w:t xml:space="preserve"> </w:t>
      </w:r>
      <w:r w:rsidRPr="00437F25">
        <w:rPr>
          <w:rFonts w:cs="Arial"/>
          <w:sz w:val="24"/>
          <w:szCs w:val="24"/>
        </w:rPr>
        <w:t>este</w:t>
      </w:r>
      <w:r w:rsidRPr="00437F25">
        <w:rPr>
          <w:rFonts w:cs="Arial"/>
          <w:spacing w:val="40"/>
          <w:sz w:val="24"/>
          <w:szCs w:val="24"/>
        </w:rPr>
        <w:t xml:space="preserve"> </w:t>
      </w:r>
      <w:r w:rsidRPr="00437F25">
        <w:rPr>
          <w:rFonts w:cs="Arial"/>
          <w:sz w:val="24"/>
          <w:szCs w:val="24"/>
        </w:rPr>
        <w:t>principio</w:t>
      </w:r>
      <w:r w:rsidRPr="00437F25">
        <w:rPr>
          <w:rFonts w:cs="Arial"/>
          <w:spacing w:val="40"/>
          <w:sz w:val="24"/>
          <w:szCs w:val="24"/>
        </w:rPr>
        <w:t xml:space="preserve"> </w:t>
      </w:r>
      <w:r w:rsidRPr="00437F25">
        <w:rPr>
          <w:rFonts w:cs="Arial"/>
          <w:sz w:val="24"/>
          <w:szCs w:val="24"/>
        </w:rPr>
        <w:t>corresponde</w:t>
      </w:r>
      <w:r w:rsidRPr="00437F25">
        <w:rPr>
          <w:rFonts w:cs="Arial"/>
          <w:spacing w:val="40"/>
          <w:sz w:val="24"/>
          <w:szCs w:val="24"/>
        </w:rPr>
        <w:t xml:space="preserve"> </w:t>
      </w:r>
      <w:r w:rsidRPr="00437F25">
        <w:rPr>
          <w:rFonts w:cs="Arial"/>
          <w:sz w:val="24"/>
          <w:szCs w:val="24"/>
        </w:rPr>
        <w:t>brindar</w:t>
      </w:r>
      <w:r w:rsidRPr="00437F25">
        <w:rPr>
          <w:rFonts w:cs="Arial"/>
          <w:spacing w:val="40"/>
          <w:sz w:val="24"/>
          <w:szCs w:val="24"/>
        </w:rPr>
        <w:t xml:space="preserve"> </w:t>
      </w:r>
      <w:r w:rsidRPr="00437F25">
        <w:rPr>
          <w:rFonts w:cs="Arial"/>
          <w:sz w:val="24"/>
          <w:szCs w:val="24"/>
        </w:rPr>
        <w:t>asesoría a  los</w:t>
      </w:r>
      <w:r w:rsidRPr="00437F25">
        <w:rPr>
          <w:rFonts w:cs="Arial"/>
          <w:spacing w:val="25"/>
          <w:sz w:val="24"/>
          <w:szCs w:val="24"/>
        </w:rPr>
        <w:t xml:space="preserve"> </w:t>
      </w:r>
      <w:r w:rsidRPr="00437F25">
        <w:rPr>
          <w:rFonts w:cs="Arial"/>
          <w:sz w:val="24"/>
          <w:szCs w:val="24"/>
        </w:rPr>
        <w:t>clientes de</w:t>
      </w:r>
      <w:r w:rsidRPr="00437F25">
        <w:rPr>
          <w:rFonts w:cs="Arial"/>
          <w:spacing w:val="40"/>
          <w:sz w:val="24"/>
          <w:szCs w:val="24"/>
        </w:rPr>
        <w:t xml:space="preserve"> </w:t>
      </w:r>
      <w:r w:rsidRPr="00437F25">
        <w:rPr>
          <w:rFonts w:cs="Arial"/>
          <w:sz w:val="24"/>
          <w:szCs w:val="24"/>
        </w:rPr>
        <w:t>acuerdo con</w:t>
      </w:r>
      <w:r w:rsidRPr="00437F25">
        <w:rPr>
          <w:rFonts w:cs="Arial"/>
          <w:spacing w:val="40"/>
          <w:sz w:val="24"/>
          <w:szCs w:val="24"/>
        </w:rPr>
        <w:t xml:space="preserve"> </w:t>
      </w:r>
      <w:r w:rsidRPr="00437F25">
        <w:rPr>
          <w:rFonts w:cs="Arial"/>
          <w:sz w:val="24"/>
          <w:szCs w:val="24"/>
        </w:rPr>
        <w:t>los requerimientos de cada uno, permitirles a todos ellos el acceso a la información requerida para que tomen sus  decisiones en negocios</w:t>
      </w:r>
      <w:r w:rsidRPr="00437F25">
        <w:rPr>
          <w:rFonts w:cs="Arial"/>
          <w:spacing w:val="9"/>
          <w:sz w:val="24"/>
          <w:szCs w:val="24"/>
        </w:rPr>
        <w:t xml:space="preserve"> </w:t>
      </w:r>
      <w:r w:rsidRPr="00437F25">
        <w:rPr>
          <w:rFonts w:cs="Arial"/>
          <w:sz w:val="24"/>
          <w:szCs w:val="24"/>
        </w:rPr>
        <w:t xml:space="preserve">con la Compañía, evitando tratos  diferenciales  y </w:t>
      </w:r>
      <w:r w:rsidRPr="00437F25">
        <w:rPr>
          <w:rFonts w:cs="Arial"/>
          <w:spacing w:val="27"/>
          <w:sz w:val="24"/>
          <w:szCs w:val="24"/>
        </w:rPr>
        <w:t xml:space="preserve"> </w:t>
      </w:r>
      <w:r w:rsidRPr="00437F25">
        <w:rPr>
          <w:rFonts w:cs="Arial"/>
          <w:sz w:val="24"/>
          <w:szCs w:val="24"/>
        </w:rPr>
        <w:t xml:space="preserve">favoritismos hacia </w:t>
      </w:r>
      <w:r w:rsidRPr="00437F25">
        <w:rPr>
          <w:rFonts w:cs="Arial"/>
          <w:spacing w:val="9"/>
          <w:sz w:val="24"/>
          <w:szCs w:val="24"/>
        </w:rPr>
        <w:t xml:space="preserve"> </w:t>
      </w:r>
      <w:r w:rsidRPr="00437F25">
        <w:rPr>
          <w:rFonts w:cs="Arial"/>
          <w:sz w:val="24"/>
          <w:szCs w:val="24"/>
        </w:rPr>
        <w:t>un determinado cliente o grupo de</w:t>
      </w:r>
      <w:r w:rsidRPr="00437F25">
        <w:rPr>
          <w:rFonts w:cs="Arial"/>
          <w:spacing w:val="-16"/>
          <w:sz w:val="24"/>
          <w:szCs w:val="24"/>
        </w:rPr>
        <w:t xml:space="preserve"> </w:t>
      </w:r>
      <w:r w:rsidRPr="00437F25">
        <w:rPr>
          <w:rFonts w:cs="Arial"/>
          <w:sz w:val="24"/>
          <w:szCs w:val="24"/>
        </w:rPr>
        <w:t>clientes.</w:t>
      </w:r>
    </w:p>
    <w:p w14:paraId="43E5B74A" w14:textId="77777777" w:rsidR="003F2AAA" w:rsidRPr="00437F25" w:rsidRDefault="003F2AAA" w:rsidP="003F2AAA">
      <w:pPr>
        <w:jc w:val="both"/>
        <w:rPr>
          <w:rFonts w:ascii="Arial" w:eastAsia="Arial" w:hAnsi="Arial" w:cs="Arial"/>
          <w:sz w:val="24"/>
          <w:szCs w:val="24"/>
        </w:rPr>
      </w:pPr>
    </w:p>
    <w:p w14:paraId="5EB55C36" w14:textId="77777777" w:rsidR="003F2AAA" w:rsidRPr="00437F25" w:rsidRDefault="003F2AAA" w:rsidP="003F2AAA">
      <w:pPr>
        <w:pStyle w:val="Ttulo1"/>
        <w:numPr>
          <w:ilvl w:val="0"/>
          <w:numId w:val="13"/>
        </w:numPr>
        <w:tabs>
          <w:tab w:val="left" w:pos="932"/>
        </w:tabs>
        <w:spacing w:before="0"/>
        <w:ind w:right="179"/>
        <w:jc w:val="both"/>
        <w:rPr>
          <w:rFonts w:cs="Arial"/>
          <w:b w:val="0"/>
          <w:bCs w:val="0"/>
          <w:sz w:val="24"/>
          <w:szCs w:val="24"/>
        </w:rPr>
      </w:pPr>
      <w:r w:rsidRPr="00437F25">
        <w:rPr>
          <w:rFonts w:cs="Arial"/>
          <w:sz w:val="24"/>
          <w:szCs w:val="24"/>
        </w:rPr>
        <w:t>PRINCIPIO DE</w:t>
      </w:r>
      <w:r w:rsidRPr="00437F25">
        <w:rPr>
          <w:rFonts w:cs="Arial"/>
          <w:spacing w:val="-2"/>
          <w:sz w:val="24"/>
          <w:szCs w:val="24"/>
        </w:rPr>
        <w:t xml:space="preserve"> </w:t>
      </w:r>
      <w:r w:rsidRPr="00437F25">
        <w:rPr>
          <w:rFonts w:cs="Arial"/>
          <w:sz w:val="24"/>
          <w:szCs w:val="24"/>
        </w:rPr>
        <w:t>CONFIDENCIALIDAD.</w:t>
      </w:r>
    </w:p>
    <w:p w14:paraId="6E9F64A6" w14:textId="77777777" w:rsidR="003F2AAA" w:rsidRPr="00437F25" w:rsidRDefault="003F2AAA" w:rsidP="003F2AAA">
      <w:pPr>
        <w:jc w:val="both"/>
        <w:rPr>
          <w:rFonts w:ascii="Arial" w:eastAsia="Arial" w:hAnsi="Arial" w:cs="Arial"/>
          <w:b/>
          <w:bCs/>
          <w:sz w:val="24"/>
          <w:szCs w:val="24"/>
        </w:rPr>
      </w:pPr>
    </w:p>
    <w:p w14:paraId="73E516C2"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Consiste</w:t>
      </w:r>
      <w:r w:rsidRPr="00437F25">
        <w:rPr>
          <w:rFonts w:cs="Arial"/>
          <w:spacing w:val="9"/>
          <w:sz w:val="24"/>
          <w:szCs w:val="24"/>
        </w:rPr>
        <w:t xml:space="preserve"> </w:t>
      </w:r>
      <w:r w:rsidRPr="00437F25">
        <w:rPr>
          <w:rFonts w:cs="Arial"/>
          <w:sz w:val="24"/>
          <w:szCs w:val="24"/>
        </w:rPr>
        <w:t>en</w:t>
      </w:r>
      <w:r w:rsidRPr="00437F25">
        <w:rPr>
          <w:rFonts w:cs="Arial"/>
          <w:spacing w:val="12"/>
          <w:sz w:val="24"/>
          <w:szCs w:val="24"/>
        </w:rPr>
        <w:t xml:space="preserve"> </w:t>
      </w:r>
      <w:r w:rsidRPr="00437F25">
        <w:rPr>
          <w:rFonts w:cs="Arial"/>
          <w:sz w:val="24"/>
          <w:szCs w:val="24"/>
        </w:rPr>
        <w:t>la</w:t>
      </w:r>
      <w:r w:rsidRPr="00437F25">
        <w:rPr>
          <w:rFonts w:cs="Arial"/>
          <w:spacing w:val="12"/>
          <w:sz w:val="24"/>
          <w:szCs w:val="24"/>
        </w:rPr>
        <w:t xml:space="preserve"> </w:t>
      </w:r>
      <w:r w:rsidRPr="00437F25">
        <w:rPr>
          <w:rFonts w:cs="Arial"/>
          <w:sz w:val="24"/>
          <w:szCs w:val="24"/>
        </w:rPr>
        <w:t>obligatoriedad</w:t>
      </w:r>
      <w:r w:rsidRPr="00437F25">
        <w:rPr>
          <w:rFonts w:cs="Arial"/>
          <w:spacing w:val="12"/>
          <w:sz w:val="24"/>
          <w:szCs w:val="24"/>
        </w:rPr>
        <w:t xml:space="preserve"> </w:t>
      </w:r>
      <w:r w:rsidRPr="00437F25">
        <w:rPr>
          <w:rFonts w:cs="Arial"/>
          <w:sz w:val="24"/>
          <w:szCs w:val="24"/>
        </w:rPr>
        <w:t>que</w:t>
      </w:r>
      <w:r w:rsidRPr="00437F25">
        <w:rPr>
          <w:rFonts w:cs="Arial"/>
          <w:spacing w:val="11"/>
          <w:sz w:val="24"/>
          <w:szCs w:val="24"/>
        </w:rPr>
        <w:t xml:space="preserve"> </w:t>
      </w:r>
      <w:r w:rsidRPr="00437F25">
        <w:rPr>
          <w:rFonts w:cs="Arial"/>
          <w:sz w:val="24"/>
          <w:szCs w:val="24"/>
        </w:rPr>
        <w:t>tiene</w:t>
      </w:r>
      <w:r w:rsidRPr="00437F25">
        <w:rPr>
          <w:rFonts w:cs="Arial"/>
          <w:spacing w:val="10"/>
          <w:sz w:val="24"/>
          <w:szCs w:val="24"/>
        </w:rPr>
        <w:t xml:space="preserve"> </w:t>
      </w:r>
      <w:r w:rsidRPr="00437F25">
        <w:rPr>
          <w:rFonts w:cs="Arial"/>
          <w:sz w:val="24"/>
          <w:szCs w:val="24"/>
        </w:rPr>
        <w:t>y</w:t>
      </w:r>
      <w:r w:rsidRPr="00437F25">
        <w:rPr>
          <w:rFonts w:cs="Arial"/>
          <w:spacing w:val="12"/>
          <w:sz w:val="24"/>
          <w:szCs w:val="24"/>
        </w:rPr>
        <w:t xml:space="preserve"> </w:t>
      </w:r>
      <w:r w:rsidRPr="00437F25">
        <w:rPr>
          <w:rFonts w:cs="Arial"/>
          <w:sz w:val="24"/>
          <w:szCs w:val="24"/>
        </w:rPr>
        <w:t>requiere</w:t>
      </w:r>
      <w:r w:rsidRPr="00437F25">
        <w:rPr>
          <w:rFonts w:cs="Arial"/>
          <w:spacing w:val="23"/>
          <w:sz w:val="24"/>
          <w:szCs w:val="24"/>
        </w:rPr>
        <w:t xml:space="preserve"> </w:t>
      </w:r>
      <w:r w:rsidRPr="00437F25">
        <w:rPr>
          <w:rFonts w:cs="Arial"/>
          <w:sz w:val="24"/>
          <w:szCs w:val="24"/>
        </w:rPr>
        <w:t>todo</w:t>
      </w:r>
      <w:r w:rsidRPr="00437F25">
        <w:rPr>
          <w:rFonts w:cs="Arial"/>
          <w:spacing w:val="12"/>
          <w:sz w:val="24"/>
          <w:szCs w:val="24"/>
        </w:rPr>
        <w:t xml:space="preserve"> </w:t>
      </w:r>
      <w:r w:rsidRPr="00437F25">
        <w:rPr>
          <w:rFonts w:cs="Arial"/>
          <w:sz w:val="24"/>
          <w:szCs w:val="24"/>
        </w:rPr>
        <w:t>el</w:t>
      </w:r>
      <w:r w:rsidRPr="00437F25">
        <w:rPr>
          <w:rFonts w:cs="Arial"/>
          <w:spacing w:val="19"/>
          <w:sz w:val="24"/>
          <w:szCs w:val="24"/>
        </w:rPr>
        <w:t xml:space="preserve"> </w:t>
      </w:r>
      <w:r w:rsidRPr="00437F25">
        <w:rPr>
          <w:rFonts w:cs="Arial"/>
          <w:sz w:val="24"/>
          <w:szCs w:val="24"/>
        </w:rPr>
        <w:t>personal</w:t>
      </w:r>
      <w:r w:rsidRPr="00437F25">
        <w:rPr>
          <w:rFonts w:cs="Arial"/>
          <w:spacing w:val="11"/>
          <w:sz w:val="24"/>
          <w:szCs w:val="24"/>
        </w:rPr>
        <w:t xml:space="preserve"> </w:t>
      </w:r>
      <w:r w:rsidRPr="00437F25">
        <w:rPr>
          <w:rFonts w:cs="Arial"/>
          <w:sz w:val="24"/>
          <w:szCs w:val="24"/>
        </w:rPr>
        <w:t>de</w:t>
      </w:r>
      <w:r w:rsidRPr="00437F25">
        <w:rPr>
          <w:rFonts w:cs="Arial"/>
          <w:spacing w:val="12"/>
          <w:sz w:val="24"/>
          <w:szCs w:val="24"/>
        </w:rPr>
        <w:t xml:space="preserve"> </w:t>
      </w:r>
      <w:r w:rsidRPr="00437F25">
        <w:rPr>
          <w:rFonts w:cs="Arial"/>
          <w:sz w:val="24"/>
          <w:szCs w:val="24"/>
        </w:rPr>
        <w:t>la</w:t>
      </w:r>
      <w:r w:rsidRPr="00437F25">
        <w:rPr>
          <w:rFonts w:cs="Arial"/>
          <w:spacing w:val="12"/>
          <w:sz w:val="24"/>
          <w:szCs w:val="24"/>
        </w:rPr>
        <w:t xml:space="preserve"> </w:t>
      </w:r>
      <w:r w:rsidRPr="00437F25">
        <w:rPr>
          <w:rFonts w:cs="Arial"/>
          <w:sz w:val="24"/>
          <w:szCs w:val="24"/>
        </w:rPr>
        <w:t>Compañía</w:t>
      </w:r>
      <w:r w:rsidRPr="00437F25">
        <w:rPr>
          <w:rFonts w:cs="Arial"/>
          <w:spacing w:val="13"/>
          <w:sz w:val="24"/>
          <w:szCs w:val="24"/>
        </w:rPr>
        <w:t xml:space="preserve"> </w:t>
      </w:r>
      <w:r w:rsidRPr="00437F25">
        <w:rPr>
          <w:rFonts w:cs="Arial"/>
          <w:sz w:val="24"/>
          <w:szCs w:val="24"/>
        </w:rPr>
        <w:t>a</w:t>
      </w:r>
      <w:r w:rsidRPr="00437F25">
        <w:rPr>
          <w:rFonts w:cs="Arial"/>
          <w:spacing w:val="12"/>
          <w:sz w:val="24"/>
          <w:szCs w:val="24"/>
        </w:rPr>
        <w:t xml:space="preserve"> </w:t>
      </w:r>
      <w:r w:rsidRPr="00437F25">
        <w:rPr>
          <w:rFonts w:cs="Arial"/>
          <w:sz w:val="24"/>
          <w:szCs w:val="24"/>
        </w:rPr>
        <w:t>guardar</w:t>
      </w:r>
      <w:r w:rsidRPr="00437F25">
        <w:rPr>
          <w:rFonts w:cs="Arial"/>
          <w:spacing w:val="10"/>
          <w:sz w:val="24"/>
          <w:szCs w:val="24"/>
        </w:rPr>
        <w:t xml:space="preserve"> </w:t>
      </w:r>
      <w:r w:rsidRPr="00437F25">
        <w:rPr>
          <w:rFonts w:cs="Arial"/>
          <w:sz w:val="24"/>
          <w:szCs w:val="24"/>
        </w:rPr>
        <w:t>con</w:t>
      </w:r>
      <w:r w:rsidRPr="00437F25">
        <w:rPr>
          <w:rFonts w:cs="Arial"/>
          <w:spacing w:val="10"/>
          <w:sz w:val="24"/>
          <w:szCs w:val="24"/>
        </w:rPr>
        <w:t xml:space="preserve"> </w:t>
      </w:r>
      <w:r w:rsidRPr="00437F25">
        <w:rPr>
          <w:rFonts w:cs="Arial"/>
          <w:sz w:val="24"/>
          <w:szCs w:val="24"/>
        </w:rPr>
        <w:t>celo</w:t>
      </w:r>
      <w:r w:rsidRPr="00437F25">
        <w:rPr>
          <w:rFonts w:cs="Arial"/>
          <w:spacing w:val="10"/>
          <w:sz w:val="24"/>
          <w:szCs w:val="24"/>
        </w:rPr>
        <w:t xml:space="preserve"> </w:t>
      </w:r>
      <w:r w:rsidRPr="00437F25">
        <w:rPr>
          <w:rFonts w:cs="Arial"/>
          <w:sz w:val="24"/>
          <w:szCs w:val="24"/>
        </w:rPr>
        <w:t>la información</w:t>
      </w:r>
      <w:r w:rsidRPr="00437F25">
        <w:rPr>
          <w:rFonts w:cs="Arial"/>
          <w:spacing w:val="33"/>
          <w:sz w:val="24"/>
          <w:szCs w:val="24"/>
        </w:rPr>
        <w:t xml:space="preserve"> </w:t>
      </w:r>
      <w:r w:rsidRPr="00437F25">
        <w:rPr>
          <w:rFonts w:cs="Arial"/>
          <w:sz w:val="24"/>
          <w:szCs w:val="24"/>
        </w:rPr>
        <w:t>que</w:t>
      </w:r>
      <w:r w:rsidRPr="00437F25">
        <w:rPr>
          <w:rFonts w:cs="Arial"/>
          <w:spacing w:val="34"/>
          <w:sz w:val="24"/>
          <w:szCs w:val="24"/>
        </w:rPr>
        <w:t xml:space="preserve"> </w:t>
      </w:r>
      <w:r w:rsidRPr="00437F25">
        <w:rPr>
          <w:rFonts w:cs="Arial"/>
          <w:sz w:val="24"/>
          <w:szCs w:val="24"/>
        </w:rPr>
        <w:t>le</w:t>
      </w:r>
      <w:r w:rsidRPr="00437F25">
        <w:rPr>
          <w:rFonts w:cs="Arial"/>
          <w:spacing w:val="33"/>
          <w:sz w:val="24"/>
          <w:szCs w:val="24"/>
        </w:rPr>
        <w:t xml:space="preserve"> </w:t>
      </w:r>
      <w:r w:rsidRPr="00437F25">
        <w:rPr>
          <w:rFonts w:cs="Arial"/>
          <w:sz w:val="24"/>
          <w:szCs w:val="24"/>
        </w:rPr>
        <w:t>ha</w:t>
      </w:r>
      <w:r w:rsidRPr="00437F25">
        <w:rPr>
          <w:rFonts w:cs="Arial"/>
          <w:spacing w:val="33"/>
          <w:sz w:val="24"/>
          <w:szCs w:val="24"/>
        </w:rPr>
        <w:t xml:space="preserve"> </w:t>
      </w:r>
      <w:r w:rsidRPr="00437F25">
        <w:rPr>
          <w:rFonts w:cs="Arial"/>
          <w:sz w:val="24"/>
          <w:szCs w:val="24"/>
        </w:rPr>
        <w:t>sido</w:t>
      </w:r>
      <w:r w:rsidRPr="00437F25">
        <w:rPr>
          <w:rFonts w:cs="Arial"/>
          <w:spacing w:val="34"/>
          <w:sz w:val="24"/>
          <w:szCs w:val="24"/>
        </w:rPr>
        <w:t xml:space="preserve"> </w:t>
      </w:r>
      <w:r w:rsidRPr="00437F25">
        <w:rPr>
          <w:rFonts w:cs="Arial"/>
          <w:sz w:val="24"/>
          <w:szCs w:val="24"/>
        </w:rPr>
        <w:t>dada</w:t>
      </w:r>
      <w:r w:rsidRPr="00437F25">
        <w:rPr>
          <w:rFonts w:cs="Arial"/>
          <w:spacing w:val="33"/>
          <w:sz w:val="24"/>
          <w:szCs w:val="24"/>
        </w:rPr>
        <w:t xml:space="preserve"> </w:t>
      </w:r>
      <w:r w:rsidRPr="00437F25">
        <w:rPr>
          <w:rFonts w:cs="Arial"/>
          <w:sz w:val="24"/>
          <w:szCs w:val="24"/>
        </w:rPr>
        <w:t>a</w:t>
      </w:r>
      <w:r w:rsidRPr="00437F25">
        <w:rPr>
          <w:rFonts w:cs="Arial"/>
          <w:spacing w:val="33"/>
          <w:sz w:val="24"/>
          <w:szCs w:val="24"/>
        </w:rPr>
        <w:t xml:space="preserve"> </w:t>
      </w:r>
      <w:r w:rsidRPr="00437F25">
        <w:rPr>
          <w:rFonts w:cs="Arial"/>
          <w:sz w:val="24"/>
          <w:szCs w:val="24"/>
        </w:rPr>
        <w:t>conocer</w:t>
      </w:r>
      <w:r w:rsidRPr="00437F25">
        <w:rPr>
          <w:rFonts w:cs="Arial"/>
          <w:spacing w:val="34"/>
          <w:sz w:val="24"/>
          <w:szCs w:val="24"/>
        </w:rPr>
        <w:t xml:space="preserve"> </w:t>
      </w:r>
      <w:r w:rsidRPr="00437F25">
        <w:rPr>
          <w:rFonts w:cs="Arial"/>
          <w:sz w:val="24"/>
          <w:szCs w:val="24"/>
        </w:rPr>
        <w:t>por</w:t>
      </w:r>
      <w:r w:rsidRPr="00437F25">
        <w:rPr>
          <w:rFonts w:cs="Arial"/>
          <w:spacing w:val="34"/>
          <w:sz w:val="24"/>
          <w:szCs w:val="24"/>
        </w:rPr>
        <w:t xml:space="preserve"> </w:t>
      </w:r>
      <w:r w:rsidRPr="00437F25">
        <w:rPr>
          <w:rFonts w:cs="Arial"/>
          <w:sz w:val="24"/>
          <w:szCs w:val="24"/>
        </w:rPr>
        <w:t>sus</w:t>
      </w:r>
      <w:r w:rsidRPr="00437F25">
        <w:rPr>
          <w:rFonts w:cs="Arial"/>
          <w:spacing w:val="33"/>
          <w:sz w:val="24"/>
          <w:szCs w:val="24"/>
        </w:rPr>
        <w:t xml:space="preserve"> </w:t>
      </w:r>
      <w:r w:rsidRPr="00437F25">
        <w:rPr>
          <w:rFonts w:cs="Arial"/>
          <w:sz w:val="24"/>
          <w:szCs w:val="24"/>
        </w:rPr>
        <w:t>clientes</w:t>
      </w:r>
      <w:r w:rsidRPr="00437F25">
        <w:rPr>
          <w:rFonts w:cs="Arial"/>
          <w:spacing w:val="34"/>
          <w:sz w:val="24"/>
          <w:szCs w:val="24"/>
        </w:rPr>
        <w:t xml:space="preserve"> </w:t>
      </w:r>
      <w:r w:rsidRPr="00437F25">
        <w:rPr>
          <w:rFonts w:cs="Arial"/>
          <w:sz w:val="24"/>
          <w:szCs w:val="24"/>
        </w:rPr>
        <w:t>y</w:t>
      </w:r>
      <w:r w:rsidRPr="00437F25">
        <w:rPr>
          <w:rFonts w:cs="Arial"/>
          <w:spacing w:val="32"/>
          <w:sz w:val="24"/>
          <w:szCs w:val="24"/>
        </w:rPr>
        <w:t xml:space="preserve"> </w:t>
      </w:r>
      <w:r w:rsidRPr="00437F25">
        <w:rPr>
          <w:rFonts w:cs="Arial"/>
          <w:sz w:val="24"/>
          <w:szCs w:val="24"/>
        </w:rPr>
        <w:t>en</w:t>
      </w:r>
      <w:r w:rsidRPr="00437F25">
        <w:rPr>
          <w:rFonts w:cs="Arial"/>
          <w:spacing w:val="34"/>
          <w:sz w:val="24"/>
          <w:szCs w:val="24"/>
        </w:rPr>
        <w:t xml:space="preserve"> </w:t>
      </w:r>
      <w:r w:rsidRPr="00437F25">
        <w:rPr>
          <w:rFonts w:cs="Arial"/>
          <w:sz w:val="24"/>
          <w:szCs w:val="24"/>
        </w:rPr>
        <w:t>especial</w:t>
      </w:r>
      <w:r w:rsidRPr="00437F25">
        <w:rPr>
          <w:rFonts w:cs="Arial"/>
          <w:spacing w:val="32"/>
          <w:sz w:val="24"/>
          <w:szCs w:val="24"/>
        </w:rPr>
        <w:t xml:space="preserve"> </w:t>
      </w:r>
      <w:r w:rsidRPr="00437F25">
        <w:rPr>
          <w:rFonts w:cs="Arial"/>
          <w:sz w:val="24"/>
          <w:szCs w:val="24"/>
        </w:rPr>
        <w:t>por</w:t>
      </w:r>
      <w:r w:rsidRPr="00437F25">
        <w:rPr>
          <w:rFonts w:cs="Arial"/>
          <w:spacing w:val="33"/>
          <w:sz w:val="24"/>
          <w:szCs w:val="24"/>
        </w:rPr>
        <w:t xml:space="preserve"> </w:t>
      </w:r>
      <w:r w:rsidRPr="00437F25">
        <w:rPr>
          <w:rFonts w:cs="Arial"/>
          <w:sz w:val="24"/>
          <w:szCs w:val="24"/>
        </w:rPr>
        <w:t>sus</w:t>
      </w:r>
      <w:r w:rsidRPr="00437F25">
        <w:rPr>
          <w:rFonts w:cs="Arial"/>
          <w:spacing w:val="34"/>
          <w:sz w:val="24"/>
          <w:szCs w:val="24"/>
        </w:rPr>
        <w:t xml:space="preserve"> </w:t>
      </w:r>
      <w:r w:rsidRPr="00437F25">
        <w:rPr>
          <w:rFonts w:cs="Arial"/>
          <w:sz w:val="24"/>
          <w:szCs w:val="24"/>
        </w:rPr>
        <w:t>usuarios,</w:t>
      </w:r>
      <w:r w:rsidRPr="00437F25">
        <w:rPr>
          <w:rFonts w:cs="Arial"/>
          <w:spacing w:val="33"/>
          <w:sz w:val="24"/>
          <w:szCs w:val="24"/>
        </w:rPr>
        <w:t xml:space="preserve"> </w:t>
      </w:r>
      <w:r w:rsidRPr="00437F25">
        <w:rPr>
          <w:rFonts w:cs="Arial"/>
          <w:sz w:val="24"/>
          <w:szCs w:val="24"/>
        </w:rPr>
        <w:t>siempre</w:t>
      </w:r>
      <w:r w:rsidRPr="00437F25">
        <w:rPr>
          <w:rFonts w:cs="Arial"/>
          <w:spacing w:val="34"/>
          <w:sz w:val="24"/>
          <w:szCs w:val="24"/>
        </w:rPr>
        <w:t xml:space="preserve"> </w:t>
      </w:r>
      <w:r w:rsidRPr="00437F25">
        <w:rPr>
          <w:rFonts w:cs="Arial"/>
          <w:sz w:val="24"/>
          <w:szCs w:val="24"/>
        </w:rPr>
        <w:t xml:space="preserve">y cuando  </w:t>
      </w:r>
      <w:r w:rsidRPr="00437F25">
        <w:rPr>
          <w:rFonts w:cs="Arial"/>
          <w:spacing w:val="4"/>
          <w:sz w:val="24"/>
          <w:szCs w:val="24"/>
        </w:rPr>
        <w:t xml:space="preserve"> </w:t>
      </w:r>
      <w:r w:rsidRPr="00437F25">
        <w:rPr>
          <w:rFonts w:cs="Arial"/>
          <w:sz w:val="24"/>
          <w:szCs w:val="24"/>
        </w:rPr>
        <w:t>ello</w:t>
      </w:r>
      <w:r w:rsidRPr="00437F25">
        <w:rPr>
          <w:rFonts w:cs="Arial"/>
          <w:spacing w:val="30"/>
          <w:sz w:val="24"/>
          <w:szCs w:val="24"/>
        </w:rPr>
        <w:t xml:space="preserve"> </w:t>
      </w:r>
      <w:r w:rsidRPr="00437F25">
        <w:rPr>
          <w:rFonts w:cs="Arial"/>
          <w:sz w:val="24"/>
          <w:szCs w:val="24"/>
        </w:rPr>
        <w:t>no</w:t>
      </w:r>
      <w:r w:rsidRPr="00437F25">
        <w:rPr>
          <w:rFonts w:cs="Arial"/>
          <w:spacing w:val="30"/>
          <w:sz w:val="24"/>
          <w:szCs w:val="24"/>
        </w:rPr>
        <w:t xml:space="preserve"> </w:t>
      </w:r>
      <w:r w:rsidRPr="00437F25">
        <w:rPr>
          <w:rFonts w:cs="Arial"/>
          <w:sz w:val="24"/>
          <w:szCs w:val="24"/>
        </w:rPr>
        <w:t xml:space="preserve">conlleve  </w:t>
      </w:r>
      <w:r w:rsidRPr="00437F25">
        <w:rPr>
          <w:rFonts w:cs="Arial"/>
          <w:spacing w:val="6"/>
          <w:sz w:val="24"/>
          <w:szCs w:val="24"/>
        </w:rPr>
        <w:t xml:space="preserve"> </w:t>
      </w:r>
      <w:r w:rsidRPr="00437F25">
        <w:rPr>
          <w:rFonts w:cs="Arial"/>
          <w:sz w:val="24"/>
          <w:szCs w:val="24"/>
        </w:rPr>
        <w:t>a</w:t>
      </w:r>
      <w:r w:rsidRPr="00437F25">
        <w:rPr>
          <w:rFonts w:cs="Arial"/>
          <w:spacing w:val="31"/>
          <w:sz w:val="24"/>
          <w:szCs w:val="24"/>
        </w:rPr>
        <w:t xml:space="preserve"> </w:t>
      </w:r>
      <w:r w:rsidRPr="00437F25">
        <w:rPr>
          <w:rFonts w:cs="Arial"/>
          <w:sz w:val="24"/>
          <w:szCs w:val="24"/>
        </w:rPr>
        <w:t>encubrimiento</w:t>
      </w:r>
      <w:r w:rsidRPr="00437F25">
        <w:rPr>
          <w:rFonts w:cs="Arial"/>
          <w:spacing w:val="31"/>
          <w:sz w:val="24"/>
          <w:szCs w:val="24"/>
        </w:rPr>
        <w:t xml:space="preserve"> </w:t>
      </w:r>
      <w:r w:rsidRPr="00437F25">
        <w:rPr>
          <w:rFonts w:cs="Arial"/>
          <w:sz w:val="24"/>
          <w:szCs w:val="24"/>
        </w:rPr>
        <w:t>y</w:t>
      </w:r>
      <w:r w:rsidRPr="00437F25">
        <w:rPr>
          <w:rFonts w:cs="Arial"/>
          <w:spacing w:val="30"/>
          <w:sz w:val="24"/>
          <w:szCs w:val="24"/>
        </w:rPr>
        <w:t xml:space="preserve"> </w:t>
      </w:r>
      <w:r w:rsidRPr="00437F25">
        <w:rPr>
          <w:rFonts w:cs="Arial"/>
          <w:sz w:val="24"/>
          <w:szCs w:val="24"/>
        </w:rPr>
        <w:t>colaboración</w:t>
      </w:r>
      <w:r w:rsidRPr="00437F25">
        <w:rPr>
          <w:rFonts w:cs="Arial"/>
          <w:spacing w:val="38"/>
          <w:sz w:val="24"/>
          <w:szCs w:val="24"/>
        </w:rPr>
        <w:t xml:space="preserve"> </w:t>
      </w:r>
      <w:r w:rsidRPr="00437F25">
        <w:rPr>
          <w:rFonts w:cs="Arial"/>
          <w:sz w:val="24"/>
          <w:szCs w:val="24"/>
        </w:rPr>
        <w:t>en</w:t>
      </w:r>
      <w:r w:rsidRPr="00437F25">
        <w:rPr>
          <w:rFonts w:cs="Arial"/>
          <w:spacing w:val="30"/>
          <w:sz w:val="24"/>
          <w:szCs w:val="24"/>
        </w:rPr>
        <w:t xml:space="preserve"> </w:t>
      </w:r>
      <w:r w:rsidRPr="00437F25">
        <w:rPr>
          <w:rFonts w:cs="Arial"/>
          <w:sz w:val="24"/>
          <w:szCs w:val="24"/>
        </w:rPr>
        <w:t>actos</w:t>
      </w:r>
      <w:r w:rsidRPr="00437F25">
        <w:rPr>
          <w:rFonts w:cs="Arial"/>
          <w:spacing w:val="31"/>
          <w:sz w:val="24"/>
          <w:szCs w:val="24"/>
        </w:rPr>
        <w:t xml:space="preserve"> </w:t>
      </w:r>
      <w:r w:rsidRPr="00437F25">
        <w:rPr>
          <w:rFonts w:cs="Arial"/>
          <w:sz w:val="24"/>
          <w:szCs w:val="24"/>
        </w:rPr>
        <w:t>ilícitos</w:t>
      </w:r>
      <w:r w:rsidRPr="00437F25">
        <w:rPr>
          <w:rFonts w:cs="Arial"/>
          <w:spacing w:val="32"/>
          <w:sz w:val="24"/>
          <w:szCs w:val="24"/>
        </w:rPr>
        <w:t xml:space="preserve"> </w:t>
      </w:r>
      <w:r w:rsidRPr="00437F25">
        <w:rPr>
          <w:rFonts w:cs="Arial"/>
          <w:sz w:val="24"/>
          <w:szCs w:val="24"/>
        </w:rPr>
        <w:t>(actos</w:t>
      </w:r>
      <w:r w:rsidRPr="00437F25">
        <w:rPr>
          <w:rFonts w:cs="Arial"/>
          <w:spacing w:val="32"/>
          <w:sz w:val="24"/>
          <w:szCs w:val="24"/>
        </w:rPr>
        <w:t xml:space="preserve"> </w:t>
      </w:r>
      <w:r w:rsidRPr="00437F25">
        <w:rPr>
          <w:rFonts w:cs="Arial"/>
          <w:sz w:val="24"/>
          <w:szCs w:val="24"/>
        </w:rPr>
        <w:t>contra</w:t>
      </w:r>
      <w:r w:rsidRPr="00437F25">
        <w:rPr>
          <w:rFonts w:cs="Arial"/>
          <w:spacing w:val="30"/>
          <w:sz w:val="24"/>
          <w:szCs w:val="24"/>
        </w:rPr>
        <w:t xml:space="preserve"> </w:t>
      </w:r>
      <w:r w:rsidRPr="00437F25">
        <w:rPr>
          <w:rFonts w:cs="Arial"/>
          <w:sz w:val="24"/>
          <w:szCs w:val="24"/>
        </w:rPr>
        <w:t>la</w:t>
      </w:r>
      <w:r w:rsidRPr="00437F25">
        <w:rPr>
          <w:rFonts w:cs="Arial"/>
          <w:spacing w:val="31"/>
          <w:sz w:val="24"/>
          <w:szCs w:val="24"/>
        </w:rPr>
        <w:t xml:space="preserve"> </w:t>
      </w:r>
      <w:r w:rsidRPr="00437F25">
        <w:rPr>
          <w:rFonts w:cs="Arial"/>
          <w:sz w:val="24"/>
          <w:szCs w:val="24"/>
        </w:rPr>
        <w:t>buena</w:t>
      </w:r>
      <w:r w:rsidRPr="00437F25">
        <w:rPr>
          <w:rFonts w:cs="Arial"/>
          <w:spacing w:val="31"/>
          <w:sz w:val="24"/>
          <w:szCs w:val="24"/>
        </w:rPr>
        <w:t xml:space="preserve"> </w:t>
      </w:r>
      <w:r w:rsidRPr="00437F25">
        <w:rPr>
          <w:rFonts w:cs="Arial"/>
          <w:sz w:val="24"/>
          <w:szCs w:val="24"/>
        </w:rPr>
        <w:t>fe</w:t>
      </w:r>
      <w:r w:rsidRPr="00437F25">
        <w:rPr>
          <w:rFonts w:cs="Arial"/>
          <w:spacing w:val="30"/>
          <w:sz w:val="24"/>
          <w:szCs w:val="24"/>
        </w:rPr>
        <w:t xml:space="preserve"> </w:t>
      </w:r>
      <w:r w:rsidRPr="00437F25">
        <w:rPr>
          <w:rFonts w:cs="Arial"/>
          <w:sz w:val="24"/>
          <w:szCs w:val="24"/>
        </w:rPr>
        <w:t>de terceros,</w:t>
      </w:r>
      <w:r w:rsidRPr="00437F25">
        <w:rPr>
          <w:rFonts w:cs="Arial"/>
          <w:spacing w:val="11"/>
          <w:sz w:val="24"/>
          <w:szCs w:val="24"/>
        </w:rPr>
        <w:t xml:space="preserve"> </w:t>
      </w:r>
      <w:r w:rsidRPr="00437F25">
        <w:rPr>
          <w:rFonts w:cs="Arial"/>
          <w:sz w:val="24"/>
          <w:szCs w:val="24"/>
        </w:rPr>
        <w:t>enriquecimiento</w:t>
      </w:r>
      <w:r w:rsidRPr="00437F25">
        <w:rPr>
          <w:rFonts w:cs="Arial"/>
          <w:spacing w:val="14"/>
          <w:sz w:val="24"/>
          <w:szCs w:val="24"/>
        </w:rPr>
        <w:t xml:space="preserve"> </w:t>
      </w:r>
      <w:r w:rsidRPr="00437F25">
        <w:rPr>
          <w:rFonts w:cs="Arial"/>
          <w:sz w:val="24"/>
          <w:szCs w:val="24"/>
        </w:rPr>
        <w:t>ilícito,</w:t>
      </w:r>
      <w:r w:rsidRPr="00437F25">
        <w:rPr>
          <w:rFonts w:cs="Arial"/>
          <w:spacing w:val="14"/>
          <w:sz w:val="24"/>
          <w:szCs w:val="24"/>
        </w:rPr>
        <w:t xml:space="preserve"> </w:t>
      </w:r>
      <w:r w:rsidRPr="00437F25">
        <w:rPr>
          <w:rFonts w:cs="Arial"/>
          <w:sz w:val="24"/>
          <w:szCs w:val="24"/>
        </w:rPr>
        <w:t>lavado</w:t>
      </w:r>
      <w:r w:rsidRPr="00437F25">
        <w:rPr>
          <w:rFonts w:cs="Arial"/>
          <w:spacing w:val="14"/>
          <w:sz w:val="24"/>
          <w:szCs w:val="24"/>
        </w:rPr>
        <w:t xml:space="preserve"> </w:t>
      </w:r>
      <w:r w:rsidRPr="00437F25">
        <w:rPr>
          <w:rFonts w:cs="Arial"/>
          <w:sz w:val="24"/>
          <w:szCs w:val="24"/>
        </w:rPr>
        <w:t>de</w:t>
      </w:r>
      <w:r w:rsidRPr="00437F25">
        <w:rPr>
          <w:rFonts w:cs="Arial"/>
          <w:spacing w:val="14"/>
          <w:sz w:val="24"/>
          <w:szCs w:val="24"/>
        </w:rPr>
        <w:t xml:space="preserve"> </w:t>
      </w:r>
      <w:r w:rsidRPr="00437F25">
        <w:rPr>
          <w:rFonts w:cs="Arial"/>
          <w:sz w:val="24"/>
          <w:szCs w:val="24"/>
        </w:rPr>
        <w:t>activos,</w:t>
      </w:r>
      <w:r w:rsidRPr="00437F25">
        <w:rPr>
          <w:rFonts w:cs="Arial"/>
          <w:spacing w:val="14"/>
          <w:sz w:val="24"/>
          <w:szCs w:val="24"/>
        </w:rPr>
        <w:t xml:space="preserve"> </w:t>
      </w:r>
      <w:r w:rsidRPr="00437F25">
        <w:rPr>
          <w:rFonts w:cs="Arial"/>
          <w:sz w:val="24"/>
          <w:szCs w:val="24"/>
        </w:rPr>
        <w:t>financiación</w:t>
      </w:r>
      <w:r w:rsidRPr="00437F25">
        <w:rPr>
          <w:rFonts w:cs="Arial"/>
          <w:spacing w:val="14"/>
          <w:sz w:val="24"/>
          <w:szCs w:val="24"/>
        </w:rPr>
        <w:t xml:space="preserve"> </w:t>
      </w:r>
      <w:r w:rsidRPr="00437F25">
        <w:rPr>
          <w:rFonts w:cs="Arial"/>
          <w:sz w:val="24"/>
          <w:szCs w:val="24"/>
        </w:rPr>
        <w:t>de</w:t>
      </w:r>
      <w:r w:rsidRPr="00437F25">
        <w:rPr>
          <w:rFonts w:cs="Arial"/>
          <w:spacing w:val="14"/>
          <w:sz w:val="24"/>
          <w:szCs w:val="24"/>
        </w:rPr>
        <w:t xml:space="preserve"> </w:t>
      </w:r>
      <w:r w:rsidRPr="00437F25">
        <w:rPr>
          <w:rFonts w:cs="Arial"/>
          <w:sz w:val="24"/>
          <w:szCs w:val="24"/>
        </w:rPr>
        <w:t>terrorismo</w:t>
      </w:r>
      <w:r w:rsidRPr="00437F25">
        <w:rPr>
          <w:rFonts w:cs="Arial"/>
          <w:spacing w:val="14"/>
          <w:sz w:val="24"/>
          <w:szCs w:val="24"/>
        </w:rPr>
        <w:t xml:space="preserve"> </w:t>
      </w:r>
      <w:r w:rsidRPr="00437F25">
        <w:rPr>
          <w:rFonts w:cs="Arial"/>
          <w:sz w:val="24"/>
          <w:szCs w:val="24"/>
        </w:rPr>
        <w:t>o</w:t>
      </w:r>
      <w:r w:rsidRPr="00437F25">
        <w:rPr>
          <w:rFonts w:cs="Arial"/>
          <w:spacing w:val="14"/>
          <w:sz w:val="24"/>
          <w:szCs w:val="24"/>
        </w:rPr>
        <w:t xml:space="preserve"> </w:t>
      </w:r>
      <w:r w:rsidRPr="00437F25">
        <w:rPr>
          <w:rFonts w:cs="Arial"/>
          <w:sz w:val="24"/>
          <w:szCs w:val="24"/>
        </w:rPr>
        <w:t>cualquier</w:t>
      </w:r>
      <w:r w:rsidRPr="00437F25">
        <w:rPr>
          <w:rFonts w:cs="Arial"/>
          <w:spacing w:val="14"/>
          <w:sz w:val="24"/>
          <w:szCs w:val="24"/>
        </w:rPr>
        <w:t xml:space="preserve"> </w:t>
      </w:r>
      <w:r w:rsidRPr="00437F25">
        <w:rPr>
          <w:rFonts w:cs="Arial"/>
          <w:sz w:val="24"/>
          <w:szCs w:val="24"/>
        </w:rPr>
        <w:t>otra</w:t>
      </w:r>
      <w:r w:rsidRPr="00437F25">
        <w:rPr>
          <w:rFonts w:cs="Arial"/>
          <w:spacing w:val="14"/>
          <w:sz w:val="24"/>
          <w:szCs w:val="24"/>
        </w:rPr>
        <w:t xml:space="preserve"> </w:t>
      </w:r>
      <w:r w:rsidRPr="00437F25">
        <w:rPr>
          <w:rFonts w:cs="Arial"/>
          <w:sz w:val="24"/>
          <w:szCs w:val="24"/>
        </w:rPr>
        <w:t>actividad</w:t>
      </w:r>
      <w:r w:rsidRPr="00437F25">
        <w:rPr>
          <w:rFonts w:cs="Arial"/>
          <w:spacing w:val="13"/>
          <w:sz w:val="24"/>
          <w:szCs w:val="24"/>
        </w:rPr>
        <w:t xml:space="preserve"> </w:t>
      </w:r>
      <w:r w:rsidRPr="00437F25">
        <w:rPr>
          <w:rFonts w:cs="Arial"/>
          <w:sz w:val="24"/>
          <w:szCs w:val="24"/>
        </w:rPr>
        <w:t>de carácter</w:t>
      </w:r>
      <w:r w:rsidRPr="00437F25">
        <w:rPr>
          <w:rFonts w:cs="Arial"/>
          <w:spacing w:val="-8"/>
          <w:sz w:val="24"/>
          <w:szCs w:val="24"/>
        </w:rPr>
        <w:t xml:space="preserve"> </w:t>
      </w:r>
      <w:r w:rsidRPr="00437F25">
        <w:rPr>
          <w:rFonts w:cs="Arial"/>
          <w:sz w:val="24"/>
          <w:szCs w:val="24"/>
        </w:rPr>
        <w:t>ilícito).</w:t>
      </w:r>
    </w:p>
    <w:p w14:paraId="52EC9D17" w14:textId="77777777" w:rsidR="001C4DA5" w:rsidRPr="00437F25" w:rsidRDefault="001C4DA5" w:rsidP="003F2AAA">
      <w:pPr>
        <w:pStyle w:val="Textoindependiente"/>
        <w:ind w:right="179"/>
        <w:jc w:val="both"/>
        <w:rPr>
          <w:rFonts w:cs="Arial"/>
          <w:sz w:val="24"/>
          <w:szCs w:val="24"/>
        </w:rPr>
      </w:pPr>
    </w:p>
    <w:p w14:paraId="40604A2B" w14:textId="77777777" w:rsidR="003F2AAA" w:rsidRPr="00437F25" w:rsidRDefault="003F2AAA" w:rsidP="003F2AAA">
      <w:pPr>
        <w:pStyle w:val="Ttulo1"/>
        <w:numPr>
          <w:ilvl w:val="0"/>
          <w:numId w:val="13"/>
        </w:numPr>
        <w:tabs>
          <w:tab w:val="left" w:pos="932"/>
        </w:tabs>
        <w:spacing w:before="0"/>
        <w:ind w:right="179"/>
        <w:jc w:val="both"/>
        <w:rPr>
          <w:rFonts w:cs="Arial"/>
          <w:b w:val="0"/>
          <w:bCs w:val="0"/>
          <w:sz w:val="24"/>
          <w:szCs w:val="24"/>
        </w:rPr>
      </w:pPr>
      <w:r w:rsidRPr="00437F25">
        <w:rPr>
          <w:rFonts w:cs="Arial"/>
          <w:sz w:val="24"/>
          <w:szCs w:val="24"/>
        </w:rPr>
        <w:t>PRINCIPIO DE</w:t>
      </w:r>
      <w:r w:rsidRPr="00437F25">
        <w:rPr>
          <w:rFonts w:cs="Arial"/>
          <w:spacing w:val="-2"/>
          <w:sz w:val="24"/>
          <w:szCs w:val="24"/>
        </w:rPr>
        <w:t xml:space="preserve"> </w:t>
      </w:r>
      <w:r w:rsidRPr="00437F25">
        <w:rPr>
          <w:rFonts w:cs="Arial"/>
          <w:sz w:val="24"/>
          <w:szCs w:val="24"/>
        </w:rPr>
        <w:t>LEGALIDAD.</w:t>
      </w:r>
    </w:p>
    <w:p w14:paraId="490A254B" w14:textId="77777777" w:rsidR="003F2AAA" w:rsidRPr="00437F25" w:rsidRDefault="003F2AAA" w:rsidP="003F2AAA">
      <w:pPr>
        <w:jc w:val="both"/>
        <w:rPr>
          <w:rFonts w:ascii="Arial" w:eastAsia="Arial" w:hAnsi="Arial" w:cs="Arial"/>
          <w:b/>
          <w:bCs/>
          <w:sz w:val="24"/>
          <w:szCs w:val="24"/>
        </w:rPr>
      </w:pPr>
    </w:p>
    <w:p w14:paraId="254587A3"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Toda actividad debe ejercitarse respetando la Constitución, las leyes y las normas internas reguladoras</w:t>
      </w:r>
      <w:r w:rsidRPr="00437F25">
        <w:rPr>
          <w:rFonts w:cs="Arial"/>
          <w:spacing w:val="55"/>
          <w:sz w:val="24"/>
          <w:szCs w:val="24"/>
        </w:rPr>
        <w:t xml:space="preserve"> </w:t>
      </w:r>
      <w:r w:rsidRPr="00437F25">
        <w:rPr>
          <w:rFonts w:cs="Arial"/>
          <w:sz w:val="24"/>
          <w:szCs w:val="24"/>
        </w:rPr>
        <w:t>de la actividad aduanera, contable, tributaria y</w:t>
      </w:r>
      <w:r w:rsidRPr="00437F25">
        <w:rPr>
          <w:rFonts w:cs="Arial"/>
          <w:spacing w:val="-27"/>
          <w:sz w:val="24"/>
          <w:szCs w:val="24"/>
        </w:rPr>
        <w:t xml:space="preserve"> </w:t>
      </w:r>
      <w:r w:rsidRPr="00437F25">
        <w:rPr>
          <w:rFonts w:cs="Arial"/>
          <w:sz w:val="24"/>
          <w:szCs w:val="24"/>
        </w:rPr>
        <w:t>cambiaria.</w:t>
      </w:r>
    </w:p>
    <w:p w14:paraId="77714670" w14:textId="77777777" w:rsidR="003F2AAA" w:rsidRPr="00437F25" w:rsidRDefault="003F2AAA" w:rsidP="003F2AAA">
      <w:pPr>
        <w:pStyle w:val="Textoindependiente"/>
        <w:ind w:right="179"/>
        <w:jc w:val="both"/>
        <w:rPr>
          <w:rFonts w:cs="Arial"/>
          <w:sz w:val="24"/>
          <w:szCs w:val="24"/>
        </w:rPr>
      </w:pPr>
    </w:p>
    <w:p w14:paraId="4FA828CD" w14:textId="77777777" w:rsidR="003F2AAA" w:rsidRPr="00437F25" w:rsidRDefault="003F2AAA" w:rsidP="003F2AAA">
      <w:pPr>
        <w:pStyle w:val="Ttulo1"/>
        <w:numPr>
          <w:ilvl w:val="0"/>
          <w:numId w:val="13"/>
        </w:numPr>
        <w:tabs>
          <w:tab w:val="left" w:pos="932"/>
        </w:tabs>
        <w:spacing w:before="0"/>
        <w:ind w:right="179"/>
        <w:jc w:val="both"/>
        <w:rPr>
          <w:rFonts w:cs="Arial"/>
          <w:b w:val="0"/>
          <w:bCs w:val="0"/>
          <w:sz w:val="24"/>
          <w:szCs w:val="24"/>
        </w:rPr>
      </w:pPr>
      <w:r w:rsidRPr="00437F25">
        <w:rPr>
          <w:rFonts w:cs="Arial"/>
          <w:sz w:val="24"/>
          <w:szCs w:val="24"/>
        </w:rPr>
        <w:t>PRINCIPIO DE</w:t>
      </w:r>
      <w:r w:rsidRPr="00437F25">
        <w:rPr>
          <w:rFonts w:cs="Arial"/>
          <w:spacing w:val="-2"/>
          <w:sz w:val="24"/>
          <w:szCs w:val="24"/>
        </w:rPr>
        <w:t xml:space="preserve"> </w:t>
      </w:r>
      <w:r w:rsidRPr="00437F25">
        <w:rPr>
          <w:rFonts w:cs="Arial"/>
          <w:sz w:val="24"/>
          <w:szCs w:val="24"/>
        </w:rPr>
        <w:t>FISCALIZACIÓN.</w:t>
      </w:r>
    </w:p>
    <w:p w14:paraId="013232E4" w14:textId="77777777" w:rsidR="003F2AAA" w:rsidRPr="00437F25" w:rsidRDefault="003F2AAA" w:rsidP="003F2AAA">
      <w:pPr>
        <w:jc w:val="both"/>
        <w:rPr>
          <w:rFonts w:ascii="Arial" w:eastAsia="Arial" w:hAnsi="Arial" w:cs="Arial"/>
          <w:b/>
          <w:bCs/>
          <w:sz w:val="24"/>
          <w:szCs w:val="24"/>
        </w:rPr>
      </w:pPr>
    </w:p>
    <w:p w14:paraId="7DD71650"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Indica que las transacciones comerciales, financieras y de operaciones,</w:t>
      </w:r>
      <w:r w:rsidRPr="00437F25">
        <w:rPr>
          <w:rFonts w:cs="Arial"/>
          <w:spacing w:val="55"/>
          <w:sz w:val="24"/>
          <w:szCs w:val="24"/>
        </w:rPr>
        <w:t xml:space="preserve"> </w:t>
      </w:r>
      <w:r w:rsidRPr="00437F25">
        <w:rPr>
          <w:rFonts w:cs="Arial"/>
          <w:sz w:val="24"/>
          <w:szCs w:val="24"/>
        </w:rPr>
        <w:t>deben tener control</w:t>
      </w:r>
      <w:r w:rsidRPr="00437F25">
        <w:rPr>
          <w:rFonts w:cs="Arial"/>
          <w:spacing w:val="13"/>
          <w:sz w:val="24"/>
          <w:szCs w:val="24"/>
        </w:rPr>
        <w:t xml:space="preserve"> </w:t>
      </w:r>
      <w:r w:rsidRPr="00437F25">
        <w:rPr>
          <w:rFonts w:cs="Arial"/>
          <w:sz w:val="24"/>
          <w:szCs w:val="24"/>
        </w:rPr>
        <w:t>permanente sobre</w:t>
      </w:r>
      <w:r w:rsidRPr="00437F25">
        <w:rPr>
          <w:rFonts w:cs="Arial"/>
          <w:spacing w:val="18"/>
          <w:sz w:val="24"/>
          <w:szCs w:val="24"/>
        </w:rPr>
        <w:t xml:space="preserve"> </w:t>
      </w:r>
      <w:r w:rsidRPr="00437F25">
        <w:rPr>
          <w:rFonts w:cs="Arial"/>
          <w:sz w:val="24"/>
          <w:szCs w:val="24"/>
        </w:rPr>
        <w:t>la</w:t>
      </w:r>
      <w:r w:rsidRPr="00437F25">
        <w:rPr>
          <w:rFonts w:cs="Arial"/>
          <w:spacing w:val="16"/>
          <w:sz w:val="24"/>
          <w:szCs w:val="24"/>
        </w:rPr>
        <w:t xml:space="preserve"> </w:t>
      </w:r>
      <w:r w:rsidRPr="00437F25">
        <w:rPr>
          <w:rFonts w:cs="Arial"/>
          <w:sz w:val="24"/>
          <w:szCs w:val="24"/>
        </w:rPr>
        <w:t>gestión</w:t>
      </w:r>
      <w:r w:rsidRPr="00437F25">
        <w:rPr>
          <w:rFonts w:cs="Arial"/>
          <w:spacing w:val="18"/>
          <w:sz w:val="24"/>
          <w:szCs w:val="24"/>
        </w:rPr>
        <w:t xml:space="preserve"> </w:t>
      </w:r>
      <w:r w:rsidRPr="00437F25">
        <w:rPr>
          <w:rFonts w:cs="Arial"/>
          <w:sz w:val="24"/>
          <w:szCs w:val="24"/>
        </w:rPr>
        <w:t>y</w:t>
      </w:r>
      <w:r w:rsidRPr="00437F25">
        <w:rPr>
          <w:rFonts w:cs="Arial"/>
          <w:spacing w:val="18"/>
          <w:sz w:val="24"/>
          <w:szCs w:val="24"/>
        </w:rPr>
        <w:t xml:space="preserve"> </w:t>
      </w:r>
      <w:r w:rsidRPr="00437F25">
        <w:rPr>
          <w:rFonts w:cs="Arial"/>
          <w:sz w:val="24"/>
          <w:szCs w:val="24"/>
        </w:rPr>
        <w:t>sobre</w:t>
      </w:r>
      <w:r w:rsidRPr="00437F25">
        <w:rPr>
          <w:rFonts w:cs="Arial"/>
          <w:spacing w:val="17"/>
          <w:sz w:val="24"/>
          <w:szCs w:val="24"/>
        </w:rPr>
        <w:t xml:space="preserve"> </w:t>
      </w:r>
      <w:r w:rsidRPr="00437F25">
        <w:rPr>
          <w:rFonts w:cs="Arial"/>
          <w:sz w:val="24"/>
          <w:szCs w:val="24"/>
        </w:rPr>
        <w:t>sus</w:t>
      </w:r>
      <w:r w:rsidRPr="00437F25">
        <w:rPr>
          <w:rFonts w:cs="Arial"/>
          <w:spacing w:val="17"/>
          <w:sz w:val="24"/>
          <w:szCs w:val="24"/>
        </w:rPr>
        <w:t xml:space="preserve"> </w:t>
      </w:r>
      <w:r w:rsidRPr="00437F25">
        <w:rPr>
          <w:rFonts w:cs="Arial"/>
          <w:sz w:val="24"/>
          <w:szCs w:val="24"/>
        </w:rPr>
        <w:t>resultados</w:t>
      </w:r>
      <w:r w:rsidRPr="00437F25">
        <w:rPr>
          <w:rFonts w:cs="Arial"/>
          <w:spacing w:val="18"/>
          <w:sz w:val="24"/>
          <w:szCs w:val="24"/>
        </w:rPr>
        <w:t xml:space="preserve"> </w:t>
      </w:r>
      <w:r w:rsidRPr="00437F25">
        <w:rPr>
          <w:rFonts w:cs="Arial"/>
          <w:sz w:val="24"/>
          <w:szCs w:val="24"/>
        </w:rPr>
        <w:t>a</w:t>
      </w:r>
      <w:r w:rsidRPr="00437F25">
        <w:rPr>
          <w:rFonts w:cs="Arial"/>
          <w:spacing w:val="18"/>
          <w:sz w:val="24"/>
          <w:szCs w:val="24"/>
        </w:rPr>
        <w:t xml:space="preserve"> </w:t>
      </w:r>
      <w:r w:rsidRPr="00437F25">
        <w:rPr>
          <w:rFonts w:cs="Arial"/>
          <w:sz w:val="24"/>
          <w:szCs w:val="24"/>
        </w:rPr>
        <w:t>fin</w:t>
      </w:r>
      <w:r w:rsidRPr="00437F25">
        <w:rPr>
          <w:rFonts w:cs="Arial"/>
          <w:spacing w:val="16"/>
          <w:sz w:val="24"/>
          <w:szCs w:val="24"/>
        </w:rPr>
        <w:t xml:space="preserve"> </w:t>
      </w:r>
      <w:r w:rsidRPr="00437F25">
        <w:rPr>
          <w:rFonts w:cs="Arial"/>
          <w:sz w:val="24"/>
          <w:szCs w:val="24"/>
        </w:rPr>
        <w:t>de</w:t>
      </w:r>
      <w:r w:rsidRPr="00437F25">
        <w:rPr>
          <w:rFonts w:cs="Arial"/>
          <w:spacing w:val="18"/>
          <w:sz w:val="24"/>
          <w:szCs w:val="24"/>
        </w:rPr>
        <w:t xml:space="preserve"> </w:t>
      </w:r>
      <w:r w:rsidRPr="00437F25">
        <w:rPr>
          <w:rFonts w:cs="Arial"/>
          <w:sz w:val="24"/>
          <w:szCs w:val="24"/>
        </w:rPr>
        <w:t>garantizar</w:t>
      </w:r>
      <w:r w:rsidRPr="00437F25">
        <w:rPr>
          <w:rFonts w:cs="Arial"/>
          <w:spacing w:val="24"/>
          <w:sz w:val="24"/>
          <w:szCs w:val="24"/>
        </w:rPr>
        <w:t xml:space="preserve"> </w:t>
      </w:r>
      <w:r w:rsidRPr="00437F25">
        <w:rPr>
          <w:rFonts w:cs="Arial"/>
          <w:sz w:val="24"/>
          <w:szCs w:val="24"/>
        </w:rPr>
        <w:t>razonablemente</w:t>
      </w:r>
      <w:r w:rsidRPr="00437F25">
        <w:rPr>
          <w:rFonts w:cs="Arial"/>
          <w:spacing w:val="18"/>
          <w:sz w:val="24"/>
          <w:szCs w:val="24"/>
        </w:rPr>
        <w:t xml:space="preserve"> </w:t>
      </w:r>
      <w:r w:rsidRPr="00437F25">
        <w:rPr>
          <w:rFonts w:cs="Arial"/>
          <w:sz w:val="24"/>
          <w:szCs w:val="24"/>
        </w:rPr>
        <w:t>que</w:t>
      </w:r>
      <w:r w:rsidRPr="00437F25">
        <w:rPr>
          <w:rFonts w:cs="Arial"/>
          <w:spacing w:val="17"/>
          <w:sz w:val="24"/>
          <w:szCs w:val="24"/>
        </w:rPr>
        <w:t xml:space="preserve"> </w:t>
      </w:r>
      <w:r w:rsidRPr="00437F25">
        <w:rPr>
          <w:rFonts w:cs="Arial"/>
          <w:sz w:val="24"/>
          <w:szCs w:val="24"/>
        </w:rPr>
        <w:t>se</w:t>
      </w:r>
      <w:r w:rsidRPr="00437F25">
        <w:rPr>
          <w:rFonts w:cs="Arial"/>
          <w:spacing w:val="19"/>
          <w:sz w:val="24"/>
          <w:szCs w:val="24"/>
        </w:rPr>
        <w:t xml:space="preserve"> </w:t>
      </w:r>
      <w:r w:rsidRPr="00437F25">
        <w:rPr>
          <w:rFonts w:cs="Arial"/>
          <w:sz w:val="24"/>
          <w:szCs w:val="24"/>
        </w:rPr>
        <w:t>están</w:t>
      </w:r>
      <w:r w:rsidRPr="00437F25">
        <w:rPr>
          <w:rFonts w:cs="Arial"/>
          <w:spacing w:val="16"/>
          <w:sz w:val="24"/>
          <w:szCs w:val="24"/>
        </w:rPr>
        <w:t xml:space="preserve"> </w:t>
      </w:r>
      <w:r w:rsidRPr="00437F25">
        <w:rPr>
          <w:rFonts w:cs="Arial"/>
          <w:sz w:val="24"/>
          <w:szCs w:val="24"/>
        </w:rPr>
        <w:t>custodiando</w:t>
      </w:r>
      <w:r w:rsidRPr="00437F25">
        <w:rPr>
          <w:rFonts w:cs="Arial"/>
          <w:spacing w:val="18"/>
          <w:sz w:val="24"/>
          <w:szCs w:val="24"/>
        </w:rPr>
        <w:t xml:space="preserve"> </w:t>
      </w:r>
      <w:r w:rsidRPr="00437F25">
        <w:rPr>
          <w:rFonts w:cs="Arial"/>
          <w:sz w:val="24"/>
          <w:szCs w:val="24"/>
        </w:rPr>
        <w:t xml:space="preserve">los intereses  de los  accionistas,  clientes y  usuarios, verificando  el grado  de cumplimiento  de  las </w:t>
      </w:r>
      <w:r w:rsidRPr="00437F25">
        <w:rPr>
          <w:rFonts w:cs="Arial"/>
          <w:spacing w:val="52"/>
          <w:sz w:val="24"/>
          <w:szCs w:val="24"/>
        </w:rPr>
        <w:t xml:space="preserve"> </w:t>
      </w:r>
      <w:r w:rsidRPr="00437F25">
        <w:rPr>
          <w:rFonts w:cs="Arial"/>
          <w:sz w:val="24"/>
          <w:szCs w:val="24"/>
        </w:rPr>
        <w:t>políticas, normas y procedimientos de orden legal e interno por parte de la Compañía, así como de los usuarios de</w:t>
      </w:r>
      <w:r w:rsidRPr="00437F25">
        <w:rPr>
          <w:rFonts w:cs="Arial"/>
          <w:spacing w:val="29"/>
          <w:sz w:val="24"/>
          <w:szCs w:val="24"/>
        </w:rPr>
        <w:t xml:space="preserve"> </w:t>
      </w:r>
      <w:r w:rsidRPr="00437F25">
        <w:rPr>
          <w:rFonts w:cs="Arial"/>
          <w:sz w:val="24"/>
          <w:szCs w:val="24"/>
        </w:rPr>
        <w:t>la misma.</w:t>
      </w:r>
    </w:p>
    <w:p w14:paraId="3F7FF1D3" w14:textId="77777777" w:rsidR="003F2AAA" w:rsidRPr="00437F25" w:rsidRDefault="003F2AAA" w:rsidP="003F2AAA">
      <w:pPr>
        <w:jc w:val="both"/>
        <w:rPr>
          <w:rFonts w:ascii="Arial" w:eastAsia="Arial" w:hAnsi="Arial" w:cs="Arial"/>
          <w:sz w:val="24"/>
          <w:szCs w:val="24"/>
        </w:rPr>
      </w:pPr>
    </w:p>
    <w:p w14:paraId="2A6D0D49" w14:textId="77777777" w:rsidR="003F2AAA" w:rsidRPr="00437F25" w:rsidRDefault="003F2AAA" w:rsidP="003F2AAA">
      <w:pPr>
        <w:pStyle w:val="Ttulo1"/>
        <w:numPr>
          <w:ilvl w:val="0"/>
          <w:numId w:val="13"/>
        </w:numPr>
        <w:tabs>
          <w:tab w:val="left" w:pos="932"/>
        </w:tabs>
        <w:spacing w:before="0"/>
        <w:ind w:right="179"/>
        <w:jc w:val="both"/>
        <w:rPr>
          <w:rFonts w:cs="Arial"/>
          <w:b w:val="0"/>
          <w:bCs w:val="0"/>
          <w:sz w:val="24"/>
          <w:szCs w:val="24"/>
        </w:rPr>
      </w:pPr>
      <w:r w:rsidRPr="00437F25">
        <w:rPr>
          <w:rFonts w:cs="Arial"/>
          <w:sz w:val="24"/>
          <w:szCs w:val="24"/>
        </w:rPr>
        <w:t>PRINCIPIO DE</w:t>
      </w:r>
      <w:r w:rsidRPr="00437F25">
        <w:rPr>
          <w:rFonts w:cs="Arial"/>
          <w:spacing w:val="-2"/>
          <w:sz w:val="24"/>
          <w:szCs w:val="24"/>
        </w:rPr>
        <w:t xml:space="preserve"> </w:t>
      </w:r>
      <w:r w:rsidRPr="00437F25">
        <w:rPr>
          <w:rFonts w:cs="Arial"/>
          <w:sz w:val="24"/>
          <w:szCs w:val="24"/>
        </w:rPr>
        <w:t>COLABORACIÓN.</w:t>
      </w:r>
    </w:p>
    <w:p w14:paraId="34A376FF" w14:textId="77777777" w:rsidR="003F2AAA" w:rsidRPr="00437F25" w:rsidRDefault="003F2AAA" w:rsidP="003F2AAA">
      <w:pPr>
        <w:pStyle w:val="Ttulo1"/>
        <w:tabs>
          <w:tab w:val="left" w:pos="932"/>
        </w:tabs>
        <w:spacing w:before="0"/>
        <w:ind w:right="179" w:firstLine="0"/>
        <w:jc w:val="both"/>
        <w:rPr>
          <w:rFonts w:cs="Arial"/>
          <w:b w:val="0"/>
          <w:bCs w:val="0"/>
          <w:sz w:val="24"/>
          <w:szCs w:val="24"/>
        </w:rPr>
      </w:pPr>
    </w:p>
    <w:p w14:paraId="7E18E76E" w14:textId="77777777" w:rsidR="003F2AAA" w:rsidRPr="00437F25" w:rsidRDefault="003F2AAA" w:rsidP="003F2AAA">
      <w:pPr>
        <w:pStyle w:val="Textoindependiente"/>
        <w:ind w:right="-15"/>
        <w:jc w:val="both"/>
        <w:rPr>
          <w:rFonts w:cs="Arial"/>
          <w:sz w:val="24"/>
          <w:szCs w:val="24"/>
        </w:rPr>
      </w:pPr>
      <w:r w:rsidRPr="00437F25">
        <w:rPr>
          <w:rFonts w:cs="Arial"/>
          <w:sz w:val="24"/>
          <w:szCs w:val="24"/>
        </w:rPr>
        <w:t>Se  deben  adoptar</w:t>
      </w:r>
      <w:r w:rsidRPr="00437F25">
        <w:rPr>
          <w:rFonts w:cs="Arial"/>
          <w:spacing w:val="46"/>
          <w:sz w:val="24"/>
          <w:szCs w:val="24"/>
        </w:rPr>
        <w:t xml:space="preserve"> </w:t>
      </w:r>
      <w:r w:rsidRPr="00437F25">
        <w:rPr>
          <w:rFonts w:cs="Arial"/>
          <w:sz w:val="24"/>
          <w:szCs w:val="24"/>
        </w:rPr>
        <w:t>y respetar  incondicionalmente  los  convenios  nacionales  e</w:t>
      </w:r>
      <w:r w:rsidRPr="00437F25">
        <w:rPr>
          <w:rFonts w:cs="Arial"/>
          <w:spacing w:val="35"/>
          <w:sz w:val="24"/>
          <w:szCs w:val="24"/>
        </w:rPr>
        <w:t xml:space="preserve"> </w:t>
      </w:r>
      <w:r w:rsidRPr="00437F25">
        <w:rPr>
          <w:rFonts w:cs="Arial"/>
          <w:sz w:val="24"/>
          <w:szCs w:val="24"/>
        </w:rPr>
        <w:t>internacionales que</w:t>
      </w:r>
      <w:r w:rsidRPr="00437F25">
        <w:rPr>
          <w:rFonts w:cs="Arial"/>
          <w:spacing w:val="52"/>
          <w:sz w:val="24"/>
          <w:szCs w:val="24"/>
        </w:rPr>
        <w:t xml:space="preserve"> </w:t>
      </w:r>
      <w:r w:rsidRPr="00437F25">
        <w:rPr>
          <w:rFonts w:cs="Arial"/>
          <w:sz w:val="24"/>
          <w:szCs w:val="24"/>
        </w:rPr>
        <w:t>ha firmado</w:t>
      </w:r>
      <w:r w:rsidRPr="00437F25">
        <w:rPr>
          <w:rFonts w:cs="Arial"/>
          <w:spacing w:val="47"/>
          <w:sz w:val="24"/>
          <w:szCs w:val="24"/>
        </w:rPr>
        <w:t xml:space="preserve"> </w:t>
      </w:r>
      <w:r w:rsidRPr="00437F25">
        <w:rPr>
          <w:rFonts w:cs="Arial"/>
          <w:sz w:val="24"/>
          <w:szCs w:val="24"/>
        </w:rPr>
        <w:t>el</w:t>
      </w:r>
      <w:r w:rsidRPr="00437F25">
        <w:rPr>
          <w:rFonts w:cs="Arial"/>
          <w:spacing w:val="49"/>
          <w:sz w:val="24"/>
          <w:szCs w:val="24"/>
        </w:rPr>
        <w:t xml:space="preserve"> </w:t>
      </w:r>
      <w:r w:rsidRPr="00437F25">
        <w:rPr>
          <w:rFonts w:cs="Arial"/>
          <w:sz w:val="24"/>
          <w:szCs w:val="24"/>
        </w:rPr>
        <w:t>Estado</w:t>
      </w:r>
      <w:r w:rsidRPr="00437F25">
        <w:rPr>
          <w:rFonts w:cs="Arial"/>
          <w:spacing w:val="49"/>
          <w:sz w:val="24"/>
          <w:szCs w:val="24"/>
        </w:rPr>
        <w:t xml:space="preserve"> </w:t>
      </w:r>
      <w:r w:rsidRPr="00437F25">
        <w:rPr>
          <w:rFonts w:cs="Arial"/>
          <w:sz w:val="24"/>
          <w:szCs w:val="24"/>
        </w:rPr>
        <w:t>para</w:t>
      </w:r>
      <w:r w:rsidRPr="00437F25">
        <w:rPr>
          <w:rFonts w:cs="Arial"/>
          <w:spacing w:val="49"/>
          <w:sz w:val="24"/>
          <w:szCs w:val="24"/>
        </w:rPr>
        <w:t xml:space="preserve"> </w:t>
      </w:r>
      <w:r w:rsidRPr="00437F25">
        <w:rPr>
          <w:rFonts w:cs="Arial"/>
          <w:sz w:val="24"/>
          <w:szCs w:val="24"/>
        </w:rPr>
        <w:t>la</w:t>
      </w:r>
      <w:r w:rsidRPr="00437F25">
        <w:rPr>
          <w:rFonts w:cs="Arial"/>
          <w:spacing w:val="50"/>
          <w:sz w:val="24"/>
          <w:szCs w:val="24"/>
        </w:rPr>
        <w:t xml:space="preserve"> </w:t>
      </w:r>
      <w:r w:rsidRPr="00437F25">
        <w:rPr>
          <w:rFonts w:cs="Arial"/>
          <w:sz w:val="24"/>
          <w:szCs w:val="24"/>
        </w:rPr>
        <w:t>prevención,</w:t>
      </w:r>
      <w:r w:rsidRPr="00437F25">
        <w:rPr>
          <w:rFonts w:cs="Arial"/>
          <w:spacing w:val="49"/>
          <w:sz w:val="24"/>
          <w:szCs w:val="24"/>
        </w:rPr>
        <w:t xml:space="preserve"> </w:t>
      </w:r>
      <w:r w:rsidRPr="00437F25">
        <w:rPr>
          <w:rFonts w:cs="Arial"/>
          <w:sz w:val="24"/>
          <w:szCs w:val="24"/>
        </w:rPr>
        <w:t>detección</w:t>
      </w:r>
      <w:r w:rsidRPr="00437F25">
        <w:rPr>
          <w:rFonts w:cs="Arial"/>
          <w:spacing w:val="49"/>
          <w:sz w:val="24"/>
          <w:szCs w:val="24"/>
        </w:rPr>
        <w:t xml:space="preserve"> </w:t>
      </w:r>
      <w:r w:rsidRPr="00437F25">
        <w:rPr>
          <w:rFonts w:cs="Arial"/>
          <w:sz w:val="24"/>
          <w:szCs w:val="24"/>
        </w:rPr>
        <w:t>y</w:t>
      </w:r>
      <w:r w:rsidRPr="00437F25">
        <w:rPr>
          <w:rFonts w:cs="Arial"/>
          <w:spacing w:val="49"/>
          <w:sz w:val="24"/>
          <w:szCs w:val="24"/>
        </w:rPr>
        <w:t xml:space="preserve"> </w:t>
      </w:r>
      <w:r w:rsidRPr="00437F25">
        <w:rPr>
          <w:rFonts w:cs="Arial"/>
          <w:sz w:val="24"/>
          <w:szCs w:val="24"/>
        </w:rPr>
        <w:t>reporte</w:t>
      </w:r>
      <w:r w:rsidRPr="00437F25">
        <w:rPr>
          <w:rFonts w:cs="Arial"/>
          <w:spacing w:val="49"/>
          <w:sz w:val="24"/>
          <w:szCs w:val="24"/>
        </w:rPr>
        <w:t xml:space="preserve"> </w:t>
      </w:r>
      <w:r w:rsidRPr="00437F25">
        <w:rPr>
          <w:rFonts w:cs="Arial"/>
          <w:sz w:val="24"/>
          <w:szCs w:val="24"/>
        </w:rPr>
        <w:t>de</w:t>
      </w:r>
      <w:r w:rsidRPr="00437F25">
        <w:rPr>
          <w:rFonts w:cs="Arial"/>
          <w:spacing w:val="49"/>
          <w:sz w:val="24"/>
          <w:szCs w:val="24"/>
        </w:rPr>
        <w:t xml:space="preserve"> </w:t>
      </w:r>
      <w:r w:rsidRPr="00437F25">
        <w:rPr>
          <w:rFonts w:cs="Arial"/>
          <w:sz w:val="24"/>
          <w:szCs w:val="24"/>
        </w:rPr>
        <w:t>operaciones</w:t>
      </w:r>
      <w:r w:rsidRPr="00437F25">
        <w:rPr>
          <w:rFonts w:cs="Arial"/>
          <w:spacing w:val="48"/>
          <w:sz w:val="24"/>
          <w:szCs w:val="24"/>
        </w:rPr>
        <w:t xml:space="preserve"> </w:t>
      </w:r>
      <w:r w:rsidRPr="00437F25">
        <w:rPr>
          <w:rFonts w:cs="Arial"/>
          <w:sz w:val="24"/>
          <w:szCs w:val="24"/>
        </w:rPr>
        <w:t>que</w:t>
      </w:r>
      <w:r w:rsidRPr="00437F25">
        <w:rPr>
          <w:rFonts w:cs="Arial"/>
          <w:spacing w:val="50"/>
          <w:sz w:val="24"/>
          <w:szCs w:val="24"/>
        </w:rPr>
        <w:t xml:space="preserve"> </w:t>
      </w:r>
      <w:r w:rsidRPr="00437F25">
        <w:rPr>
          <w:rFonts w:cs="Arial"/>
          <w:sz w:val="24"/>
          <w:szCs w:val="24"/>
        </w:rPr>
        <w:t>involucren</w:t>
      </w:r>
      <w:r w:rsidRPr="00437F25">
        <w:rPr>
          <w:rFonts w:cs="Arial"/>
          <w:spacing w:val="49"/>
          <w:sz w:val="24"/>
          <w:szCs w:val="24"/>
        </w:rPr>
        <w:t xml:space="preserve"> </w:t>
      </w:r>
      <w:r w:rsidRPr="00437F25">
        <w:rPr>
          <w:rFonts w:cs="Arial"/>
          <w:sz w:val="24"/>
          <w:szCs w:val="24"/>
        </w:rPr>
        <w:t>actividades delictivas,</w:t>
      </w:r>
      <w:r w:rsidRPr="00437F25">
        <w:rPr>
          <w:rFonts w:cs="Arial"/>
          <w:spacing w:val="13"/>
          <w:sz w:val="24"/>
          <w:szCs w:val="24"/>
        </w:rPr>
        <w:t xml:space="preserve"> </w:t>
      </w:r>
      <w:r w:rsidRPr="00437F25">
        <w:rPr>
          <w:rFonts w:cs="Arial"/>
          <w:sz w:val="24"/>
          <w:szCs w:val="24"/>
        </w:rPr>
        <w:t>e</w:t>
      </w:r>
      <w:r w:rsidRPr="00437F25">
        <w:rPr>
          <w:rFonts w:cs="Arial"/>
          <w:spacing w:val="12"/>
          <w:sz w:val="24"/>
          <w:szCs w:val="24"/>
        </w:rPr>
        <w:t xml:space="preserve"> </w:t>
      </w:r>
      <w:r w:rsidRPr="00437F25">
        <w:rPr>
          <w:rFonts w:cs="Arial"/>
          <w:sz w:val="24"/>
          <w:szCs w:val="24"/>
        </w:rPr>
        <w:t>igualmente,</w:t>
      </w:r>
      <w:r w:rsidRPr="00437F25">
        <w:rPr>
          <w:rFonts w:cs="Arial"/>
          <w:spacing w:val="11"/>
          <w:sz w:val="24"/>
          <w:szCs w:val="24"/>
        </w:rPr>
        <w:t xml:space="preserve"> </w:t>
      </w:r>
      <w:r w:rsidRPr="00437F25">
        <w:rPr>
          <w:rFonts w:cs="Arial"/>
          <w:sz w:val="24"/>
          <w:szCs w:val="24"/>
        </w:rPr>
        <w:t>se</w:t>
      </w:r>
      <w:r w:rsidRPr="00437F25">
        <w:rPr>
          <w:rFonts w:cs="Arial"/>
          <w:spacing w:val="12"/>
          <w:sz w:val="24"/>
          <w:szCs w:val="24"/>
        </w:rPr>
        <w:t xml:space="preserve"> </w:t>
      </w:r>
      <w:r w:rsidRPr="00437F25">
        <w:rPr>
          <w:rFonts w:cs="Arial"/>
          <w:sz w:val="24"/>
          <w:szCs w:val="24"/>
        </w:rPr>
        <w:t>debe</w:t>
      </w:r>
      <w:r w:rsidRPr="00437F25">
        <w:rPr>
          <w:rFonts w:cs="Arial"/>
          <w:spacing w:val="11"/>
          <w:sz w:val="24"/>
          <w:szCs w:val="24"/>
        </w:rPr>
        <w:t xml:space="preserve"> </w:t>
      </w:r>
      <w:r w:rsidRPr="00437F25">
        <w:rPr>
          <w:rFonts w:cs="Arial"/>
          <w:sz w:val="24"/>
          <w:szCs w:val="24"/>
        </w:rPr>
        <w:t>colaborar</w:t>
      </w:r>
      <w:r w:rsidRPr="00437F25">
        <w:rPr>
          <w:rFonts w:cs="Arial"/>
          <w:spacing w:val="12"/>
          <w:sz w:val="24"/>
          <w:szCs w:val="24"/>
        </w:rPr>
        <w:t xml:space="preserve"> </w:t>
      </w:r>
      <w:r w:rsidRPr="00437F25">
        <w:rPr>
          <w:rFonts w:cs="Arial"/>
          <w:sz w:val="24"/>
          <w:szCs w:val="24"/>
        </w:rPr>
        <w:t>con</w:t>
      </w:r>
      <w:r w:rsidRPr="00437F25">
        <w:rPr>
          <w:rFonts w:cs="Arial"/>
          <w:spacing w:val="12"/>
          <w:sz w:val="24"/>
          <w:szCs w:val="24"/>
        </w:rPr>
        <w:t xml:space="preserve"> </w:t>
      </w:r>
      <w:r w:rsidRPr="00437F25">
        <w:rPr>
          <w:rFonts w:cs="Arial"/>
          <w:sz w:val="24"/>
          <w:szCs w:val="24"/>
        </w:rPr>
        <w:t>las</w:t>
      </w:r>
      <w:r w:rsidRPr="00437F25">
        <w:rPr>
          <w:rFonts w:cs="Arial"/>
          <w:spacing w:val="12"/>
          <w:sz w:val="24"/>
          <w:szCs w:val="24"/>
        </w:rPr>
        <w:t xml:space="preserve"> </w:t>
      </w:r>
      <w:r w:rsidRPr="00437F25">
        <w:rPr>
          <w:rFonts w:cs="Arial"/>
          <w:sz w:val="24"/>
          <w:szCs w:val="24"/>
        </w:rPr>
        <w:t>autoridades</w:t>
      </w:r>
      <w:r w:rsidRPr="00437F25">
        <w:rPr>
          <w:rFonts w:cs="Arial"/>
          <w:spacing w:val="12"/>
          <w:sz w:val="24"/>
          <w:szCs w:val="24"/>
        </w:rPr>
        <w:t xml:space="preserve"> </w:t>
      </w:r>
      <w:r w:rsidRPr="00437F25">
        <w:rPr>
          <w:rFonts w:cs="Arial"/>
          <w:sz w:val="24"/>
          <w:szCs w:val="24"/>
        </w:rPr>
        <w:t>nacionales</w:t>
      </w:r>
      <w:r w:rsidRPr="00437F25">
        <w:rPr>
          <w:rFonts w:cs="Arial"/>
          <w:spacing w:val="11"/>
          <w:sz w:val="24"/>
          <w:szCs w:val="24"/>
        </w:rPr>
        <w:t xml:space="preserve"> </w:t>
      </w:r>
      <w:r w:rsidRPr="00437F25">
        <w:rPr>
          <w:rFonts w:cs="Arial"/>
          <w:sz w:val="24"/>
          <w:szCs w:val="24"/>
        </w:rPr>
        <w:t>en</w:t>
      </w:r>
      <w:r w:rsidRPr="00437F25">
        <w:rPr>
          <w:rFonts w:cs="Arial"/>
          <w:spacing w:val="11"/>
          <w:sz w:val="24"/>
          <w:szCs w:val="24"/>
        </w:rPr>
        <w:t xml:space="preserve"> </w:t>
      </w:r>
      <w:r w:rsidRPr="00437F25">
        <w:rPr>
          <w:rFonts w:cs="Arial"/>
          <w:sz w:val="24"/>
          <w:szCs w:val="24"/>
        </w:rPr>
        <w:t>la</w:t>
      </w:r>
      <w:r w:rsidRPr="00437F25">
        <w:rPr>
          <w:rFonts w:cs="Arial"/>
          <w:spacing w:val="13"/>
          <w:sz w:val="24"/>
          <w:szCs w:val="24"/>
        </w:rPr>
        <w:t xml:space="preserve"> </w:t>
      </w:r>
      <w:r w:rsidRPr="00437F25">
        <w:rPr>
          <w:rFonts w:cs="Arial"/>
          <w:sz w:val="24"/>
          <w:szCs w:val="24"/>
        </w:rPr>
        <w:t>lucha</w:t>
      </w:r>
      <w:r w:rsidRPr="00437F25">
        <w:rPr>
          <w:rFonts w:cs="Arial"/>
          <w:spacing w:val="12"/>
          <w:sz w:val="24"/>
          <w:szCs w:val="24"/>
        </w:rPr>
        <w:t xml:space="preserve"> </w:t>
      </w:r>
      <w:r w:rsidRPr="00437F25">
        <w:rPr>
          <w:rFonts w:cs="Arial"/>
          <w:sz w:val="24"/>
          <w:szCs w:val="24"/>
        </w:rPr>
        <w:t>contra</w:t>
      </w:r>
      <w:r w:rsidRPr="00437F25">
        <w:rPr>
          <w:rFonts w:cs="Arial"/>
          <w:spacing w:val="13"/>
          <w:sz w:val="24"/>
          <w:szCs w:val="24"/>
        </w:rPr>
        <w:t xml:space="preserve"> </w:t>
      </w:r>
      <w:r w:rsidRPr="00437F25">
        <w:rPr>
          <w:rFonts w:cs="Arial"/>
          <w:sz w:val="24"/>
          <w:szCs w:val="24"/>
        </w:rPr>
        <w:t>el</w:t>
      </w:r>
      <w:r w:rsidRPr="00437F25">
        <w:rPr>
          <w:rFonts w:cs="Arial"/>
          <w:spacing w:val="11"/>
          <w:sz w:val="24"/>
          <w:szCs w:val="24"/>
        </w:rPr>
        <w:t xml:space="preserve"> </w:t>
      </w:r>
      <w:r w:rsidRPr="00437F25">
        <w:rPr>
          <w:rFonts w:cs="Arial"/>
          <w:sz w:val="24"/>
          <w:szCs w:val="24"/>
        </w:rPr>
        <w:t>lavado</w:t>
      </w:r>
      <w:r w:rsidRPr="00437F25">
        <w:rPr>
          <w:rFonts w:cs="Arial"/>
          <w:spacing w:val="12"/>
          <w:sz w:val="24"/>
          <w:szCs w:val="24"/>
        </w:rPr>
        <w:t xml:space="preserve"> </w:t>
      </w:r>
      <w:r w:rsidRPr="00437F25">
        <w:rPr>
          <w:rFonts w:cs="Arial"/>
          <w:sz w:val="24"/>
          <w:szCs w:val="24"/>
        </w:rPr>
        <w:t xml:space="preserve">de activos y la financiación del terrorismo, y otras  actuaciones contrarias a </w:t>
      </w:r>
      <w:r w:rsidRPr="00437F25">
        <w:rPr>
          <w:rFonts w:cs="Arial"/>
          <w:spacing w:val="2"/>
          <w:sz w:val="24"/>
          <w:szCs w:val="24"/>
        </w:rPr>
        <w:t>la</w:t>
      </w:r>
      <w:r w:rsidRPr="00437F25">
        <w:rPr>
          <w:rFonts w:cs="Arial"/>
          <w:spacing w:val="-34"/>
          <w:sz w:val="24"/>
          <w:szCs w:val="24"/>
        </w:rPr>
        <w:t xml:space="preserve"> </w:t>
      </w:r>
      <w:r w:rsidRPr="00437F25">
        <w:rPr>
          <w:rFonts w:cs="Arial"/>
          <w:sz w:val="24"/>
          <w:szCs w:val="24"/>
        </w:rPr>
        <w:t>ley.</w:t>
      </w:r>
    </w:p>
    <w:p w14:paraId="1C735C27" w14:textId="77777777" w:rsidR="003F2AAA" w:rsidRPr="00437F25" w:rsidRDefault="003F2AAA" w:rsidP="00516A43">
      <w:pPr>
        <w:rPr>
          <w:rFonts w:ascii="Arial" w:eastAsia="Arial" w:hAnsi="Arial" w:cs="Arial"/>
          <w:b/>
          <w:sz w:val="24"/>
          <w:szCs w:val="24"/>
          <w:u w:val="single"/>
        </w:rPr>
      </w:pPr>
    </w:p>
    <w:p w14:paraId="10A2FAF2" w14:textId="77777777" w:rsidR="003F2AAA" w:rsidRPr="00437F25" w:rsidRDefault="003F2AAA" w:rsidP="003F2AAA">
      <w:pPr>
        <w:jc w:val="center"/>
        <w:rPr>
          <w:rFonts w:ascii="Arial" w:eastAsia="Arial" w:hAnsi="Arial" w:cs="Arial"/>
          <w:b/>
          <w:sz w:val="24"/>
          <w:szCs w:val="24"/>
          <w:u w:val="single"/>
        </w:rPr>
      </w:pPr>
    </w:p>
    <w:p w14:paraId="5781C0EC" w14:textId="0E70853F" w:rsidR="003F2AAA" w:rsidRPr="0064639E" w:rsidRDefault="003F2AAA" w:rsidP="0064639E">
      <w:pPr>
        <w:pStyle w:val="Prrafodelista"/>
        <w:numPr>
          <w:ilvl w:val="1"/>
          <w:numId w:val="31"/>
        </w:numPr>
        <w:rPr>
          <w:rFonts w:ascii="Arial" w:eastAsia="Arial" w:hAnsi="Arial" w:cs="Arial"/>
          <w:sz w:val="24"/>
          <w:szCs w:val="24"/>
        </w:rPr>
      </w:pPr>
      <w:r w:rsidRPr="0064639E">
        <w:rPr>
          <w:rFonts w:ascii="Arial" w:eastAsia="Arial" w:hAnsi="Arial" w:cs="Arial"/>
          <w:b/>
          <w:sz w:val="24"/>
          <w:szCs w:val="24"/>
        </w:rPr>
        <w:t>CONFLICTOS DE INTERES</w:t>
      </w:r>
    </w:p>
    <w:p w14:paraId="27D3019E" w14:textId="77777777" w:rsidR="003F2AAA" w:rsidRPr="00437F25" w:rsidRDefault="003F2AAA" w:rsidP="003F2AAA">
      <w:pPr>
        <w:jc w:val="both"/>
        <w:rPr>
          <w:rFonts w:ascii="Arial" w:eastAsia="Arial" w:hAnsi="Arial" w:cs="Arial"/>
          <w:sz w:val="24"/>
          <w:szCs w:val="24"/>
        </w:rPr>
      </w:pPr>
    </w:p>
    <w:p w14:paraId="64F1C2BE" w14:textId="77777777" w:rsidR="003F2AAA" w:rsidRPr="00437F25" w:rsidRDefault="003F2AAA" w:rsidP="003F2AAA">
      <w:pPr>
        <w:pStyle w:val="Textoindependiente"/>
        <w:ind w:right="220"/>
        <w:jc w:val="both"/>
        <w:rPr>
          <w:rFonts w:cs="Arial"/>
          <w:sz w:val="24"/>
          <w:szCs w:val="24"/>
        </w:rPr>
      </w:pPr>
      <w:r w:rsidRPr="00437F25">
        <w:rPr>
          <w:rFonts w:cs="Arial"/>
          <w:sz w:val="24"/>
          <w:szCs w:val="24"/>
        </w:rPr>
        <w:t>El conflicto de interés surge cuando una persona natural, obrando en su propio nombre o en</w:t>
      </w:r>
      <w:r w:rsidRPr="00437F25">
        <w:rPr>
          <w:rFonts w:cs="Arial"/>
          <w:spacing w:val="-11"/>
          <w:sz w:val="24"/>
          <w:szCs w:val="24"/>
        </w:rPr>
        <w:t xml:space="preserve"> </w:t>
      </w:r>
      <w:r w:rsidRPr="00437F25">
        <w:rPr>
          <w:rFonts w:cs="Arial"/>
          <w:sz w:val="24"/>
          <w:szCs w:val="24"/>
        </w:rPr>
        <w:t>representación de otra (apoderado de persona natural o jurídica), se ve directa o indirectamente envuelto en una</w:t>
      </w:r>
      <w:r w:rsidRPr="00437F25">
        <w:rPr>
          <w:rFonts w:cs="Arial"/>
          <w:spacing w:val="35"/>
          <w:sz w:val="24"/>
          <w:szCs w:val="24"/>
        </w:rPr>
        <w:t xml:space="preserve"> </w:t>
      </w:r>
      <w:r w:rsidRPr="00437F25">
        <w:rPr>
          <w:rFonts w:cs="Arial"/>
          <w:sz w:val="24"/>
          <w:szCs w:val="24"/>
        </w:rPr>
        <w:t xml:space="preserve">situación de conflicto porque prevalecen en él intereses particulares </w:t>
      </w:r>
      <w:r w:rsidRPr="00437F25">
        <w:rPr>
          <w:rFonts w:cs="Arial"/>
          <w:spacing w:val="2"/>
          <w:sz w:val="24"/>
          <w:szCs w:val="24"/>
        </w:rPr>
        <w:t xml:space="preserve">por </w:t>
      </w:r>
      <w:r w:rsidRPr="00437F25">
        <w:rPr>
          <w:rFonts w:cs="Arial"/>
          <w:sz w:val="24"/>
          <w:szCs w:val="24"/>
        </w:rPr>
        <w:t>encima de los intereses de la Compañía y</w:t>
      </w:r>
      <w:r w:rsidRPr="00437F25">
        <w:rPr>
          <w:rFonts w:cs="Arial"/>
          <w:spacing w:val="-29"/>
          <w:sz w:val="24"/>
          <w:szCs w:val="24"/>
        </w:rPr>
        <w:t xml:space="preserve"> </w:t>
      </w:r>
      <w:r w:rsidRPr="00437F25">
        <w:rPr>
          <w:rFonts w:cs="Arial"/>
          <w:sz w:val="24"/>
          <w:szCs w:val="24"/>
        </w:rPr>
        <w:t>de sus obligaciones laborales y</w:t>
      </w:r>
      <w:r w:rsidRPr="00437F25">
        <w:rPr>
          <w:rFonts w:cs="Arial"/>
          <w:spacing w:val="-19"/>
          <w:sz w:val="24"/>
          <w:szCs w:val="24"/>
        </w:rPr>
        <w:t xml:space="preserve"> </w:t>
      </w:r>
      <w:r w:rsidRPr="00437F25">
        <w:rPr>
          <w:rFonts w:cs="Arial"/>
          <w:sz w:val="24"/>
          <w:szCs w:val="24"/>
        </w:rPr>
        <w:t>sociales.</w:t>
      </w:r>
    </w:p>
    <w:p w14:paraId="29C8E3A4" w14:textId="77777777" w:rsidR="003F2AAA" w:rsidRPr="00437F25" w:rsidRDefault="003F2AAA" w:rsidP="003F2AAA">
      <w:pPr>
        <w:jc w:val="both"/>
        <w:rPr>
          <w:rFonts w:ascii="Arial" w:eastAsia="Arial" w:hAnsi="Arial" w:cs="Arial"/>
          <w:sz w:val="24"/>
          <w:szCs w:val="24"/>
        </w:rPr>
      </w:pPr>
    </w:p>
    <w:p w14:paraId="1AD1E4A5" w14:textId="77777777" w:rsidR="003F2AAA" w:rsidRPr="00437F25" w:rsidRDefault="003F2AAA" w:rsidP="003F2AAA">
      <w:pPr>
        <w:pStyle w:val="Ttulo1"/>
        <w:numPr>
          <w:ilvl w:val="0"/>
          <w:numId w:val="22"/>
        </w:numPr>
        <w:tabs>
          <w:tab w:val="left" w:pos="932"/>
        </w:tabs>
        <w:spacing w:before="0"/>
        <w:ind w:right="179"/>
        <w:jc w:val="both"/>
        <w:rPr>
          <w:rFonts w:cs="Arial"/>
          <w:b w:val="0"/>
          <w:bCs w:val="0"/>
          <w:sz w:val="24"/>
          <w:szCs w:val="24"/>
        </w:rPr>
      </w:pPr>
      <w:r w:rsidRPr="00437F25">
        <w:rPr>
          <w:rFonts w:cs="Arial"/>
          <w:sz w:val="24"/>
          <w:szCs w:val="24"/>
        </w:rPr>
        <w:t>PRINCIPIO DE</w:t>
      </w:r>
      <w:r w:rsidRPr="00437F25">
        <w:rPr>
          <w:rFonts w:cs="Arial"/>
          <w:spacing w:val="54"/>
          <w:sz w:val="24"/>
          <w:szCs w:val="24"/>
        </w:rPr>
        <w:t xml:space="preserve"> </w:t>
      </w:r>
      <w:r w:rsidRPr="00437F25">
        <w:rPr>
          <w:rFonts w:cs="Arial"/>
          <w:sz w:val="24"/>
          <w:szCs w:val="24"/>
        </w:rPr>
        <w:t>EQUIDAD</w:t>
      </w:r>
    </w:p>
    <w:p w14:paraId="013D4E29" w14:textId="77777777" w:rsidR="003F2AAA" w:rsidRPr="00437F25" w:rsidRDefault="003F2AAA" w:rsidP="003F2AAA">
      <w:pPr>
        <w:jc w:val="both"/>
        <w:rPr>
          <w:rFonts w:ascii="Arial" w:eastAsia="Arial" w:hAnsi="Arial" w:cs="Arial"/>
          <w:b/>
          <w:bCs/>
          <w:sz w:val="24"/>
          <w:szCs w:val="24"/>
        </w:rPr>
      </w:pPr>
    </w:p>
    <w:p w14:paraId="28D03A4D" w14:textId="336E6016" w:rsidR="003F2AAA" w:rsidRPr="00437F25" w:rsidRDefault="003F2AAA" w:rsidP="003F2AAA">
      <w:pPr>
        <w:pStyle w:val="Textoindependiente"/>
        <w:ind w:right="-17"/>
        <w:jc w:val="both"/>
        <w:rPr>
          <w:rFonts w:cs="Arial"/>
          <w:sz w:val="24"/>
          <w:szCs w:val="24"/>
        </w:rPr>
      </w:pPr>
      <w:r w:rsidRPr="00437F25">
        <w:rPr>
          <w:rFonts w:cs="Arial"/>
          <w:sz w:val="24"/>
          <w:szCs w:val="24"/>
        </w:rPr>
        <w:t>Con</w:t>
      </w:r>
      <w:r w:rsidRPr="00437F25">
        <w:rPr>
          <w:rFonts w:cs="Arial"/>
          <w:spacing w:val="48"/>
          <w:sz w:val="24"/>
          <w:szCs w:val="24"/>
        </w:rPr>
        <w:t xml:space="preserve"> </w:t>
      </w:r>
      <w:r w:rsidRPr="00437F25">
        <w:rPr>
          <w:rFonts w:cs="Arial"/>
          <w:sz w:val="24"/>
          <w:szCs w:val="24"/>
        </w:rPr>
        <w:t>el fin  de</w:t>
      </w:r>
      <w:r w:rsidRPr="00437F25">
        <w:rPr>
          <w:rFonts w:cs="Arial"/>
          <w:spacing w:val="40"/>
          <w:sz w:val="24"/>
          <w:szCs w:val="24"/>
        </w:rPr>
        <w:t xml:space="preserve"> </w:t>
      </w:r>
      <w:r w:rsidRPr="00437F25">
        <w:rPr>
          <w:rFonts w:cs="Arial"/>
          <w:sz w:val="24"/>
          <w:szCs w:val="24"/>
        </w:rPr>
        <w:t>evitar cualquier  situación</w:t>
      </w:r>
      <w:r w:rsidRPr="00437F25">
        <w:rPr>
          <w:rFonts w:cs="Arial"/>
          <w:spacing w:val="33"/>
          <w:sz w:val="24"/>
          <w:szCs w:val="24"/>
        </w:rPr>
        <w:t xml:space="preserve"> </w:t>
      </w:r>
      <w:r w:rsidRPr="00437F25">
        <w:rPr>
          <w:rFonts w:cs="Arial"/>
          <w:sz w:val="24"/>
          <w:szCs w:val="24"/>
        </w:rPr>
        <w:t>que pueda  involucrar  un  conflicto  de  intereses,  los</w:t>
      </w:r>
      <w:r w:rsidRPr="00437F25">
        <w:rPr>
          <w:rFonts w:cs="Arial"/>
          <w:spacing w:val="-4"/>
          <w:sz w:val="24"/>
          <w:szCs w:val="24"/>
        </w:rPr>
        <w:t xml:space="preserve"> </w:t>
      </w:r>
      <w:r w:rsidRPr="00437F25">
        <w:rPr>
          <w:rFonts w:cs="Arial"/>
          <w:sz w:val="24"/>
          <w:szCs w:val="24"/>
        </w:rPr>
        <w:t xml:space="preserve">directivos, representantes  legales  y  </w:t>
      </w:r>
      <w:r w:rsidR="0000585E" w:rsidRPr="00437F25">
        <w:rPr>
          <w:rFonts w:cs="Arial"/>
          <w:sz w:val="24"/>
          <w:szCs w:val="24"/>
        </w:rPr>
        <w:t>colaboradores</w:t>
      </w:r>
      <w:r w:rsidRPr="00437F25">
        <w:rPr>
          <w:rFonts w:cs="Arial"/>
          <w:sz w:val="24"/>
          <w:szCs w:val="24"/>
        </w:rPr>
        <w:t xml:space="preserve">  de Zona Franca Internacional de Pereira S.A.S. Usuario Operador,</w:t>
      </w:r>
      <w:r w:rsidRPr="00437F25">
        <w:rPr>
          <w:rFonts w:cs="Arial"/>
          <w:spacing w:val="30"/>
          <w:sz w:val="24"/>
          <w:szCs w:val="24"/>
        </w:rPr>
        <w:t xml:space="preserve"> </w:t>
      </w:r>
      <w:r w:rsidRPr="00437F25">
        <w:rPr>
          <w:rFonts w:cs="Arial"/>
          <w:sz w:val="24"/>
          <w:szCs w:val="24"/>
        </w:rPr>
        <w:t>tienen</w:t>
      </w:r>
      <w:r w:rsidRPr="00437F25">
        <w:rPr>
          <w:rFonts w:cs="Arial"/>
          <w:spacing w:val="31"/>
          <w:sz w:val="24"/>
          <w:szCs w:val="24"/>
        </w:rPr>
        <w:t xml:space="preserve"> </w:t>
      </w:r>
      <w:r w:rsidRPr="00437F25">
        <w:rPr>
          <w:rFonts w:cs="Arial"/>
          <w:sz w:val="24"/>
          <w:szCs w:val="24"/>
        </w:rPr>
        <w:t>que</w:t>
      </w:r>
      <w:r w:rsidRPr="00437F25">
        <w:rPr>
          <w:rFonts w:cs="Arial"/>
          <w:spacing w:val="29"/>
          <w:sz w:val="24"/>
          <w:szCs w:val="24"/>
        </w:rPr>
        <w:t xml:space="preserve"> </w:t>
      </w:r>
      <w:r w:rsidRPr="00437F25">
        <w:rPr>
          <w:rFonts w:cs="Arial"/>
          <w:sz w:val="24"/>
          <w:szCs w:val="24"/>
        </w:rPr>
        <w:t>obrar</w:t>
      </w:r>
      <w:r w:rsidRPr="00437F25">
        <w:rPr>
          <w:rFonts w:cs="Arial"/>
          <w:spacing w:val="29"/>
          <w:sz w:val="24"/>
          <w:szCs w:val="24"/>
        </w:rPr>
        <w:t xml:space="preserve"> </w:t>
      </w:r>
      <w:r w:rsidRPr="00437F25">
        <w:rPr>
          <w:rFonts w:cs="Arial"/>
          <w:sz w:val="24"/>
          <w:szCs w:val="24"/>
        </w:rPr>
        <w:t>equitativamente,</w:t>
      </w:r>
      <w:r w:rsidRPr="00437F25">
        <w:rPr>
          <w:rFonts w:cs="Arial"/>
          <w:spacing w:val="30"/>
          <w:sz w:val="24"/>
          <w:szCs w:val="24"/>
        </w:rPr>
        <w:t xml:space="preserve"> </w:t>
      </w:r>
      <w:r w:rsidRPr="00437F25">
        <w:rPr>
          <w:rFonts w:cs="Arial"/>
          <w:sz w:val="24"/>
          <w:szCs w:val="24"/>
        </w:rPr>
        <w:t>sin</w:t>
      </w:r>
      <w:r w:rsidRPr="00437F25">
        <w:rPr>
          <w:rFonts w:cs="Arial"/>
          <w:spacing w:val="30"/>
          <w:sz w:val="24"/>
          <w:szCs w:val="24"/>
        </w:rPr>
        <w:t xml:space="preserve"> </w:t>
      </w:r>
      <w:r w:rsidRPr="00437F25">
        <w:rPr>
          <w:rFonts w:cs="Arial"/>
          <w:sz w:val="24"/>
          <w:szCs w:val="24"/>
        </w:rPr>
        <w:t>considerar</w:t>
      </w:r>
      <w:r w:rsidRPr="00437F25">
        <w:rPr>
          <w:rFonts w:cs="Arial"/>
          <w:spacing w:val="31"/>
          <w:sz w:val="24"/>
          <w:szCs w:val="24"/>
        </w:rPr>
        <w:t xml:space="preserve"> </w:t>
      </w:r>
      <w:r w:rsidRPr="00437F25">
        <w:rPr>
          <w:rFonts w:cs="Arial"/>
          <w:sz w:val="24"/>
          <w:szCs w:val="24"/>
        </w:rPr>
        <w:t>beneficios</w:t>
      </w:r>
      <w:r w:rsidRPr="00437F25">
        <w:rPr>
          <w:rFonts w:cs="Arial"/>
          <w:spacing w:val="31"/>
          <w:sz w:val="24"/>
          <w:szCs w:val="24"/>
        </w:rPr>
        <w:t xml:space="preserve"> </w:t>
      </w:r>
      <w:r w:rsidRPr="00437F25">
        <w:rPr>
          <w:rFonts w:cs="Arial"/>
          <w:sz w:val="24"/>
          <w:szCs w:val="24"/>
        </w:rPr>
        <w:t>personales</w:t>
      </w:r>
      <w:r w:rsidRPr="00437F25">
        <w:rPr>
          <w:rFonts w:cs="Arial"/>
          <w:spacing w:val="31"/>
          <w:sz w:val="24"/>
          <w:szCs w:val="24"/>
        </w:rPr>
        <w:t xml:space="preserve"> </w:t>
      </w:r>
      <w:r w:rsidRPr="00437F25">
        <w:rPr>
          <w:rFonts w:cs="Arial"/>
          <w:sz w:val="24"/>
          <w:szCs w:val="24"/>
        </w:rPr>
        <w:t>o</w:t>
      </w:r>
      <w:r w:rsidRPr="00437F25">
        <w:rPr>
          <w:rFonts w:cs="Arial"/>
          <w:spacing w:val="31"/>
          <w:sz w:val="24"/>
          <w:szCs w:val="24"/>
        </w:rPr>
        <w:t xml:space="preserve"> </w:t>
      </w:r>
      <w:r w:rsidRPr="00437F25">
        <w:rPr>
          <w:rFonts w:cs="Arial"/>
          <w:sz w:val="24"/>
          <w:szCs w:val="24"/>
        </w:rPr>
        <w:t>de</w:t>
      </w:r>
      <w:r w:rsidRPr="00437F25">
        <w:rPr>
          <w:rFonts w:cs="Arial"/>
          <w:spacing w:val="-1"/>
          <w:sz w:val="24"/>
          <w:szCs w:val="24"/>
        </w:rPr>
        <w:t xml:space="preserve"> </w:t>
      </w:r>
      <w:r w:rsidRPr="00437F25">
        <w:rPr>
          <w:rFonts w:cs="Arial"/>
          <w:sz w:val="24"/>
          <w:szCs w:val="24"/>
        </w:rPr>
        <w:t>terceros,</w:t>
      </w:r>
      <w:r w:rsidRPr="00437F25">
        <w:rPr>
          <w:rFonts w:cs="Arial"/>
          <w:spacing w:val="27"/>
          <w:sz w:val="24"/>
          <w:szCs w:val="24"/>
        </w:rPr>
        <w:t xml:space="preserve"> </w:t>
      </w:r>
      <w:r w:rsidRPr="00437F25">
        <w:rPr>
          <w:rFonts w:cs="Arial"/>
          <w:sz w:val="24"/>
          <w:szCs w:val="24"/>
        </w:rPr>
        <w:t>prestar</w:t>
      </w:r>
      <w:r w:rsidRPr="00437F25">
        <w:rPr>
          <w:rFonts w:cs="Arial"/>
          <w:spacing w:val="29"/>
          <w:sz w:val="24"/>
          <w:szCs w:val="24"/>
        </w:rPr>
        <w:t xml:space="preserve"> </w:t>
      </w:r>
      <w:r w:rsidRPr="00437F25">
        <w:rPr>
          <w:rFonts w:cs="Arial"/>
          <w:sz w:val="24"/>
          <w:szCs w:val="24"/>
        </w:rPr>
        <w:t>sus</w:t>
      </w:r>
      <w:r w:rsidRPr="00437F25">
        <w:rPr>
          <w:rFonts w:cs="Arial"/>
          <w:spacing w:val="28"/>
          <w:sz w:val="24"/>
          <w:szCs w:val="24"/>
        </w:rPr>
        <w:t xml:space="preserve"> </w:t>
      </w:r>
      <w:r w:rsidRPr="00437F25">
        <w:rPr>
          <w:rFonts w:cs="Arial"/>
          <w:sz w:val="24"/>
          <w:szCs w:val="24"/>
        </w:rPr>
        <w:t>servicios</w:t>
      </w:r>
      <w:r w:rsidRPr="00437F25">
        <w:rPr>
          <w:rFonts w:cs="Arial"/>
          <w:spacing w:val="30"/>
          <w:sz w:val="24"/>
          <w:szCs w:val="24"/>
        </w:rPr>
        <w:t xml:space="preserve"> </w:t>
      </w:r>
      <w:r w:rsidRPr="00437F25">
        <w:rPr>
          <w:rFonts w:cs="Arial"/>
          <w:sz w:val="24"/>
          <w:szCs w:val="24"/>
        </w:rPr>
        <w:t>contratados</w:t>
      </w:r>
      <w:r w:rsidRPr="00437F25">
        <w:rPr>
          <w:rFonts w:cs="Arial"/>
          <w:spacing w:val="29"/>
          <w:sz w:val="24"/>
          <w:szCs w:val="24"/>
        </w:rPr>
        <w:t xml:space="preserve"> </w:t>
      </w:r>
      <w:r w:rsidRPr="00437F25">
        <w:rPr>
          <w:rFonts w:cs="Arial"/>
          <w:sz w:val="24"/>
          <w:szCs w:val="24"/>
        </w:rPr>
        <w:t>sin</w:t>
      </w:r>
      <w:r w:rsidRPr="00437F25">
        <w:rPr>
          <w:rFonts w:cs="Arial"/>
          <w:spacing w:val="29"/>
          <w:sz w:val="24"/>
          <w:szCs w:val="24"/>
        </w:rPr>
        <w:t xml:space="preserve"> </w:t>
      </w:r>
      <w:r w:rsidRPr="00437F25">
        <w:rPr>
          <w:rFonts w:cs="Arial"/>
          <w:sz w:val="24"/>
          <w:szCs w:val="24"/>
        </w:rPr>
        <w:t>esperar</w:t>
      </w:r>
      <w:r w:rsidRPr="00437F25">
        <w:rPr>
          <w:rFonts w:cs="Arial"/>
          <w:spacing w:val="29"/>
          <w:sz w:val="24"/>
          <w:szCs w:val="24"/>
        </w:rPr>
        <w:t xml:space="preserve"> </w:t>
      </w:r>
      <w:r w:rsidRPr="00437F25">
        <w:rPr>
          <w:rFonts w:cs="Arial"/>
          <w:sz w:val="24"/>
          <w:szCs w:val="24"/>
        </w:rPr>
        <w:t>retribución</w:t>
      </w:r>
      <w:r w:rsidRPr="00437F25">
        <w:rPr>
          <w:rFonts w:cs="Arial"/>
          <w:spacing w:val="30"/>
          <w:sz w:val="24"/>
          <w:szCs w:val="24"/>
        </w:rPr>
        <w:t xml:space="preserve"> </w:t>
      </w:r>
      <w:r w:rsidRPr="00437F25">
        <w:rPr>
          <w:rFonts w:cs="Arial"/>
          <w:sz w:val="24"/>
          <w:szCs w:val="24"/>
        </w:rPr>
        <w:t>diferente</w:t>
      </w:r>
      <w:r w:rsidRPr="00437F25">
        <w:rPr>
          <w:rFonts w:cs="Arial"/>
          <w:spacing w:val="30"/>
          <w:sz w:val="24"/>
          <w:szCs w:val="24"/>
        </w:rPr>
        <w:t xml:space="preserve"> </w:t>
      </w:r>
      <w:r w:rsidRPr="00437F25">
        <w:rPr>
          <w:rFonts w:cs="Arial"/>
          <w:sz w:val="24"/>
          <w:szCs w:val="24"/>
        </w:rPr>
        <w:t>de</w:t>
      </w:r>
      <w:r w:rsidRPr="00437F25">
        <w:rPr>
          <w:rFonts w:cs="Arial"/>
          <w:spacing w:val="30"/>
          <w:sz w:val="24"/>
          <w:szCs w:val="24"/>
        </w:rPr>
        <w:t xml:space="preserve"> </w:t>
      </w:r>
      <w:r w:rsidRPr="00437F25">
        <w:rPr>
          <w:rFonts w:cs="Arial"/>
          <w:sz w:val="24"/>
          <w:szCs w:val="24"/>
        </w:rPr>
        <w:t>la</w:t>
      </w:r>
      <w:r w:rsidRPr="00437F25">
        <w:rPr>
          <w:rFonts w:cs="Arial"/>
          <w:spacing w:val="30"/>
          <w:sz w:val="24"/>
          <w:szCs w:val="24"/>
        </w:rPr>
        <w:t xml:space="preserve"> </w:t>
      </w:r>
      <w:r w:rsidRPr="00437F25">
        <w:rPr>
          <w:rFonts w:cs="Arial"/>
          <w:sz w:val="24"/>
          <w:szCs w:val="24"/>
        </w:rPr>
        <w:t>pactada</w:t>
      </w:r>
      <w:r w:rsidRPr="00437F25">
        <w:rPr>
          <w:rFonts w:cs="Arial"/>
          <w:spacing w:val="29"/>
          <w:sz w:val="24"/>
          <w:szCs w:val="24"/>
        </w:rPr>
        <w:t xml:space="preserve"> </w:t>
      </w:r>
      <w:r w:rsidRPr="00437F25">
        <w:rPr>
          <w:rFonts w:cs="Arial"/>
          <w:sz w:val="24"/>
          <w:szCs w:val="24"/>
        </w:rPr>
        <w:t>en</w:t>
      </w:r>
      <w:r w:rsidRPr="00437F25">
        <w:rPr>
          <w:rFonts w:cs="Arial"/>
          <w:spacing w:val="30"/>
          <w:sz w:val="24"/>
          <w:szCs w:val="24"/>
        </w:rPr>
        <w:t xml:space="preserve"> </w:t>
      </w:r>
      <w:r w:rsidRPr="00437F25">
        <w:rPr>
          <w:rFonts w:cs="Arial"/>
          <w:sz w:val="24"/>
          <w:szCs w:val="24"/>
        </w:rPr>
        <w:t>la</w:t>
      </w:r>
      <w:r w:rsidRPr="00437F25">
        <w:rPr>
          <w:rFonts w:cs="Arial"/>
          <w:spacing w:val="32"/>
          <w:sz w:val="24"/>
          <w:szCs w:val="24"/>
        </w:rPr>
        <w:t xml:space="preserve"> </w:t>
      </w:r>
      <w:r w:rsidRPr="00437F25">
        <w:rPr>
          <w:rFonts w:cs="Arial"/>
          <w:sz w:val="24"/>
          <w:szCs w:val="24"/>
        </w:rPr>
        <w:t>relación laboral, observando las siguientes</w:t>
      </w:r>
      <w:r w:rsidRPr="00437F25">
        <w:rPr>
          <w:rFonts w:cs="Arial"/>
          <w:spacing w:val="-14"/>
          <w:sz w:val="24"/>
          <w:szCs w:val="24"/>
        </w:rPr>
        <w:t xml:space="preserve"> </w:t>
      </w:r>
      <w:r w:rsidRPr="00437F25">
        <w:rPr>
          <w:rFonts w:cs="Arial"/>
          <w:sz w:val="24"/>
          <w:szCs w:val="24"/>
        </w:rPr>
        <w:t>normas:</w:t>
      </w:r>
    </w:p>
    <w:p w14:paraId="575968A9" w14:textId="77777777" w:rsidR="003F2AAA" w:rsidRPr="00437F25" w:rsidRDefault="003F2AAA" w:rsidP="003F2AAA">
      <w:pPr>
        <w:jc w:val="both"/>
        <w:rPr>
          <w:rFonts w:ascii="Arial" w:eastAsia="Arial" w:hAnsi="Arial" w:cs="Arial"/>
          <w:sz w:val="24"/>
          <w:szCs w:val="24"/>
        </w:rPr>
      </w:pPr>
    </w:p>
    <w:p w14:paraId="1C1104EF" w14:textId="7CA32250" w:rsidR="003F2AAA" w:rsidRPr="00437F25" w:rsidRDefault="003F2AAA" w:rsidP="003F2AAA">
      <w:pPr>
        <w:pStyle w:val="Prrafodelista"/>
        <w:numPr>
          <w:ilvl w:val="0"/>
          <w:numId w:val="15"/>
        </w:numPr>
        <w:tabs>
          <w:tab w:val="left" w:pos="664"/>
        </w:tabs>
        <w:ind w:right="220"/>
        <w:jc w:val="both"/>
        <w:rPr>
          <w:rFonts w:ascii="Arial" w:eastAsia="Arial" w:hAnsi="Arial" w:cs="Arial"/>
          <w:sz w:val="24"/>
          <w:szCs w:val="24"/>
        </w:rPr>
      </w:pPr>
      <w:r w:rsidRPr="00437F25">
        <w:rPr>
          <w:rFonts w:ascii="Arial" w:hAnsi="Arial" w:cs="Arial"/>
          <w:sz w:val="24"/>
          <w:szCs w:val="24"/>
        </w:rPr>
        <w:t>No</w:t>
      </w:r>
      <w:r w:rsidRPr="00437F25">
        <w:rPr>
          <w:rFonts w:ascii="Arial" w:hAnsi="Arial" w:cs="Arial"/>
          <w:spacing w:val="17"/>
          <w:sz w:val="24"/>
          <w:szCs w:val="24"/>
        </w:rPr>
        <w:t xml:space="preserve"> </w:t>
      </w:r>
      <w:r w:rsidRPr="00437F25">
        <w:rPr>
          <w:rFonts w:ascii="Arial" w:hAnsi="Arial" w:cs="Arial"/>
          <w:sz w:val="24"/>
          <w:szCs w:val="24"/>
        </w:rPr>
        <w:t>debe</w:t>
      </w:r>
      <w:r w:rsidRPr="00437F25">
        <w:rPr>
          <w:rFonts w:ascii="Arial" w:hAnsi="Arial" w:cs="Arial"/>
          <w:spacing w:val="19"/>
          <w:sz w:val="24"/>
          <w:szCs w:val="24"/>
        </w:rPr>
        <w:t xml:space="preserve"> </w:t>
      </w:r>
      <w:r w:rsidRPr="00437F25">
        <w:rPr>
          <w:rFonts w:ascii="Arial" w:hAnsi="Arial" w:cs="Arial"/>
          <w:sz w:val="24"/>
          <w:szCs w:val="24"/>
        </w:rPr>
        <w:t>existir</w:t>
      </w:r>
      <w:r w:rsidRPr="00437F25">
        <w:rPr>
          <w:rFonts w:ascii="Arial" w:hAnsi="Arial" w:cs="Arial"/>
          <w:spacing w:val="16"/>
          <w:sz w:val="24"/>
          <w:szCs w:val="24"/>
        </w:rPr>
        <w:t xml:space="preserve"> </w:t>
      </w:r>
      <w:r w:rsidRPr="00437F25">
        <w:rPr>
          <w:rFonts w:ascii="Arial" w:hAnsi="Arial" w:cs="Arial"/>
          <w:sz w:val="24"/>
          <w:szCs w:val="24"/>
        </w:rPr>
        <w:t>un</w:t>
      </w:r>
      <w:r w:rsidRPr="00437F25">
        <w:rPr>
          <w:rFonts w:ascii="Arial" w:hAnsi="Arial" w:cs="Arial"/>
          <w:spacing w:val="19"/>
          <w:sz w:val="24"/>
          <w:szCs w:val="24"/>
        </w:rPr>
        <w:t xml:space="preserve"> </w:t>
      </w:r>
      <w:r w:rsidRPr="00437F25">
        <w:rPr>
          <w:rFonts w:ascii="Arial" w:hAnsi="Arial" w:cs="Arial"/>
          <w:sz w:val="24"/>
          <w:szCs w:val="24"/>
        </w:rPr>
        <w:t>aprovechamiento</w:t>
      </w:r>
      <w:r w:rsidRPr="00437F25">
        <w:rPr>
          <w:rFonts w:ascii="Arial" w:hAnsi="Arial" w:cs="Arial"/>
          <w:spacing w:val="19"/>
          <w:sz w:val="24"/>
          <w:szCs w:val="24"/>
        </w:rPr>
        <w:t xml:space="preserve"> </w:t>
      </w:r>
      <w:r w:rsidRPr="00437F25">
        <w:rPr>
          <w:rFonts w:ascii="Arial" w:hAnsi="Arial" w:cs="Arial"/>
          <w:sz w:val="24"/>
          <w:szCs w:val="24"/>
        </w:rPr>
        <w:t>indebido</w:t>
      </w:r>
      <w:r w:rsidRPr="00437F25">
        <w:rPr>
          <w:rFonts w:ascii="Arial" w:hAnsi="Arial" w:cs="Arial"/>
          <w:spacing w:val="19"/>
          <w:sz w:val="24"/>
          <w:szCs w:val="24"/>
        </w:rPr>
        <w:t xml:space="preserve"> </w:t>
      </w:r>
      <w:r w:rsidRPr="00437F25">
        <w:rPr>
          <w:rFonts w:ascii="Arial" w:hAnsi="Arial" w:cs="Arial"/>
          <w:sz w:val="24"/>
          <w:szCs w:val="24"/>
        </w:rPr>
        <w:t>de</w:t>
      </w:r>
      <w:r w:rsidRPr="00437F25">
        <w:rPr>
          <w:rFonts w:ascii="Arial" w:hAnsi="Arial" w:cs="Arial"/>
          <w:spacing w:val="19"/>
          <w:sz w:val="24"/>
          <w:szCs w:val="24"/>
        </w:rPr>
        <w:t xml:space="preserve"> </w:t>
      </w:r>
      <w:r w:rsidRPr="00437F25">
        <w:rPr>
          <w:rFonts w:ascii="Arial" w:hAnsi="Arial" w:cs="Arial"/>
          <w:sz w:val="24"/>
          <w:szCs w:val="24"/>
        </w:rPr>
        <w:t>los</w:t>
      </w:r>
      <w:r w:rsidRPr="00437F25">
        <w:rPr>
          <w:rFonts w:ascii="Arial" w:hAnsi="Arial" w:cs="Arial"/>
          <w:spacing w:val="19"/>
          <w:sz w:val="24"/>
          <w:szCs w:val="24"/>
        </w:rPr>
        <w:t xml:space="preserve"> </w:t>
      </w:r>
      <w:r w:rsidRPr="00437F25">
        <w:rPr>
          <w:rFonts w:ascii="Arial" w:hAnsi="Arial" w:cs="Arial"/>
          <w:sz w:val="24"/>
          <w:szCs w:val="24"/>
        </w:rPr>
        <w:t>beneficios</w:t>
      </w:r>
      <w:r w:rsidRPr="00437F25">
        <w:rPr>
          <w:rFonts w:ascii="Arial" w:hAnsi="Arial" w:cs="Arial"/>
          <w:spacing w:val="18"/>
          <w:sz w:val="24"/>
          <w:szCs w:val="24"/>
        </w:rPr>
        <w:t xml:space="preserve"> </w:t>
      </w:r>
      <w:r w:rsidRPr="00437F25">
        <w:rPr>
          <w:rFonts w:ascii="Arial" w:hAnsi="Arial" w:cs="Arial"/>
          <w:sz w:val="24"/>
          <w:szCs w:val="24"/>
        </w:rPr>
        <w:t>que</w:t>
      </w:r>
      <w:r w:rsidRPr="00437F25">
        <w:rPr>
          <w:rFonts w:ascii="Arial" w:hAnsi="Arial" w:cs="Arial"/>
          <w:spacing w:val="19"/>
          <w:sz w:val="24"/>
          <w:szCs w:val="24"/>
        </w:rPr>
        <w:t xml:space="preserve"> </w:t>
      </w:r>
      <w:r w:rsidRPr="00437F25">
        <w:rPr>
          <w:rFonts w:ascii="Arial" w:hAnsi="Arial" w:cs="Arial"/>
          <w:sz w:val="24"/>
          <w:szCs w:val="24"/>
        </w:rPr>
        <w:t>Zona Franca Internacional de Pereira S.A.S. Usuario Operador</w:t>
      </w:r>
      <w:r w:rsidR="00452DEA" w:rsidRPr="00437F25">
        <w:rPr>
          <w:rFonts w:ascii="Arial" w:hAnsi="Arial" w:cs="Arial"/>
          <w:sz w:val="24"/>
          <w:szCs w:val="24"/>
        </w:rPr>
        <w:t xml:space="preserve"> de </w:t>
      </w:r>
      <w:r w:rsidR="0000585E" w:rsidRPr="00437F25">
        <w:rPr>
          <w:rFonts w:ascii="Arial" w:hAnsi="Arial" w:cs="Arial"/>
          <w:sz w:val="24"/>
          <w:szCs w:val="24"/>
        </w:rPr>
        <w:t>Zonas F</w:t>
      </w:r>
      <w:r w:rsidR="00452DEA" w:rsidRPr="00437F25">
        <w:rPr>
          <w:rFonts w:ascii="Arial" w:hAnsi="Arial" w:cs="Arial"/>
          <w:sz w:val="24"/>
          <w:szCs w:val="24"/>
        </w:rPr>
        <w:t>rancas</w:t>
      </w:r>
      <w:r w:rsidRPr="00437F25">
        <w:rPr>
          <w:rFonts w:ascii="Arial" w:hAnsi="Arial" w:cs="Arial"/>
          <w:sz w:val="24"/>
          <w:szCs w:val="24"/>
        </w:rPr>
        <w:t xml:space="preserve"> otorga</w:t>
      </w:r>
      <w:r w:rsidRPr="00437F25">
        <w:rPr>
          <w:rFonts w:ascii="Arial" w:hAnsi="Arial" w:cs="Arial"/>
          <w:spacing w:val="25"/>
          <w:sz w:val="24"/>
          <w:szCs w:val="24"/>
        </w:rPr>
        <w:t xml:space="preserve"> </w:t>
      </w:r>
      <w:r w:rsidRPr="00437F25">
        <w:rPr>
          <w:rFonts w:ascii="Arial" w:hAnsi="Arial" w:cs="Arial"/>
          <w:sz w:val="24"/>
          <w:szCs w:val="24"/>
        </w:rPr>
        <w:t>de</w:t>
      </w:r>
      <w:r w:rsidRPr="00437F25">
        <w:rPr>
          <w:rFonts w:ascii="Arial" w:hAnsi="Arial" w:cs="Arial"/>
          <w:spacing w:val="30"/>
          <w:sz w:val="24"/>
          <w:szCs w:val="24"/>
        </w:rPr>
        <w:t xml:space="preserve"> </w:t>
      </w:r>
      <w:r w:rsidRPr="00437F25">
        <w:rPr>
          <w:rFonts w:ascii="Arial" w:hAnsi="Arial" w:cs="Arial"/>
          <w:sz w:val="24"/>
          <w:szCs w:val="24"/>
        </w:rPr>
        <w:t>manera</w:t>
      </w:r>
      <w:r w:rsidRPr="00437F25">
        <w:rPr>
          <w:rFonts w:ascii="Arial" w:hAnsi="Arial" w:cs="Arial"/>
          <w:spacing w:val="25"/>
          <w:sz w:val="24"/>
          <w:szCs w:val="24"/>
        </w:rPr>
        <w:t xml:space="preserve"> </w:t>
      </w:r>
      <w:r w:rsidRPr="00437F25">
        <w:rPr>
          <w:rFonts w:ascii="Arial" w:hAnsi="Arial" w:cs="Arial"/>
          <w:sz w:val="24"/>
          <w:szCs w:val="24"/>
        </w:rPr>
        <w:t>exclusiva</w:t>
      </w:r>
      <w:r w:rsidRPr="00437F25">
        <w:rPr>
          <w:rFonts w:ascii="Arial" w:hAnsi="Arial" w:cs="Arial"/>
          <w:spacing w:val="25"/>
          <w:sz w:val="24"/>
          <w:szCs w:val="24"/>
        </w:rPr>
        <w:t xml:space="preserve"> </w:t>
      </w:r>
      <w:r w:rsidRPr="00437F25">
        <w:rPr>
          <w:rFonts w:ascii="Arial" w:hAnsi="Arial" w:cs="Arial"/>
          <w:sz w:val="24"/>
          <w:szCs w:val="24"/>
        </w:rPr>
        <w:t>a</w:t>
      </w:r>
      <w:r w:rsidRPr="00437F25">
        <w:rPr>
          <w:rFonts w:ascii="Arial" w:hAnsi="Arial" w:cs="Arial"/>
          <w:spacing w:val="25"/>
          <w:sz w:val="24"/>
          <w:szCs w:val="24"/>
        </w:rPr>
        <w:t xml:space="preserve"> </w:t>
      </w:r>
      <w:r w:rsidRPr="00437F25">
        <w:rPr>
          <w:rFonts w:ascii="Arial" w:hAnsi="Arial" w:cs="Arial"/>
          <w:sz w:val="24"/>
          <w:szCs w:val="24"/>
        </w:rPr>
        <w:t>favor</w:t>
      </w:r>
      <w:r w:rsidRPr="00437F25">
        <w:rPr>
          <w:rFonts w:ascii="Arial" w:hAnsi="Arial" w:cs="Arial"/>
          <w:spacing w:val="25"/>
          <w:sz w:val="24"/>
          <w:szCs w:val="24"/>
        </w:rPr>
        <w:t xml:space="preserve"> </w:t>
      </w:r>
      <w:r w:rsidRPr="00437F25">
        <w:rPr>
          <w:rFonts w:ascii="Arial" w:hAnsi="Arial" w:cs="Arial"/>
          <w:sz w:val="24"/>
          <w:szCs w:val="24"/>
        </w:rPr>
        <w:t>de</w:t>
      </w:r>
      <w:r w:rsidRPr="00437F25">
        <w:rPr>
          <w:rFonts w:ascii="Arial" w:hAnsi="Arial" w:cs="Arial"/>
          <w:spacing w:val="24"/>
          <w:sz w:val="24"/>
          <w:szCs w:val="24"/>
        </w:rPr>
        <w:t xml:space="preserve"> </w:t>
      </w:r>
      <w:r w:rsidRPr="00437F25">
        <w:rPr>
          <w:rFonts w:ascii="Arial" w:hAnsi="Arial" w:cs="Arial"/>
          <w:sz w:val="24"/>
          <w:szCs w:val="24"/>
        </w:rPr>
        <w:t>sus empleados.</w:t>
      </w:r>
    </w:p>
    <w:p w14:paraId="53F70569" w14:textId="77777777" w:rsidR="003F2AAA" w:rsidRPr="00437F25" w:rsidRDefault="003F2AAA" w:rsidP="003F2AAA">
      <w:pPr>
        <w:jc w:val="both"/>
        <w:rPr>
          <w:rFonts w:ascii="Arial" w:eastAsia="Arial" w:hAnsi="Arial" w:cs="Arial"/>
          <w:sz w:val="24"/>
          <w:szCs w:val="24"/>
        </w:rPr>
      </w:pPr>
    </w:p>
    <w:p w14:paraId="46977D03" w14:textId="77777777" w:rsidR="003F2AAA" w:rsidRPr="00437F25" w:rsidRDefault="003F2AAA" w:rsidP="003F2AAA">
      <w:pPr>
        <w:pStyle w:val="Prrafodelista"/>
        <w:numPr>
          <w:ilvl w:val="0"/>
          <w:numId w:val="15"/>
        </w:numPr>
        <w:tabs>
          <w:tab w:val="left" w:pos="664"/>
        </w:tabs>
        <w:ind w:right="221"/>
        <w:jc w:val="both"/>
        <w:rPr>
          <w:rFonts w:ascii="Arial" w:eastAsia="Arial" w:hAnsi="Arial" w:cs="Arial"/>
          <w:sz w:val="24"/>
          <w:szCs w:val="24"/>
        </w:rPr>
      </w:pPr>
      <w:r w:rsidRPr="00437F25">
        <w:rPr>
          <w:rFonts w:ascii="Arial" w:hAnsi="Arial" w:cs="Arial"/>
          <w:sz w:val="24"/>
          <w:szCs w:val="24"/>
        </w:rPr>
        <w:t>No</w:t>
      </w:r>
      <w:r w:rsidRPr="00437F25">
        <w:rPr>
          <w:rFonts w:ascii="Arial" w:hAnsi="Arial" w:cs="Arial"/>
          <w:spacing w:val="9"/>
          <w:sz w:val="24"/>
          <w:szCs w:val="24"/>
        </w:rPr>
        <w:t xml:space="preserve"> </w:t>
      </w:r>
      <w:r w:rsidRPr="00437F25">
        <w:rPr>
          <w:rFonts w:ascii="Arial" w:hAnsi="Arial" w:cs="Arial"/>
          <w:sz w:val="24"/>
          <w:szCs w:val="24"/>
        </w:rPr>
        <w:t>se</w:t>
      </w:r>
      <w:r w:rsidRPr="00437F25">
        <w:rPr>
          <w:rFonts w:ascii="Arial" w:hAnsi="Arial" w:cs="Arial"/>
          <w:spacing w:val="11"/>
          <w:sz w:val="24"/>
          <w:szCs w:val="24"/>
        </w:rPr>
        <w:t xml:space="preserve"> </w:t>
      </w:r>
      <w:r w:rsidRPr="00437F25">
        <w:rPr>
          <w:rFonts w:ascii="Arial" w:hAnsi="Arial" w:cs="Arial"/>
          <w:sz w:val="24"/>
          <w:szCs w:val="24"/>
        </w:rPr>
        <w:t>debe</w:t>
      </w:r>
      <w:r w:rsidRPr="00437F25">
        <w:rPr>
          <w:rFonts w:ascii="Arial" w:hAnsi="Arial" w:cs="Arial"/>
          <w:spacing w:val="22"/>
          <w:sz w:val="24"/>
          <w:szCs w:val="24"/>
        </w:rPr>
        <w:t xml:space="preserve"> </w:t>
      </w:r>
      <w:r w:rsidRPr="00437F25">
        <w:rPr>
          <w:rFonts w:ascii="Arial" w:hAnsi="Arial" w:cs="Arial"/>
          <w:sz w:val="24"/>
          <w:szCs w:val="24"/>
        </w:rPr>
        <w:t>realizar</w:t>
      </w:r>
      <w:r w:rsidRPr="00437F25">
        <w:rPr>
          <w:rFonts w:ascii="Arial" w:hAnsi="Arial" w:cs="Arial"/>
          <w:spacing w:val="12"/>
          <w:sz w:val="24"/>
          <w:szCs w:val="24"/>
        </w:rPr>
        <w:t xml:space="preserve"> </w:t>
      </w:r>
      <w:r w:rsidRPr="00437F25">
        <w:rPr>
          <w:rFonts w:ascii="Arial" w:hAnsi="Arial" w:cs="Arial"/>
          <w:sz w:val="24"/>
          <w:szCs w:val="24"/>
        </w:rPr>
        <w:t>la</w:t>
      </w:r>
      <w:r w:rsidRPr="00437F25">
        <w:rPr>
          <w:rFonts w:ascii="Arial" w:hAnsi="Arial" w:cs="Arial"/>
          <w:spacing w:val="12"/>
          <w:sz w:val="24"/>
          <w:szCs w:val="24"/>
        </w:rPr>
        <w:t xml:space="preserve"> </w:t>
      </w:r>
      <w:r w:rsidRPr="00437F25">
        <w:rPr>
          <w:rFonts w:ascii="Arial" w:hAnsi="Arial" w:cs="Arial"/>
          <w:sz w:val="24"/>
          <w:szCs w:val="24"/>
        </w:rPr>
        <w:t>gestión</w:t>
      </w:r>
      <w:r w:rsidRPr="00437F25">
        <w:rPr>
          <w:rFonts w:ascii="Arial" w:hAnsi="Arial" w:cs="Arial"/>
          <w:spacing w:val="11"/>
          <w:sz w:val="24"/>
          <w:szCs w:val="24"/>
        </w:rPr>
        <w:t xml:space="preserve"> </w:t>
      </w:r>
      <w:r w:rsidRPr="00437F25">
        <w:rPr>
          <w:rFonts w:ascii="Arial" w:hAnsi="Arial" w:cs="Arial"/>
          <w:sz w:val="24"/>
          <w:szCs w:val="24"/>
        </w:rPr>
        <w:t>de</w:t>
      </w:r>
      <w:r w:rsidRPr="00437F25">
        <w:rPr>
          <w:rFonts w:ascii="Arial" w:hAnsi="Arial" w:cs="Arial"/>
          <w:spacing w:val="11"/>
          <w:sz w:val="24"/>
          <w:szCs w:val="24"/>
        </w:rPr>
        <w:t xml:space="preserve"> </w:t>
      </w:r>
      <w:r w:rsidRPr="00437F25">
        <w:rPr>
          <w:rFonts w:ascii="Arial" w:hAnsi="Arial" w:cs="Arial"/>
          <w:sz w:val="24"/>
          <w:szCs w:val="24"/>
        </w:rPr>
        <w:t>un</w:t>
      </w:r>
      <w:r w:rsidRPr="00437F25">
        <w:rPr>
          <w:rFonts w:ascii="Arial" w:hAnsi="Arial" w:cs="Arial"/>
          <w:spacing w:val="11"/>
          <w:sz w:val="24"/>
          <w:szCs w:val="24"/>
        </w:rPr>
        <w:t xml:space="preserve"> </w:t>
      </w:r>
      <w:r w:rsidRPr="00437F25">
        <w:rPr>
          <w:rFonts w:ascii="Arial" w:hAnsi="Arial" w:cs="Arial"/>
          <w:sz w:val="24"/>
          <w:szCs w:val="24"/>
        </w:rPr>
        <w:t>servicio</w:t>
      </w:r>
      <w:r w:rsidRPr="00437F25">
        <w:rPr>
          <w:rFonts w:ascii="Arial" w:hAnsi="Arial" w:cs="Arial"/>
          <w:spacing w:val="11"/>
          <w:sz w:val="24"/>
          <w:szCs w:val="24"/>
        </w:rPr>
        <w:t xml:space="preserve"> </w:t>
      </w:r>
      <w:r w:rsidRPr="00437F25">
        <w:rPr>
          <w:rFonts w:ascii="Arial" w:hAnsi="Arial" w:cs="Arial"/>
          <w:sz w:val="24"/>
          <w:szCs w:val="24"/>
        </w:rPr>
        <w:t>para</w:t>
      </w:r>
      <w:r w:rsidRPr="00437F25">
        <w:rPr>
          <w:rFonts w:ascii="Arial" w:hAnsi="Arial" w:cs="Arial"/>
          <w:spacing w:val="11"/>
          <w:sz w:val="24"/>
          <w:szCs w:val="24"/>
        </w:rPr>
        <w:t xml:space="preserve"> </w:t>
      </w:r>
      <w:r w:rsidRPr="00437F25">
        <w:rPr>
          <w:rFonts w:ascii="Arial" w:hAnsi="Arial" w:cs="Arial"/>
          <w:sz w:val="24"/>
          <w:szCs w:val="24"/>
        </w:rPr>
        <w:t>un</w:t>
      </w:r>
      <w:r w:rsidRPr="00437F25">
        <w:rPr>
          <w:rFonts w:ascii="Arial" w:hAnsi="Arial" w:cs="Arial"/>
          <w:spacing w:val="18"/>
          <w:sz w:val="24"/>
          <w:szCs w:val="24"/>
        </w:rPr>
        <w:t xml:space="preserve"> </w:t>
      </w:r>
      <w:r w:rsidRPr="00437F25">
        <w:rPr>
          <w:rFonts w:ascii="Arial" w:hAnsi="Arial" w:cs="Arial"/>
          <w:sz w:val="24"/>
          <w:szCs w:val="24"/>
        </w:rPr>
        <w:t>familiar</w:t>
      </w:r>
      <w:r w:rsidRPr="00437F25">
        <w:rPr>
          <w:rFonts w:ascii="Arial" w:hAnsi="Arial" w:cs="Arial"/>
          <w:spacing w:val="11"/>
          <w:sz w:val="24"/>
          <w:szCs w:val="24"/>
        </w:rPr>
        <w:t xml:space="preserve"> </w:t>
      </w:r>
      <w:r w:rsidRPr="00437F25">
        <w:rPr>
          <w:rFonts w:ascii="Arial" w:hAnsi="Arial" w:cs="Arial"/>
          <w:sz w:val="24"/>
          <w:szCs w:val="24"/>
        </w:rPr>
        <w:t>o</w:t>
      </w:r>
      <w:r w:rsidRPr="00437F25">
        <w:rPr>
          <w:rFonts w:ascii="Arial" w:hAnsi="Arial" w:cs="Arial"/>
          <w:spacing w:val="11"/>
          <w:sz w:val="24"/>
          <w:szCs w:val="24"/>
        </w:rPr>
        <w:t xml:space="preserve"> </w:t>
      </w:r>
      <w:r w:rsidRPr="00437F25">
        <w:rPr>
          <w:rFonts w:ascii="Arial" w:hAnsi="Arial" w:cs="Arial"/>
          <w:sz w:val="24"/>
          <w:szCs w:val="24"/>
        </w:rPr>
        <w:t>un</w:t>
      </w:r>
      <w:r w:rsidRPr="00437F25">
        <w:rPr>
          <w:rFonts w:ascii="Arial" w:hAnsi="Arial" w:cs="Arial"/>
          <w:spacing w:val="16"/>
          <w:sz w:val="24"/>
          <w:szCs w:val="24"/>
        </w:rPr>
        <w:t xml:space="preserve"> </w:t>
      </w:r>
      <w:r w:rsidRPr="00437F25">
        <w:rPr>
          <w:rFonts w:ascii="Arial" w:hAnsi="Arial" w:cs="Arial"/>
          <w:sz w:val="24"/>
          <w:szCs w:val="24"/>
        </w:rPr>
        <w:t>tercero</w:t>
      </w:r>
      <w:r w:rsidRPr="00437F25">
        <w:rPr>
          <w:rFonts w:ascii="Arial" w:hAnsi="Arial" w:cs="Arial"/>
          <w:spacing w:val="11"/>
          <w:sz w:val="24"/>
          <w:szCs w:val="24"/>
        </w:rPr>
        <w:t xml:space="preserve"> </w:t>
      </w:r>
      <w:r w:rsidRPr="00437F25">
        <w:rPr>
          <w:rFonts w:ascii="Arial" w:hAnsi="Arial" w:cs="Arial"/>
          <w:sz w:val="24"/>
          <w:szCs w:val="24"/>
        </w:rPr>
        <w:t>con</w:t>
      </w:r>
      <w:r w:rsidRPr="00437F25">
        <w:rPr>
          <w:rFonts w:ascii="Arial" w:hAnsi="Arial" w:cs="Arial"/>
          <w:spacing w:val="12"/>
          <w:sz w:val="24"/>
          <w:szCs w:val="24"/>
        </w:rPr>
        <w:t xml:space="preserve"> </w:t>
      </w:r>
      <w:r w:rsidRPr="00437F25">
        <w:rPr>
          <w:rFonts w:ascii="Arial" w:hAnsi="Arial" w:cs="Arial"/>
          <w:sz w:val="24"/>
          <w:szCs w:val="24"/>
        </w:rPr>
        <w:t>intereses</w:t>
      </w:r>
      <w:r w:rsidRPr="00437F25">
        <w:rPr>
          <w:rFonts w:ascii="Arial" w:hAnsi="Arial" w:cs="Arial"/>
          <w:spacing w:val="11"/>
          <w:sz w:val="24"/>
          <w:szCs w:val="24"/>
        </w:rPr>
        <w:t xml:space="preserve"> </w:t>
      </w:r>
      <w:r w:rsidRPr="00437F25">
        <w:rPr>
          <w:rFonts w:ascii="Arial" w:hAnsi="Arial" w:cs="Arial"/>
          <w:sz w:val="24"/>
          <w:szCs w:val="24"/>
        </w:rPr>
        <w:t>personales, sin tener aprobación previa de la Junta Directiva o del Representante Legal de la</w:t>
      </w:r>
      <w:r w:rsidRPr="00437F25">
        <w:rPr>
          <w:rFonts w:ascii="Arial" w:hAnsi="Arial" w:cs="Arial"/>
          <w:spacing w:val="-11"/>
          <w:sz w:val="24"/>
          <w:szCs w:val="24"/>
        </w:rPr>
        <w:t xml:space="preserve"> </w:t>
      </w:r>
      <w:r w:rsidRPr="00437F25">
        <w:rPr>
          <w:rFonts w:ascii="Arial" w:hAnsi="Arial" w:cs="Arial"/>
          <w:sz w:val="24"/>
          <w:szCs w:val="24"/>
        </w:rPr>
        <w:t>Compañía.</w:t>
      </w:r>
    </w:p>
    <w:p w14:paraId="3CA3BD33" w14:textId="77777777" w:rsidR="003F2AAA" w:rsidRPr="00437F25" w:rsidRDefault="003F2AAA" w:rsidP="003F2AAA">
      <w:pPr>
        <w:jc w:val="both"/>
        <w:rPr>
          <w:rFonts w:ascii="Arial" w:eastAsia="Arial" w:hAnsi="Arial" w:cs="Arial"/>
          <w:sz w:val="24"/>
          <w:szCs w:val="24"/>
        </w:rPr>
      </w:pPr>
    </w:p>
    <w:p w14:paraId="709E1096" w14:textId="77777777" w:rsidR="003F2AAA" w:rsidRPr="00437F25" w:rsidRDefault="003F2AAA" w:rsidP="003F2AAA">
      <w:pPr>
        <w:pStyle w:val="Prrafodelista"/>
        <w:numPr>
          <w:ilvl w:val="0"/>
          <w:numId w:val="15"/>
        </w:numPr>
        <w:tabs>
          <w:tab w:val="left" w:pos="664"/>
        </w:tabs>
        <w:ind w:right="179"/>
        <w:jc w:val="both"/>
        <w:rPr>
          <w:rFonts w:ascii="Arial" w:hAnsi="Arial" w:cs="Arial"/>
          <w:sz w:val="24"/>
          <w:szCs w:val="24"/>
        </w:rPr>
      </w:pPr>
      <w:r w:rsidRPr="00437F25">
        <w:rPr>
          <w:rFonts w:ascii="Arial" w:hAnsi="Arial" w:cs="Arial"/>
          <w:sz w:val="24"/>
          <w:szCs w:val="24"/>
        </w:rPr>
        <w:t>No se deben otorgar descuentos o exoneraciones, ni retribuciones excepcionales de cualquier tipo</w:t>
      </w:r>
      <w:r w:rsidRPr="00437F25">
        <w:rPr>
          <w:rFonts w:ascii="Arial" w:hAnsi="Arial" w:cs="Arial"/>
          <w:spacing w:val="23"/>
          <w:sz w:val="24"/>
          <w:szCs w:val="24"/>
        </w:rPr>
        <w:t xml:space="preserve"> </w:t>
      </w:r>
      <w:r w:rsidRPr="00437F25">
        <w:rPr>
          <w:rFonts w:ascii="Arial" w:hAnsi="Arial" w:cs="Arial"/>
          <w:sz w:val="24"/>
          <w:szCs w:val="24"/>
        </w:rPr>
        <w:t xml:space="preserve">por razones </w:t>
      </w:r>
      <w:r w:rsidRPr="00437F25">
        <w:rPr>
          <w:rFonts w:ascii="Arial" w:hAnsi="Arial" w:cs="Arial"/>
          <w:spacing w:val="36"/>
          <w:sz w:val="24"/>
          <w:szCs w:val="24"/>
        </w:rPr>
        <w:t xml:space="preserve"> </w:t>
      </w:r>
      <w:r w:rsidRPr="00437F25">
        <w:rPr>
          <w:rFonts w:ascii="Arial" w:hAnsi="Arial" w:cs="Arial"/>
          <w:sz w:val="24"/>
          <w:szCs w:val="24"/>
        </w:rPr>
        <w:t xml:space="preserve">de </w:t>
      </w:r>
      <w:r w:rsidRPr="00437F25">
        <w:rPr>
          <w:rFonts w:ascii="Arial" w:hAnsi="Arial" w:cs="Arial"/>
          <w:spacing w:val="35"/>
          <w:sz w:val="24"/>
          <w:szCs w:val="24"/>
        </w:rPr>
        <w:t xml:space="preserve"> </w:t>
      </w:r>
      <w:r w:rsidRPr="00437F25">
        <w:rPr>
          <w:rFonts w:ascii="Arial" w:hAnsi="Arial" w:cs="Arial"/>
          <w:sz w:val="24"/>
          <w:szCs w:val="24"/>
        </w:rPr>
        <w:t xml:space="preserve">amistad </w:t>
      </w:r>
      <w:r w:rsidRPr="00437F25">
        <w:rPr>
          <w:rFonts w:ascii="Arial" w:hAnsi="Arial" w:cs="Arial"/>
          <w:spacing w:val="34"/>
          <w:sz w:val="24"/>
          <w:szCs w:val="24"/>
        </w:rPr>
        <w:t xml:space="preserve"> </w:t>
      </w:r>
      <w:r w:rsidRPr="00437F25">
        <w:rPr>
          <w:rFonts w:ascii="Arial" w:hAnsi="Arial" w:cs="Arial"/>
          <w:sz w:val="24"/>
          <w:szCs w:val="24"/>
        </w:rPr>
        <w:t xml:space="preserve">o </w:t>
      </w:r>
      <w:r w:rsidRPr="00437F25">
        <w:rPr>
          <w:rFonts w:ascii="Arial" w:hAnsi="Arial" w:cs="Arial"/>
          <w:spacing w:val="35"/>
          <w:sz w:val="24"/>
          <w:szCs w:val="24"/>
        </w:rPr>
        <w:t xml:space="preserve"> </w:t>
      </w:r>
      <w:r w:rsidRPr="00437F25">
        <w:rPr>
          <w:rFonts w:ascii="Arial" w:hAnsi="Arial" w:cs="Arial"/>
          <w:sz w:val="24"/>
          <w:szCs w:val="24"/>
        </w:rPr>
        <w:t xml:space="preserve">parentesco, </w:t>
      </w:r>
      <w:r w:rsidRPr="00437F25">
        <w:rPr>
          <w:rFonts w:ascii="Arial" w:hAnsi="Arial" w:cs="Arial"/>
          <w:spacing w:val="34"/>
          <w:sz w:val="24"/>
          <w:szCs w:val="24"/>
        </w:rPr>
        <w:t xml:space="preserve"> </w:t>
      </w:r>
      <w:r w:rsidRPr="00437F25">
        <w:rPr>
          <w:rFonts w:ascii="Arial" w:hAnsi="Arial" w:cs="Arial"/>
          <w:sz w:val="24"/>
          <w:szCs w:val="24"/>
        </w:rPr>
        <w:t xml:space="preserve">sin </w:t>
      </w:r>
      <w:r w:rsidRPr="00437F25">
        <w:rPr>
          <w:rFonts w:ascii="Arial" w:hAnsi="Arial" w:cs="Arial"/>
          <w:spacing w:val="35"/>
          <w:sz w:val="24"/>
          <w:szCs w:val="24"/>
        </w:rPr>
        <w:t xml:space="preserve"> </w:t>
      </w:r>
      <w:r w:rsidRPr="00437F25">
        <w:rPr>
          <w:rFonts w:ascii="Arial" w:hAnsi="Arial" w:cs="Arial"/>
          <w:sz w:val="24"/>
          <w:szCs w:val="24"/>
        </w:rPr>
        <w:t xml:space="preserve">tener </w:t>
      </w:r>
      <w:r w:rsidRPr="00437F25">
        <w:rPr>
          <w:rFonts w:ascii="Arial" w:hAnsi="Arial" w:cs="Arial"/>
          <w:spacing w:val="34"/>
          <w:sz w:val="24"/>
          <w:szCs w:val="24"/>
        </w:rPr>
        <w:t xml:space="preserve"> </w:t>
      </w:r>
      <w:r w:rsidRPr="00437F25">
        <w:rPr>
          <w:rFonts w:ascii="Arial" w:hAnsi="Arial" w:cs="Arial"/>
          <w:sz w:val="24"/>
          <w:szCs w:val="24"/>
        </w:rPr>
        <w:t xml:space="preserve">aprobación </w:t>
      </w:r>
      <w:r w:rsidRPr="00437F25">
        <w:rPr>
          <w:rFonts w:ascii="Arial" w:hAnsi="Arial" w:cs="Arial"/>
          <w:spacing w:val="35"/>
          <w:sz w:val="24"/>
          <w:szCs w:val="24"/>
        </w:rPr>
        <w:t xml:space="preserve"> </w:t>
      </w:r>
      <w:r w:rsidRPr="00437F25">
        <w:rPr>
          <w:rFonts w:ascii="Arial" w:hAnsi="Arial" w:cs="Arial"/>
          <w:sz w:val="24"/>
          <w:szCs w:val="24"/>
        </w:rPr>
        <w:t xml:space="preserve">previa </w:t>
      </w:r>
      <w:r w:rsidRPr="00437F25">
        <w:rPr>
          <w:rFonts w:ascii="Arial" w:hAnsi="Arial" w:cs="Arial"/>
          <w:spacing w:val="35"/>
          <w:sz w:val="24"/>
          <w:szCs w:val="24"/>
        </w:rPr>
        <w:t xml:space="preserve"> </w:t>
      </w:r>
      <w:r w:rsidRPr="00437F25">
        <w:rPr>
          <w:rFonts w:ascii="Arial" w:hAnsi="Arial" w:cs="Arial"/>
          <w:sz w:val="24"/>
          <w:szCs w:val="24"/>
        </w:rPr>
        <w:t xml:space="preserve">de </w:t>
      </w:r>
      <w:r w:rsidRPr="00437F25">
        <w:rPr>
          <w:rFonts w:ascii="Arial" w:hAnsi="Arial" w:cs="Arial"/>
          <w:spacing w:val="35"/>
          <w:sz w:val="24"/>
          <w:szCs w:val="24"/>
        </w:rPr>
        <w:t xml:space="preserve"> </w:t>
      </w:r>
      <w:r w:rsidRPr="00437F25">
        <w:rPr>
          <w:rFonts w:ascii="Arial" w:hAnsi="Arial" w:cs="Arial"/>
          <w:sz w:val="24"/>
          <w:szCs w:val="24"/>
        </w:rPr>
        <w:t xml:space="preserve">la </w:t>
      </w:r>
      <w:r w:rsidRPr="00437F25">
        <w:rPr>
          <w:rFonts w:ascii="Arial" w:hAnsi="Arial" w:cs="Arial"/>
          <w:spacing w:val="35"/>
          <w:sz w:val="24"/>
          <w:szCs w:val="24"/>
        </w:rPr>
        <w:t xml:space="preserve"> </w:t>
      </w:r>
      <w:r w:rsidRPr="00437F25">
        <w:rPr>
          <w:rFonts w:ascii="Arial" w:hAnsi="Arial" w:cs="Arial"/>
          <w:sz w:val="24"/>
          <w:szCs w:val="24"/>
        </w:rPr>
        <w:t xml:space="preserve">Junta </w:t>
      </w:r>
      <w:r w:rsidRPr="00437F25">
        <w:rPr>
          <w:rFonts w:ascii="Arial" w:hAnsi="Arial" w:cs="Arial"/>
          <w:spacing w:val="34"/>
          <w:sz w:val="24"/>
          <w:szCs w:val="24"/>
        </w:rPr>
        <w:t xml:space="preserve"> </w:t>
      </w:r>
      <w:r w:rsidRPr="00437F25">
        <w:rPr>
          <w:rFonts w:ascii="Arial" w:hAnsi="Arial" w:cs="Arial"/>
          <w:sz w:val="24"/>
          <w:szCs w:val="24"/>
        </w:rPr>
        <w:t xml:space="preserve">Directiva </w:t>
      </w:r>
      <w:r w:rsidRPr="00437F25">
        <w:rPr>
          <w:rFonts w:ascii="Arial" w:hAnsi="Arial" w:cs="Arial"/>
          <w:spacing w:val="36"/>
          <w:sz w:val="24"/>
          <w:szCs w:val="24"/>
        </w:rPr>
        <w:t xml:space="preserve"> </w:t>
      </w:r>
      <w:r w:rsidRPr="00437F25">
        <w:rPr>
          <w:rFonts w:ascii="Arial" w:hAnsi="Arial" w:cs="Arial"/>
          <w:sz w:val="24"/>
          <w:szCs w:val="24"/>
        </w:rPr>
        <w:t xml:space="preserve">o </w:t>
      </w:r>
      <w:r w:rsidRPr="00437F25">
        <w:rPr>
          <w:rFonts w:ascii="Arial" w:hAnsi="Arial" w:cs="Arial"/>
          <w:spacing w:val="36"/>
          <w:sz w:val="24"/>
          <w:szCs w:val="24"/>
        </w:rPr>
        <w:t xml:space="preserve"> </w:t>
      </w:r>
      <w:r w:rsidRPr="00437F25">
        <w:rPr>
          <w:rFonts w:ascii="Arial" w:hAnsi="Arial" w:cs="Arial"/>
          <w:sz w:val="24"/>
          <w:szCs w:val="24"/>
        </w:rPr>
        <w:t>del Representante Legal con atribuciones previas otorgadas por la Junta</w:t>
      </w:r>
      <w:r w:rsidRPr="00437F25">
        <w:rPr>
          <w:rFonts w:ascii="Arial" w:hAnsi="Arial" w:cs="Arial"/>
          <w:spacing w:val="-23"/>
          <w:sz w:val="24"/>
          <w:szCs w:val="24"/>
        </w:rPr>
        <w:t xml:space="preserve"> </w:t>
      </w:r>
      <w:r w:rsidRPr="00437F25">
        <w:rPr>
          <w:rFonts w:ascii="Arial" w:hAnsi="Arial" w:cs="Arial"/>
          <w:sz w:val="24"/>
          <w:szCs w:val="24"/>
        </w:rPr>
        <w:t>Directiva.</w:t>
      </w:r>
    </w:p>
    <w:p w14:paraId="7AEF3A22" w14:textId="77777777" w:rsidR="003F2AAA" w:rsidRPr="00437F25" w:rsidRDefault="003F2AAA" w:rsidP="003F2AAA">
      <w:pPr>
        <w:jc w:val="both"/>
        <w:rPr>
          <w:rFonts w:ascii="Arial" w:eastAsia="Arial" w:hAnsi="Arial" w:cs="Arial"/>
          <w:sz w:val="24"/>
          <w:szCs w:val="24"/>
        </w:rPr>
      </w:pPr>
    </w:p>
    <w:p w14:paraId="46961D11" w14:textId="57FE09D0" w:rsidR="003F2AAA" w:rsidRPr="00437F25" w:rsidRDefault="003F2AAA" w:rsidP="003F2AAA">
      <w:pPr>
        <w:pStyle w:val="Prrafodelista"/>
        <w:numPr>
          <w:ilvl w:val="0"/>
          <w:numId w:val="15"/>
        </w:numPr>
        <w:tabs>
          <w:tab w:val="left" w:pos="664"/>
        </w:tabs>
        <w:ind w:right="-10"/>
        <w:jc w:val="both"/>
        <w:rPr>
          <w:rFonts w:ascii="Arial" w:hAnsi="Arial" w:cs="Arial"/>
          <w:sz w:val="24"/>
          <w:szCs w:val="24"/>
        </w:rPr>
      </w:pPr>
      <w:r w:rsidRPr="00437F25">
        <w:rPr>
          <w:rFonts w:ascii="Arial" w:hAnsi="Arial" w:cs="Arial"/>
          <w:sz w:val="24"/>
          <w:szCs w:val="24"/>
        </w:rPr>
        <w:t>En el trato con los clientes, usuarios, proveedores o contratistas se debe actuar en beneficio de</w:t>
      </w:r>
      <w:r w:rsidRPr="00437F25">
        <w:rPr>
          <w:rFonts w:ascii="Arial" w:hAnsi="Arial" w:cs="Arial"/>
          <w:spacing w:val="34"/>
          <w:sz w:val="24"/>
          <w:szCs w:val="24"/>
        </w:rPr>
        <w:t xml:space="preserve"> </w:t>
      </w:r>
      <w:r w:rsidRPr="00437F25">
        <w:rPr>
          <w:rFonts w:ascii="Arial" w:hAnsi="Arial" w:cs="Arial"/>
          <w:sz w:val="24"/>
          <w:szCs w:val="24"/>
        </w:rPr>
        <w:t>Zona Franca Internacional de Pereira S.A.S. Usuario Operador</w:t>
      </w:r>
      <w:r w:rsidR="00452DEA" w:rsidRPr="00437F25">
        <w:rPr>
          <w:rFonts w:ascii="Arial" w:hAnsi="Arial" w:cs="Arial"/>
          <w:sz w:val="24"/>
          <w:szCs w:val="24"/>
        </w:rPr>
        <w:t xml:space="preserve"> de zonas francas</w:t>
      </w:r>
      <w:r w:rsidRPr="00437F25">
        <w:rPr>
          <w:rFonts w:ascii="Arial" w:hAnsi="Arial" w:cs="Arial"/>
          <w:sz w:val="24"/>
          <w:szCs w:val="24"/>
        </w:rPr>
        <w:t>, excluyendo cualquier beneficio</w:t>
      </w:r>
      <w:r w:rsidRPr="00437F25">
        <w:rPr>
          <w:rFonts w:ascii="Arial" w:hAnsi="Arial" w:cs="Arial"/>
          <w:spacing w:val="-11"/>
          <w:sz w:val="24"/>
          <w:szCs w:val="24"/>
        </w:rPr>
        <w:t xml:space="preserve"> </w:t>
      </w:r>
      <w:r w:rsidRPr="00437F25">
        <w:rPr>
          <w:rFonts w:ascii="Arial" w:hAnsi="Arial" w:cs="Arial"/>
          <w:sz w:val="24"/>
          <w:szCs w:val="24"/>
        </w:rPr>
        <w:t>personal.</w:t>
      </w:r>
    </w:p>
    <w:p w14:paraId="07E5F29D" w14:textId="77777777" w:rsidR="003F2AAA" w:rsidRPr="00437F25" w:rsidRDefault="003F2AAA" w:rsidP="003F2AAA">
      <w:pPr>
        <w:pStyle w:val="Prrafodelista"/>
        <w:jc w:val="both"/>
        <w:rPr>
          <w:rFonts w:ascii="Arial" w:hAnsi="Arial" w:cs="Arial"/>
          <w:sz w:val="24"/>
          <w:szCs w:val="24"/>
        </w:rPr>
      </w:pPr>
    </w:p>
    <w:p w14:paraId="1B9937EB" w14:textId="77777777" w:rsidR="003F2AAA" w:rsidRPr="00437F25" w:rsidRDefault="003F2AAA" w:rsidP="003F2AAA">
      <w:pPr>
        <w:pStyle w:val="Prrafodelista"/>
        <w:numPr>
          <w:ilvl w:val="0"/>
          <w:numId w:val="15"/>
        </w:numPr>
        <w:tabs>
          <w:tab w:val="left" w:pos="664"/>
        </w:tabs>
        <w:ind w:left="663" w:right="179"/>
        <w:jc w:val="both"/>
        <w:rPr>
          <w:rFonts w:ascii="Arial" w:hAnsi="Arial" w:cs="Arial"/>
          <w:sz w:val="24"/>
          <w:szCs w:val="24"/>
        </w:rPr>
      </w:pPr>
      <w:r w:rsidRPr="00437F25">
        <w:rPr>
          <w:rFonts w:ascii="Arial" w:hAnsi="Arial" w:cs="Arial"/>
          <w:sz w:val="24"/>
          <w:szCs w:val="24"/>
        </w:rPr>
        <w:t>Los</w:t>
      </w:r>
      <w:r w:rsidRPr="00437F25">
        <w:rPr>
          <w:rFonts w:ascii="Arial" w:hAnsi="Arial" w:cs="Arial"/>
          <w:spacing w:val="38"/>
          <w:sz w:val="24"/>
          <w:szCs w:val="24"/>
        </w:rPr>
        <w:t xml:space="preserve"> </w:t>
      </w:r>
      <w:r w:rsidRPr="00437F25">
        <w:rPr>
          <w:rFonts w:ascii="Arial" w:hAnsi="Arial" w:cs="Arial"/>
          <w:sz w:val="24"/>
          <w:szCs w:val="24"/>
        </w:rPr>
        <w:t>empleados</w:t>
      </w:r>
      <w:r w:rsidRPr="00437F25">
        <w:rPr>
          <w:rFonts w:ascii="Arial" w:hAnsi="Arial" w:cs="Arial"/>
          <w:spacing w:val="37"/>
          <w:sz w:val="24"/>
          <w:szCs w:val="24"/>
        </w:rPr>
        <w:t xml:space="preserve"> </w:t>
      </w:r>
      <w:r w:rsidRPr="00437F25">
        <w:rPr>
          <w:rFonts w:ascii="Arial" w:hAnsi="Arial" w:cs="Arial"/>
          <w:sz w:val="24"/>
          <w:szCs w:val="24"/>
        </w:rPr>
        <w:t>no</w:t>
      </w:r>
      <w:r w:rsidRPr="00437F25">
        <w:rPr>
          <w:rFonts w:ascii="Arial" w:hAnsi="Arial" w:cs="Arial"/>
          <w:spacing w:val="40"/>
          <w:sz w:val="24"/>
          <w:szCs w:val="24"/>
        </w:rPr>
        <w:t xml:space="preserve"> </w:t>
      </w:r>
      <w:r w:rsidRPr="00437F25">
        <w:rPr>
          <w:rFonts w:ascii="Arial" w:hAnsi="Arial" w:cs="Arial"/>
          <w:sz w:val="24"/>
          <w:szCs w:val="24"/>
        </w:rPr>
        <w:t>deben</w:t>
      </w:r>
      <w:r w:rsidRPr="00437F25">
        <w:rPr>
          <w:rFonts w:ascii="Arial" w:hAnsi="Arial" w:cs="Arial"/>
          <w:spacing w:val="39"/>
          <w:sz w:val="24"/>
          <w:szCs w:val="24"/>
        </w:rPr>
        <w:t xml:space="preserve"> </w:t>
      </w:r>
      <w:r w:rsidRPr="00437F25">
        <w:rPr>
          <w:rFonts w:ascii="Arial" w:hAnsi="Arial" w:cs="Arial"/>
          <w:sz w:val="24"/>
          <w:szCs w:val="24"/>
        </w:rPr>
        <w:t>ofrecer</w:t>
      </w:r>
      <w:r w:rsidRPr="00437F25">
        <w:rPr>
          <w:rFonts w:ascii="Arial" w:hAnsi="Arial" w:cs="Arial"/>
          <w:spacing w:val="40"/>
          <w:sz w:val="24"/>
          <w:szCs w:val="24"/>
        </w:rPr>
        <w:t xml:space="preserve"> </w:t>
      </w:r>
      <w:r w:rsidRPr="00437F25">
        <w:rPr>
          <w:rFonts w:ascii="Arial" w:hAnsi="Arial" w:cs="Arial"/>
          <w:sz w:val="24"/>
          <w:szCs w:val="24"/>
        </w:rPr>
        <w:t>servicios</w:t>
      </w:r>
      <w:r w:rsidRPr="00437F25">
        <w:rPr>
          <w:rFonts w:ascii="Arial" w:hAnsi="Arial" w:cs="Arial"/>
          <w:spacing w:val="40"/>
          <w:sz w:val="24"/>
          <w:szCs w:val="24"/>
        </w:rPr>
        <w:t xml:space="preserve"> </w:t>
      </w:r>
      <w:r w:rsidRPr="00437F25">
        <w:rPr>
          <w:rFonts w:ascii="Arial" w:hAnsi="Arial" w:cs="Arial"/>
          <w:sz w:val="24"/>
          <w:szCs w:val="24"/>
        </w:rPr>
        <w:t>o</w:t>
      </w:r>
      <w:r w:rsidRPr="00437F25">
        <w:rPr>
          <w:rFonts w:ascii="Arial" w:hAnsi="Arial" w:cs="Arial"/>
          <w:spacing w:val="39"/>
          <w:sz w:val="24"/>
          <w:szCs w:val="24"/>
        </w:rPr>
        <w:t xml:space="preserve"> </w:t>
      </w:r>
      <w:r w:rsidRPr="00437F25">
        <w:rPr>
          <w:rFonts w:ascii="Arial" w:hAnsi="Arial" w:cs="Arial"/>
          <w:sz w:val="24"/>
          <w:szCs w:val="24"/>
        </w:rPr>
        <w:t>experiencia</w:t>
      </w:r>
      <w:r w:rsidRPr="00437F25">
        <w:rPr>
          <w:rFonts w:ascii="Arial" w:hAnsi="Arial" w:cs="Arial"/>
          <w:spacing w:val="40"/>
          <w:sz w:val="24"/>
          <w:szCs w:val="24"/>
        </w:rPr>
        <w:t xml:space="preserve"> </w:t>
      </w:r>
      <w:r w:rsidRPr="00437F25">
        <w:rPr>
          <w:rFonts w:ascii="Arial" w:hAnsi="Arial" w:cs="Arial"/>
          <w:sz w:val="24"/>
          <w:szCs w:val="24"/>
        </w:rPr>
        <w:t>profesional</w:t>
      </w:r>
      <w:r w:rsidRPr="00437F25">
        <w:rPr>
          <w:rFonts w:ascii="Arial" w:hAnsi="Arial" w:cs="Arial"/>
          <w:spacing w:val="40"/>
          <w:sz w:val="24"/>
          <w:szCs w:val="24"/>
        </w:rPr>
        <w:t xml:space="preserve"> </w:t>
      </w:r>
      <w:r w:rsidRPr="00437F25">
        <w:rPr>
          <w:rFonts w:ascii="Arial" w:hAnsi="Arial" w:cs="Arial"/>
          <w:sz w:val="24"/>
          <w:szCs w:val="24"/>
        </w:rPr>
        <w:t>a</w:t>
      </w:r>
      <w:r w:rsidRPr="00437F25">
        <w:rPr>
          <w:rFonts w:ascii="Arial" w:hAnsi="Arial" w:cs="Arial"/>
          <w:spacing w:val="40"/>
          <w:sz w:val="24"/>
          <w:szCs w:val="24"/>
        </w:rPr>
        <w:t xml:space="preserve"> </w:t>
      </w:r>
      <w:r w:rsidRPr="00437F25">
        <w:rPr>
          <w:rFonts w:ascii="Arial" w:hAnsi="Arial" w:cs="Arial"/>
          <w:sz w:val="24"/>
          <w:szCs w:val="24"/>
        </w:rPr>
        <w:t>clientes</w:t>
      </w:r>
      <w:r w:rsidRPr="00437F25">
        <w:rPr>
          <w:rFonts w:ascii="Arial" w:hAnsi="Arial" w:cs="Arial"/>
          <w:spacing w:val="40"/>
          <w:sz w:val="24"/>
          <w:szCs w:val="24"/>
        </w:rPr>
        <w:t xml:space="preserve"> </w:t>
      </w:r>
      <w:r w:rsidRPr="00437F25">
        <w:rPr>
          <w:rFonts w:ascii="Arial" w:hAnsi="Arial" w:cs="Arial"/>
          <w:sz w:val="24"/>
          <w:szCs w:val="24"/>
        </w:rPr>
        <w:t>o</w:t>
      </w:r>
      <w:r w:rsidRPr="00437F25">
        <w:rPr>
          <w:rFonts w:ascii="Arial" w:hAnsi="Arial" w:cs="Arial"/>
          <w:spacing w:val="40"/>
          <w:sz w:val="24"/>
          <w:szCs w:val="24"/>
        </w:rPr>
        <w:t xml:space="preserve"> </w:t>
      </w:r>
      <w:r w:rsidRPr="00437F25">
        <w:rPr>
          <w:rFonts w:ascii="Arial" w:hAnsi="Arial" w:cs="Arial"/>
          <w:sz w:val="24"/>
          <w:szCs w:val="24"/>
        </w:rPr>
        <w:t>terceros</w:t>
      </w:r>
      <w:r w:rsidRPr="00437F25">
        <w:rPr>
          <w:rFonts w:ascii="Arial" w:hAnsi="Arial" w:cs="Arial"/>
          <w:spacing w:val="40"/>
          <w:sz w:val="24"/>
          <w:szCs w:val="24"/>
        </w:rPr>
        <w:t xml:space="preserve"> </w:t>
      </w:r>
      <w:r w:rsidRPr="00437F25">
        <w:rPr>
          <w:rFonts w:ascii="Arial" w:hAnsi="Arial" w:cs="Arial"/>
          <w:sz w:val="24"/>
          <w:szCs w:val="24"/>
        </w:rPr>
        <w:t xml:space="preserve">cuando estos  tengan </w:t>
      </w:r>
      <w:r w:rsidRPr="00437F25">
        <w:rPr>
          <w:rFonts w:ascii="Arial" w:hAnsi="Arial" w:cs="Arial"/>
          <w:spacing w:val="9"/>
          <w:sz w:val="24"/>
          <w:szCs w:val="24"/>
        </w:rPr>
        <w:t xml:space="preserve"> </w:t>
      </w:r>
      <w:r w:rsidRPr="00437F25">
        <w:rPr>
          <w:rFonts w:ascii="Arial" w:hAnsi="Arial" w:cs="Arial"/>
          <w:sz w:val="24"/>
          <w:szCs w:val="24"/>
        </w:rPr>
        <w:t xml:space="preserve">relación  directa  con  el  objeto </w:t>
      </w:r>
      <w:r w:rsidRPr="00437F25">
        <w:rPr>
          <w:rFonts w:ascii="Arial" w:hAnsi="Arial" w:cs="Arial"/>
          <w:spacing w:val="20"/>
          <w:sz w:val="24"/>
          <w:szCs w:val="24"/>
        </w:rPr>
        <w:t xml:space="preserve"> </w:t>
      </w:r>
      <w:r w:rsidRPr="00437F25">
        <w:rPr>
          <w:rFonts w:ascii="Arial" w:hAnsi="Arial" w:cs="Arial"/>
          <w:sz w:val="24"/>
          <w:szCs w:val="24"/>
        </w:rPr>
        <w:t xml:space="preserve">social e </w:t>
      </w:r>
      <w:r w:rsidRPr="00437F25">
        <w:rPr>
          <w:rFonts w:ascii="Arial" w:hAnsi="Arial" w:cs="Arial"/>
          <w:spacing w:val="4"/>
          <w:sz w:val="24"/>
          <w:szCs w:val="24"/>
        </w:rPr>
        <w:t xml:space="preserve"> </w:t>
      </w:r>
      <w:r w:rsidRPr="00437F25">
        <w:rPr>
          <w:rFonts w:ascii="Arial" w:hAnsi="Arial" w:cs="Arial"/>
          <w:sz w:val="24"/>
          <w:szCs w:val="24"/>
        </w:rPr>
        <w:t xml:space="preserve">intereses comerciales de  la  Compañía, </w:t>
      </w:r>
      <w:r w:rsidRPr="00437F25">
        <w:rPr>
          <w:rFonts w:ascii="Arial" w:hAnsi="Arial" w:cs="Arial"/>
          <w:spacing w:val="16"/>
          <w:sz w:val="24"/>
          <w:szCs w:val="24"/>
        </w:rPr>
        <w:t xml:space="preserve"> </w:t>
      </w:r>
      <w:r w:rsidRPr="00437F25">
        <w:rPr>
          <w:rFonts w:ascii="Arial" w:hAnsi="Arial" w:cs="Arial"/>
          <w:sz w:val="24"/>
          <w:szCs w:val="24"/>
        </w:rPr>
        <w:t>sin autorización de la Gerencia General o en su defecto de los representantes legales, quienes evaluarán el grado de compromiso y conflicto de interés</w:t>
      </w:r>
      <w:r w:rsidRPr="00437F25">
        <w:rPr>
          <w:rFonts w:ascii="Arial" w:hAnsi="Arial" w:cs="Arial"/>
          <w:spacing w:val="12"/>
          <w:sz w:val="24"/>
          <w:szCs w:val="24"/>
        </w:rPr>
        <w:t xml:space="preserve"> </w:t>
      </w:r>
      <w:r w:rsidRPr="00437F25">
        <w:rPr>
          <w:rFonts w:ascii="Arial" w:hAnsi="Arial" w:cs="Arial"/>
          <w:sz w:val="24"/>
          <w:szCs w:val="24"/>
        </w:rPr>
        <w:t>que pueda</w:t>
      </w:r>
      <w:r w:rsidRPr="00437F25">
        <w:rPr>
          <w:rFonts w:ascii="Arial" w:hAnsi="Arial" w:cs="Arial"/>
          <w:spacing w:val="-9"/>
          <w:sz w:val="24"/>
          <w:szCs w:val="24"/>
        </w:rPr>
        <w:t xml:space="preserve"> </w:t>
      </w:r>
      <w:r w:rsidRPr="00437F25">
        <w:rPr>
          <w:rFonts w:ascii="Arial" w:hAnsi="Arial" w:cs="Arial"/>
          <w:sz w:val="24"/>
          <w:szCs w:val="24"/>
        </w:rPr>
        <w:t>presentarse.</w:t>
      </w:r>
    </w:p>
    <w:p w14:paraId="13F7849A" w14:textId="77777777" w:rsidR="0000585E" w:rsidRPr="00437F25" w:rsidRDefault="0000585E" w:rsidP="0000585E">
      <w:pPr>
        <w:pStyle w:val="Prrafodelista"/>
        <w:rPr>
          <w:rFonts w:ascii="Arial" w:hAnsi="Arial" w:cs="Arial"/>
          <w:sz w:val="24"/>
          <w:szCs w:val="24"/>
        </w:rPr>
      </w:pPr>
    </w:p>
    <w:p w14:paraId="16DF6EAE" w14:textId="77777777" w:rsidR="003F2AAA" w:rsidRPr="00437F25" w:rsidRDefault="003F2AAA" w:rsidP="0030475F">
      <w:pPr>
        <w:pStyle w:val="Prrafodelista"/>
        <w:numPr>
          <w:ilvl w:val="0"/>
          <w:numId w:val="15"/>
        </w:numPr>
        <w:tabs>
          <w:tab w:val="left" w:pos="664"/>
        </w:tabs>
        <w:ind w:right="179"/>
        <w:jc w:val="both"/>
        <w:rPr>
          <w:rFonts w:ascii="Arial" w:hAnsi="Arial" w:cs="Arial"/>
          <w:sz w:val="24"/>
          <w:szCs w:val="24"/>
        </w:rPr>
      </w:pPr>
      <w:r w:rsidRPr="00437F25">
        <w:rPr>
          <w:rFonts w:ascii="Arial" w:hAnsi="Arial" w:cs="Arial"/>
          <w:sz w:val="24"/>
          <w:szCs w:val="24"/>
        </w:rPr>
        <w:t xml:space="preserve">Los </w:t>
      </w:r>
      <w:r w:rsidRPr="00437F25">
        <w:rPr>
          <w:rFonts w:ascii="Arial" w:hAnsi="Arial" w:cs="Arial"/>
          <w:spacing w:val="-1"/>
          <w:sz w:val="24"/>
          <w:szCs w:val="24"/>
        </w:rPr>
        <w:t xml:space="preserve">empleados </w:t>
      </w:r>
      <w:r w:rsidRPr="00437F25">
        <w:rPr>
          <w:rFonts w:ascii="Arial" w:hAnsi="Arial" w:cs="Arial"/>
          <w:sz w:val="24"/>
          <w:szCs w:val="24"/>
        </w:rPr>
        <w:t xml:space="preserve">deben  abstenerse  de  recibir  sumas  de  </w:t>
      </w:r>
      <w:r w:rsidRPr="00437F25">
        <w:rPr>
          <w:rFonts w:ascii="Arial" w:hAnsi="Arial" w:cs="Arial"/>
          <w:spacing w:val="13"/>
          <w:sz w:val="24"/>
          <w:szCs w:val="24"/>
        </w:rPr>
        <w:t xml:space="preserve"> </w:t>
      </w:r>
      <w:r w:rsidRPr="00437F25">
        <w:rPr>
          <w:rFonts w:ascii="Arial" w:hAnsi="Arial" w:cs="Arial"/>
          <w:sz w:val="24"/>
          <w:szCs w:val="24"/>
        </w:rPr>
        <w:t xml:space="preserve">dinero como  gratificación  a </w:t>
      </w:r>
      <w:r w:rsidRPr="00437F25">
        <w:rPr>
          <w:rFonts w:ascii="Arial" w:hAnsi="Arial" w:cs="Arial"/>
          <w:spacing w:val="32"/>
          <w:sz w:val="24"/>
          <w:szCs w:val="24"/>
        </w:rPr>
        <w:t xml:space="preserve"> </w:t>
      </w:r>
      <w:r w:rsidRPr="00437F25">
        <w:rPr>
          <w:rFonts w:ascii="Arial" w:hAnsi="Arial" w:cs="Arial"/>
          <w:sz w:val="24"/>
          <w:szCs w:val="24"/>
        </w:rPr>
        <w:t>su gestión realizada,</w:t>
      </w:r>
      <w:r w:rsidRPr="00437F25">
        <w:rPr>
          <w:rFonts w:ascii="Arial" w:hAnsi="Arial" w:cs="Arial"/>
          <w:spacing w:val="21"/>
          <w:sz w:val="24"/>
          <w:szCs w:val="24"/>
        </w:rPr>
        <w:t xml:space="preserve"> </w:t>
      </w:r>
      <w:r w:rsidRPr="00437F25">
        <w:rPr>
          <w:rFonts w:ascii="Arial" w:hAnsi="Arial" w:cs="Arial"/>
          <w:sz w:val="24"/>
          <w:szCs w:val="24"/>
        </w:rPr>
        <w:t>de</w:t>
      </w:r>
      <w:r w:rsidRPr="00437F25">
        <w:rPr>
          <w:rFonts w:ascii="Arial" w:hAnsi="Arial" w:cs="Arial"/>
          <w:spacing w:val="20"/>
          <w:sz w:val="24"/>
          <w:szCs w:val="24"/>
        </w:rPr>
        <w:t xml:space="preserve"> </w:t>
      </w:r>
      <w:r w:rsidRPr="00437F25">
        <w:rPr>
          <w:rFonts w:ascii="Arial" w:hAnsi="Arial" w:cs="Arial"/>
          <w:sz w:val="24"/>
          <w:szCs w:val="24"/>
        </w:rPr>
        <w:t>igual</w:t>
      </w:r>
      <w:r w:rsidRPr="00437F25">
        <w:rPr>
          <w:rFonts w:ascii="Arial" w:hAnsi="Arial" w:cs="Arial"/>
          <w:spacing w:val="20"/>
          <w:sz w:val="24"/>
          <w:szCs w:val="24"/>
        </w:rPr>
        <w:t xml:space="preserve"> </w:t>
      </w:r>
      <w:r w:rsidRPr="00437F25">
        <w:rPr>
          <w:rFonts w:ascii="Arial" w:hAnsi="Arial" w:cs="Arial"/>
          <w:sz w:val="24"/>
          <w:szCs w:val="24"/>
        </w:rPr>
        <w:t>forma</w:t>
      </w:r>
      <w:r w:rsidRPr="00437F25">
        <w:rPr>
          <w:rFonts w:ascii="Arial" w:hAnsi="Arial" w:cs="Arial"/>
          <w:spacing w:val="20"/>
          <w:sz w:val="24"/>
          <w:szCs w:val="24"/>
        </w:rPr>
        <w:t xml:space="preserve"> </w:t>
      </w:r>
      <w:r w:rsidRPr="00437F25">
        <w:rPr>
          <w:rFonts w:ascii="Arial" w:hAnsi="Arial" w:cs="Arial"/>
          <w:sz w:val="24"/>
          <w:szCs w:val="24"/>
        </w:rPr>
        <w:t>deberán</w:t>
      </w:r>
      <w:r w:rsidRPr="00437F25">
        <w:rPr>
          <w:rFonts w:ascii="Arial" w:hAnsi="Arial" w:cs="Arial"/>
          <w:spacing w:val="20"/>
          <w:sz w:val="24"/>
          <w:szCs w:val="24"/>
        </w:rPr>
        <w:t xml:space="preserve"> </w:t>
      </w:r>
      <w:r w:rsidRPr="00437F25">
        <w:rPr>
          <w:rFonts w:ascii="Arial" w:hAnsi="Arial" w:cs="Arial"/>
          <w:sz w:val="24"/>
          <w:szCs w:val="24"/>
        </w:rPr>
        <w:t>abstenerse</w:t>
      </w:r>
      <w:r w:rsidRPr="00437F25">
        <w:rPr>
          <w:rFonts w:ascii="Arial" w:hAnsi="Arial" w:cs="Arial"/>
          <w:spacing w:val="20"/>
          <w:sz w:val="24"/>
          <w:szCs w:val="24"/>
        </w:rPr>
        <w:t xml:space="preserve"> </w:t>
      </w:r>
      <w:r w:rsidRPr="00437F25">
        <w:rPr>
          <w:rFonts w:ascii="Arial" w:hAnsi="Arial" w:cs="Arial"/>
          <w:sz w:val="24"/>
          <w:szCs w:val="24"/>
        </w:rPr>
        <w:t>de</w:t>
      </w:r>
      <w:r w:rsidRPr="00437F25">
        <w:rPr>
          <w:rFonts w:ascii="Arial" w:hAnsi="Arial" w:cs="Arial"/>
          <w:spacing w:val="20"/>
          <w:sz w:val="24"/>
          <w:szCs w:val="24"/>
        </w:rPr>
        <w:t xml:space="preserve"> </w:t>
      </w:r>
      <w:r w:rsidRPr="00437F25">
        <w:rPr>
          <w:rFonts w:ascii="Arial" w:hAnsi="Arial" w:cs="Arial"/>
          <w:sz w:val="24"/>
          <w:szCs w:val="24"/>
        </w:rPr>
        <w:t>aceptar</w:t>
      </w:r>
      <w:r w:rsidRPr="00437F25">
        <w:rPr>
          <w:rFonts w:ascii="Arial" w:hAnsi="Arial" w:cs="Arial"/>
          <w:spacing w:val="21"/>
          <w:sz w:val="24"/>
          <w:szCs w:val="24"/>
        </w:rPr>
        <w:t xml:space="preserve"> </w:t>
      </w:r>
      <w:r w:rsidRPr="00437F25">
        <w:rPr>
          <w:rFonts w:ascii="Arial" w:hAnsi="Arial" w:cs="Arial"/>
          <w:sz w:val="24"/>
          <w:szCs w:val="24"/>
        </w:rPr>
        <w:t>atenciones,</w:t>
      </w:r>
      <w:r w:rsidRPr="00437F25">
        <w:rPr>
          <w:rFonts w:ascii="Arial" w:hAnsi="Arial" w:cs="Arial"/>
          <w:spacing w:val="21"/>
          <w:sz w:val="24"/>
          <w:szCs w:val="24"/>
        </w:rPr>
        <w:t xml:space="preserve"> </w:t>
      </w:r>
      <w:r w:rsidRPr="00437F25">
        <w:rPr>
          <w:rFonts w:ascii="Arial" w:hAnsi="Arial" w:cs="Arial"/>
          <w:sz w:val="24"/>
          <w:szCs w:val="24"/>
        </w:rPr>
        <w:t>tratos</w:t>
      </w:r>
      <w:r w:rsidRPr="00437F25">
        <w:rPr>
          <w:rFonts w:ascii="Arial" w:hAnsi="Arial" w:cs="Arial"/>
          <w:spacing w:val="22"/>
          <w:sz w:val="24"/>
          <w:szCs w:val="24"/>
        </w:rPr>
        <w:t xml:space="preserve"> </w:t>
      </w:r>
      <w:r w:rsidRPr="00437F25">
        <w:rPr>
          <w:rFonts w:ascii="Arial" w:hAnsi="Arial" w:cs="Arial"/>
          <w:sz w:val="24"/>
          <w:szCs w:val="24"/>
        </w:rPr>
        <w:t>preferenciales</w:t>
      </w:r>
      <w:r w:rsidRPr="00437F25">
        <w:rPr>
          <w:rFonts w:ascii="Arial" w:hAnsi="Arial" w:cs="Arial"/>
          <w:spacing w:val="22"/>
          <w:sz w:val="24"/>
          <w:szCs w:val="24"/>
        </w:rPr>
        <w:t xml:space="preserve"> </w:t>
      </w:r>
      <w:r w:rsidRPr="00437F25">
        <w:rPr>
          <w:rFonts w:ascii="Arial" w:hAnsi="Arial" w:cs="Arial"/>
          <w:sz w:val="24"/>
          <w:szCs w:val="24"/>
        </w:rPr>
        <w:t>o</w:t>
      </w:r>
      <w:r w:rsidRPr="00437F25">
        <w:rPr>
          <w:rFonts w:ascii="Arial" w:hAnsi="Arial" w:cs="Arial"/>
          <w:spacing w:val="22"/>
          <w:sz w:val="24"/>
          <w:szCs w:val="24"/>
        </w:rPr>
        <w:t xml:space="preserve"> </w:t>
      </w:r>
      <w:r w:rsidRPr="00437F25">
        <w:rPr>
          <w:rFonts w:ascii="Arial" w:hAnsi="Arial" w:cs="Arial"/>
          <w:sz w:val="24"/>
          <w:szCs w:val="24"/>
        </w:rPr>
        <w:t>regalos que</w:t>
      </w:r>
      <w:r w:rsidRPr="00437F25">
        <w:rPr>
          <w:rFonts w:ascii="Arial" w:hAnsi="Arial" w:cs="Arial"/>
          <w:spacing w:val="39"/>
          <w:sz w:val="24"/>
          <w:szCs w:val="24"/>
        </w:rPr>
        <w:t xml:space="preserve"> </w:t>
      </w:r>
      <w:r w:rsidRPr="00437F25">
        <w:rPr>
          <w:rFonts w:ascii="Arial" w:hAnsi="Arial" w:cs="Arial"/>
          <w:sz w:val="24"/>
          <w:szCs w:val="24"/>
        </w:rPr>
        <w:t>excedan,</w:t>
      </w:r>
      <w:r w:rsidRPr="00437F25">
        <w:rPr>
          <w:rFonts w:ascii="Arial" w:hAnsi="Arial" w:cs="Arial"/>
          <w:spacing w:val="40"/>
          <w:sz w:val="24"/>
          <w:szCs w:val="24"/>
        </w:rPr>
        <w:t xml:space="preserve"> </w:t>
      </w:r>
      <w:r w:rsidRPr="00437F25">
        <w:rPr>
          <w:rFonts w:ascii="Arial" w:hAnsi="Arial" w:cs="Arial"/>
          <w:sz w:val="24"/>
          <w:szCs w:val="24"/>
        </w:rPr>
        <w:t>para</w:t>
      </w:r>
      <w:r w:rsidRPr="00437F25">
        <w:rPr>
          <w:rFonts w:ascii="Arial" w:hAnsi="Arial" w:cs="Arial"/>
          <w:spacing w:val="41"/>
          <w:sz w:val="24"/>
          <w:szCs w:val="24"/>
        </w:rPr>
        <w:t xml:space="preserve"> </w:t>
      </w:r>
      <w:r w:rsidRPr="00437F25">
        <w:rPr>
          <w:rFonts w:ascii="Arial" w:hAnsi="Arial" w:cs="Arial"/>
          <w:sz w:val="24"/>
          <w:szCs w:val="24"/>
        </w:rPr>
        <w:t>los</w:t>
      </w:r>
      <w:r w:rsidRPr="00437F25">
        <w:rPr>
          <w:rFonts w:ascii="Arial" w:hAnsi="Arial" w:cs="Arial"/>
          <w:spacing w:val="41"/>
          <w:sz w:val="24"/>
          <w:szCs w:val="24"/>
        </w:rPr>
        <w:t xml:space="preserve"> </w:t>
      </w:r>
      <w:r w:rsidRPr="00437F25">
        <w:rPr>
          <w:rFonts w:ascii="Arial" w:hAnsi="Arial" w:cs="Arial"/>
          <w:sz w:val="24"/>
          <w:szCs w:val="24"/>
        </w:rPr>
        <w:t>cargos</w:t>
      </w:r>
      <w:r w:rsidRPr="00437F25">
        <w:rPr>
          <w:rFonts w:ascii="Arial" w:hAnsi="Arial" w:cs="Arial"/>
          <w:spacing w:val="41"/>
          <w:sz w:val="24"/>
          <w:szCs w:val="24"/>
        </w:rPr>
        <w:t xml:space="preserve"> </w:t>
      </w:r>
      <w:r w:rsidRPr="00437F25">
        <w:rPr>
          <w:rFonts w:ascii="Arial" w:hAnsi="Arial" w:cs="Arial"/>
          <w:sz w:val="24"/>
          <w:szCs w:val="24"/>
        </w:rPr>
        <w:t>de</w:t>
      </w:r>
      <w:r w:rsidRPr="00437F25">
        <w:rPr>
          <w:rFonts w:ascii="Arial" w:hAnsi="Arial" w:cs="Arial"/>
          <w:spacing w:val="40"/>
          <w:sz w:val="24"/>
          <w:szCs w:val="24"/>
        </w:rPr>
        <w:t xml:space="preserve"> </w:t>
      </w:r>
      <w:r w:rsidRPr="00437F25">
        <w:rPr>
          <w:rFonts w:ascii="Arial" w:hAnsi="Arial" w:cs="Arial"/>
          <w:sz w:val="24"/>
          <w:szCs w:val="24"/>
        </w:rPr>
        <w:t>gerencia</w:t>
      </w:r>
      <w:r w:rsidRPr="00437F25">
        <w:rPr>
          <w:rFonts w:ascii="Arial" w:hAnsi="Arial" w:cs="Arial"/>
          <w:spacing w:val="41"/>
          <w:sz w:val="24"/>
          <w:szCs w:val="24"/>
        </w:rPr>
        <w:t xml:space="preserve"> </w:t>
      </w:r>
      <w:r w:rsidRPr="00437F25">
        <w:rPr>
          <w:rFonts w:ascii="Arial" w:hAnsi="Arial" w:cs="Arial"/>
          <w:sz w:val="24"/>
          <w:szCs w:val="24"/>
        </w:rPr>
        <w:t>y</w:t>
      </w:r>
      <w:r w:rsidRPr="00437F25">
        <w:rPr>
          <w:rFonts w:ascii="Arial" w:hAnsi="Arial" w:cs="Arial"/>
          <w:spacing w:val="41"/>
          <w:sz w:val="24"/>
          <w:szCs w:val="24"/>
        </w:rPr>
        <w:t xml:space="preserve"> </w:t>
      </w:r>
      <w:r w:rsidRPr="00437F25">
        <w:rPr>
          <w:rFonts w:ascii="Arial" w:hAnsi="Arial" w:cs="Arial"/>
          <w:sz w:val="24"/>
          <w:szCs w:val="24"/>
        </w:rPr>
        <w:t>directivos,</w:t>
      </w:r>
      <w:r w:rsidRPr="00437F25">
        <w:rPr>
          <w:rFonts w:ascii="Arial" w:hAnsi="Arial" w:cs="Arial"/>
          <w:spacing w:val="41"/>
          <w:sz w:val="24"/>
          <w:szCs w:val="24"/>
        </w:rPr>
        <w:t xml:space="preserve"> </w:t>
      </w:r>
      <w:r w:rsidRPr="00437F25">
        <w:rPr>
          <w:rFonts w:ascii="Arial" w:hAnsi="Arial" w:cs="Arial"/>
          <w:sz w:val="24"/>
          <w:szCs w:val="24"/>
        </w:rPr>
        <w:t>un</w:t>
      </w:r>
      <w:r w:rsidRPr="00437F25">
        <w:rPr>
          <w:rFonts w:ascii="Arial" w:hAnsi="Arial" w:cs="Arial"/>
          <w:spacing w:val="41"/>
          <w:sz w:val="24"/>
          <w:szCs w:val="24"/>
        </w:rPr>
        <w:t xml:space="preserve"> </w:t>
      </w:r>
      <w:r w:rsidRPr="00437F25">
        <w:rPr>
          <w:rFonts w:ascii="Arial" w:hAnsi="Arial" w:cs="Arial"/>
          <w:sz w:val="24"/>
          <w:szCs w:val="24"/>
        </w:rPr>
        <w:t>valor</w:t>
      </w:r>
      <w:r w:rsidRPr="00437F25">
        <w:rPr>
          <w:rFonts w:ascii="Arial" w:hAnsi="Arial" w:cs="Arial"/>
          <w:spacing w:val="45"/>
          <w:sz w:val="24"/>
          <w:szCs w:val="24"/>
        </w:rPr>
        <w:t xml:space="preserve"> </w:t>
      </w:r>
      <w:r w:rsidRPr="00437F25">
        <w:rPr>
          <w:rFonts w:ascii="Arial" w:hAnsi="Arial" w:cs="Arial"/>
          <w:sz w:val="24"/>
          <w:szCs w:val="24"/>
        </w:rPr>
        <w:t>correspondiente</w:t>
      </w:r>
      <w:r w:rsidRPr="00437F25">
        <w:rPr>
          <w:rFonts w:ascii="Arial" w:hAnsi="Arial" w:cs="Arial"/>
          <w:spacing w:val="41"/>
          <w:sz w:val="24"/>
          <w:szCs w:val="24"/>
        </w:rPr>
        <w:t xml:space="preserve"> </w:t>
      </w:r>
      <w:r w:rsidRPr="00437F25">
        <w:rPr>
          <w:rFonts w:ascii="Arial" w:hAnsi="Arial" w:cs="Arial"/>
          <w:sz w:val="24"/>
          <w:szCs w:val="24"/>
        </w:rPr>
        <w:t>a</w:t>
      </w:r>
      <w:r w:rsidRPr="00437F25">
        <w:rPr>
          <w:rFonts w:ascii="Arial" w:hAnsi="Arial" w:cs="Arial"/>
          <w:spacing w:val="41"/>
          <w:sz w:val="24"/>
          <w:szCs w:val="24"/>
        </w:rPr>
        <w:t xml:space="preserve"> </w:t>
      </w:r>
      <w:r w:rsidRPr="00437F25">
        <w:rPr>
          <w:rFonts w:ascii="Arial" w:hAnsi="Arial" w:cs="Arial"/>
          <w:sz w:val="24"/>
          <w:szCs w:val="24"/>
        </w:rPr>
        <w:t>un</w:t>
      </w:r>
      <w:r w:rsidRPr="00437F25">
        <w:rPr>
          <w:rFonts w:ascii="Arial" w:hAnsi="Arial" w:cs="Arial"/>
          <w:spacing w:val="40"/>
          <w:sz w:val="24"/>
          <w:szCs w:val="24"/>
        </w:rPr>
        <w:t xml:space="preserve"> </w:t>
      </w:r>
      <w:r w:rsidRPr="00437F25">
        <w:rPr>
          <w:rFonts w:ascii="Arial" w:hAnsi="Arial" w:cs="Arial"/>
          <w:sz w:val="24"/>
          <w:szCs w:val="24"/>
        </w:rPr>
        <w:t>(1)</w:t>
      </w:r>
      <w:r w:rsidRPr="00437F25">
        <w:rPr>
          <w:rFonts w:ascii="Arial" w:hAnsi="Arial" w:cs="Arial"/>
          <w:spacing w:val="41"/>
          <w:sz w:val="24"/>
          <w:szCs w:val="24"/>
        </w:rPr>
        <w:t xml:space="preserve"> </w:t>
      </w:r>
      <w:r w:rsidRPr="00437F25">
        <w:rPr>
          <w:rFonts w:ascii="Arial" w:hAnsi="Arial" w:cs="Arial"/>
          <w:sz w:val="24"/>
          <w:szCs w:val="24"/>
        </w:rPr>
        <w:t>salario mínimo</w:t>
      </w:r>
      <w:r w:rsidRPr="00437F25">
        <w:rPr>
          <w:rFonts w:ascii="Arial" w:hAnsi="Arial" w:cs="Arial"/>
          <w:spacing w:val="23"/>
          <w:sz w:val="24"/>
          <w:szCs w:val="24"/>
        </w:rPr>
        <w:t xml:space="preserve"> </w:t>
      </w:r>
      <w:r w:rsidRPr="00437F25">
        <w:rPr>
          <w:rFonts w:ascii="Arial" w:hAnsi="Arial" w:cs="Arial"/>
          <w:sz w:val="24"/>
          <w:szCs w:val="24"/>
        </w:rPr>
        <w:t>mensual</w:t>
      </w:r>
      <w:r w:rsidRPr="00437F25">
        <w:rPr>
          <w:rFonts w:ascii="Arial" w:hAnsi="Arial" w:cs="Arial"/>
          <w:spacing w:val="22"/>
          <w:sz w:val="24"/>
          <w:szCs w:val="24"/>
        </w:rPr>
        <w:t xml:space="preserve"> </w:t>
      </w:r>
      <w:r w:rsidRPr="00437F25">
        <w:rPr>
          <w:rFonts w:ascii="Arial" w:hAnsi="Arial" w:cs="Arial"/>
          <w:sz w:val="24"/>
          <w:szCs w:val="24"/>
        </w:rPr>
        <w:t>legal</w:t>
      </w:r>
      <w:r w:rsidRPr="00437F25">
        <w:rPr>
          <w:rFonts w:ascii="Arial" w:hAnsi="Arial" w:cs="Arial"/>
          <w:spacing w:val="22"/>
          <w:sz w:val="24"/>
          <w:szCs w:val="24"/>
        </w:rPr>
        <w:t xml:space="preserve"> </w:t>
      </w:r>
      <w:r w:rsidRPr="00437F25">
        <w:rPr>
          <w:rFonts w:ascii="Arial" w:hAnsi="Arial" w:cs="Arial"/>
          <w:sz w:val="24"/>
          <w:szCs w:val="24"/>
        </w:rPr>
        <w:t>vigente,</w:t>
      </w:r>
      <w:r w:rsidRPr="00437F25">
        <w:rPr>
          <w:rFonts w:ascii="Arial" w:hAnsi="Arial" w:cs="Arial"/>
          <w:spacing w:val="22"/>
          <w:sz w:val="24"/>
          <w:szCs w:val="24"/>
        </w:rPr>
        <w:t xml:space="preserve"> </w:t>
      </w:r>
      <w:r w:rsidRPr="00437F25">
        <w:rPr>
          <w:rFonts w:ascii="Arial" w:hAnsi="Arial" w:cs="Arial"/>
          <w:sz w:val="24"/>
          <w:szCs w:val="24"/>
        </w:rPr>
        <w:t>y</w:t>
      </w:r>
      <w:r w:rsidRPr="00437F25">
        <w:rPr>
          <w:rFonts w:ascii="Arial" w:hAnsi="Arial" w:cs="Arial"/>
          <w:spacing w:val="22"/>
          <w:sz w:val="24"/>
          <w:szCs w:val="24"/>
        </w:rPr>
        <w:t xml:space="preserve"> </w:t>
      </w:r>
      <w:r w:rsidRPr="00437F25">
        <w:rPr>
          <w:rFonts w:ascii="Arial" w:hAnsi="Arial" w:cs="Arial"/>
          <w:sz w:val="24"/>
          <w:szCs w:val="24"/>
        </w:rPr>
        <w:t>en</w:t>
      </w:r>
      <w:r w:rsidRPr="00437F25">
        <w:rPr>
          <w:rFonts w:ascii="Arial" w:hAnsi="Arial" w:cs="Arial"/>
          <w:spacing w:val="22"/>
          <w:sz w:val="24"/>
          <w:szCs w:val="24"/>
        </w:rPr>
        <w:t xml:space="preserve"> </w:t>
      </w:r>
      <w:r w:rsidRPr="00437F25">
        <w:rPr>
          <w:rFonts w:ascii="Arial" w:hAnsi="Arial" w:cs="Arial"/>
          <w:sz w:val="24"/>
          <w:szCs w:val="24"/>
        </w:rPr>
        <w:t>los</w:t>
      </w:r>
      <w:r w:rsidRPr="00437F25">
        <w:rPr>
          <w:rFonts w:ascii="Arial" w:hAnsi="Arial" w:cs="Arial"/>
          <w:spacing w:val="23"/>
          <w:sz w:val="24"/>
          <w:szCs w:val="24"/>
        </w:rPr>
        <w:t xml:space="preserve"> </w:t>
      </w:r>
      <w:r w:rsidRPr="00437F25">
        <w:rPr>
          <w:rFonts w:ascii="Arial" w:hAnsi="Arial" w:cs="Arial"/>
          <w:sz w:val="24"/>
          <w:szCs w:val="24"/>
        </w:rPr>
        <w:t>demás</w:t>
      </w:r>
      <w:r w:rsidRPr="00437F25">
        <w:rPr>
          <w:rFonts w:ascii="Arial" w:hAnsi="Arial" w:cs="Arial"/>
          <w:spacing w:val="22"/>
          <w:sz w:val="24"/>
          <w:szCs w:val="24"/>
        </w:rPr>
        <w:t xml:space="preserve"> </w:t>
      </w:r>
      <w:r w:rsidRPr="00437F25">
        <w:rPr>
          <w:rFonts w:ascii="Arial" w:hAnsi="Arial" w:cs="Arial"/>
          <w:sz w:val="24"/>
          <w:szCs w:val="24"/>
        </w:rPr>
        <w:t>cargos,</w:t>
      </w:r>
      <w:r w:rsidRPr="00437F25">
        <w:rPr>
          <w:rFonts w:ascii="Arial" w:hAnsi="Arial" w:cs="Arial"/>
          <w:spacing w:val="22"/>
          <w:sz w:val="24"/>
          <w:szCs w:val="24"/>
        </w:rPr>
        <w:t xml:space="preserve"> </w:t>
      </w:r>
      <w:r w:rsidRPr="00437F25">
        <w:rPr>
          <w:rFonts w:ascii="Arial" w:hAnsi="Arial" w:cs="Arial"/>
          <w:sz w:val="24"/>
          <w:szCs w:val="24"/>
        </w:rPr>
        <w:t>un</w:t>
      </w:r>
      <w:r w:rsidRPr="00437F25">
        <w:rPr>
          <w:rFonts w:ascii="Arial" w:hAnsi="Arial" w:cs="Arial"/>
          <w:spacing w:val="22"/>
          <w:sz w:val="24"/>
          <w:szCs w:val="24"/>
        </w:rPr>
        <w:t xml:space="preserve"> </w:t>
      </w:r>
      <w:r w:rsidRPr="00437F25">
        <w:rPr>
          <w:rFonts w:ascii="Arial" w:hAnsi="Arial" w:cs="Arial"/>
          <w:sz w:val="24"/>
          <w:szCs w:val="24"/>
        </w:rPr>
        <w:t>valor</w:t>
      </w:r>
      <w:r w:rsidRPr="00437F25">
        <w:rPr>
          <w:rFonts w:ascii="Arial" w:hAnsi="Arial" w:cs="Arial"/>
          <w:spacing w:val="21"/>
          <w:sz w:val="24"/>
          <w:szCs w:val="24"/>
        </w:rPr>
        <w:t xml:space="preserve"> </w:t>
      </w:r>
      <w:r w:rsidRPr="00437F25">
        <w:rPr>
          <w:rFonts w:ascii="Arial" w:hAnsi="Arial" w:cs="Arial"/>
          <w:sz w:val="24"/>
          <w:szCs w:val="24"/>
        </w:rPr>
        <w:t>correspondiente</w:t>
      </w:r>
      <w:r w:rsidRPr="00437F25">
        <w:rPr>
          <w:rFonts w:ascii="Arial" w:hAnsi="Arial" w:cs="Arial"/>
          <w:spacing w:val="22"/>
          <w:sz w:val="24"/>
          <w:szCs w:val="24"/>
        </w:rPr>
        <w:t xml:space="preserve"> </w:t>
      </w:r>
      <w:r w:rsidRPr="00437F25">
        <w:rPr>
          <w:rFonts w:ascii="Arial" w:hAnsi="Arial" w:cs="Arial"/>
          <w:sz w:val="24"/>
          <w:szCs w:val="24"/>
        </w:rPr>
        <w:t>a</w:t>
      </w:r>
      <w:r w:rsidRPr="00437F25">
        <w:rPr>
          <w:rFonts w:ascii="Arial" w:hAnsi="Arial" w:cs="Arial"/>
          <w:spacing w:val="21"/>
          <w:sz w:val="24"/>
          <w:szCs w:val="24"/>
        </w:rPr>
        <w:t xml:space="preserve"> </w:t>
      </w:r>
      <w:r w:rsidRPr="00437F25">
        <w:rPr>
          <w:rFonts w:ascii="Arial" w:hAnsi="Arial" w:cs="Arial"/>
          <w:sz w:val="24"/>
          <w:szCs w:val="24"/>
        </w:rPr>
        <w:t>siete</w:t>
      </w:r>
      <w:r w:rsidRPr="00437F25">
        <w:rPr>
          <w:rFonts w:ascii="Arial" w:hAnsi="Arial" w:cs="Arial"/>
          <w:spacing w:val="22"/>
          <w:sz w:val="24"/>
          <w:szCs w:val="24"/>
        </w:rPr>
        <w:t xml:space="preserve"> </w:t>
      </w:r>
      <w:r w:rsidRPr="00437F25">
        <w:rPr>
          <w:rFonts w:ascii="Arial" w:hAnsi="Arial" w:cs="Arial"/>
          <w:sz w:val="24"/>
          <w:szCs w:val="24"/>
        </w:rPr>
        <w:t>(7)</w:t>
      </w:r>
      <w:r w:rsidRPr="00437F25">
        <w:rPr>
          <w:rFonts w:ascii="Arial" w:hAnsi="Arial" w:cs="Arial"/>
          <w:spacing w:val="22"/>
          <w:sz w:val="24"/>
          <w:szCs w:val="24"/>
        </w:rPr>
        <w:t xml:space="preserve"> </w:t>
      </w:r>
      <w:r w:rsidRPr="00437F25">
        <w:rPr>
          <w:rFonts w:ascii="Arial" w:hAnsi="Arial" w:cs="Arial"/>
          <w:sz w:val="24"/>
          <w:szCs w:val="24"/>
        </w:rPr>
        <w:t>salarios mínimos</w:t>
      </w:r>
      <w:r w:rsidRPr="00437F25">
        <w:rPr>
          <w:rFonts w:ascii="Arial" w:hAnsi="Arial" w:cs="Arial"/>
          <w:spacing w:val="13"/>
          <w:sz w:val="24"/>
          <w:szCs w:val="24"/>
        </w:rPr>
        <w:t xml:space="preserve"> </w:t>
      </w:r>
      <w:r w:rsidRPr="00437F25">
        <w:rPr>
          <w:rFonts w:ascii="Arial" w:hAnsi="Arial" w:cs="Arial"/>
          <w:sz w:val="24"/>
          <w:szCs w:val="24"/>
        </w:rPr>
        <w:t>legales</w:t>
      </w:r>
      <w:r w:rsidRPr="00437F25">
        <w:rPr>
          <w:rFonts w:ascii="Arial" w:hAnsi="Arial" w:cs="Arial"/>
          <w:spacing w:val="11"/>
          <w:sz w:val="24"/>
          <w:szCs w:val="24"/>
        </w:rPr>
        <w:t xml:space="preserve"> </w:t>
      </w:r>
      <w:r w:rsidRPr="00437F25">
        <w:rPr>
          <w:rFonts w:ascii="Arial" w:hAnsi="Arial" w:cs="Arial"/>
          <w:sz w:val="24"/>
          <w:szCs w:val="24"/>
        </w:rPr>
        <w:t>diarios</w:t>
      </w:r>
      <w:r w:rsidRPr="00437F25">
        <w:rPr>
          <w:rFonts w:ascii="Arial" w:hAnsi="Arial" w:cs="Arial"/>
          <w:spacing w:val="13"/>
          <w:sz w:val="24"/>
          <w:szCs w:val="24"/>
        </w:rPr>
        <w:t xml:space="preserve"> </w:t>
      </w:r>
      <w:r w:rsidRPr="00437F25">
        <w:rPr>
          <w:rFonts w:ascii="Arial" w:hAnsi="Arial" w:cs="Arial"/>
          <w:sz w:val="24"/>
          <w:szCs w:val="24"/>
        </w:rPr>
        <w:t>vigentes,</w:t>
      </w:r>
      <w:r w:rsidRPr="00437F25">
        <w:rPr>
          <w:rFonts w:ascii="Arial" w:hAnsi="Arial" w:cs="Arial"/>
          <w:spacing w:val="12"/>
          <w:sz w:val="24"/>
          <w:szCs w:val="24"/>
        </w:rPr>
        <w:t xml:space="preserve"> </w:t>
      </w:r>
      <w:r w:rsidRPr="00437F25">
        <w:rPr>
          <w:rFonts w:ascii="Arial" w:hAnsi="Arial" w:cs="Arial"/>
          <w:sz w:val="24"/>
          <w:szCs w:val="24"/>
        </w:rPr>
        <w:t>salvo</w:t>
      </w:r>
      <w:r w:rsidRPr="00437F25">
        <w:rPr>
          <w:rFonts w:ascii="Arial" w:hAnsi="Arial" w:cs="Arial"/>
          <w:spacing w:val="12"/>
          <w:sz w:val="24"/>
          <w:szCs w:val="24"/>
        </w:rPr>
        <w:t xml:space="preserve"> </w:t>
      </w:r>
      <w:r w:rsidRPr="00437F25">
        <w:rPr>
          <w:rFonts w:ascii="Arial" w:hAnsi="Arial" w:cs="Arial"/>
          <w:sz w:val="24"/>
          <w:szCs w:val="24"/>
        </w:rPr>
        <w:t>con</w:t>
      </w:r>
      <w:r w:rsidRPr="00437F25">
        <w:rPr>
          <w:rFonts w:ascii="Arial" w:hAnsi="Arial" w:cs="Arial"/>
          <w:spacing w:val="12"/>
          <w:sz w:val="24"/>
          <w:szCs w:val="24"/>
        </w:rPr>
        <w:t xml:space="preserve"> </w:t>
      </w:r>
      <w:r w:rsidRPr="00437F25">
        <w:rPr>
          <w:rFonts w:ascii="Arial" w:hAnsi="Arial" w:cs="Arial"/>
          <w:sz w:val="24"/>
          <w:szCs w:val="24"/>
        </w:rPr>
        <w:t>autorización</w:t>
      </w:r>
      <w:r w:rsidRPr="00437F25">
        <w:rPr>
          <w:rFonts w:ascii="Arial" w:hAnsi="Arial" w:cs="Arial"/>
          <w:spacing w:val="12"/>
          <w:sz w:val="24"/>
          <w:szCs w:val="24"/>
        </w:rPr>
        <w:t xml:space="preserve"> </w:t>
      </w:r>
      <w:r w:rsidRPr="00437F25">
        <w:rPr>
          <w:rFonts w:ascii="Arial" w:hAnsi="Arial" w:cs="Arial"/>
          <w:sz w:val="24"/>
          <w:szCs w:val="24"/>
        </w:rPr>
        <w:t>de</w:t>
      </w:r>
      <w:r w:rsidRPr="00437F25">
        <w:rPr>
          <w:rFonts w:ascii="Arial" w:hAnsi="Arial" w:cs="Arial"/>
          <w:spacing w:val="13"/>
          <w:sz w:val="24"/>
          <w:szCs w:val="24"/>
        </w:rPr>
        <w:t xml:space="preserve"> </w:t>
      </w:r>
      <w:r w:rsidRPr="00437F25">
        <w:rPr>
          <w:rFonts w:ascii="Arial" w:hAnsi="Arial" w:cs="Arial"/>
          <w:sz w:val="24"/>
          <w:szCs w:val="24"/>
        </w:rPr>
        <w:t>la</w:t>
      </w:r>
      <w:r w:rsidRPr="00437F25">
        <w:rPr>
          <w:rFonts w:ascii="Arial" w:hAnsi="Arial" w:cs="Arial"/>
          <w:spacing w:val="12"/>
          <w:sz w:val="24"/>
          <w:szCs w:val="24"/>
        </w:rPr>
        <w:t xml:space="preserve"> </w:t>
      </w:r>
      <w:r w:rsidRPr="00437F25">
        <w:rPr>
          <w:rFonts w:ascii="Arial" w:hAnsi="Arial" w:cs="Arial"/>
          <w:sz w:val="24"/>
          <w:szCs w:val="24"/>
        </w:rPr>
        <w:t>Gerencia</w:t>
      </w:r>
      <w:r w:rsidRPr="00437F25">
        <w:rPr>
          <w:rFonts w:ascii="Arial" w:hAnsi="Arial" w:cs="Arial"/>
          <w:spacing w:val="12"/>
          <w:sz w:val="24"/>
          <w:szCs w:val="24"/>
        </w:rPr>
        <w:t xml:space="preserve"> </w:t>
      </w:r>
      <w:r w:rsidRPr="00437F25">
        <w:rPr>
          <w:rFonts w:ascii="Arial" w:hAnsi="Arial" w:cs="Arial"/>
          <w:sz w:val="24"/>
          <w:szCs w:val="24"/>
        </w:rPr>
        <w:t>General</w:t>
      </w:r>
      <w:r w:rsidRPr="00437F25">
        <w:rPr>
          <w:rFonts w:ascii="Arial" w:hAnsi="Arial" w:cs="Arial"/>
          <w:spacing w:val="13"/>
          <w:sz w:val="24"/>
          <w:szCs w:val="24"/>
        </w:rPr>
        <w:t xml:space="preserve"> </w:t>
      </w:r>
      <w:r w:rsidRPr="00437F25">
        <w:rPr>
          <w:rFonts w:ascii="Arial" w:hAnsi="Arial" w:cs="Arial"/>
          <w:sz w:val="24"/>
          <w:szCs w:val="24"/>
        </w:rPr>
        <w:t>o</w:t>
      </w:r>
      <w:r w:rsidRPr="00437F25">
        <w:rPr>
          <w:rFonts w:ascii="Arial" w:hAnsi="Arial" w:cs="Arial"/>
          <w:spacing w:val="13"/>
          <w:sz w:val="24"/>
          <w:szCs w:val="24"/>
        </w:rPr>
        <w:t xml:space="preserve"> </w:t>
      </w:r>
      <w:r w:rsidRPr="00437F25">
        <w:rPr>
          <w:rFonts w:ascii="Arial" w:hAnsi="Arial" w:cs="Arial"/>
          <w:sz w:val="24"/>
          <w:szCs w:val="24"/>
        </w:rPr>
        <w:t>la</w:t>
      </w:r>
      <w:r w:rsidRPr="00437F25">
        <w:rPr>
          <w:rFonts w:ascii="Arial" w:hAnsi="Arial" w:cs="Arial"/>
          <w:spacing w:val="12"/>
          <w:sz w:val="24"/>
          <w:szCs w:val="24"/>
        </w:rPr>
        <w:t xml:space="preserve"> </w:t>
      </w:r>
      <w:r w:rsidRPr="00437F25">
        <w:rPr>
          <w:rFonts w:ascii="Arial" w:hAnsi="Arial" w:cs="Arial"/>
          <w:sz w:val="24"/>
          <w:szCs w:val="24"/>
        </w:rPr>
        <w:t>Junta</w:t>
      </w:r>
      <w:r w:rsidRPr="00437F25">
        <w:rPr>
          <w:rFonts w:ascii="Arial" w:hAnsi="Arial" w:cs="Arial"/>
          <w:spacing w:val="13"/>
          <w:sz w:val="24"/>
          <w:szCs w:val="24"/>
        </w:rPr>
        <w:t xml:space="preserve"> </w:t>
      </w:r>
      <w:r w:rsidRPr="00437F25">
        <w:rPr>
          <w:rFonts w:ascii="Arial" w:hAnsi="Arial" w:cs="Arial"/>
          <w:sz w:val="24"/>
          <w:szCs w:val="24"/>
        </w:rPr>
        <w:t>Directiva, quienes  evaluarán  el  grado  de  compromiso  y  conflicto  de  interés  que  pueda  presentarse  y</w:t>
      </w:r>
      <w:r w:rsidRPr="00437F25">
        <w:rPr>
          <w:rFonts w:ascii="Arial" w:hAnsi="Arial" w:cs="Arial"/>
          <w:spacing w:val="12"/>
          <w:sz w:val="24"/>
          <w:szCs w:val="24"/>
        </w:rPr>
        <w:t xml:space="preserve"> </w:t>
      </w:r>
      <w:r w:rsidRPr="00437F25">
        <w:rPr>
          <w:rFonts w:ascii="Arial" w:hAnsi="Arial" w:cs="Arial"/>
          <w:sz w:val="24"/>
          <w:szCs w:val="24"/>
        </w:rPr>
        <w:t>que comprometa la independencia profesional del empleado y la responsabilidad de la</w:t>
      </w:r>
      <w:r w:rsidRPr="00437F25">
        <w:rPr>
          <w:rFonts w:ascii="Arial" w:hAnsi="Arial" w:cs="Arial"/>
          <w:spacing w:val="-21"/>
          <w:sz w:val="24"/>
          <w:szCs w:val="24"/>
        </w:rPr>
        <w:t xml:space="preserve"> </w:t>
      </w:r>
      <w:r w:rsidRPr="00437F25">
        <w:rPr>
          <w:rFonts w:ascii="Arial" w:hAnsi="Arial" w:cs="Arial"/>
          <w:sz w:val="24"/>
          <w:szCs w:val="24"/>
        </w:rPr>
        <w:t>Compañía.</w:t>
      </w:r>
    </w:p>
    <w:p w14:paraId="6909983B" w14:textId="77777777" w:rsidR="001C4DA5" w:rsidRPr="00437F25" w:rsidRDefault="001C4DA5" w:rsidP="001C4DA5">
      <w:pPr>
        <w:pStyle w:val="Prrafodelista"/>
        <w:rPr>
          <w:rFonts w:ascii="Arial" w:hAnsi="Arial" w:cs="Arial"/>
          <w:sz w:val="24"/>
          <w:szCs w:val="24"/>
        </w:rPr>
      </w:pPr>
    </w:p>
    <w:p w14:paraId="347586EC" w14:textId="77777777" w:rsidR="003F2AAA" w:rsidRPr="00437F25" w:rsidRDefault="003F2AAA" w:rsidP="003F2AAA">
      <w:pPr>
        <w:pStyle w:val="Ttulo1"/>
        <w:numPr>
          <w:ilvl w:val="1"/>
          <w:numId w:val="13"/>
        </w:numPr>
        <w:tabs>
          <w:tab w:val="left" w:pos="932"/>
        </w:tabs>
        <w:spacing w:before="0"/>
        <w:ind w:right="179"/>
        <w:jc w:val="both"/>
        <w:rPr>
          <w:rFonts w:cs="Arial"/>
          <w:b w:val="0"/>
          <w:bCs w:val="0"/>
          <w:sz w:val="24"/>
          <w:szCs w:val="24"/>
        </w:rPr>
      </w:pPr>
      <w:r w:rsidRPr="00437F25">
        <w:rPr>
          <w:rFonts w:cs="Arial"/>
          <w:sz w:val="24"/>
          <w:szCs w:val="24"/>
        </w:rPr>
        <w:t>MECANISMOS DE</w:t>
      </w:r>
      <w:r w:rsidRPr="00437F25">
        <w:rPr>
          <w:rFonts w:cs="Arial"/>
          <w:spacing w:val="-3"/>
          <w:sz w:val="24"/>
          <w:szCs w:val="24"/>
        </w:rPr>
        <w:t xml:space="preserve"> </w:t>
      </w:r>
      <w:r w:rsidRPr="00437F25">
        <w:rPr>
          <w:rFonts w:cs="Arial"/>
          <w:sz w:val="24"/>
          <w:szCs w:val="24"/>
        </w:rPr>
        <w:t>SOLUCIÓN</w:t>
      </w:r>
    </w:p>
    <w:p w14:paraId="1BC5DAF0" w14:textId="77777777" w:rsidR="003F2AAA" w:rsidRPr="00437F25" w:rsidRDefault="003F2AAA" w:rsidP="003F2AAA">
      <w:pPr>
        <w:jc w:val="both"/>
        <w:rPr>
          <w:rFonts w:ascii="Arial" w:eastAsia="Arial" w:hAnsi="Arial" w:cs="Arial"/>
          <w:b/>
          <w:bCs/>
          <w:sz w:val="24"/>
          <w:szCs w:val="24"/>
        </w:rPr>
      </w:pPr>
    </w:p>
    <w:p w14:paraId="106CDC71"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Cuando se presenten conflictos de interés se definen los siguientes mecanismos para su</w:t>
      </w:r>
      <w:r w:rsidRPr="00437F25">
        <w:rPr>
          <w:rFonts w:cs="Arial"/>
          <w:spacing w:val="-25"/>
          <w:sz w:val="24"/>
          <w:szCs w:val="24"/>
        </w:rPr>
        <w:t xml:space="preserve"> </w:t>
      </w:r>
      <w:r w:rsidRPr="00437F25">
        <w:rPr>
          <w:rFonts w:cs="Arial"/>
          <w:sz w:val="24"/>
          <w:szCs w:val="24"/>
        </w:rPr>
        <w:t>solución:</w:t>
      </w:r>
    </w:p>
    <w:p w14:paraId="443A12AE" w14:textId="0A560A35" w:rsidR="003F2AAA" w:rsidRPr="00437F25" w:rsidRDefault="003F2AAA" w:rsidP="003F2AAA">
      <w:pPr>
        <w:pStyle w:val="Ttulo1"/>
        <w:numPr>
          <w:ilvl w:val="0"/>
          <w:numId w:val="23"/>
        </w:numPr>
        <w:tabs>
          <w:tab w:val="left" w:pos="987"/>
        </w:tabs>
        <w:spacing w:before="0"/>
        <w:ind w:right="179"/>
        <w:jc w:val="both"/>
        <w:rPr>
          <w:rFonts w:cs="Arial"/>
          <w:b w:val="0"/>
          <w:bCs w:val="0"/>
          <w:sz w:val="24"/>
          <w:szCs w:val="24"/>
        </w:rPr>
      </w:pPr>
      <w:r w:rsidRPr="00437F25">
        <w:rPr>
          <w:rFonts w:cs="Arial"/>
          <w:sz w:val="24"/>
          <w:szCs w:val="24"/>
        </w:rPr>
        <w:lastRenderedPageBreak/>
        <w:t>A nivel de</w:t>
      </w:r>
      <w:r w:rsidRPr="00437F25">
        <w:rPr>
          <w:rFonts w:cs="Arial"/>
          <w:spacing w:val="-4"/>
          <w:sz w:val="24"/>
          <w:szCs w:val="24"/>
        </w:rPr>
        <w:t xml:space="preserve"> </w:t>
      </w:r>
      <w:r w:rsidR="0000585E" w:rsidRPr="00437F25">
        <w:rPr>
          <w:rFonts w:cs="Arial"/>
          <w:sz w:val="24"/>
          <w:szCs w:val="24"/>
        </w:rPr>
        <w:t>colaboradores</w:t>
      </w:r>
    </w:p>
    <w:p w14:paraId="02EB6A51" w14:textId="77777777" w:rsidR="003F2AAA" w:rsidRPr="00437F25" w:rsidRDefault="003F2AAA" w:rsidP="003F2AAA">
      <w:pPr>
        <w:jc w:val="both"/>
        <w:rPr>
          <w:rFonts w:ascii="Arial" w:eastAsia="Arial" w:hAnsi="Arial" w:cs="Arial"/>
          <w:b/>
          <w:bCs/>
          <w:sz w:val="24"/>
          <w:szCs w:val="24"/>
        </w:rPr>
      </w:pPr>
    </w:p>
    <w:p w14:paraId="1C5A5562"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El</w:t>
      </w:r>
      <w:r w:rsidRPr="00437F25">
        <w:rPr>
          <w:rFonts w:cs="Arial"/>
          <w:spacing w:val="17"/>
          <w:sz w:val="24"/>
          <w:szCs w:val="24"/>
        </w:rPr>
        <w:t xml:space="preserve"> </w:t>
      </w:r>
      <w:r w:rsidRPr="00437F25">
        <w:rPr>
          <w:rFonts w:cs="Arial"/>
          <w:sz w:val="24"/>
          <w:szCs w:val="24"/>
        </w:rPr>
        <w:t>caso</w:t>
      </w:r>
      <w:r w:rsidRPr="00437F25">
        <w:rPr>
          <w:rFonts w:cs="Arial"/>
          <w:spacing w:val="15"/>
          <w:sz w:val="24"/>
          <w:szCs w:val="24"/>
        </w:rPr>
        <w:t xml:space="preserve"> </w:t>
      </w:r>
      <w:r w:rsidRPr="00437F25">
        <w:rPr>
          <w:rFonts w:cs="Arial"/>
          <w:sz w:val="24"/>
          <w:szCs w:val="24"/>
        </w:rPr>
        <w:t>se</w:t>
      </w:r>
      <w:r w:rsidRPr="00437F25">
        <w:rPr>
          <w:rFonts w:cs="Arial"/>
          <w:spacing w:val="18"/>
          <w:sz w:val="24"/>
          <w:szCs w:val="24"/>
        </w:rPr>
        <w:t xml:space="preserve"> </w:t>
      </w:r>
      <w:r w:rsidRPr="00437F25">
        <w:rPr>
          <w:rFonts w:cs="Arial"/>
          <w:sz w:val="24"/>
          <w:szCs w:val="24"/>
        </w:rPr>
        <w:t>planteará</w:t>
      </w:r>
      <w:r w:rsidRPr="00437F25">
        <w:rPr>
          <w:rFonts w:cs="Arial"/>
          <w:spacing w:val="15"/>
          <w:sz w:val="24"/>
          <w:szCs w:val="24"/>
        </w:rPr>
        <w:t xml:space="preserve"> </w:t>
      </w:r>
      <w:r w:rsidRPr="00437F25">
        <w:rPr>
          <w:rFonts w:cs="Arial"/>
          <w:sz w:val="24"/>
          <w:szCs w:val="24"/>
        </w:rPr>
        <w:t>ante</w:t>
      </w:r>
      <w:r w:rsidRPr="00437F25">
        <w:rPr>
          <w:rFonts w:cs="Arial"/>
          <w:spacing w:val="16"/>
          <w:sz w:val="24"/>
          <w:szCs w:val="24"/>
        </w:rPr>
        <w:t xml:space="preserve"> </w:t>
      </w:r>
      <w:r w:rsidRPr="00437F25">
        <w:rPr>
          <w:rFonts w:cs="Arial"/>
          <w:sz w:val="24"/>
          <w:szCs w:val="24"/>
        </w:rPr>
        <w:t>el</w:t>
      </w:r>
      <w:r w:rsidRPr="00437F25">
        <w:rPr>
          <w:rFonts w:cs="Arial"/>
          <w:spacing w:val="18"/>
          <w:sz w:val="24"/>
          <w:szCs w:val="24"/>
        </w:rPr>
        <w:t xml:space="preserve"> </w:t>
      </w:r>
      <w:r w:rsidRPr="00437F25">
        <w:rPr>
          <w:rFonts w:cs="Arial"/>
          <w:sz w:val="24"/>
          <w:szCs w:val="24"/>
        </w:rPr>
        <w:t>Comité</w:t>
      </w:r>
      <w:r w:rsidRPr="00437F25">
        <w:rPr>
          <w:rFonts w:cs="Arial"/>
          <w:spacing w:val="18"/>
          <w:sz w:val="24"/>
          <w:szCs w:val="24"/>
        </w:rPr>
        <w:t xml:space="preserve"> </w:t>
      </w:r>
      <w:r w:rsidRPr="00437F25">
        <w:rPr>
          <w:rFonts w:cs="Arial"/>
          <w:sz w:val="24"/>
          <w:szCs w:val="24"/>
        </w:rPr>
        <w:t>de</w:t>
      </w:r>
      <w:r w:rsidRPr="00437F25">
        <w:rPr>
          <w:rFonts w:cs="Arial"/>
          <w:spacing w:val="17"/>
          <w:sz w:val="24"/>
          <w:szCs w:val="24"/>
        </w:rPr>
        <w:t xml:space="preserve"> </w:t>
      </w:r>
      <w:r w:rsidRPr="00437F25">
        <w:rPr>
          <w:rFonts w:cs="Arial"/>
          <w:sz w:val="24"/>
          <w:szCs w:val="24"/>
        </w:rPr>
        <w:t>Cumplimiento,</w:t>
      </w:r>
      <w:r w:rsidRPr="00437F25">
        <w:rPr>
          <w:rFonts w:cs="Arial"/>
          <w:spacing w:val="17"/>
          <w:sz w:val="24"/>
          <w:szCs w:val="24"/>
        </w:rPr>
        <w:t xml:space="preserve"> </w:t>
      </w:r>
      <w:r w:rsidRPr="00437F25">
        <w:rPr>
          <w:rFonts w:cs="Arial"/>
          <w:sz w:val="24"/>
          <w:szCs w:val="24"/>
        </w:rPr>
        <w:t>y</w:t>
      </w:r>
      <w:r w:rsidRPr="00437F25">
        <w:rPr>
          <w:rFonts w:cs="Arial"/>
          <w:spacing w:val="17"/>
          <w:sz w:val="24"/>
          <w:szCs w:val="24"/>
        </w:rPr>
        <w:t xml:space="preserve"> </w:t>
      </w:r>
      <w:r w:rsidRPr="00437F25">
        <w:rPr>
          <w:rFonts w:cs="Arial"/>
          <w:spacing w:val="3"/>
          <w:sz w:val="24"/>
          <w:szCs w:val="24"/>
        </w:rPr>
        <w:t>en</w:t>
      </w:r>
      <w:r w:rsidRPr="00437F25">
        <w:rPr>
          <w:rFonts w:cs="Arial"/>
          <w:spacing w:val="18"/>
          <w:sz w:val="24"/>
          <w:szCs w:val="24"/>
        </w:rPr>
        <w:t xml:space="preserve"> </w:t>
      </w:r>
      <w:r w:rsidRPr="00437F25">
        <w:rPr>
          <w:rFonts w:cs="Arial"/>
          <w:sz w:val="24"/>
          <w:szCs w:val="24"/>
        </w:rPr>
        <w:t>el</w:t>
      </w:r>
      <w:r w:rsidRPr="00437F25">
        <w:rPr>
          <w:rFonts w:cs="Arial"/>
          <w:spacing w:val="18"/>
          <w:sz w:val="24"/>
          <w:szCs w:val="24"/>
        </w:rPr>
        <w:t xml:space="preserve"> </w:t>
      </w:r>
      <w:r w:rsidRPr="00437F25">
        <w:rPr>
          <w:rFonts w:cs="Arial"/>
          <w:sz w:val="24"/>
          <w:szCs w:val="24"/>
        </w:rPr>
        <w:t>caso</w:t>
      </w:r>
      <w:r w:rsidRPr="00437F25">
        <w:rPr>
          <w:rFonts w:cs="Arial"/>
          <w:spacing w:val="18"/>
          <w:sz w:val="24"/>
          <w:szCs w:val="24"/>
        </w:rPr>
        <w:t xml:space="preserve"> </w:t>
      </w:r>
      <w:r w:rsidRPr="00437F25">
        <w:rPr>
          <w:rFonts w:cs="Arial"/>
          <w:sz w:val="24"/>
          <w:szCs w:val="24"/>
        </w:rPr>
        <w:t>de</w:t>
      </w:r>
      <w:r w:rsidRPr="00437F25">
        <w:rPr>
          <w:rFonts w:cs="Arial"/>
          <w:spacing w:val="22"/>
          <w:sz w:val="24"/>
          <w:szCs w:val="24"/>
        </w:rPr>
        <w:t xml:space="preserve"> </w:t>
      </w:r>
      <w:r w:rsidRPr="00437F25">
        <w:rPr>
          <w:rFonts w:cs="Arial"/>
          <w:sz w:val="24"/>
          <w:szCs w:val="24"/>
        </w:rPr>
        <w:t>los</w:t>
      </w:r>
      <w:r w:rsidRPr="00437F25">
        <w:rPr>
          <w:rFonts w:cs="Arial"/>
          <w:spacing w:val="18"/>
          <w:sz w:val="24"/>
          <w:szCs w:val="24"/>
        </w:rPr>
        <w:t xml:space="preserve"> </w:t>
      </w:r>
      <w:r w:rsidRPr="00437F25">
        <w:rPr>
          <w:rFonts w:cs="Arial"/>
          <w:sz w:val="24"/>
          <w:szCs w:val="24"/>
        </w:rPr>
        <w:t>integrantes</w:t>
      </w:r>
      <w:r w:rsidRPr="00437F25">
        <w:rPr>
          <w:rFonts w:cs="Arial"/>
          <w:spacing w:val="18"/>
          <w:sz w:val="24"/>
          <w:szCs w:val="24"/>
        </w:rPr>
        <w:t xml:space="preserve"> </w:t>
      </w:r>
      <w:r w:rsidRPr="00437F25">
        <w:rPr>
          <w:rFonts w:cs="Arial"/>
          <w:sz w:val="24"/>
          <w:szCs w:val="24"/>
        </w:rPr>
        <w:t>de</w:t>
      </w:r>
      <w:r w:rsidRPr="00437F25">
        <w:rPr>
          <w:rFonts w:cs="Arial"/>
          <w:spacing w:val="17"/>
          <w:sz w:val="24"/>
          <w:szCs w:val="24"/>
        </w:rPr>
        <w:t xml:space="preserve"> </w:t>
      </w:r>
      <w:r w:rsidRPr="00437F25">
        <w:rPr>
          <w:rFonts w:cs="Arial"/>
          <w:sz w:val="24"/>
          <w:szCs w:val="24"/>
        </w:rPr>
        <w:t>éste</w:t>
      </w:r>
      <w:r w:rsidRPr="00437F25">
        <w:rPr>
          <w:rFonts w:cs="Arial"/>
          <w:spacing w:val="18"/>
          <w:sz w:val="24"/>
          <w:szCs w:val="24"/>
        </w:rPr>
        <w:t xml:space="preserve"> </w:t>
      </w:r>
      <w:r w:rsidRPr="00437F25">
        <w:rPr>
          <w:rFonts w:cs="Arial"/>
          <w:sz w:val="24"/>
          <w:szCs w:val="24"/>
        </w:rPr>
        <w:t>el</w:t>
      </w:r>
      <w:r w:rsidRPr="00437F25">
        <w:rPr>
          <w:rFonts w:cs="Arial"/>
          <w:spacing w:val="17"/>
          <w:sz w:val="24"/>
          <w:szCs w:val="24"/>
        </w:rPr>
        <w:t xml:space="preserve"> </w:t>
      </w:r>
      <w:r w:rsidRPr="00437F25">
        <w:rPr>
          <w:rFonts w:cs="Arial"/>
          <w:sz w:val="24"/>
          <w:szCs w:val="24"/>
        </w:rPr>
        <w:t>caso</w:t>
      </w:r>
      <w:r w:rsidRPr="00437F25">
        <w:rPr>
          <w:rFonts w:cs="Arial"/>
          <w:spacing w:val="17"/>
          <w:sz w:val="24"/>
          <w:szCs w:val="24"/>
        </w:rPr>
        <w:t xml:space="preserve"> </w:t>
      </w:r>
      <w:r w:rsidRPr="00437F25">
        <w:rPr>
          <w:rFonts w:cs="Arial"/>
          <w:sz w:val="24"/>
          <w:szCs w:val="24"/>
        </w:rPr>
        <w:t>se llevará a la Gerencia General de la Compañía, quien decidirá qué procedimiento</w:t>
      </w:r>
      <w:r w:rsidRPr="00437F25">
        <w:rPr>
          <w:rFonts w:cs="Arial"/>
          <w:spacing w:val="-17"/>
          <w:sz w:val="24"/>
          <w:szCs w:val="24"/>
        </w:rPr>
        <w:t xml:space="preserve"> </w:t>
      </w:r>
      <w:r w:rsidRPr="00437F25">
        <w:rPr>
          <w:rFonts w:cs="Arial"/>
          <w:sz w:val="24"/>
          <w:szCs w:val="24"/>
        </w:rPr>
        <w:t>aplicar.</w:t>
      </w:r>
    </w:p>
    <w:p w14:paraId="508A4DAB" w14:textId="77777777" w:rsidR="003F2AAA" w:rsidRPr="00437F25" w:rsidRDefault="003F2AAA" w:rsidP="003F2AAA">
      <w:pPr>
        <w:jc w:val="both"/>
        <w:rPr>
          <w:rFonts w:ascii="Arial" w:eastAsia="Arial" w:hAnsi="Arial" w:cs="Arial"/>
          <w:sz w:val="24"/>
          <w:szCs w:val="24"/>
        </w:rPr>
      </w:pPr>
    </w:p>
    <w:p w14:paraId="64D28B63" w14:textId="77777777" w:rsidR="003F2AAA" w:rsidRPr="00437F25" w:rsidRDefault="003F2AAA" w:rsidP="003F2AAA">
      <w:pPr>
        <w:pStyle w:val="Ttulo1"/>
        <w:numPr>
          <w:ilvl w:val="0"/>
          <w:numId w:val="23"/>
        </w:numPr>
        <w:tabs>
          <w:tab w:val="left" w:pos="987"/>
        </w:tabs>
        <w:spacing w:before="0"/>
        <w:ind w:right="179"/>
        <w:jc w:val="both"/>
        <w:rPr>
          <w:rFonts w:cs="Arial"/>
          <w:b w:val="0"/>
          <w:bCs w:val="0"/>
          <w:sz w:val="24"/>
          <w:szCs w:val="24"/>
        </w:rPr>
      </w:pPr>
      <w:r w:rsidRPr="00437F25">
        <w:rPr>
          <w:rFonts w:cs="Arial"/>
          <w:sz w:val="24"/>
          <w:szCs w:val="24"/>
        </w:rPr>
        <w:t>A nivel de Representantes</w:t>
      </w:r>
      <w:r w:rsidRPr="00437F25">
        <w:rPr>
          <w:rFonts w:cs="Arial"/>
          <w:spacing w:val="-4"/>
          <w:sz w:val="24"/>
          <w:szCs w:val="24"/>
        </w:rPr>
        <w:t xml:space="preserve"> </w:t>
      </w:r>
      <w:r w:rsidRPr="00437F25">
        <w:rPr>
          <w:rFonts w:cs="Arial"/>
          <w:sz w:val="24"/>
          <w:szCs w:val="24"/>
        </w:rPr>
        <w:t>Legales</w:t>
      </w:r>
    </w:p>
    <w:p w14:paraId="7C3A2EE0" w14:textId="77777777" w:rsidR="003F2AAA" w:rsidRPr="00437F25" w:rsidRDefault="003F2AAA" w:rsidP="003F2AAA">
      <w:pPr>
        <w:jc w:val="both"/>
        <w:rPr>
          <w:rFonts w:ascii="Arial" w:eastAsia="Arial" w:hAnsi="Arial" w:cs="Arial"/>
          <w:b/>
          <w:bCs/>
          <w:sz w:val="24"/>
          <w:szCs w:val="24"/>
        </w:rPr>
      </w:pPr>
    </w:p>
    <w:p w14:paraId="5F254660" w14:textId="77777777" w:rsidR="00CE5043" w:rsidRPr="00437F25" w:rsidRDefault="003F2AAA" w:rsidP="00CE5043">
      <w:pPr>
        <w:pStyle w:val="Textoindependiente"/>
        <w:ind w:right="179"/>
        <w:jc w:val="both"/>
        <w:rPr>
          <w:rFonts w:cs="Arial"/>
          <w:sz w:val="24"/>
          <w:szCs w:val="24"/>
        </w:rPr>
      </w:pPr>
      <w:r w:rsidRPr="00437F25">
        <w:rPr>
          <w:rFonts w:cs="Arial"/>
          <w:sz w:val="24"/>
          <w:szCs w:val="24"/>
        </w:rPr>
        <w:t>La solución del conflicto se tratará con por lo menos dos (2) miembros de la Junta</w:t>
      </w:r>
      <w:r w:rsidRPr="00437F25">
        <w:rPr>
          <w:rFonts w:cs="Arial"/>
          <w:spacing w:val="-24"/>
          <w:sz w:val="24"/>
          <w:szCs w:val="24"/>
        </w:rPr>
        <w:t xml:space="preserve"> </w:t>
      </w:r>
      <w:r w:rsidRPr="00437F25">
        <w:rPr>
          <w:rFonts w:cs="Arial"/>
          <w:sz w:val="24"/>
          <w:szCs w:val="24"/>
        </w:rPr>
        <w:t>Directiva.</w:t>
      </w:r>
    </w:p>
    <w:p w14:paraId="3409CC95" w14:textId="77777777" w:rsidR="00CE5043" w:rsidRPr="00437F25" w:rsidRDefault="00CE5043" w:rsidP="00CE5043">
      <w:pPr>
        <w:pStyle w:val="Textoindependiente"/>
        <w:ind w:right="179"/>
        <w:jc w:val="both"/>
        <w:rPr>
          <w:rFonts w:cs="Arial"/>
          <w:sz w:val="24"/>
          <w:szCs w:val="24"/>
        </w:rPr>
      </w:pPr>
    </w:p>
    <w:p w14:paraId="76FA45B2" w14:textId="77777777" w:rsidR="003F2AAA" w:rsidRPr="00437F25" w:rsidRDefault="003F2AAA" w:rsidP="00CE5043">
      <w:pPr>
        <w:pStyle w:val="Textoindependiente"/>
        <w:numPr>
          <w:ilvl w:val="0"/>
          <w:numId w:val="23"/>
        </w:numPr>
        <w:ind w:right="179"/>
        <w:jc w:val="both"/>
        <w:rPr>
          <w:rFonts w:cs="Arial"/>
          <w:b/>
          <w:bCs/>
          <w:sz w:val="24"/>
          <w:szCs w:val="24"/>
        </w:rPr>
      </w:pPr>
      <w:r w:rsidRPr="00437F25">
        <w:rPr>
          <w:rFonts w:cs="Arial"/>
          <w:b/>
          <w:sz w:val="24"/>
          <w:szCs w:val="24"/>
        </w:rPr>
        <w:t>A nivel de Junta</w:t>
      </w:r>
      <w:r w:rsidRPr="00437F25">
        <w:rPr>
          <w:rFonts w:cs="Arial"/>
          <w:b/>
          <w:spacing w:val="-6"/>
          <w:sz w:val="24"/>
          <w:szCs w:val="24"/>
        </w:rPr>
        <w:t xml:space="preserve"> </w:t>
      </w:r>
      <w:r w:rsidRPr="00437F25">
        <w:rPr>
          <w:rFonts w:cs="Arial"/>
          <w:b/>
          <w:sz w:val="24"/>
          <w:szCs w:val="24"/>
        </w:rPr>
        <w:t>Directiva</w:t>
      </w:r>
    </w:p>
    <w:p w14:paraId="7A50A822" w14:textId="77777777" w:rsidR="003F2AAA" w:rsidRPr="00437F25" w:rsidRDefault="003F2AAA" w:rsidP="003F2AAA">
      <w:pPr>
        <w:jc w:val="both"/>
        <w:rPr>
          <w:rFonts w:ascii="Arial" w:eastAsia="Arial" w:hAnsi="Arial" w:cs="Arial"/>
          <w:b/>
          <w:bCs/>
          <w:sz w:val="24"/>
          <w:szCs w:val="24"/>
        </w:rPr>
      </w:pPr>
    </w:p>
    <w:p w14:paraId="034F24E7"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La solución del conflicto se tratará en reunión de Junta Directiva, y se decidirá con todos los asistentes a</w:t>
      </w:r>
      <w:r w:rsidRPr="00437F25">
        <w:rPr>
          <w:rFonts w:cs="Arial"/>
          <w:spacing w:val="12"/>
          <w:sz w:val="24"/>
          <w:szCs w:val="24"/>
        </w:rPr>
        <w:t xml:space="preserve"> </w:t>
      </w:r>
      <w:r w:rsidRPr="00437F25">
        <w:rPr>
          <w:rFonts w:cs="Arial"/>
          <w:sz w:val="24"/>
          <w:szCs w:val="24"/>
        </w:rPr>
        <w:t>la reunión.</w:t>
      </w:r>
    </w:p>
    <w:p w14:paraId="0E4771D6" w14:textId="77777777" w:rsidR="003F2AAA" w:rsidRPr="00437F25" w:rsidRDefault="003F2AAA" w:rsidP="003F2AAA">
      <w:pPr>
        <w:jc w:val="both"/>
        <w:rPr>
          <w:rFonts w:ascii="Arial" w:eastAsia="Arial" w:hAnsi="Arial" w:cs="Arial"/>
          <w:sz w:val="24"/>
          <w:szCs w:val="24"/>
        </w:rPr>
      </w:pPr>
    </w:p>
    <w:p w14:paraId="65E6CFE5" w14:textId="77777777" w:rsidR="003F2AAA" w:rsidRPr="00437F25" w:rsidRDefault="003F2AAA" w:rsidP="00CE5043">
      <w:pPr>
        <w:pStyle w:val="Ttulo1"/>
        <w:numPr>
          <w:ilvl w:val="0"/>
          <w:numId w:val="23"/>
        </w:numPr>
        <w:tabs>
          <w:tab w:val="left" w:pos="987"/>
        </w:tabs>
        <w:spacing w:before="0"/>
        <w:ind w:right="179"/>
        <w:jc w:val="both"/>
        <w:rPr>
          <w:rFonts w:cs="Arial"/>
          <w:b w:val="0"/>
          <w:bCs w:val="0"/>
          <w:sz w:val="24"/>
          <w:szCs w:val="24"/>
        </w:rPr>
      </w:pPr>
      <w:r w:rsidRPr="00437F25">
        <w:rPr>
          <w:rFonts w:cs="Arial"/>
          <w:sz w:val="24"/>
          <w:szCs w:val="24"/>
        </w:rPr>
        <w:t>Atribuciones</w:t>
      </w:r>
    </w:p>
    <w:p w14:paraId="62C27B07" w14:textId="77777777" w:rsidR="003F2AAA" w:rsidRPr="00437F25" w:rsidRDefault="003F2AAA" w:rsidP="003F2AAA">
      <w:pPr>
        <w:jc w:val="both"/>
        <w:rPr>
          <w:rFonts w:ascii="Arial" w:eastAsia="Arial" w:hAnsi="Arial" w:cs="Arial"/>
          <w:b/>
          <w:bCs/>
          <w:sz w:val="24"/>
          <w:szCs w:val="24"/>
        </w:rPr>
      </w:pPr>
    </w:p>
    <w:p w14:paraId="59F69887"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Los servicios prestados a los clientes y usuarios están cobijados por normas y políticas relativas a</w:t>
      </w:r>
      <w:r w:rsidRPr="00437F25">
        <w:rPr>
          <w:rFonts w:cs="Arial"/>
          <w:spacing w:val="36"/>
          <w:sz w:val="24"/>
          <w:szCs w:val="24"/>
        </w:rPr>
        <w:t xml:space="preserve"> </w:t>
      </w:r>
      <w:r w:rsidRPr="00437F25">
        <w:rPr>
          <w:rFonts w:cs="Arial"/>
          <w:sz w:val="24"/>
          <w:szCs w:val="24"/>
        </w:rPr>
        <w:t>las atribuciones que se deben cumplir según la modalidad del servicio, el monto y el tipo de</w:t>
      </w:r>
      <w:r w:rsidRPr="00437F25">
        <w:rPr>
          <w:rFonts w:cs="Arial"/>
          <w:spacing w:val="-19"/>
          <w:sz w:val="24"/>
          <w:szCs w:val="24"/>
        </w:rPr>
        <w:t xml:space="preserve"> </w:t>
      </w:r>
      <w:r w:rsidRPr="00437F25">
        <w:rPr>
          <w:rFonts w:cs="Arial"/>
          <w:sz w:val="24"/>
          <w:szCs w:val="24"/>
        </w:rPr>
        <w:t>jerarquía.</w:t>
      </w:r>
    </w:p>
    <w:p w14:paraId="64465CD7" w14:textId="77777777" w:rsidR="003F2AAA" w:rsidRPr="00437F25" w:rsidRDefault="003F2AAA" w:rsidP="003F2AAA">
      <w:pPr>
        <w:jc w:val="both"/>
        <w:rPr>
          <w:rFonts w:ascii="Arial" w:eastAsia="Arial" w:hAnsi="Arial" w:cs="Arial"/>
          <w:sz w:val="24"/>
          <w:szCs w:val="24"/>
        </w:rPr>
      </w:pPr>
    </w:p>
    <w:p w14:paraId="7A649039"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 xml:space="preserve">Ningún directivo o empleado  en el ejercicio de sus funciones  podrá exceder las atribuciones otorgadas, </w:t>
      </w:r>
      <w:r w:rsidRPr="00437F25">
        <w:rPr>
          <w:rFonts w:cs="Arial"/>
          <w:spacing w:val="22"/>
          <w:sz w:val="24"/>
          <w:szCs w:val="24"/>
        </w:rPr>
        <w:t xml:space="preserve"> </w:t>
      </w:r>
      <w:r w:rsidRPr="00437F25">
        <w:rPr>
          <w:rFonts w:cs="Arial"/>
          <w:sz w:val="24"/>
          <w:szCs w:val="24"/>
        </w:rPr>
        <w:t>ni comprometer  a  la  Compañía</w:t>
      </w:r>
      <w:r w:rsidRPr="00437F25">
        <w:rPr>
          <w:rFonts w:cs="Arial"/>
          <w:spacing w:val="32"/>
          <w:sz w:val="24"/>
          <w:szCs w:val="24"/>
        </w:rPr>
        <w:t xml:space="preserve"> </w:t>
      </w:r>
      <w:r w:rsidRPr="00437F25">
        <w:rPr>
          <w:rFonts w:cs="Arial"/>
          <w:sz w:val="24"/>
          <w:szCs w:val="24"/>
        </w:rPr>
        <w:t>de forma  expresa  o</w:t>
      </w:r>
      <w:r w:rsidRPr="00437F25">
        <w:rPr>
          <w:rFonts w:cs="Arial"/>
          <w:spacing w:val="33"/>
          <w:sz w:val="24"/>
          <w:szCs w:val="24"/>
        </w:rPr>
        <w:t xml:space="preserve"> </w:t>
      </w:r>
      <w:r w:rsidRPr="00437F25">
        <w:rPr>
          <w:rFonts w:cs="Arial"/>
          <w:sz w:val="24"/>
          <w:szCs w:val="24"/>
        </w:rPr>
        <w:t>tácita, formal  o  informal,  hasta  tanto  no  haya</w:t>
      </w:r>
      <w:r w:rsidRPr="00437F25">
        <w:rPr>
          <w:rFonts w:cs="Arial"/>
          <w:spacing w:val="31"/>
          <w:sz w:val="24"/>
          <w:szCs w:val="24"/>
        </w:rPr>
        <w:t xml:space="preserve"> </w:t>
      </w:r>
      <w:r w:rsidRPr="00437F25">
        <w:rPr>
          <w:rFonts w:cs="Arial"/>
          <w:sz w:val="24"/>
          <w:szCs w:val="24"/>
        </w:rPr>
        <w:t>sido facultado por escrito para ello por un nivel superior como la Gerencia General o la Junta</w:t>
      </w:r>
      <w:r w:rsidRPr="00437F25">
        <w:rPr>
          <w:rFonts w:cs="Arial"/>
          <w:spacing w:val="-29"/>
          <w:sz w:val="24"/>
          <w:szCs w:val="24"/>
        </w:rPr>
        <w:t xml:space="preserve"> </w:t>
      </w:r>
      <w:r w:rsidRPr="00437F25">
        <w:rPr>
          <w:rFonts w:cs="Arial"/>
          <w:sz w:val="24"/>
          <w:szCs w:val="24"/>
        </w:rPr>
        <w:t>Directiva.</w:t>
      </w:r>
    </w:p>
    <w:p w14:paraId="7EFDDF07" w14:textId="77777777" w:rsidR="003F2AAA" w:rsidRPr="00437F25" w:rsidRDefault="003F2AAA" w:rsidP="003F2AAA">
      <w:pPr>
        <w:pStyle w:val="Textoindependiente"/>
        <w:ind w:right="179"/>
        <w:jc w:val="both"/>
        <w:rPr>
          <w:rFonts w:cs="Arial"/>
          <w:sz w:val="24"/>
          <w:szCs w:val="24"/>
        </w:rPr>
      </w:pPr>
    </w:p>
    <w:p w14:paraId="6C62075A" w14:textId="77777777" w:rsidR="003F2AAA" w:rsidRPr="00437F25" w:rsidRDefault="003F2AAA" w:rsidP="003F2AAA">
      <w:pPr>
        <w:jc w:val="both"/>
        <w:rPr>
          <w:rFonts w:ascii="Arial" w:eastAsia="Arial" w:hAnsi="Arial" w:cs="Arial"/>
          <w:sz w:val="24"/>
          <w:szCs w:val="24"/>
        </w:rPr>
      </w:pPr>
    </w:p>
    <w:p w14:paraId="07C0F29F" w14:textId="76323381" w:rsidR="003F2AAA" w:rsidRPr="0064639E" w:rsidRDefault="003F2AAA" w:rsidP="0064639E">
      <w:pPr>
        <w:pStyle w:val="Prrafodelista"/>
        <w:numPr>
          <w:ilvl w:val="1"/>
          <w:numId w:val="31"/>
        </w:numPr>
        <w:rPr>
          <w:rFonts w:ascii="Arial" w:eastAsia="Arial" w:hAnsi="Arial" w:cs="Arial"/>
          <w:b/>
          <w:sz w:val="24"/>
          <w:szCs w:val="24"/>
        </w:rPr>
      </w:pPr>
      <w:r w:rsidRPr="0064639E">
        <w:rPr>
          <w:rFonts w:ascii="Arial" w:eastAsia="Arial" w:hAnsi="Arial" w:cs="Arial"/>
          <w:b/>
          <w:sz w:val="24"/>
          <w:szCs w:val="24"/>
        </w:rPr>
        <w:t>NORMAS DE CONDUCTA</w:t>
      </w:r>
    </w:p>
    <w:p w14:paraId="10287909" w14:textId="77777777" w:rsidR="003F2AAA" w:rsidRPr="00437F25" w:rsidRDefault="003F2AAA" w:rsidP="003F2AAA">
      <w:pPr>
        <w:jc w:val="both"/>
        <w:rPr>
          <w:rFonts w:ascii="Arial" w:eastAsia="Arial" w:hAnsi="Arial" w:cs="Arial"/>
          <w:sz w:val="24"/>
          <w:szCs w:val="24"/>
        </w:rPr>
      </w:pPr>
    </w:p>
    <w:p w14:paraId="7BB7F561" w14:textId="77777777" w:rsidR="003F2AAA" w:rsidRPr="00437F25" w:rsidRDefault="003F2AAA" w:rsidP="003F2AAA">
      <w:pPr>
        <w:jc w:val="both"/>
        <w:rPr>
          <w:rFonts w:ascii="Arial" w:eastAsia="Arial" w:hAnsi="Arial" w:cs="Arial"/>
          <w:sz w:val="24"/>
          <w:szCs w:val="24"/>
        </w:rPr>
      </w:pPr>
    </w:p>
    <w:p w14:paraId="5B4D8365" w14:textId="77777777" w:rsidR="003F2AAA" w:rsidRPr="00437F25" w:rsidRDefault="003F2AAA" w:rsidP="003F2AAA">
      <w:pPr>
        <w:pStyle w:val="Ttulo1"/>
        <w:numPr>
          <w:ilvl w:val="0"/>
          <w:numId w:val="10"/>
        </w:numPr>
        <w:tabs>
          <w:tab w:val="left" w:pos="932"/>
        </w:tabs>
        <w:spacing w:before="0"/>
        <w:ind w:right="179"/>
        <w:jc w:val="both"/>
        <w:rPr>
          <w:rFonts w:cs="Arial"/>
          <w:b w:val="0"/>
          <w:bCs w:val="0"/>
          <w:sz w:val="24"/>
          <w:szCs w:val="24"/>
        </w:rPr>
      </w:pPr>
      <w:r w:rsidRPr="00437F25">
        <w:rPr>
          <w:rFonts w:cs="Arial"/>
          <w:sz w:val="24"/>
          <w:szCs w:val="24"/>
        </w:rPr>
        <w:t>NORMAS DE</w:t>
      </w:r>
      <w:r w:rsidRPr="00437F25">
        <w:rPr>
          <w:rFonts w:cs="Arial"/>
          <w:spacing w:val="-6"/>
          <w:sz w:val="24"/>
          <w:szCs w:val="24"/>
        </w:rPr>
        <w:t xml:space="preserve"> </w:t>
      </w:r>
      <w:r w:rsidRPr="00437F25">
        <w:rPr>
          <w:rFonts w:cs="Arial"/>
          <w:sz w:val="24"/>
          <w:szCs w:val="24"/>
        </w:rPr>
        <w:t>COMPORTAMIENTO</w:t>
      </w:r>
    </w:p>
    <w:p w14:paraId="47B6AEF4" w14:textId="77777777" w:rsidR="003F2AAA" w:rsidRPr="00437F25" w:rsidRDefault="003F2AAA" w:rsidP="003F2AAA">
      <w:pPr>
        <w:jc w:val="both"/>
        <w:rPr>
          <w:rFonts w:ascii="Arial" w:eastAsia="Arial" w:hAnsi="Arial" w:cs="Arial"/>
          <w:b/>
          <w:bCs/>
          <w:sz w:val="24"/>
          <w:szCs w:val="24"/>
        </w:rPr>
      </w:pPr>
    </w:p>
    <w:p w14:paraId="4662AABF" w14:textId="1B8E5E7F" w:rsidR="003F2AAA" w:rsidRPr="00437F25" w:rsidRDefault="003F2AAA" w:rsidP="003F2AAA">
      <w:pPr>
        <w:pStyle w:val="Textoindependiente"/>
        <w:ind w:right="179"/>
        <w:jc w:val="both"/>
        <w:rPr>
          <w:rFonts w:cs="Arial"/>
          <w:sz w:val="24"/>
          <w:szCs w:val="24"/>
        </w:rPr>
      </w:pPr>
      <w:r w:rsidRPr="00437F25">
        <w:rPr>
          <w:rFonts w:cs="Arial"/>
          <w:sz w:val="24"/>
          <w:szCs w:val="24"/>
        </w:rPr>
        <w:t>Es</w:t>
      </w:r>
      <w:r w:rsidRPr="00437F25">
        <w:rPr>
          <w:rFonts w:cs="Arial"/>
          <w:spacing w:val="21"/>
          <w:sz w:val="24"/>
          <w:szCs w:val="24"/>
        </w:rPr>
        <w:t xml:space="preserve"> </w:t>
      </w:r>
      <w:r w:rsidRPr="00437F25">
        <w:rPr>
          <w:rFonts w:cs="Arial"/>
          <w:sz w:val="24"/>
          <w:szCs w:val="24"/>
        </w:rPr>
        <w:t>responsabilidad</w:t>
      </w:r>
      <w:r w:rsidRPr="00437F25">
        <w:rPr>
          <w:rFonts w:cs="Arial"/>
          <w:spacing w:val="21"/>
          <w:sz w:val="24"/>
          <w:szCs w:val="24"/>
        </w:rPr>
        <w:t xml:space="preserve"> </w:t>
      </w:r>
      <w:r w:rsidRPr="00437F25">
        <w:rPr>
          <w:rFonts w:cs="Arial"/>
          <w:sz w:val="24"/>
          <w:szCs w:val="24"/>
        </w:rPr>
        <w:t>de</w:t>
      </w:r>
      <w:r w:rsidRPr="00437F25">
        <w:rPr>
          <w:rFonts w:cs="Arial"/>
          <w:spacing w:val="21"/>
          <w:sz w:val="24"/>
          <w:szCs w:val="24"/>
        </w:rPr>
        <w:t xml:space="preserve"> </w:t>
      </w:r>
      <w:r w:rsidRPr="00437F25">
        <w:rPr>
          <w:rFonts w:cs="Arial"/>
          <w:sz w:val="24"/>
          <w:szCs w:val="24"/>
        </w:rPr>
        <w:t>cada</w:t>
      </w:r>
      <w:r w:rsidRPr="00437F25">
        <w:rPr>
          <w:rFonts w:cs="Arial"/>
          <w:spacing w:val="21"/>
          <w:sz w:val="24"/>
          <w:szCs w:val="24"/>
        </w:rPr>
        <w:t xml:space="preserve"> </w:t>
      </w:r>
      <w:r w:rsidRPr="00437F25">
        <w:rPr>
          <w:rFonts w:cs="Arial"/>
          <w:sz w:val="24"/>
          <w:szCs w:val="24"/>
        </w:rPr>
        <w:t>uno</w:t>
      </w:r>
      <w:r w:rsidRPr="00437F25">
        <w:rPr>
          <w:rFonts w:cs="Arial"/>
          <w:spacing w:val="19"/>
          <w:sz w:val="24"/>
          <w:szCs w:val="24"/>
        </w:rPr>
        <w:t xml:space="preserve"> </w:t>
      </w:r>
      <w:r w:rsidRPr="00437F25">
        <w:rPr>
          <w:rFonts w:cs="Arial"/>
          <w:sz w:val="24"/>
          <w:szCs w:val="24"/>
        </w:rPr>
        <w:t>de</w:t>
      </w:r>
      <w:r w:rsidRPr="00437F25">
        <w:rPr>
          <w:rFonts w:cs="Arial"/>
          <w:spacing w:val="21"/>
          <w:sz w:val="24"/>
          <w:szCs w:val="24"/>
        </w:rPr>
        <w:t xml:space="preserve"> </w:t>
      </w:r>
      <w:r w:rsidRPr="00437F25">
        <w:rPr>
          <w:rFonts w:cs="Arial"/>
          <w:sz w:val="24"/>
          <w:szCs w:val="24"/>
        </w:rPr>
        <w:t>los</w:t>
      </w:r>
      <w:r w:rsidRPr="00437F25">
        <w:rPr>
          <w:rFonts w:cs="Arial"/>
          <w:spacing w:val="21"/>
          <w:sz w:val="24"/>
          <w:szCs w:val="24"/>
        </w:rPr>
        <w:t xml:space="preserve"> </w:t>
      </w:r>
      <w:r w:rsidRPr="00437F25">
        <w:rPr>
          <w:rFonts w:cs="Arial"/>
          <w:sz w:val="24"/>
          <w:szCs w:val="24"/>
        </w:rPr>
        <w:t>directivos,</w:t>
      </w:r>
      <w:r w:rsidRPr="00437F25">
        <w:rPr>
          <w:rFonts w:cs="Arial"/>
          <w:spacing w:val="20"/>
          <w:sz w:val="24"/>
          <w:szCs w:val="24"/>
        </w:rPr>
        <w:t xml:space="preserve"> </w:t>
      </w:r>
      <w:r w:rsidRPr="00437F25">
        <w:rPr>
          <w:rFonts w:cs="Arial"/>
          <w:sz w:val="24"/>
          <w:szCs w:val="24"/>
        </w:rPr>
        <w:t>representantes</w:t>
      </w:r>
      <w:r w:rsidRPr="00437F25">
        <w:rPr>
          <w:rFonts w:cs="Arial"/>
          <w:spacing w:val="22"/>
          <w:sz w:val="24"/>
          <w:szCs w:val="24"/>
        </w:rPr>
        <w:t xml:space="preserve"> </w:t>
      </w:r>
      <w:r w:rsidRPr="00437F25">
        <w:rPr>
          <w:rFonts w:cs="Arial"/>
          <w:sz w:val="24"/>
          <w:szCs w:val="24"/>
        </w:rPr>
        <w:t>legales y</w:t>
      </w:r>
      <w:r w:rsidRPr="00437F25">
        <w:rPr>
          <w:rFonts w:cs="Arial"/>
          <w:spacing w:val="20"/>
          <w:sz w:val="24"/>
          <w:szCs w:val="24"/>
        </w:rPr>
        <w:t xml:space="preserve"> </w:t>
      </w:r>
      <w:r w:rsidR="0000585E" w:rsidRPr="00437F25">
        <w:rPr>
          <w:rFonts w:cs="Arial"/>
          <w:sz w:val="24"/>
          <w:szCs w:val="24"/>
        </w:rPr>
        <w:t>colaboradores</w:t>
      </w:r>
      <w:r w:rsidRPr="00437F25">
        <w:rPr>
          <w:rFonts w:cs="Arial"/>
          <w:spacing w:val="21"/>
          <w:sz w:val="24"/>
          <w:szCs w:val="24"/>
        </w:rPr>
        <w:t xml:space="preserve"> </w:t>
      </w:r>
      <w:r w:rsidRPr="00437F25">
        <w:rPr>
          <w:rFonts w:cs="Arial"/>
          <w:sz w:val="24"/>
          <w:szCs w:val="24"/>
        </w:rPr>
        <w:t>de</w:t>
      </w:r>
      <w:r w:rsidRPr="00437F25">
        <w:rPr>
          <w:rFonts w:cs="Arial"/>
          <w:spacing w:val="21"/>
          <w:sz w:val="24"/>
          <w:szCs w:val="24"/>
        </w:rPr>
        <w:t xml:space="preserve"> </w:t>
      </w:r>
      <w:r w:rsidRPr="00437F25">
        <w:rPr>
          <w:rFonts w:cs="Arial"/>
          <w:sz w:val="24"/>
          <w:szCs w:val="24"/>
        </w:rPr>
        <w:t>la</w:t>
      </w:r>
      <w:r w:rsidRPr="00437F25">
        <w:rPr>
          <w:rFonts w:cs="Arial"/>
          <w:spacing w:val="21"/>
          <w:sz w:val="24"/>
          <w:szCs w:val="24"/>
        </w:rPr>
        <w:t xml:space="preserve"> </w:t>
      </w:r>
      <w:r w:rsidRPr="00437F25">
        <w:rPr>
          <w:rFonts w:cs="Arial"/>
          <w:sz w:val="24"/>
          <w:szCs w:val="24"/>
        </w:rPr>
        <w:t>Compañía, velar por el cumplimiento de las disposiciones  legales e internas. El temor reverencial (lealtad permisiva</w:t>
      </w:r>
      <w:r w:rsidRPr="00437F25">
        <w:rPr>
          <w:rFonts w:cs="Arial"/>
          <w:spacing w:val="48"/>
          <w:sz w:val="24"/>
          <w:szCs w:val="24"/>
        </w:rPr>
        <w:t xml:space="preserve"> </w:t>
      </w:r>
      <w:r w:rsidRPr="00437F25">
        <w:rPr>
          <w:rFonts w:cs="Arial"/>
          <w:sz w:val="24"/>
          <w:szCs w:val="24"/>
        </w:rPr>
        <w:t>en violación</w:t>
      </w:r>
      <w:r w:rsidRPr="00437F25">
        <w:rPr>
          <w:rFonts w:cs="Arial"/>
          <w:spacing w:val="8"/>
          <w:sz w:val="24"/>
          <w:szCs w:val="24"/>
        </w:rPr>
        <w:t xml:space="preserve"> </w:t>
      </w:r>
      <w:r w:rsidRPr="00437F25">
        <w:rPr>
          <w:rFonts w:cs="Arial"/>
          <w:sz w:val="24"/>
          <w:szCs w:val="24"/>
        </w:rPr>
        <w:t>de</w:t>
      </w:r>
      <w:r w:rsidRPr="00437F25">
        <w:rPr>
          <w:rFonts w:cs="Arial"/>
          <w:spacing w:val="9"/>
          <w:sz w:val="24"/>
          <w:szCs w:val="24"/>
        </w:rPr>
        <w:t xml:space="preserve"> </w:t>
      </w:r>
      <w:r w:rsidRPr="00437F25">
        <w:rPr>
          <w:rFonts w:cs="Arial"/>
          <w:sz w:val="24"/>
          <w:szCs w:val="24"/>
        </w:rPr>
        <w:t>normas</w:t>
      </w:r>
      <w:r w:rsidRPr="00437F25">
        <w:rPr>
          <w:rFonts w:cs="Arial"/>
          <w:spacing w:val="8"/>
          <w:sz w:val="24"/>
          <w:szCs w:val="24"/>
        </w:rPr>
        <w:t xml:space="preserve"> </w:t>
      </w:r>
      <w:r w:rsidRPr="00437F25">
        <w:rPr>
          <w:rFonts w:cs="Arial"/>
          <w:sz w:val="24"/>
          <w:szCs w:val="24"/>
        </w:rPr>
        <w:t>por</w:t>
      </w:r>
      <w:r w:rsidRPr="00437F25">
        <w:rPr>
          <w:rFonts w:cs="Arial"/>
          <w:spacing w:val="10"/>
          <w:sz w:val="24"/>
          <w:szCs w:val="24"/>
        </w:rPr>
        <w:t xml:space="preserve"> </w:t>
      </w:r>
      <w:r w:rsidRPr="00437F25">
        <w:rPr>
          <w:rFonts w:cs="Arial"/>
          <w:sz w:val="24"/>
          <w:szCs w:val="24"/>
        </w:rPr>
        <w:t>parte</w:t>
      </w:r>
      <w:r w:rsidRPr="00437F25">
        <w:rPr>
          <w:rFonts w:cs="Arial"/>
          <w:spacing w:val="10"/>
          <w:sz w:val="24"/>
          <w:szCs w:val="24"/>
        </w:rPr>
        <w:t xml:space="preserve"> </w:t>
      </w:r>
      <w:r w:rsidRPr="00437F25">
        <w:rPr>
          <w:rFonts w:cs="Arial"/>
          <w:sz w:val="24"/>
          <w:szCs w:val="24"/>
        </w:rPr>
        <w:t>del</w:t>
      </w:r>
      <w:r w:rsidRPr="00437F25">
        <w:rPr>
          <w:rFonts w:cs="Arial"/>
          <w:spacing w:val="9"/>
          <w:sz w:val="24"/>
          <w:szCs w:val="24"/>
        </w:rPr>
        <w:t xml:space="preserve"> </w:t>
      </w:r>
      <w:r w:rsidRPr="00437F25">
        <w:rPr>
          <w:rFonts w:cs="Arial"/>
          <w:sz w:val="24"/>
          <w:szCs w:val="24"/>
        </w:rPr>
        <w:t>jefe</w:t>
      </w:r>
      <w:r w:rsidRPr="00437F25">
        <w:rPr>
          <w:rFonts w:cs="Arial"/>
          <w:spacing w:val="9"/>
          <w:sz w:val="24"/>
          <w:szCs w:val="24"/>
        </w:rPr>
        <w:t xml:space="preserve"> </w:t>
      </w:r>
      <w:r w:rsidRPr="00437F25">
        <w:rPr>
          <w:rFonts w:cs="Arial"/>
          <w:sz w:val="24"/>
          <w:szCs w:val="24"/>
        </w:rPr>
        <w:t>o</w:t>
      </w:r>
      <w:r w:rsidRPr="00437F25">
        <w:rPr>
          <w:rFonts w:cs="Arial"/>
          <w:spacing w:val="10"/>
          <w:sz w:val="24"/>
          <w:szCs w:val="24"/>
        </w:rPr>
        <w:t xml:space="preserve"> </w:t>
      </w:r>
      <w:r w:rsidRPr="00437F25">
        <w:rPr>
          <w:rFonts w:cs="Arial"/>
          <w:sz w:val="24"/>
          <w:szCs w:val="24"/>
        </w:rPr>
        <w:t>superior)</w:t>
      </w:r>
      <w:r w:rsidRPr="00437F25">
        <w:rPr>
          <w:rFonts w:cs="Arial"/>
          <w:spacing w:val="11"/>
          <w:sz w:val="24"/>
          <w:szCs w:val="24"/>
        </w:rPr>
        <w:t xml:space="preserve"> </w:t>
      </w:r>
      <w:r w:rsidRPr="00437F25">
        <w:rPr>
          <w:rFonts w:cs="Arial"/>
          <w:sz w:val="24"/>
          <w:szCs w:val="24"/>
        </w:rPr>
        <w:t>no</w:t>
      </w:r>
      <w:r w:rsidRPr="00437F25">
        <w:rPr>
          <w:rFonts w:cs="Arial"/>
          <w:spacing w:val="11"/>
          <w:sz w:val="24"/>
          <w:szCs w:val="24"/>
        </w:rPr>
        <w:t xml:space="preserve"> </w:t>
      </w:r>
      <w:r w:rsidRPr="00437F25">
        <w:rPr>
          <w:rFonts w:cs="Arial"/>
          <w:sz w:val="24"/>
          <w:szCs w:val="24"/>
        </w:rPr>
        <w:t>debe</w:t>
      </w:r>
      <w:r w:rsidRPr="00437F25">
        <w:rPr>
          <w:rFonts w:cs="Arial"/>
          <w:spacing w:val="18"/>
          <w:sz w:val="24"/>
          <w:szCs w:val="24"/>
        </w:rPr>
        <w:t xml:space="preserve"> </w:t>
      </w:r>
      <w:r w:rsidRPr="00437F25">
        <w:rPr>
          <w:rFonts w:cs="Arial"/>
          <w:sz w:val="24"/>
          <w:szCs w:val="24"/>
        </w:rPr>
        <w:t>existir</w:t>
      </w:r>
      <w:r w:rsidRPr="00437F25">
        <w:rPr>
          <w:rFonts w:cs="Arial"/>
          <w:spacing w:val="10"/>
          <w:sz w:val="24"/>
          <w:szCs w:val="24"/>
        </w:rPr>
        <w:t xml:space="preserve"> </w:t>
      </w:r>
      <w:r w:rsidRPr="00437F25">
        <w:rPr>
          <w:rFonts w:cs="Arial"/>
          <w:sz w:val="24"/>
          <w:szCs w:val="24"/>
        </w:rPr>
        <w:t>cuando</w:t>
      </w:r>
      <w:r w:rsidRPr="00437F25">
        <w:rPr>
          <w:rFonts w:cs="Arial"/>
          <w:spacing w:val="11"/>
          <w:sz w:val="24"/>
          <w:szCs w:val="24"/>
        </w:rPr>
        <w:t xml:space="preserve"> </w:t>
      </w:r>
      <w:r w:rsidRPr="00437F25">
        <w:rPr>
          <w:rFonts w:cs="Arial"/>
          <w:sz w:val="24"/>
          <w:szCs w:val="24"/>
        </w:rPr>
        <w:t>se</w:t>
      </w:r>
      <w:r w:rsidRPr="00437F25">
        <w:rPr>
          <w:rFonts w:cs="Arial"/>
          <w:spacing w:val="10"/>
          <w:sz w:val="24"/>
          <w:szCs w:val="24"/>
        </w:rPr>
        <w:t xml:space="preserve"> </w:t>
      </w:r>
      <w:r w:rsidRPr="00437F25">
        <w:rPr>
          <w:rFonts w:cs="Arial"/>
          <w:sz w:val="24"/>
          <w:szCs w:val="24"/>
        </w:rPr>
        <w:t>trate</w:t>
      </w:r>
      <w:r w:rsidRPr="00437F25">
        <w:rPr>
          <w:rFonts w:cs="Arial"/>
          <w:spacing w:val="10"/>
          <w:sz w:val="24"/>
          <w:szCs w:val="24"/>
        </w:rPr>
        <w:t xml:space="preserve"> </w:t>
      </w:r>
      <w:r w:rsidRPr="00437F25">
        <w:rPr>
          <w:rFonts w:cs="Arial"/>
          <w:sz w:val="24"/>
          <w:szCs w:val="24"/>
        </w:rPr>
        <w:t>de</w:t>
      </w:r>
      <w:r w:rsidRPr="00437F25">
        <w:rPr>
          <w:rFonts w:cs="Arial"/>
          <w:spacing w:val="11"/>
          <w:sz w:val="24"/>
          <w:szCs w:val="24"/>
        </w:rPr>
        <w:t xml:space="preserve"> </w:t>
      </w:r>
      <w:r w:rsidRPr="00437F25">
        <w:rPr>
          <w:rFonts w:cs="Arial"/>
          <w:sz w:val="24"/>
          <w:szCs w:val="24"/>
        </w:rPr>
        <w:t>aplicar</w:t>
      </w:r>
      <w:r w:rsidRPr="00437F25">
        <w:rPr>
          <w:rFonts w:cs="Arial"/>
          <w:spacing w:val="10"/>
          <w:sz w:val="24"/>
          <w:szCs w:val="24"/>
        </w:rPr>
        <w:t xml:space="preserve"> </w:t>
      </w:r>
      <w:r w:rsidRPr="00437F25">
        <w:rPr>
          <w:rFonts w:cs="Arial"/>
          <w:sz w:val="24"/>
          <w:szCs w:val="24"/>
        </w:rPr>
        <w:t>el</w:t>
      </w:r>
      <w:r w:rsidRPr="00437F25">
        <w:rPr>
          <w:rFonts w:cs="Arial"/>
          <w:spacing w:val="10"/>
          <w:sz w:val="24"/>
          <w:szCs w:val="24"/>
        </w:rPr>
        <w:t xml:space="preserve"> </w:t>
      </w:r>
      <w:r w:rsidRPr="00437F25">
        <w:rPr>
          <w:rFonts w:cs="Arial"/>
          <w:sz w:val="24"/>
          <w:szCs w:val="24"/>
        </w:rPr>
        <w:t>principio</w:t>
      </w:r>
      <w:r w:rsidRPr="00437F25">
        <w:rPr>
          <w:rFonts w:cs="Arial"/>
          <w:spacing w:val="10"/>
          <w:sz w:val="24"/>
          <w:szCs w:val="24"/>
        </w:rPr>
        <w:t xml:space="preserve"> </w:t>
      </w:r>
      <w:r w:rsidRPr="00437F25">
        <w:rPr>
          <w:rFonts w:cs="Arial"/>
          <w:sz w:val="24"/>
          <w:szCs w:val="24"/>
        </w:rPr>
        <w:t>de lealtad</w:t>
      </w:r>
      <w:r w:rsidRPr="00437F25">
        <w:rPr>
          <w:rFonts w:cs="Arial"/>
          <w:spacing w:val="26"/>
          <w:sz w:val="24"/>
          <w:szCs w:val="24"/>
        </w:rPr>
        <w:t xml:space="preserve"> </w:t>
      </w:r>
      <w:r w:rsidRPr="00437F25">
        <w:rPr>
          <w:rFonts w:cs="Arial"/>
          <w:sz w:val="24"/>
          <w:szCs w:val="24"/>
        </w:rPr>
        <w:t>para</w:t>
      </w:r>
      <w:r w:rsidRPr="00437F25">
        <w:rPr>
          <w:rFonts w:cs="Arial"/>
          <w:spacing w:val="26"/>
          <w:sz w:val="24"/>
          <w:szCs w:val="24"/>
        </w:rPr>
        <w:t xml:space="preserve"> </w:t>
      </w:r>
      <w:r w:rsidRPr="00437F25">
        <w:rPr>
          <w:rFonts w:cs="Arial"/>
          <w:sz w:val="24"/>
          <w:szCs w:val="24"/>
        </w:rPr>
        <w:t>con</w:t>
      </w:r>
      <w:r w:rsidRPr="00437F25">
        <w:rPr>
          <w:rFonts w:cs="Arial"/>
          <w:spacing w:val="26"/>
          <w:sz w:val="24"/>
          <w:szCs w:val="24"/>
        </w:rPr>
        <w:t xml:space="preserve"> </w:t>
      </w:r>
      <w:r w:rsidRPr="00437F25">
        <w:rPr>
          <w:rFonts w:cs="Arial"/>
          <w:sz w:val="24"/>
          <w:szCs w:val="24"/>
        </w:rPr>
        <w:t>la</w:t>
      </w:r>
      <w:r w:rsidRPr="00437F25">
        <w:rPr>
          <w:rFonts w:cs="Arial"/>
          <w:spacing w:val="26"/>
          <w:sz w:val="24"/>
          <w:szCs w:val="24"/>
        </w:rPr>
        <w:t xml:space="preserve"> </w:t>
      </w:r>
      <w:r w:rsidRPr="00437F25">
        <w:rPr>
          <w:rFonts w:cs="Arial"/>
          <w:sz w:val="24"/>
          <w:szCs w:val="24"/>
        </w:rPr>
        <w:t>sociedad Zona Franca Internacional de Pereira S.A.S. Usuario Operador</w:t>
      </w:r>
      <w:r w:rsidR="00B07014" w:rsidRPr="00437F25">
        <w:rPr>
          <w:rFonts w:cs="Arial"/>
          <w:sz w:val="24"/>
          <w:szCs w:val="24"/>
        </w:rPr>
        <w:t xml:space="preserve"> y la Agrupación Zona Franca Internacional de Pereira – Propiedad Horizontal</w:t>
      </w:r>
      <w:r w:rsidR="00D84478" w:rsidRPr="00437F25">
        <w:rPr>
          <w:rFonts w:cs="Arial"/>
          <w:sz w:val="24"/>
          <w:szCs w:val="24"/>
        </w:rPr>
        <w:t xml:space="preserve">, así mismo cundo se trate de violaciones </w:t>
      </w:r>
      <w:r w:rsidR="00D84478" w:rsidRPr="00437F25">
        <w:rPr>
          <w:rFonts w:cs="Arial"/>
          <w:sz w:val="24"/>
          <w:szCs w:val="24"/>
        </w:rPr>
        <w:lastRenderedPageBreak/>
        <w:t>cometidas por parte de un compañero de trabajo.</w:t>
      </w:r>
    </w:p>
    <w:p w14:paraId="24697738" w14:textId="770FDC3D" w:rsidR="003C76EA" w:rsidRPr="00437F25" w:rsidRDefault="003C76EA" w:rsidP="003F2AAA">
      <w:pPr>
        <w:pStyle w:val="Textoindependiente"/>
        <w:ind w:right="179"/>
        <w:jc w:val="both"/>
        <w:rPr>
          <w:rFonts w:cs="Arial"/>
          <w:b/>
          <w:bCs/>
          <w:sz w:val="24"/>
          <w:szCs w:val="24"/>
        </w:rPr>
      </w:pPr>
      <w:r w:rsidRPr="00437F25">
        <w:rPr>
          <w:rFonts w:cs="Arial"/>
          <w:b/>
          <w:bCs/>
          <w:sz w:val="24"/>
          <w:szCs w:val="24"/>
        </w:rPr>
        <w:t xml:space="preserve">Al interior de la compañía: </w:t>
      </w:r>
    </w:p>
    <w:p w14:paraId="5D2391B2" w14:textId="38994B08" w:rsidR="003C76EA" w:rsidRPr="00437F25" w:rsidRDefault="003C76EA" w:rsidP="003C76EA">
      <w:pPr>
        <w:pStyle w:val="Textoindependiente"/>
        <w:ind w:left="0" w:right="179"/>
        <w:jc w:val="both"/>
        <w:rPr>
          <w:rFonts w:cs="Arial"/>
          <w:sz w:val="24"/>
          <w:szCs w:val="24"/>
        </w:rPr>
      </w:pPr>
    </w:p>
    <w:p w14:paraId="594D8FFC" w14:textId="5414F0F4" w:rsidR="003C76EA" w:rsidRPr="00437F25" w:rsidRDefault="003C76EA" w:rsidP="003C76EA">
      <w:pPr>
        <w:pStyle w:val="Prrafodelista"/>
        <w:numPr>
          <w:ilvl w:val="0"/>
          <w:numId w:val="26"/>
        </w:numPr>
        <w:tabs>
          <w:tab w:val="left" w:pos="499"/>
        </w:tabs>
        <w:autoSpaceDE w:val="0"/>
        <w:autoSpaceDN w:val="0"/>
        <w:spacing w:before="1"/>
        <w:ind w:right="38"/>
        <w:jc w:val="both"/>
        <w:rPr>
          <w:rFonts w:ascii="Arial" w:hAnsi="Arial" w:cs="Arial"/>
          <w:sz w:val="24"/>
          <w:szCs w:val="24"/>
        </w:rPr>
      </w:pPr>
      <w:r w:rsidRPr="00437F25">
        <w:rPr>
          <w:rFonts w:ascii="Arial" w:hAnsi="Arial" w:cs="Arial"/>
          <w:sz w:val="24"/>
          <w:szCs w:val="24"/>
        </w:rPr>
        <w:t>Los Funcionarios de la Zona Franca Internacional de Pereira S.A.S. Usuario Operador y la Agrupación Zona Franca Internacional de Pereira – Propiedad Horizontal deberán conocer y observar las diferentes Políticas y Procedimientos establecidos y divulgados por la Sociedad como parte de su arquitectura de gobierno y control</w:t>
      </w:r>
      <w:r w:rsidRPr="00437F25">
        <w:rPr>
          <w:rFonts w:ascii="Arial" w:hAnsi="Arial" w:cs="Arial"/>
          <w:spacing w:val="-30"/>
          <w:sz w:val="24"/>
          <w:szCs w:val="24"/>
        </w:rPr>
        <w:t xml:space="preserve"> </w:t>
      </w:r>
      <w:r w:rsidRPr="00437F25">
        <w:rPr>
          <w:rFonts w:ascii="Arial" w:hAnsi="Arial" w:cs="Arial"/>
          <w:sz w:val="24"/>
          <w:szCs w:val="24"/>
        </w:rPr>
        <w:t>para la</w:t>
      </w:r>
      <w:r w:rsidRPr="00437F25">
        <w:rPr>
          <w:rFonts w:ascii="Arial" w:hAnsi="Arial" w:cs="Arial"/>
          <w:spacing w:val="-14"/>
          <w:sz w:val="24"/>
          <w:szCs w:val="24"/>
        </w:rPr>
        <w:t xml:space="preserve"> </w:t>
      </w:r>
      <w:r w:rsidRPr="00437F25">
        <w:rPr>
          <w:rFonts w:ascii="Arial" w:hAnsi="Arial" w:cs="Arial"/>
          <w:sz w:val="24"/>
          <w:szCs w:val="24"/>
        </w:rPr>
        <w:t>prevención,</w:t>
      </w:r>
      <w:r w:rsidRPr="00437F25">
        <w:rPr>
          <w:rFonts w:ascii="Arial" w:hAnsi="Arial" w:cs="Arial"/>
          <w:spacing w:val="-13"/>
          <w:sz w:val="24"/>
          <w:szCs w:val="24"/>
        </w:rPr>
        <w:t xml:space="preserve"> </w:t>
      </w:r>
      <w:r w:rsidRPr="00437F25">
        <w:rPr>
          <w:rFonts w:ascii="Arial" w:hAnsi="Arial" w:cs="Arial"/>
          <w:sz w:val="24"/>
          <w:szCs w:val="24"/>
        </w:rPr>
        <w:t>identificación,</w:t>
      </w:r>
      <w:r w:rsidRPr="00437F25">
        <w:rPr>
          <w:rFonts w:ascii="Arial" w:hAnsi="Arial" w:cs="Arial"/>
          <w:spacing w:val="-13"/>
          <w:sz w:val="24"/>
          <w:szCs w:val="24"/>
        </w:rPr>
        <w:t xml:space="preserve"> </w:t>
      </w:r>
      <w:r w:rsidRPr="00437F25">
        <w:rPr>
          <w:rFonts w:ascii="Arial" w:hAnsi="Arial" w:cs="Arial"/>
          <w:sz w:val="24"/>
          <w:szCs w:val="24"/>
        </w:rPr>
        <w:t>solución</w:t>
      </w:r>
      <w:r w:rsidRPr="00437F25">
        <w:rPr>
          <w:rFonts w:ascii="Arial" w:hAnsi="Arial" w:cs="Arial"/>
          <w:spacing w:val="-14"/>
          <w:sz w:val="24"/>
          <w:szCs w:val="24"/>
        </w:rPr>
        <w:t xml:space="preserve"> </w:t>
      </w:r>
      <w:r w:rsidRPr="00437F25">
        <w:rPr>
          <w:rFonts w:ascii="Arial" w:hAnsi="Arial" w:cs="Arial"/>
          <w:sz w:val="24"/>
          <w:szCs w:val="24"/>
        </w:rPr>
        <w:t>y seguimiento de los diferentes riesgos que inciden sobre las actividades desarrolladas por la</w:t>
      </w:r>
      <w:r w:rsidRPr="00437F25">
        <w:rPr>
          <w:rFonts w:ascii="Arial" w:hAnsi="Arial" w:cs="Arial"/>
          <w:spacing w:val="-2"/>
          <w:sz w:val="24"/>
          <w:szCs w:val="24"/>
        </w:rPr>
        <w:t xml:space="preserve"> </w:t>
      </w:r>
      <w:r w:rsidR="001C4DA5" w:rsidRPr="00437F25">
        <w:rPr>
          <w:rFonts w:ascii="Arial" w:hAnsi="Arial" w:cs="Arial"/>
          <w:sz w:val="24"/>
          <w:szCs w:val="24"/>
        </w:rPr>
        <w:t>compañía</w:t>
      </w:r>
      <w:r w:rsidRPr="00437F25">
        <w:rPr>
          <w:rFonts w:ascii="Arial" w:hAnsi="Arial" w:cs="Arial"/>
          <w:sz w:val="24"/>
          <w:szCs w:val="24"/>
        </w:rPr>
        <w:t>.</w:t>
      </w:r>
    </w:p>
    <w:p w14:paraId="0F9994F6" w14:textId="77777777" w:rsidR="003C76EA" w:rsidRPr="00437F25" w:rsidRDefault="003C76EA" w:rsidP="003C76EA">
      <w:pPr>
        <w:pStyle w:val="Prrafodelista"/>
        <w:numPr>
          <w:ilvl w:val="0"/>
          <w:numId w:val="26"/>
        </w:numPr>
        <w:tabs>
          <w:tab w:val="left" w:pos="499"/>
        </w:tabs>
        <w:autoSpaceDE w:val="0"/>
        <w:autoSpaceDN w:val="0"/>
        <w:spacing w:before="206"/>
        <w:ind w:right="38"/>
        <w:jc w:val="both"/>
        <w:rPr>
          <w:rFonts w:ascii="Arial" w:hAnsi="Arial" w:cs="Arial"/>
          <w:sz w:val="24"/>
          <w:szCs w:val="24"/>
        </w:rPr>
      </w:pPr>
      <w:r w:rsidRPr="00437F25">
        <w:rPr>
          <w:rFonts w:ascii="Arial" w:hAnsi="Arial" w:cs="Arial"/>
          <w:sz w:val="24"/>
          <w:szCs w:val="24"/>
        </w:rPr>
        <w:t>Actuar en todo momento con profesionalismo, buena fe, lealtad y diligencia en favor de los mejores intereses de la Sociedad, asegurando que</w:t>
      </w:r>
      <w:r w:rsidRPr="00437F25">
        <w:rPr>
          <w:rFonts w:ascii="Arial" w:hAnsi="Arial" w:cs="Arial"/>
          <w:spacing w:val="-16"/>
          <w:sz w:val="24"/>
          <w:szCs w:val="24"/>
        </w:rPr>
        <w:t xml:space="preserve"> </w:t>
      </w:r>
      <w:r w:rsidRPr="00437F25">
        <w:rPr>
          <w:rFonts w:ascii="Arial" w:hAnsi="Arial" w:cs="Arial"/>
          <w:sz w:val="24"/>
          <w:szCs w:val="24"/>
        </w:rPr>
        <w:t>todas</w:t>
      </w:r>
      <w:r w:rsidRPr="00437F25">
        <w:rPr>
          <w:rFonts w:ascii="Arial" w:hAnsi="Arial" w:cs="Arial"/>
          <w:spacing w:val="-16"/>
          <w:sz w:val="24"/>
          <w:szCs w:val="24"/>
        </w:rPr>
        <w:t xml:space="preserve"> </w:t>
      </w:r>
      <w:r w:rsidRPr="00437F25">
        <w:rPr>
          <w:rFonts w:ascii="Arial" w:hAnsi="Arial" w:cs="Arial"/>
          <w:sz w:val="24"/>
          <w:szCs w:val="24"/>
        </w:rPr>
        <w:t>las</w:t>
      </w:r>
      <w:r w:rsidRPr="00437F25">
        <w:rPr>
          <w:rFonts w:ascii="Arial" w:hAnsi="Arial" w:cs="Arial"/>
          <w:spacing w:val="-16"/>
          <w:sz w:val="24"/>
          <w:szCs w:val="24"/>
        </w:rPr>
        <w:t xml:space="preserve"> </w:t>
      </w:r>
      <w:r w:rsidRPr="00437F25">
        <w:rPr>
          <w:rFonts w:ascii="Arial" w:hAnsi="Arial" w:cs="Arial"/>
          <w:sz w:val="24"/>
          <w:szCs w:val="24"/>
        </w:rPr>
        <w:t>actuaciones</w:t>
      </w:r>
      <w:r w:rsidRPr="00437F25">
        <w:rPr>
          <w:rFonts w:ascii="Arial" w:hAnsi="Arial" w:cs="Arial"/>
          <w:spacing w:val="-16"/>
          <w:sz w:val="24"/>
          <w:szCs w:val="24"/>
        </w:rPr>
        <w:t xml:space="preserve"> </w:t>
      </w:r>
      <w:r w:rsidRPr="00437F25">
        <w:rPr>
          <w:rFonts w:ascii="Arial" w:hAnsi="Arial" w:cs="Arial"/>
          <w:sz w:val="24"/>
          <w:szCs w:val="24"/>
        </w:rPr>
        <w:t>propias</w:t>
      </w:r>
      <w:r w:rsidRPr="00437F25">
        <w:rPr>
          <w:rFonts w:ascii="Arial" w:hAnsi="Arial" w:cs="Arial"/>
          <w:spacing w:val="-16"/>
          <w:sz w:val="24"/>
          <w:szCs w:val="24"/>
        </w:rPr>
        <w:t xml:space="preserve"> </w:t>
      </w:r>
      <w:r w:rsidRPr="00437F25">
        <w:rPr>
          <w:rFonts w:ascii="Arial" w:hAnsi="Arial" w:cs="Arial"/>
          <w:sz w:val="24"/>
          <w:szCs w:val="24"/>
        </w:rPr>
        <w:t>y</w:t>
      </w:r>
      <w:r w:rsidRPr="00437F25">
        <w:rPr>
          <w:rFonts w:ascii="Arial" w:hAnsi="Arial" w:cs="Arial"/>
          <w:spacing w:val="-19"/>
          <w:sz w:val="24"/>
          <w:szCs w:val="24"/>
        </w:rPr>
        <w:t xml:space="preserve"> </w:t>
      </w:r>
      <w:r w:rsidRPr="00437F25">
        <w:rPr>
          <w:rFonts w:ascii="Arial" w:hAnsi="Arial" w:cs="Arial"/>
          <w:sz w:val="24"/>
          <w:szCs w:val="24"/>
        </w:rPr>
        <w:t>las responsabilidades asignadas por el cargo desempeñado se desarrollen en el marco de los principios, valores y políticas contenidas en éste Código y demás documentos de Gobierno Corporativo de la</w:t>
      </w:r>
      <w:r w:rsidRPr="00437F25">
        <w:rPr>
          <w:rFonts w:ascii="Arial" w:hAnsi="Arial" w:cs="Arial"/>
          <w:spacing w:val="-4"/>
          <w:sz w:val="24"/>
          <w:szCs w:val="24"/>
        </w:rPr>
        <w:t xml:space="preserve"> </w:t>
      </w:r>
      <w:r w:rsidRPr="00437F25">
        <w:rPr>
          <w:rFonts w:ascii="Arial" w:hAnsi="Arial" w:cs="Arial"/>
          <w:sz w:val="24"/>
          <w:szCs w:val="24"/>
        </w:rPr>
        <w:t>Sociedad.</w:t>
      </w:r>
    </w:p>
    <w:p w14:paraId="11F44FC0" w14:textId="77777777" w:rsidR="003C76EA" w:rsidRPr="00437F25" w:rsidRDefault="003C76EA" w:rsidP="003C76EA">
      <w:pPr>
        <w:pStyle w:val="Prrafodelista"/>
        <w:numPr>
          <w:ilvl w:val="0"/>
          <w:numId w:val="26"/>
        </w:numPr>
        <w:tabs>
          <w:tab w:val="left" w:pos="499"/>
        </w:tabs>
        <w:autoSpaceDE w:val="0"/>
        <w:autoSpaceDN w:val="0"/>
        <w:spacing w:before="182"/>
        <w:ind w:right="38"/>
        <w:jc w:val="both"/>
        <w:rPr>
          <w:rFonts w:ascii="Arial" w:hAnsi="Arial" w:cs="Arial"/>
          <w:sz w:val="24"/>
          <w:szCs w:val="24"/>
        </w:rPr>
      </w:pPr>
      <w:r w:rsidRPr="00437F25">
        <w:rPr>
          <w:rFonts w:ascii="Arial" w:hAnsi="Arial" w:cs="Arial"/>
          <w:sz w:val="24"/>
          <w:szCs w:val="24"/>
        </w:rPr>
        <w:t>Comunicar oportunamente a sus superiores inmediatos todo hecho o irregularidad por parte de otro Funcionario, que afecte o pueda lesionar los intereses de la Sociedad</w:t>
      </w:r>
      <w:r w:rsidRPr="00437F25">
        <w:rPr>
          <w:rFonts w:ascii="Arial" w:hAnsi="Arial" w:cs="Arial"/>
          <w:spacing w:val="-16"/>
          <w:sz w:val="24"/>
          <w:szCs w:val="24"/>
        </w:rPr>
        <w:t xml:space="preserve"> </w:t>
      </w:r>
      <w:r w:rsidRPr="00437F25">
        <w:rPr>
          <w:rFonts w:ascii="Arial" w:hAnsi="Arial" w:cs="Arial"/>
          <w:sz w:val="24"/>
          <w:szCs w:val="24"/>
        </w:rPr>
        <w:t>o que resulte violatorio del presente Código.</w:t>
      </w:r>
    </w:p>
    <w:p w14:paraId="0BC281E8" w14:textId="5881007A" w:rsidR="003C76EA" w:rsidRPr="00437F25" w:rsidRDefault="003C76EA" w:rsidP="003C76EA">
      <w:pPr>
        <w:pStyle w:val="Prrafodelista"/>
        <w:numPr>
          <w:ilvl w:val="0"/>
          <w:numId w:val="26"/>
        </w:numPr>
        <w:tabs>
          <w:tab w:val="left" w:pos="499"/>
          <w:tab w:val="left" w:pos="2458"/>
          <w:tab w:val="left" w:pos="3614"/>
        </w:tabs>
        <w:autoSpaceDE w:val="0"/>
        <w:autoSpaceDN w:val="0"/>
        <w:spacing w:before="184"/>
        <w:ind w:right="38"/>
        <w:jc w:val="both"/>
        <w:rPr>
          <w:rFonts w:ascii="Arial" w:hAnsi="Arial" w:cs="Arial"/>
          <w:sz w:val="24"/>
          <w:szCs w:val="24"/>
        </w:rPr>
      </w:pPr>
      <w:r w:rsidRPr="00437F25">
        <w:rPr>
          <w:rFonts w:ascii="Arial" w:hAnsi="Arial" w:cs="Arial"/>
          <w:sz w:val="24"/>
          <w:szCs w:val="24"/>
        </w:rPr>
        <w:t>Ser prudente y respetuoso tanto en el comportamiento, como en el lenguaje en las instalacione</w:t>
      </w:r>
      <w:r w:rsidR="002453F7" w:rsidRPr="00437F25">
        <w:rPr>
          <w:rFonts w:ascii="Arial" w:hAnsi="Arial" w:cs="Arial"/>
          <w:sz w:val="24"/>
          <w:szCs w:val="24"/>
        </w:rPr>
        <w:t xml:space="preserve">s de la Compañía, manejando con </w:t>
      </w:r>
      <w:r w:rsidRPr="00437F25">
        <w:rPr>
          <w:rFonts w:ascii="Arial" w:hAnsi="Arial" w:cs="Arial"/>
          <w:sz w:val="24"/>
          <w:szCs w:val="24"/>
        </w:rPr>
        <w:t>seriedad,</w:t>
      </w:r>
      <w:r w:rsidR="002453F7" w:rsidRPr="00437F25">
        <w:rPr>
          <w:rFonts w:ascii="Arial" w:hAnsi="Arial" w:cs="Arial"/>
          <w:sz w:val="24"/>
          <w:szCs w:val="24"/>
        </w:rPr>
        <w:t xml:space="preserve"> r</w:t>
      </w:r>
      <w:r w:rsidRPr="00437F25">
        <w:rPr>
          <w:rFonts w:ascii="Arial" w:hAnsi="Arial" w:cs="Arial"/>
          <w:sz w:val="24"/>
          <w:szCs w:val="24"/>
        </w:rPr>
        <w:t>esponsabilidad y discreción sus relaciones personales con otros Funcionarios de la Compañía, cuidando que las mismas no afecten de ninguna manera el desempeño laboral, ni resten la objetividad e independencia requeridas para la adopción</w:t>
      </w:r>
      <w:r w:rsidRPr="00437F25">
        <w:rPr>
          <w:rFonts w:ascii="Arial" w:hAnsi="Arial" w:cs="Arial"/>
          <w:sz w:val="24"/>
          <w:szCs w:val="24"/>
        </w:rPr>
        <w:tab/>
        <w:t>de</w:t>
      </w:r>
      <w:r w:rsidR="002453F7" w:rsidRPr="00437F25">
        <w:rPr>
          <w:rFonts w:ascii="Arial" w:hAnsi="Arial" w:cs="Arial"/>
          <w:sz w:val="24"/>
          <w:szCs w:val="24"/>
        </w:rPr>
        <w:t xml:space="preserve"> las</w:t>
      </w:r>
      <w:r w:rsidR="002453F7" w:rsidRPr="00437F25">
        <w:rPr>
          <w:rFonts w:ascii="Arial" w:hAnsi="Arial" w:cs="Arial"/>
          <w:sz w:val="24"/>
          <w:szCs w:val="24"/>
        </w:rPr>
        <w:tab/>
        <w:t xml:space="preserve">decisiones </w:t>
      </w:r>
      <w:r w:rsidRPr="00437F25">
        <w:rPr>
          <w:rFonts w:ascii="Arial" w:hAnsi="Arial" w:cs="Arial"/>
          <w:sz w:val="24"/>
          <w:szCs w:val="24"/>
        </w:rPr>
        <w:t>que corresponden.</w:t>
      </w:r>
    </w:p>
    <w:p w14:paraId="3FFE5608" w14:textId="5409FFC3" w:rsidR="003C76EA" w:rsidRPr="00437F25" w:rsidRDefault="003C76EA" w:rsidP="002453F7">
      <w:pPr>
        <w:pStyle w:val="Prrafodelista"/>
        <w:numPr>
          <w:ilvl w:val="0"/>
          <w:numId w:val="26"/>
        </w:numPr>
        <w:tabs>
          <w:tab w:val="left" w:pos="499"/>
          <w:tab w:val="left" w:pos="2458"/>
          <w:tab w:val="left" w:pos="3614"/>
        </w:tabs>
        <w:autoSpaceDE w:val="0"/>
        <w:autoSpaceDN w:val="0"/>
        <w:spacing w:before="184"/>
        <w:ind w:right="38"/>
        <w:jc w:val="both"/>
        <w:rPr>
          <w:rFonts w:ascii="Arial" w:hAnsi="Arial" w:cs="Arial"/>
          <w:sz w:val="24"/>
          <w:szCs w:val="24"/>
        </w:rPr>
      </w:pPr>
      <w:r w:rsidRPr="00437F25">
        <w:rPr>
          <w:rFonts w:ascii="Arial" w:hAnsi="Arial" w:cs="Arial"/>
          <w:sz w:val="24"/>
          <w:szCs w:val="24"/>
        </w:rPr>
        <w:t xml:space="preserve">Ante cualquier controversia, primará el diálogo, el interés de resolverlo, </w:t>
      </w:r>
      <w:r w:rsidR="002453F7" w:rsidRPr="00437F25">
        <w:rPr>
          <w:rFonts w:ascii="Arial" w:hAnsi="Arial" w:cs="Arial"/>
          <w:sz w:val="24"/>
          <w:szCs w:val="24"/>
        </w:rPr>
        <w:t>e</w:t>
      </w:r>
      <w:r w:rsidRPr="00437F25">
        <w:rPr>
          <w:rFonts w:ascii="Arial" w:hAnsi="Arial" w:cs="Arial"/>
          <w:sz w:val="24"/>
          <w:szCs w:val="24"/>
        </w:rPr>
        <w:t xml:space="preserve">l respeto al derecho de defensa y la preservación de los derechos y de la dignidad de los involucrados, dentro del marco de los objetivos y lineamientos propios </w:t>
      </w:r>
      <w:r w:rsidR="009432A9" w:rsidRPr="00437F25">
        <w:rPr>
          <w:rFonts w:ascii="Arial" w:hAnsi="Arial" w:cs="Arial"/>
          <w:sz w:val="24"/>
          <w:szCs w:val="24"/>
        </w:rPr>
        <w:t>de la organización.</w:t>
      </w:r>
    </w:p>
    <w:p w14:paraId="1B3745F4" w14:textId="4993955D" w:rsidR="003C76EA" w:rsidRPr="00437F25" w:rsidRDefault="003C76EA" w:rsidP="00FE1B08">
      <w:pPr>
        <w:pStyle w:val="Prrafodelista"/>
        <w:numPr>
          <w:ilvl w:val="0"/>
          <w:numId w:val="26"/>
        </w:numPr>
        <w:tabs>
          <w:tab w:val="left" w:pos="499"/>
          <w:tab w:val="left" w:pos="2458"/>
          <w:tab w:val="left" w:pos="3614"/>
        </w:tabs>
        <w:autoSpaceDE w:val="0"/>
        <w:autoSpaceDN w:val="0"/>
        <w:spacing w:before="184"/>
        <w:ind w:right="38"/>
        <w:jc w:val="both"/>
        <w:rPr>
          <w:rFonts w:ascii="Arial" w:hAnsi="Arial" w:cs="Arial"/>
          <w:sz w:val="24"/>
          <w:szCs w:val="24"/>
        </w:rPr>
      </w:pPr>
      <w:r w:rsidRPr="00437F25">
        <w:rPr>
          <w:rFonts w:ascii="Arial" w:hAnsi="Arial" w:cs="Arial"/>
          <w:sz w:val="24"/>
          <w:szCs w:val="24"/>
        </w:rPr>
        <w:t>Dar buen uso a las instalaciones, sistemas de información y demás elementos de trabajo asignados y como parte de ello, instalar únicamente programas y dispositivos de hardware autorizados por la Compañía,</w:t>
      </w:r>
      <w:r w:rsidRPr="00437F25">
        <w:rPr>
          <w:rFonts w:ascii="Arial" w:hAnsi="Arial" w:cs="Arial"/>
          <w:sz w:val="24"/>
          <w:szCs w:val="24"/>
        </w:rPr>
        <w:tab/>
        <w:t>respetando</w:t>
      </w:r>
      <w:r w:rsidR="001C4DA5" w:rsidRPr="00437F25">
        <w:rPr>
          <w:rFonts w:ascii="Arial" w:hAnsi="Arial" w:cs="Arial"/>
          <w:sz w:val="24"/>
          <w:szCs w:val="24"/>
        </w:rPr>
        <w:t xml:space="preserve"> </w:t>
      </w:r>
      <w:r w:rsidRPr="00437F25">
        <w:rPr>
          <w:rFonts w:ascii="Arial" w:hAnsi="Arial" w:cs="Arial"/>
          <w:sz w:val="24"/>
          <w:szCs w:val="24"/>
        </w:rPr>
        <w:t>los lineamientos definidos para ello</w:t>
      </w:r>
      <w:r w:rsidR="00FE1B08" w:rsidRPr="00437F25">
        <w:rPr>
          <w:rFonts w:ascii="Arial" w:hAnsi="Arial" w:cs="Arial"/>
          <w:sz w:val="24"/>
          <w:szCs w:val="24"/>
        </w:rPr>
        <w:t xml:space="preserve"> de acuerdo con el</w:t>
      </w:r>
      <w:r w:rsidR="009432A9" w:rsidRPr="00437F25">
        <w:rPr>
          <w:rFonts w:ascii="Arial" w:hAnsi="Arial" w:cs="Arial"/>
          <w:sz w:val="24"/>
          <w:szCs w:val="24"/>
        </w:rPr>
        <w:t xml:space="preserve"> Manual de </w:t>
      </w:r>
      <w:r w:rsidR="00FE1B08" w:rsidRPr="00437F25">
        <w:rPr>
          <w:rFonts w:ascii="Arial" w:hAnsi="Arial" w:cs="Arial"/>
          <w:sz w:val="24"/>
          <w:szCs w:val="24"/>
        </w:rPr>
        <w:t>Tecnología</w:t>
      </w:r>
      <w:r w:rsidR="009432A9" w:rsidRPr="00437F25">
        <w:rPr>
          <w:rFonts w:ascii="Arial" w:hAnsi="Arial" w:cs="Arial"/>
          <w:sz w:val="24"/>
          <w:szCs w:val="24"/>
        </w:rPr>
        <w:t xml:space="preserve"> de la organización.</w:t>
      </w:r>
    </w:p>
    <w:p w14:paraId="32835B56" w14:textId="77777777" w:rsidR="003C76EA" w:rsidRPr="00437F25" w:rsidRDefault="003C76EA" w:rsidP="003C76EA">
      <w:pPr>
        <w:pStyle w:val="Prrafodelista"/>
        <w:numPr>
          <w:ilvl w:val="0"/>
          <w:numId w:val="26"/>
        </w:numPr>
        <w:tabs>
          <w:tab w:val="left" w:pos="499"/>
        </w:tabs>
        <w:autoSpaceDE w:val="0"/>
        <w:autoSpaceDN w:val="0"/>
        <w:spacing w:before="201" w:line="235" w:lineRule="auto"/>
        <w:ind w:right="660"/>
        <w:jc w:val="both"/>
        <w:rPr>
          <w:rFonts w:ascii="Arial" w:hAnsi="Arial" w:cs="Arial"/>
          <w:sz w:val="24"/>
          <w:szCs w:val="24"/>
        </w:rPr>
      </w:pPr>
      <w:r w:rsidRPr="00437F25">
        <w:rPr>
          <w:rFonts w:ascii="Arial" w:hAnsi="Arial" w:cs="Arial"/>
          <w:sz w:val="24"/>
          <w:szCs w:val="24"/>
        </w:rPr>
        <w:t>Respetar la propiedad intelectual y derechos de</w:t>
      </w:r>
      <w:r w:rsidRPr="00437F25">
        <w:rPr>
          <w:rFonts w:ascii="Arial" w:hAnsi="Arial" w:cs="Arial"/>
          <w:spacing w:val="-1"/>
          <w:sz w:val="24"/>
          <w:szCs w:val="24"/>
        </w:rPr>
        <w:t xml:space="preserve"> </w:t>
      </w:r>
      <w:r w:rsidRPr="00437F25">
        <w:rPr>
          <w:rFonts w:ascii="Arial" w:hAnsi="Arial" w:cs="Arial"/>
          <w:sz w:val="24"/>
          <w:szCs w:val="24"/>
        </w:rPr>
        <w:t>autor.</w:t>
      </w:r>
    </w:p>
    <w:p w14:paraId="7453C6D5" w14:textId="77777777" w:rsidR="003C76EA" w:rsidRPr="00437F25" w:rsidRDefault="003C76EA" w:rsidP="00FE1B08">
      <w:pPr>
        <w:pStyle w:val="Prrafodelista"/>
        <w:numPr>
          <w:ilvl w:val="0"/>
          <w:numId w:val="26"/>
        </w:numPr>
        <w:tabs>
          <w:tab w:val="left" w:pos="499"/>
          <w:tab w:val="left" w:pos="2458"/>
          <w:tab w:val="left" w:pos="3614"/>
        </w:tabs>
        <w:autoSpaceDE w:val="0"/>
        <w:autoSpaceDN w:val="0"/>
        <w:spacing w:before="184"/>
        <w:ind w:right="38"/>
        <w:jc w:val="both"/>
        <w:rPr>
          <w:rFonts w:ascii="Arial" w:hAnsi="Arial" w:cs="Arial"/>
          <w:sz w:val="24"/>
          <w:szCs w:val="24"/>
        </w:rPr>
      </w:pPr>
      <w:r w:rsidRPr="00437F25">
        <w:rPr>
          <w:rFonts w:ascii="Arial" w:hAnsi="Arial" w:cs="Arial"/>
          <w:sz w:val="24"/>
          <w:szCs w:val="24"/>
        </w:rPr>
        <w:lastRenderedPageBreak/>
        <w:t>Responder por los códigos de usuario y contraseñas asignadas para el desempeño de sus responsabilidades y mantenerlas de manera confidencial.</w:t>
      </w:r>
    </w:p>
    <w:p w14:paraId="4CFFDC5A" w14:textId="0A5C320D" w:rsidR="003C76EA" w:rsidRPr="00437F25" w:rsidRDefault="003C76EA" w:rsidP="00FE1B08">
      <w:pPr>
        <w:pStyle w:val="Prrafodelista"/>
        <w:numPr>
          <w:ilvl w:val="0"/>
          <w:numId w:val="26"/>
        </w:numPr>
        <w:tabs>
          <w:tab w:val="left" w:pos="499"/>
          <w:tab w:val="left" w:pos="2458"/>
          <w:tab w:val="left" w:pos="3614"/>
        </w:tabs>
        <w:autoSpaceDE w:val="0"/>
        <w:autoSpaceDN w:val="0"/>
        <w:spacing w:before="184"/>
        <w:ind w:right="38"/>
        <w:jc w:val="both"/>
        <w:rPr>
          <w:rFonts w:ascii="Arial" w:hAnsi="Arial" w:cs="Arial"/>
          <w:sz w:val="24"/>
          <w:szCs w:val="24"/>
        </w:rPr>
      </w:pPr>
      <w:r w:rsidRPr="00437F25">
        <w:rPr>
          <w:rFonts w:ascii="Arial" w:hAnsi="Arial" w:cs="Arial"/>
          <w:sz w:val="24"/>
          <w:szCs w:val="24"/>
        </w:rPr>
        <w:t xml:space="preserve">Manejar con seriedad, responsabilidad y discreción las relaciones afectivas que eventualmente puedan surgir con otros </w:t>
      </w:r>
      <w:r w:rsidR="009432A9" w:rsidRPr="00437F25">
        <w:rPr>
          <w:rFonts w:ascii="Arial" w:hAnsi="Arial" w:cs="Arial"/>
          <w:sz w:val="24"/>
          <w:szCs w:val="24"/>
        </w:rPr>
        <w:t>colaboradores</w:t>
      </w:r>
      <w:r w:rsidRPr="00437F25">
        <w:rPr>
          <w:rFonts w:ascii="Arial" w:hAnsi="Arial" w:cs="Arial"/>
          <w:sz w:val="24"/>
          <w:szCs w:val="24"/>
        </w:rPr>
        <w:t xml:space="preserve"> de la Compañía, cuidando que las mismas no afecten de ninguna manera el desempeño laboral, ni resten la objetividad e independencia requeridas para la adopción de las decisiones que corresponden.</w:t>
      </w:r>
    </w:p>
    <w:p w14:paraId="4D1D69BC" w14:textId="77777777" w:rsidR="002F6CD4" w:rsidRPr="00437F25" w:rsidRDefault="003C76EA" w:rsidP="00FE1B08">
      <w:pPr>
        <w:pStyle w:val="Prrafodelista"/>
        <w:numPr>
          <w:ilvl w:val="0"/>
          <w:numId w:val="26"/>
        </w:numPr>
        <w:tabs>
          <w:tab w:val="left" w:pos="499"/>
          <w:tab w:val="left" w:pos="2458"/>
          <w:tab w:val="left" w:pos="3614"/>
        </w:tabs>
        <w:autoSpaceDE w:val="0"/>
        <w:autoSpaceDN w:val="0"/>
        <w:spacing w:before="184"/>
        <w:ind w:right="38"/>
        <w:jc w:val="both"/>
        <w:rPr>
          <w:rFonts w:ascii="Arial" w:hAnsi="Arial" w:cs="Arial"/>
          <w:sz w:val="24"/>
          <w:szCs w:val="24"/>
        </w:rPr>
      </w:pPr>
      <w:r w:rsidRPr="00437F25">
        <w:rPr>
          <w:rFonts w:ascii="Arial" w:hAnsi="Arial" w:cs="Arial"/>
          <w:sz w:val="24"/>
          <w:szCs w:val="24"/>
        </w:rPr>
        <w:t xml:space="preserve">Observar un trato respetuoso frente a los </w:t>
      </w:r>
      <w:r w:rsidR="009432A9" w:rsidRPr="00437F25">
        <w:rPr>
          <w:rFonts w:ascii="Arial" w:hAnsi="Arial" w:cs="Arial"/>
          <w:sz w:val="24"/>
          <w:szCs w:val="24"/>
        </w:rPr>
        <w:t>colaboradores de la organización</w:t>
      </w:r>
      <w:r w:rsidRPr="00437F25">
        <w:rPr>
          <w:rFonts w:ascii="Arial" w:hAnsi="Arial" w:cs="Arial"/>
          <w:sz w:val="24"/>
          <w:szCs w:val="24"/>
        </w:rPr>
        <w:t xml:space="preserve">, respetando sus criterios y privacidad, absteniéndose de adelantar conductas discriminatorias contra la condición racial, sexual, religiosa y política de los </w:t>
      </w:r>
      <w:r w:rsidR="009432A9" w:rsidRPr="00437F25">
        <w:rPr>
          <w:rFonts w:ascii="Arial" w:hAnsi="Arial" w:cs="Arial"/>
          <w:sz w:val="24"/>
          <w:szCs w:val="24"/>
        </w:rPr>
        <w:t>mismos.</w:t>
      </w:r>
    </w:p>
    <w:p w14:paraId="7EC65AED" w14:textId="77777777" w:rsidR="002F6CD4" w:rsidRPr="00437F25" w:rsidRDefault="002F6CD4" w:rsidP="00FE1B08">
      <w:pPr>
        <w:pStyle w:val="Prrafodelista"/>
        <w:tabs>
          <w:tab w:val="left" w:pos="499"/>
          <w:tab w:val="left" w:pos="2458"/>
          <w:tab w:val="left" w:pos="3614"/>
        </w:tabs>
        <w:autoSpaceDE w:val="0"/>
        <w:autoSpaceDN w:val="0"/>
        <w:spacing w:before="184"/>
        <w:ind w:left="498" w:right="38"/>
        <w:jc w:val="both"/>
        <w:rPr>
          <w:rFonts w:ascii="Arial" w:hAnsi="Arial" w:cs="Arial"/>
          <w:sz w:val="24"/>
          <w:szCs w:val="24"/>
        </w:rPr>
      </w:pPr>
    </w:p>
    <w:p w14:paraId="54CD2CBF" w14:textId="2C060A50" w:rsidR="002F6CD4" w:rsidRPr="00437F25" w:rsidRDefault="002F6CD4" w:rsidP="002F6CD4">
      <w:pPr>
        <w:tabs>
          <w:tab w:val="left" w:pos="499"/>
        </w:tabs>
        <w:autoSpaceDE w:val="0"/>
        <w:autoSpaceDN w:val="0"/>
        <w:spacing w:before="160"/>
        <w:ind w:left="138" w:right="660"/>
        <w:jc w:val="both"/>
        <w:rPr>
          <w:rFonts w:ascii="Arial" w:hAnsi="Arial" w:cs="Arial"/>
          <w:sz w:val="24"/>
          <w:szCs w:val="24"/>
        </w:rPr>
      </w:pPr>
      <w:r w:rsidRPr="00437F25">
        <w:rPr>
          <w:rFonts w:ascii="Arial" w:hAnsi="Arial" w:cs="Arial"/>
          <w:b/>
          <w:bCs/>
          <w:sz w:val="24"/>
          <w:szCs w:val="24"/>
        </w:rPr>
        <w:t>Frente a terceros</w:t>
      </w:r>
    </w:p>
    <w:p w14:paraId="2C5564DD" w14:textId="630B4BBF" w:rsidR="003C76EA" w:rsidRPr="00437F25" w:rsidRDefault="003C76EA" w:rsidP="003F2AAA">
      <w:pPr>
        <w:pStyle w:val="Textoindependiente"/>
        <w:ind w:right="179"/>
        <w:jc w:val="both"/>
        <w:rPr>
          <w:rFonts w:cs="Arial"/>
          <w:sz w:val="24"/>
          <w:szCs w:val="24"/>
        </w:rPr>
      </w:pPr>
    </w:p>
    <w:p w14:paraId="46740103" w14:textId="77777777" w:rsidR="002F6CD4" w:rsidRPr="00437F25" w:rsidRDefault="002F6CD4" w:rsidP="002F6CD4">
      <w:pPr>
        <w:pStyle w:val="Prrafodelista"/>
        <w:numPr>
          <w:ilvl w:val="0"/>
          <w:numId w:val="26"/>
        </w:numPr>
        <w:tabs>
          <w:tab w:val="left" w:pos="499"/>
        </w:tabs>
        <w:autoSpaceDE w:val="0"/>
        <w:autoSpaceDN w:val="0"/>
        <w:spacing w:before="1"/>
        <w:ind w:right="38"/>
        <w:jc w:val="both"/>
        <w:rPr>
          <w:rFonts w:ascii="Arial" w:hAnsi="Arial" w:cs="Arial"/>
          <w:sz w:val="24"/>
          <w:szCs w:val="24"/>
        </w:rPr>
      </w:pPr>
      <w:r w:rsidRPr="00437F25">
        <w:rPr>
          <w:rFonts w:ascii="Arial" w:hAnsi="Arial" w:cs="Arial"/>
          <w:sz w:val="24"/>
          <w:szCs w:val="24"/>
        </w:rPr>
        <w:t xml:space="preserve">Atender en forma oportuna, suministrando respuestas claras </w:t>
      </w:r>
      <w:r w:rsidRPr="00437F25">
        <w:rPr>
          <w:rFonts w:ascii="Arial" w:hAnsi="Arial" w:cs="Arial"/>
          <w:spacing w:val="-10"/>
          <w:sz w:val="24"/>
          <w:szCs w:val="24"/>
        </w:rPr>
        <w:t xml:space="preserve">y </w:t>
      </w:r>
      <w:r w:rsidRPr="00437F25">
        <w:rPr>
          <w:rFonts w:ascii="Arial" w:hAnsi="Arial" w:cs="Arial"/>
          <w:sz w:val="24"/>
          <w:szCs w:val="24"/>
        </w:rPr>
        <w:t>completas</w:t>
      </w:r>
      <w:r w:rsidRPr="00437F25">
        <w:rPr>
          <w:rFonts w:ascii="Arial" w:hAnsi="Arial" w:cs="Arial"/>
          <w:spacing w:val="-14"/>
          <w:sz w:val="24"/>
          <w:szCs w:val="24"/>
        </w:rPr>
        <w:t xml:space="preserve"> </w:t>
      </w:r>
      <w:r w:rsidRPr="00437F25">
        <w:rPr>
          <w:rFonts w:ascii="Arial" w:hAnsi="Arial" w:cs="Arial"/>
          <w:sz w:val="24"/>
          <w:szCs w:val="24"/>
        </w:rPr>
        <w:t>frente</w:t>
      </w:r>
      <w:r w:rsidRPr="00437F25">
        <w:rPr>
          <w:rFonts w:ascii="Arial" w:hAnsi="Arial" w:cs="Arial"/>
          <w:spacing w:val="-13"/>
          <w:sz w:val="24"/>
          <w:szCs w:val="24"/>
        </w:rPr>
        <w:t xml:space="preserve"> </w:t>
      </w:r>
      <w:r w:rsidRPr="00437F25">
        <w:rPr>
          <w:rFonts w:ascii="Arial" w:hAnsi="Arial" w:cs="Arial"/>
          <w:sz w:val="24"/>
          <w:szCs w:val="24"/>
        </w:rPr>
        <w:t>a</w:t>
      </w:r>
      <w:r w:rsidRPr="00437F25">
        <w:rPr>
          <w:rFonts w:ascii="Arial" w:hAnsi="Arial" w:cs="Arial"/>
          <w:spacing w:val="-10"/>
          <w:sz w:val="24"/>
          <w:szCs w:val="24"/>
        </w:rPr>
        <w:t xml:space="preserve"> </w:t>
      </w:r>
      <w:r w:rsidRPr="00437F25">
        <w:rPr>
          <w:rFonts w:ascii="Arial" w:hAnsi="Arial" w:cs="Arial"/>
          <w:sz w:val="24"/>
          <w:szCs w:val="24"/>
        </w:rPr>
        <w:t>cualquier</w:t>
      </w:r>
      <w:r w:rsidRPr="00437F25">
        <w:rPr>
          <w:rFonts w:ascii="Arial" w:hAnsi="Arial" w:cs="Arial"/>
          <w:spacing w:val="-12"/>
          <w:sz w:val="24"/>
          <w:szCs w:val="24"/>
        </w:rPr>
        <w:t xml:space="preserve"> </w:t>
      </w:r>
      <w:r w:rsidRPr="00437F25">
        <w:rPr>
          <w:rFonts w:ascii="Arial" w:hAnsi="Arial" w:cs="Arial"/>
          <w:sz w:val="24"/>
          <w:szCs w:val="24"/>
        </w:rPr>
        <w:t>solicitud</w:t>
      </w:r>
      <w:r w:rsidRPr="00437F25">
        <w:rPr>
          <w:rFonts w:ascii="Arial" w:hAnsi="Arial" w:cs="Arial"/>
          <w:spacing w:val="-11"/>
          <w:sz w:val="24"/>
          <w:szCs w:val="24"/>
        </w:rPr>
        <w:t xml:space="preserve"> </w:t>
      </w:r>
      <w:r w:rsidRPr="00437F25">
        <w:rPr>
          <w:rFonts w:ascii="Arial" w:hAnsi="Arial" w:cs="Arial"/>
          <w:sz w:val="24"/>
          <w:szCs w:val="24"/>
        </w:rPr>
        <w:t>o reclamación presentada por las autoridades, clientes, proveedores, accionistas, inversionistas y demás Grupos de Interés y/o terceros de la Sociedad.</w:t>
      </w:r>
    </w:p>
    <w:p w14:paraId="6B57B6D0" w14:textId="77777777" w:rsidR="002F6CD4" w:rsidRPr="00437F25" w:rsidRDefault="002F6CD4" w:rsidP="002F6CD4">
      <w:pPr>
        <w:pStyle w:val="Prrafodelista"/>
        <w:numPr>
          <w:ilvl w:val="0"/>
          <w:numId w:val="26"/>
        </w:numPr>
        <w:tabs>
          <w:tab w:val="left" w:pos="499"/>
        </w:tabs>
        <w:autoSpaceDE w:val="0"/>
        <w:autoSpaceDN w:val="0"/>
        <w:spacing w:before="111"/>
        <w:ind w:right="40"/>
        <w:jc w:val="both"/>
        <w:rPr>
          <w:rFonts w:ascii="Arial" w:hAnsi="Arial" w:cs="Arial"/>
          <w:sz w:val="24"/>
          <w:szCs w:val="24"/>
        </w:rPr>
      </w:pPr>
      <w:r w:rsidRPr="00437F25">
        <w:rPr>
          <w:rFonts w:ascii="Arial" w:hAnsi="Arial" w:cs="Arial"/>
          <w:sz w:val="24"/>
          <w:szCs w:val="24"/>
        </w:rPr>
        <w:t>Comunicar oportunamente a sus superiores todo hecho o irregularidad por parte de un proveedor, cliente, funcionario de gobierno o cualquier tercero</w:t>
      </w:r>
      <w:r w:rsidRPr="00437F25">
        <w:rPr>
          <w:rFonts w:ascii="Arial" w:hAnsi="Arial" w:cs="Arial"/>
          <w:spacing w:val="-9"/>
          <w:sz w:val="24"/>
          <w:szCs w:val="24"/>
        </w:rPr>
        <w:t xml:space="preserve"> </w:t>
      </w:r>
      <w:r w:rsidRPr="00437F25">
        <w:rPr>
          <w:rFonts w:ascii="Arial" w:hAnsi="Arial" w:cs="Arial"/>
          <w:sz w:val="24"/>
          <w:szCs w:val="24"/>
        </w:rPr>
        <w:t>que</w:t>
      </w:r>
      <w:r w:rsidRPr="00437F25">
        <w:rPr>
          <w:rFonts w:ascii="Arial" w:hAnsi="Arial" w:cs="Arial"/>
          <w:spacing w:val="-10"/>
          <w:sz w:val="24"/>
          <w:szCs w:val="24"/>
        </w:rPr>
        <w:t xml:space="preserve"> </w:t>
      </w:r>
      <w:r w:rsidRPr="00437F25">
        <w:rPr>
          <w:rFonts w:ascii="Arial" w:hAnsi="Arial" w:cs="Arial"/>
          <w:sz w:val="24"/>
          <w:szCs w:val="24"/>
        </w:rPr>
        <w:t>afecte</w:t>
      </w:r>
      <w:r w:rsidRPr="00437F25">
        <w:rPr>
          <w:rFonts w:ascii="Arial" w:hAnsi="Arial" w:cs="Arial"/>
          <w:spacing w:val="-9"/>
          <w:sz w:val="24"/>
          <w:szCs w:val="24"/>
        </w:rPr>
        <w:t xml:space="preserve"> </w:t>
      </w:r>
      <w:r w:rsidRPr="00437F25">
        <w:rPr>
          <w:rFonts w:ascii="Arial" w:hAnsi="Arial" w:cs="Arial"/>
          <w:sz w:val="24"/>
          <w:szCs w:val="24"/>
        </w:rPr>
        <w:t>o</w:t>
      </w:r>
      <w:r w:rsidRPr="00437F25">
        <w:rPr>
          <w:rFonts w:ascii="Arial" w:hAnsi="Arial" w:cs="Arial"/>
          <w:spacing w:val="-10"/>
          <w:sz w:val="24"/>
          <w:szCs w:val="24"/>
        </w:rPr>
        <w:t xml:space="preserve"> </w:t>
      </w:r>
      <w:r w:rsidRPr="00437F25">
        <w:rPr>
          <w:rFonts w:ascii="Arial" w:hAnsi="Arial" w:cs="Arial"/>
          <w:sz w:val="24"/>
          <w:szCs w:val="24"/>
        </w:rPr>
        <w:t>pueda</w:t>
      </w:r>
      <w:r w:rsidRPr="00437F25">
        <w:rPr>
          <w:rFonts w:ascii="Arial" w:hAnsi="Arial" w:cs="Arial"/>
          <w:spacing w:val="-10"/>
          <w:sz w:val="24"/>
          <w:szCs w:val="24"/>
        </w:rPr>
        <w:t xml:space="preserve"> </w:t>
      </w:r>
      <w:r w:rsidRPr="00437F25">
        <w:rPr>
          <w:rFonts w:ascii="Arial" w:hAnsi="Arial" w:cs="Arial"/>
          <w:sz w:val="24"/>
          <w:szCs w:val="24"/>
        </w:rPr>
        <w:t>lesionar</w:t>
      </w:r>
      <w:r w:rsidRPr="00437F25">
        <w:rPr>
          <w:rFonts w:ascii="Arial" w:hAnsi="Arial" w:cs="Arial"/>
          <w:spacing w:val="-9"/>
          <w:sz w:val="24"/>
          <w:szCs w:val="24"/>
        </w:rPr>
        <w:t xml:space="preserve"> </w:t>
      </w:r>
      <w:r w:rsidRPr="00437F25">
        <w:rPr>
          <w:rFonts w:ascii="Arial" w:hAnsi="Arial" w:cs="Arial"/>
          <w:sz w:val="24"/>
          <w:szCs w:val="24"/>
        </w:rPr>
        <w:t>los intereses de la</w:t>
      </w:r>
      <w:r w:rsidRPr="00437F25">
        <w:rPr>
          <w:rFonts w:ascii="Arial" w:hAnsi="Arial" w:cs="Arial"/>
          <w:spacing w:val="-4"/>
          <w:sz w:val="24"/>
          <w:szCs w:val="24"/>
        </w:rPr>
        <w:t xml:space="preserve"> </w:t>
      </w:r>
      <w:r w:rsidRPr="00437F25">
        <w:rPr>
          <w:rFonts w:ascii="Arial" w:hAnsi="Arial" w:cs="Arial"/>
          <w:sz w:val="24"/>
          <w:szCs w:val="24"/>
        </w:rPr>
        <w:t>Sociedad.</w:t>
      </w:r>
    </w:p>
    <w:p w14:paraId="1F0D4AE4" w14:textId="77777777" w:rsidR="002F6CD4" w:rsidRPr="00437F25" w:rsidRDefault="002F6CD4" w:rsidP="002F6CD4">
      <w:pPr>
        <w:pStyle w:val="Prrafodelista"/>
        <w:numPr>
          <w:ilvl w:val="0"/>
          <w:numId w:val="26"/>
        </w:numPr>
        <w:tabs>
          <w:tab w:val="left" w:pos="499"/>
        </w:tabs>
        <w:autoSpaceDE w:val="0"/>
        <w:autoSpaceDN w:val="0"/>
        <w:spacing w:before="91"/>
        <w:ind w:right="39"/>
        <w:jc w:val="both"/>
        <w:rPr>
          <w:rFonts w:ascii="Arial" w:hAnsi="Arial" w:cs="Arial"/>
          <w:sz w:val="24"/>
          <w:szCs w:val="24"/>
        </w:rPr>
      </w:pPr>
      <w:r w:rsidRPr="00437F25">
        <w:rPr>
          <w:rFonts w:ascii="Arial" w:hAnsi="Arial" w:cs="Arial"/>
          <w:sz w:val="24"/>
          <w:szCs w:val="24"/>
        </w:rPr>
        <w:t>Observar criterios de imparcialidad y objetividad en la selección de proveedores, velando siempre por proteger el mejor interés de la Sociedad.</w:t>
      </w:r>
    </w:p>
    <w:p w14:paraId="5BFED415" w14:textId="46D5BBF0" w:rsidR="002F6CD4" w:rsidRPr="00437F25" w:rsidRDefault="002F6CD4" w:rsidP="002F6CD4">
      <w:pPr>
        <w:pStyle w:val="Prrafodelista"/>
        <w:numPr>
          <w:ilvl w:val="0"/>
          <w:numId w:val="26"/>
        </w:numPr>
        <w:tabs>
          <w:tab w:val="left" w:pos="499"/>
        </w:tabs>
        <w:autoSpaceDE w:val="0"/>
        <w:autoSpaceDN w:val="0"/>
        <w:spacing w:before="114"/>
        <w:ind w:right="38"/>
        <w:jc w:val="both"/>
        <w:rPr>
          <w:rFonts w:ascii="Arial" w:hAnsi="Arial" w:cs="Arial"/>
          <w:sz w:val="24"/>
          <w:szCs w:val="24"/>
        </w:rPr>
      </w:pPr>
      <w:r w:rsidRPr="00437F25">
        <w:rPr>
          <w:rFonts w:ascii="Arial" w:hAnsi="Arial" w:cs="Arial"/>
          <w:sz w:val="24"/>
          <w:szCs w:val="24"/>
        </w:rPr>
        <w:t>Informar a la compañía sobre ofrecimientos de terceros que puedan ir en contra de los lineamientos señalados en éste Código, el Programa de Corrupción y Soborno o el SIPLA  de la Sociedad o cualquier otro documento de Gobierno Corporativo de la organización.</w:t>
      </w:r>
    </w:p>
    <w:p w14:paraId="3A075825" w14:textId="77777777" w:rsidR="002F6CD4" w:rsidRPr="00437F25" w:rsidRDefault="002F6CD4" w:rsidP="002F6CD4">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Abstenerse de participar en actividades o participar como socio de negocios que puedan afectar el cumplimiento de sus deberes y responsabilidades, sean contrarios a los intereses de la sociedad o que desarrollen actividades ilícitas o en contravención de los principios éticos de la</w:t>
      </w:r>
      <w:r w:rsidRPr="00437F25">
        <w:rPr>
          <w:rFonts w:ascii="Arial" w:hAnsi="Arial" w:cs="Arial"/>
          <w:spacing w:val="-3"/>
          <w:sz w:val="24"/>
          <w:szCs w:val="24"/>
        </w:rPr>
        <w:t xml:space="preserve"> </w:t>
      </w:r>
      <w:r w:rsidRPr="00437F25">
        <w:rPr>
          <w:rFonts w:ascii="Arial" w:hAnsi="Arial" w:cs="Arial"/>
          <w:sz w:val="24"/>
          <w:szCs w:val="24"/>
        </w:rPr>
        <w:t>Sociedad.</w:t>
      </w:r>
    </w:p>
    <w:p w14:paraId="761061A4" w14:textId="6497188C" w:rsidR="008168E3" w:rsidRPr="00437F25" w:rsidRDefault="002F6CD4" w:rsidP="008168E3">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La Zona Franca Internacional de Pereira y la Agrupación Zona Franca reconocen y respetan los derechos a la privacidad y libertad de expresión de sus colaboradores. No obstante, cualquier participación en redes sociales que llegare a involucrar a dichas organizaciones  se hará protegiendo el buen nombre y la información de las mismas.</w:t>
      </w:r>
      <w:r w:rsidRPr="00437F25">
        <w:rPr>
          <w:rFonts w:ascii="Arial" w:hAnsi="Arial" w:cs="Arial"/>
          <w:spacing w:val="38"/>
          <w:sz w:val="24"/>
          <w:szCs w:val="24"/>
        </w:rPr>
        <w:t xml:space="preserve"> </w:t>
      </w:r>
      <w:r w:rsidRPr="00437F25">
        <w:rPr>
          <w:rFonts w:ascii="Arial" w:hAnsi="Arial" w:cs="Arial"/>
          <w:sz w:val="24"/>
          <w:szCs w:val="24"/>
        </w:rPr>
        <w:t>En</w:t>
      </w:r>
      <w:r w:rsidRPr="00437F25">
        <w:rPr>
          <w:rFonts w:ascii="Arial" w:hAnsi="Arial" w:cs="Arial"/>
          <w:spacing w:val="40"/>
          <w:sz w:val="24"/>
          <w:szCs w:val="24"/>
        </w:rPr>
        <w:t xml:space="preserve"> </w:t>
      </w:r>
      <w:r w:rsidRPr="00437F25">
        <w:rPr>
          <w:rFonts w:ascii="Arial" w:hAnsi="Arial" w:cs="Arial"/>
          <w:sz w:val="24"/>
          <w:szCs w:val="24"/>
        </w:rPr>
        <w:t>todos</w:t>
      </w:r>
      <w:r w:rsidRPr="00437F25">
        <w:rPr>
          <w:rFonts w:ascii="Arial" w:hAnsi="Arial" w:cs="Arial"/>
          <w:spacing w:val="38"/>
          <w:sz w:val="24"/>
          <w:szCs w:val="24"/>
        </w:rPr>
        <w:t xml:space="preserve"> </w:t>
      </w:r>
      <w:r w:rsidRPr="00437F25">
        <w:rPr>
          <w:rFonts w:ascii="Arial" w:hAnsi="Arial" w:cs="Arial"/>
          <w:sz w:val="24"/>
          <w:szCs w:val="24"/>
        </w:rPr>
        <w:t>los</w:t>
      </w:r>
      <w:r w:rsidRPr="00437F25">
        <w:rPr>
          <w:rFonts w:ascii="Arial" w:hAnsi="Arial" w:cs="Arial"/>
          <w:spacing w:val="39"/>
          <w:sz w:val="24"/>
          <w:szCs w:val="24"/>
        </w:rPr>
        <w:t xml:space="preserve"> </w:t>
      </w:r>
      <w:r w:rsidRPr="00437F25">
        <w:rPr>
          <w:rFonts w:ascii="Arial" w:hAnsi="Arial" w:cs="Arial"/>
          <w:sz w:val="24"/>
          <w:szCs w:val="24"/>
        </w:rPr>
        <w:t>casos</w:t>
      </w:r>
      <w:r w:rsidRPr="00437F25">
        <w:rPr>
          <w:rFonts w:ascii="Arial" w:hAnsi="Arial" w:cs="Arial"/>
          <w:spacing w:val="39"/>
          <w:sz w:val="24"/>
          <w:szCs w:val="24"/>
        </w:rPr>
        <w:t xml:space="preserve"> </w:t>
      </w:r>
      <w:r w:rsidRPr="00437F25">
        <w:rPr>
          <w:rFonts w:ascii="Arial" w:hAnsi="Arial" w:cs="Arial"/>
          <w:sz w:val="24"/>
          <w:szCs w:val="24"/>
        </w:rPr>
        <w:t xml:space="preserve">dicha </w:t>
      </w:r>
      <w:r w:rsidRPr="00437F25">
        <w:rPr>
          <w:rFonts w:ascii="Arial" w:hAnsi="Arial" w:cs="Arial"/>
          <w:sz w:val="24"/>
          <w:szCs w:val="24"/>
        </w:rPr>
        <w:lastRenderedPageBreak/>
        <w:t>participación deberá efectuarse a título estrictamente personal. Se debe siempre velar por la buena imagen corporativa en los sitios públicos y privados, redes sociales, líneas corporativas o personales, cuando en estas últimas se haga uso del nombre o imagen de la compañía.</w:t>
      </w:r>
      <w:r w:rsidR="008168E3" w:rsidRPr="00437F25">
        <w:rPr>
          <w:rFonts w:ascii="Arial" w:hAnsi="Arial" w:cs="Arial"/>
          <w:sz w:val="24"/>
          <w:szCs w:val="24"/>
        </w:rPr>
        <w:t xml:space="preserve"> Sin perjuicio</w:t>
      </w:r>
      <w:r w:rsidR="008168E3" w:rsidRPr="00437F25">
        <w:rPr>
          <w:rFonts w:ascii="Arial" w:hAnsi="Arial" w:cs="Arial"/>
          <w:spacing w:val="-19"/>
          <w:sz w:val="24"/>
          <w:szCs w:val="24"/>
        </w:rPr>
        <w:t xml:space="preserve"> </w:t>
      </w:r>
      <w:r w:rsidR="008168E3" w:rsidRPr="00437F25">
        <w:rPr>
          <w:rFonts w:ascii="Arial" w:hAnsi="Arial" w:cs="Arial"/>
          <w:sz w:val="24"/>
          <w:szCs w:val="24"/>
        </w:rPr>
        <w:t>de</w:t>
      </w:r>
      <w:r w:rsidR="008168E3" w:rsidRPr="00437F25">
        <w:rPr>
          <w:rFonts w:ascii="Arial" w:hAnsi="Arial" w:cs="Arial"/>
          <w:spacing w:val="-18"/>
          <w:sz w:val="24"/>
          <w:szCs w:val="24"/>
        </w:rPr>
        <w:t xml:space="preserve"> </w:t>
      </w:r>
      <w:r w:rsidR="008168E3" w:rsidRPr="00437F25">
        <w:rPr>
          <w:rFonts w:ascii="Arial" w:hAnsi="Arial" w:cs="Arial"/>
          <w:sz w:val="24"/>
          <w:szCs w:val="24"/>
        </w:rPr>
        <w:t>lo</w:t>
      </w:r>
      <w:r w:rsidR="008168E3" w:rsidRPr="00437F25">
        <w:rPr>
          <w:rFonts w:ascii="Arial" w:hAnsi="Arial" w:cs="Arial"/>
          <w:spacing w:val="-19"/>
          <w:sz w:val="24"/>
          <w:szCs w:val="24"/>
        </w:rPr>
        <w:t xml:space="preserve"> </w:t>
      </w:r>
      <w:r w:rsidR="008168E3" w:rsidRPr="00437F25">
        <w:rPr>
          <w:rFonts w:ascii="Arial" w:hAnsi="Arial" w:cs="Arial"/>
          <w:sz w:val="24"/>
          <w:szCs w:val="24"/>
        </w:rPr>
        <w:t>anterior,</w:t>
      </w:r>
      <w:r w:rsidR="008168E3" w:rsidRPr="00437F25">
        <w:rPr>
          <w:rFonts w:ascii="Arial" w:hAnsi="Arial" w:cs="Arial"/>
          <w:spacing w:val="-21"/>
          <w:sz w:val="24"/>
          <w:szCs w:val="24"/>
        </w:rPr>
        <w:t xml:space="preserve"> </w:t>
      </w:r>
      <w:r w:rsidR="008168E3" w:rsidRPr="00437F25">
        <w:rPr>
          <w:rFonts w:ascii="Arial" w:hAnsi="Arial" w:cs="Arial"/>
          <w:sz w:val="24"/>
          <w:szCs w:val="24"/>
        </w:rPr>
        <w:t>cuando</w:t>
      </w:r>
      <w:r w:rsidR="008168E3" w:rsidRPr="00437F25">
        <w:rPr>
          <w:rFonts w:ascii="Arial" w:hAnsi="Arial" w:cs="Arial"/>
          <w:spacing w:val="-18"/>
          <w:sz w:val="24"/>
          <w:szCs w:val="24"/>
        </w:rPr>
        <w:t xml:space="preserve"> </w:t>
      </w:r>
      <w:r w:rsidR="008168E3" w:rsidRPr="00437F25">
        <w:rPr>
          <w:rFonts w:ascii="Arial" w:hAnsi="Arial" w:cs="Arial"/>
          <w:sz w:val="24"/>
          <w:szCs w:val="24"/>
        </w:rPr>
        <w:t>sus</w:t>
      </w:r>
      <w:r w:rsidR="008168E3" w:rsidRPr="00437F25">
        <w:rPr>
          <w:rFonts w:ascii="Arial" w:hAnsi="Arial" w:cs="Arial"/>
          <w:spacing w:val="-21"/>
          <w:sz w:val="24"/>
          <w:szCs w:val="24"/>
        </w:rPr>
        <w:t xml:space="preserve"> </w:t>
      </w:r>
      <w:r w:rsidR="008168E3" w:rsidRPr="00437F25">
        <w:rPr>
          <w:rFonts w:ascii="Arial" w:hAnsi="Arial" w:cs="Arial"/>
          <w:sz w:val="24"/>
          <w:szCs w:val="24"/>
        </w:rPr>
        <w:t xml:space="preserve">perfiles personales indiquen relación laboral o de otro tipo con la organización, la participación de los colaboradores en las diferentes redes sociales, incluyendo su participación en las cuentas oficiales de la </w:t>
      </w:r>
      <w:r w:rsidR="00671ABB" w:rsidRPr="00437F25">
        <w:rPr>
          <w:rFonts w:ascii="Arial" w:hAnsi="Arial" w:cs="Arial"/>
          <w:sz w:val="24"/>
          <w:szCs w:val="24"/>
        </w:rPr>
        <w:t>compañía</w:t>
      </w:r>
      <w:r w:rsidR="008168E3" w:rsidRPr="00437F25">
        <w:rPr>
          <w:rFonts w:ascii="Arial" w:hAnsi="Arial" w:cs="Arial"/>
          <w:sz w:val="24"/>
          <w:szCs w:val="24"/>
        </w:rPr>
        <w:t>,</w:t>
      </w:r>
      <w:r w:rsidR="008168E3" w:rsidRPr="00437F25">
        <w:rPr>
          <w:rFonts w:ascii="Arial" w:hAnsi="Arial" w:cs="Arial"/>
          <w:spacing w:val="-16"/>
          <w:sz w:val="24"/>
          <w:szCs w:val="24"/>
        </w:rPr>
        <w:t xml:space="preserve"> </w:t>
      </w:r>
      <w:r w:rsidR="008168E3" w:rsidRPr="00437F25">
        <w:rPr>
          <w:rFonts w:ascii="Arial" w:hAnsi="Arial" w:cs="Arial"/>
          <w:sz w:val="24"/>
          <w:szCs w:val="24"/>
        </w:rPr>
        <w:t>deberá</w:t>
      </w:r>
      <w:r w:rsidR="008168E3" w:rsidRPr="00437F25">
        <w:rPr>
          <w:rFonts w:ascii="Arial" w:hAnsi="Arial" w:cs="Arial"/>
          <w:spacing w:val="-17"/>
          <w:sz w:val="24"/>
          <w:szCs w:val="24"/>
        </w:rPr>
        <w:t xml:space="preserve"> </w:t>
      </w:r>
      <w:r w:rsidR="008168E3" w:rsidRPr="00437F25">
        <w:rPr>
          <w:rFonts w:ascii="Arial" w:hAnsi="Arial" w:cs="Arial"/>
          <w:sz w:val="24"/>
          <w:szCs w:val="24"/>
        </w:rPr>
        <w:t>respetar</w:t>
      </w:r>
      <w:r w:rsidR="008168E3" w:rsidRPr="00437F25">
        <w:rPr>
          <w:rFonts w:ascii="Arial" w:hAnsi="Arial" w:cs="Arial"/>
          <w:spacing w:val="-17"/>
          <w:sz w:val="24"/>
          <w:szCs w:val="24"/>
        </w:rPr>
        <w:t xml:space="preserve"> </w:t>
      </w:r>
      <w:r w:rsidR="008168E3" w:rsidRPr="00437F25">
        <w:rPr>
          <w:rFonts w:ascii="Arial" w:hAnsi="Arial" w:cs="Arial"/>
          <w:sz w:val="24"/>
          <w:szCs w:val="24"/>
        </w:rPr>
        <w:t>y</w:t>
      </w:r>
      <w:r w:rsidR="008168E3" w:rsidRPr="00437F25">
        <w:rPr>
          <w:rFonts w:ascii="Arial" w:hAnsi="Arial" w:cs="Arial"/>
          <w:spacing w:val="-20"/>
          <w:sz w:val="24"/>
          <w:szCs w:val="24"/>
        </w:rPr>
        <w:t xml:space="preserve"> </w:t>
      </w:r>
      <w:r w:rsidR="008168E3" w:rsidRPr="00437F25">
        <w:rPr>
          <w:rFonts w:ascii="Arial" w:hAnsi="Arial" w:cs="Arial"/>
          <w:sz w:val="24"/>
          <w:szCs w:val="24"/>
        </w:rPr>
        <w:t>preservar</w:t>
      </w:r>
      <w:r w:rsidR="008168E3" w:rsidRPr="00437F25">
        <w:rPr>
          <w:rFonts w:ascii="Arial" w:hAnsi="Arial" w:cs="Arial"/>
          <w:spacing w:val="-17"/>
          <w:sz w:val="24"/>
          <w:szCs w:val="24"/>
        </w:rPr>
        <w:t xml:space="preserve"> </w:t>
      </w:r>
      <w:r w:rsidR="008168E3" w:rsidRPr="00437F25">
        <w:rPr>
          <w:rFonts w:ascii="Arial" w:hAnsi="Arial" w:cs="Arial"/>
          <w:sz w:val="24"/>
          <w:szCs w:val="24"/>
        </w:rPr>
        <w:t>el buen nombre de la Sociedad, sus accionistas y Funcionarios, de acuerdo con los valores y principios definidos en éste Código.</w:t>
      </w:r>
    </w:p>
    <w:p w14:paraId="12581276" w14:textId="77777777" w:rsidR="002F6CD4" w:rsidRPr="00437F25" w:rsidRDefault="003F2AAA" w:rsidP="002F6CD4">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No se</w:t>
      </w:r>
      <w:r w:rsidRPr="00437F25">
        <w:rPr>
          <w:rFonts w:ascii="Arial" w:hAnsi="Arial" w:cs="Arial"/>
          <w:spacing w:val="49"/>
          <w:sz w:val="24"/>
          <w:szCs w:val="24"/>
        </w:rPr>
        <w:t xml:space="preserve"> </w:t>
      </w:r>
      <w:r w:rsidRPr="00437F25">
        <w:rPr>
          <w:rFonts w:ascii="Arial" w:hAnsi="Arial" w:cs="Arial"/>
          <w:sz w:val="24"/>
          <w:szCs w:val="24"/>
        </w:rPr>
        <w:t>debe establecer una  relación  de  negocios con un cliente sin tener  en  cuenta las instrucciones y procedimientos internos</w:t>
      </w:r>
      <w:r w:rsidRPr="00437F25">
        <w:rPr>
          <w:rFonts w:ascii="Arial" w:hAnsi="Arial" w:cs="Arial"/>
          <w:spacing w:val="-19"/>
          <w:sz w:val="24"/>
          <w:szCs w:val="24"/>
        </w:rPr>
        <w:t xml:space="preserve"> </w:t>
      </w:r>
      <w:r w:rsidRPr="00437F25">
        <w:rPr>
          <w:rFonts w:ascii="Arial" w:hAnsi="Arial" w:cs="Arial"/>
          <w:sz w:val="24"/>
          <w:szCs w:val="24"/>
        </w:rPr>
        <w:t>emitidos para tal fin, aun cuando se trate de personas recomendadas.</w:t>
      </w:r>
    </w:p>
    <w:p w14:paraId="67D75664" w14:textId="77777777" w:rsidR="002F6CD4" w:rsidRPr="00437F25" w:rsidRDefault="003F2AAA" w:rsidP="002F6CD4">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No se debe informar a los clientes o usuarios sobre gestiones administrativas o judiciales</w:t>
      </w:r>
      <w:r w:rsidRPr="00437F25">
        <w:rPr>
          <w:rFonts w:ascii="Arial" w:hAnsi="Arial" w:cs="Arial"/>
          <w:spacing w:val="43"/>
          <w:sz w:val="24"/>
          <w:szCs w:val="24"/>
        </w:rPr>
        <w:t xml:space="preserve"> </w:t>
      </w:r>
      <w:r w:rsidRPr="00437F25">
        <w:rPr>
          <w:rFonts w:ascii="Arial" w:hAnsi="Arial" w:cs="Arial"/>
          <w:sz w:val="24"/>
          <w:szCs w:val="24"/>
        </w:rPr>
        <w:t>que adelanten</w:t>
      </w:r>
      <w:r w:rsidRPr="00437F25">
        <w:rPr>
          <w:rFonts w:ascii="Arial" w:hAnsi="Arial" w:cs="Arial"/>
          <w:spacing w:val="18"/>
          <w:sz w:val="24"/>
          <w:szCs w:val="24"/>
        </w:rPr>
        <w:t xml:space="preserve"> </w:t>
      </w:r>
      <w:r w:rsidRPr="00437F25">
        <w:rPr>
          <w:rFonts w:ascii="Arial" w:hAnsi="Arial" w:cs="Arial"/>
          <w:sz w:val="24"/>
          <w:szCs w:val="24"/>
        </w:rPr>
        <w:t>en</w:t>
      </w:r>
      <w:r w:rsidRPr="00437F25">
        <w:rPr>
          <w:rFonts w:ascii="Arial" w:hAnsi="Arial" w:cs="Arial"/>
          <w:spacing w:val="15"/>
          <w:sz w:val="24"/>
          <w:szCs w:val="24"/>
        </w:rPr>
        <w:t xml:space="preserve"> </w:t>
      </w:r>
      <w:r w:rsidRPr="00437F25">
        <w:rPr>
          <w:rFonts w:ascii="Arial" w:hAnsi="Arial" w:cs="Arial"/>
          <w:sz w:val="24"/>
          <w:szCs w:val="24"/>
        </w:rPr>
        <w:t>su</w:t>
      </w:r>
      <w:r w:rsidRPr="00437F25">
        <w:rPr>
          <w:rFonts w:ascii="Arial" w:hAnsi="Arial" w:cs="Arial"/>
          <w:spacing w:val="18"/>
          <w:sz w:val="24"/>
          <w:szCs w:val="24"/>
        </w:rPr>
        <w:t xml:space="preserve"> </w:t>
      </w:r>
      <w:r w:rsidRPr="00437F25">
        <w:rPr>
          <w:rFonts w:ascii="Arial" w:hAnsi="Arial" w:cs="Arial"/>
          <w:sz w:val="24"/>
          <w:szCs w:val="24"/>
        </w:rPr>
        <w:t>contra</w:t>
      </w:r>
      <w:r w:rsidRPr="00437F25">
        <w:rPr>
          <w:rFonts w:ascii="Arial" w:hAnsi="Arial" w:cs="Arial"/>
          <w:spacing w:val="19"/>
          <w:sz w:val="24"/>
          <w:szCs w:val="24"/>
        </w:rPr>
        <w:t xml:space="preserve"> </w:t>
      </w:r>
      <w:r w:rsidRPr="00437F25">
        <w:rPr>
          <w:rFonts w:ascii="Arial" w:hAnsi="Arial" w:cs="Arial"/>
          <w:sz w:val="24"/>
          <w:szCs w:val="24"/>
        </w:rPr>
        <w:t>las</w:t>
      </w:r>
      <w:r w:rsidRPr="00437F25">
        <w:rPr>
          <w:rFonts w:ascii="Arial" w:hAnsi="Arial" w:cs="Arial"/>
          <w:spacing w:val="19"/>
          <w:sz w:val="24"/>
          <w:szCs w:val="24"/>
        </w:rPr>
        <w:t xml:space="preserve"> </w:t>
      </w:r>
      <w:r w:rsidRPr="00437F25">
        <w:rPr>
          <w:rFonts w:ascii="Arial" w:hAnsi="Arial" w:cs="Arial"/>
          <w:sz w:val="24"/>
          <w:szCs w:val="24"/>
        </w:rPr>
        <w:t>autoridades</w:t>
      </w:r>
      <w:r w:rsidRPr="00437F25">
        <w:rPr>
          <w:rFonts w:ascii="Arial" w:hAnsi="Arial" w:cs="Arial"/>
          <w:spacing w:val="18"/>
          <w:sz w:val="24"/>
          <w:szCs w:val="24"/>
        </w:rPr>
        <w:t xml:space="preserve"> </w:t>
      </w:r>
      <w:r w:rsidRPr="00437F25">
        <w:rPr>
          <w:rFonts w:ascii="Arial" w:hAnsi="Arial" w:cs="Arial"/>
          <w:sz w:val="24"/>
          <w:szCs w:val="24"/>
        </w:rPr>
        <w:t>competentes,</w:t>
      </w:r>
      <w:r w:rsidRPr="00437F25">
        <w:rPr>
          <w:rFonts w:ascii="Arial" w:hAnsi="Arial" w:cs="Arial"/>
          <w:spacing w:val="18"/>
          <w:sz w:val="24"/>
          <w:szCs w:val="24"/>
        </w:rPr>
        <w:t xml:space="preserve"> </w:t>
      </w:r>
      <w:r w:rsidRPr="00437F25">
        <w:rPr>
          <w:rFonts w:ascii="Arial" w:hAnsi="Arial" w:cs="Arial"/>
          <w:sz w:val="24"/>
          <w:szCs w:val="24"/>
        </w:rPr>
        <w:t>o</w:t>
      </w:r>
      <w:r w:rsidRPr="00437F25">
        <w:rPr>
          <w:rFonts w:ascii="Arial" w:hAnsi="Arial" w:cs="Arial"/>
          <w:spacing w:val="18"/>
          <w:sz w:val="24"/>
          <w:szCs w:val="24"/>
        </w:rPr>
        <w:t xml:space="preserve"> </w:t>
      </w:r>
      <w:r w:rsidRPr="00437F25">
        <w:rPr>
          <w:rFonts w:ascii="Arial" w:hAnsi="Arial" w:cs="Arial"/>
          <w:sz w:val="24"/>
          <w:szCs w:val="24"/>
        </w:rPr>
        <w:t>los</w:t>
      </w:r>
      <w:r w:rsidRPr="00437F25">
        <w:rPr>
          <w:rFonts w:ascii="Arial" w:hAnsi="Arial" w:cs="Arial"/>
          <w:spacing w:val="19"/>
          <w:sz w:val="24"/>
          <w:szCs w:val="24"/>
        </w:rPr>
        <w:t xml:space="preserve"> </w:t>
      </w:r>
      <w:r w:rsidRPr="00437F25">
        <w:rPr>
          <w:rFonts w:ascii="Arial" w:hAnsi="Arial" w:cs="Arial"/>
          <w:sz w:val="24"/>
          <w:szCs w:val="24"/>
        </w:rPr>
        <w:t>estamentos</w:t>
      </w:r>
      <w:r w:rsidRPr="00437F25">
        <w:rPr>
          <w:rFonts w:ascii="Arial" w:hAnsi="Arial" w:cs="Arial"/>
          <w:spacing w:val="19"/>
          <w:sz w:val="24"/>
          <w:szCs w:val="24"/>
        </w:rPr>
        <w:t xml:space="preserve"> </w:t>
      </w:r>
      <w:r w:rsidRPr="00437F25">
        <w:rPr>
          <w:rFonts w:ascii="Arial" w:hAnsi="Arial" w:cs="Arial"/>
          <w:sz w:val="24"/>
          <w:szCs w:val="24"/>
        </w:rPr>
        <w:t>de</w:t>
      </w:r>
      <w:r w:rsidRPr="00437F25">
        <w:rPr>
          <w:rFonts w:ascii="Arial" w:hAnsi="Arial" w:cs="Arial"/>
          <w:spacing w:val="18"/>
          <w:sz w:val="24"/>
          <w:szCs w:val="24"/>
        </w:rPr>
        <w:t xml:space="preserve"> </w:t>
      </w:r>
      <w:r w:rsidRPr="00437F25">
        <w:rPr>
          <w:rFonts w:ascii="Arial" w:hAnsi="Arial" w:cs="Arial"/>
          <w:sz w:val="24"/>
          <w:szCs w:val="24"/>
        </w:rPr>
        <w:t>control</w:t>
      </w:r>
      <w:r w:rsidRPr="00437F25">
        <w:rPr>
          <w:rFonts w:ascii="Arial" w:hAnsi="Arial" w:cs="Arial"/>
          <w:spacing w:val="19"/>
          <w:sz w:val="24"/>
          <w:szCs w:val="24"/>
        </w:rPr>
        <w:t xml:space="preserve"> </w:t>
      </w:r>
      <w:r w:rsidRPr="00437F25">
        <w:rPr>
          <w:rFonts w:ascii="Arial" w:hAnsi="Arial" w:cs="Arial"/>
          <w:sz w:val="24"/>
          <w:szCs w:val="24"/>
        </w:rPr>
        <w:t>de</w:t>
      </w:r>
      <w:r w:rsidRPr="00437F25">
        <w:rPr>
          <w:rFonts w:ascii="Arial" w:hAnsi="Arial" w:cs="Arial"/>
          <w:spacing w:val="19"/>
          <w:sz w:val="24"/>
          <w:szCs w:val="24"/>
        </w:rPr>
        <w:t xml:space="preserve"> </w:t>
      </w:r>
      <w:r w:rsidRPr="00437F25">
        <w:rPr>
          <w:rFonts w:ascii="Arial" w:hAnsi="Arial" w:cs="Arial"/>
          <w:sz w:val="24"/>
          <w:szCs w:val="24"/>
        </w:rPr>
        <w:t>la</w:t>
      </w:r>
      <w:r w:rsidRPr="00437F25">
        <w:rPr>
          <w:rFonts w:ascii="Arial" w:hAnsi="Arial" w:cs="Arial"/>
          <w:spacing w:val="19"/>
          <w:sz w:val="24"/>
          <w:szCs w:val="24"/>
        </w:rPr>
        <w:t xml:space="preserve"> </w:t>
      </w:r>
      <w:r w:rsidRPr="00437F25">
        <w:rPr>
          <w:rFonts w:ascii="Arial" w:hAnsi="Arial" w:cs="Arial"/>
          <w:sz w:val="24"/>
          <w:szCs w:val="24"/>
        </w:rPr>
        <w:t>Sociedad</w:t>
      </w:r>
      <w:r w:rsidRPr="00437F25">
        <w:rPr>
          <w:rFonts w:ascii="Arial" w:hAnsi="Arial" w:cs="Arial"/>
          <w:spacing w:val="-1"/>
          <w:sz w:val="24"/>
          <w:szCs w:val="24"/>
        </w:rPr>
        <w:t xml:space="preserve"> </w:t>
      </w:r>
      <w:r w:rsidRPr="00437F25">
        <w:rPr>
          <w:rFonts w:ascii="Arial" w:hAnsi="Arial" w:cs="Arial"/>
          <w:sz w:val="24"/>
          <w:szCs w:val="24"/>
        </w:rPr>
        <w:t>Zona Franca Internacional de Pereira S.A.S. Usuario Operador</w:t>
      </w:r>
      <w:r w:rsidR="00B07014" w:rsidRPr="00437F25">
        <w:rPr>
          <w:rFonts w:ascii="Arial" w:hAnsi="Arial" w:cs="Arial"/>
          <w:sz w:val="24"/>
          <w:szCs w:val="24"/>
        </w:rPr>
        <w:t xml:space="preserve"> de Zonas Francas y la Agrupación Zona Franca Internacional de Pereira – Propiedad Horizontal,</w:t>
      </w:r>
    </w:p>
    <w:p w14:paraId="53425895" w14:textId="6DD00357" w:rsidR="002F6CD4" w:rsidRPr="00437F25" w:rsidRDefault="003F2AAA" w:rsidP="002F6CD4">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 xml:space="preserve">No se debe divulgar información privada de la Compañía a entes externos o </w:t>
      </w:r>
      <w:r w:rsidR="00671ABB" w:rsidRPr="00437F25">
        <w:rPr>
          <w:rFonts w:ascii="Arial" w:hAnsi="Arial" w:cs="Arial"/>
          <w:sz w:val="24"/>
          <w:szCs w:val="24"/>
        </w:rPr>
        <w:t>colaboradores</w:t>
      </w:r>
      <w:r w:rsidRPr="00437F25">
        <w:rPr>
          <w:rFonts w:ascii="Arial" w:hAnsi="Arial" w:cs="Arial"/>
          <w:sz w:val="24"/>
          <w:szCs w:val="24"/>
        </w:rPr>
        <w:t xml:space="preserve"> cuyo</w:t>
      </w:r>
      <w:r w:rsidRPr="00437F25">
        <w:rPr>
          <w:rFonts w:ascii="Arial" w:hAnsi="Arial" w:cs="Arial"/>
          <w:spacing w:val="19"/>
          <w:sz w:val="24"/>
          <w:szCs w:val="24"/>
        </w:rPr>
        <w:t xml:space="preserve"> </w:t>
      </w:r>
      <w:r w:rsidRPr="00437F25">
        <w:rPr>
          <w:rFonts w:ascii="Arial" w:hAnsi="Arial" w:cs="Arial"/>
          <w:sz w:val="24"/>
          <w:szCs w:val="24"/>
        </w:rPr>
        <w:t>cargo</w:t>
      </w:r>
      <w:r w:rsidRPr="00437F25">
        <w:rPr>
          <w:rFonts w:ascii="Arial" w:hAnsi="Arial" w:cs="Arial"/>
          <w:spacing w:val="-1"/>
          <w:sz w:val="24"/>
          <w:szCs w:val="24"/>
        </w:rPr>
        <w:t xml:space="preserve"> </w:t>
      </w:r>
      <w:r w:rsidRPr="00437F25">
        <w:rPr>
          <w:rFonts w:ascii="Arial" w:hAnsi="Arial" w:cs="Arial"/>
          <w:sz w:val="24"/>
          <w:szCs w:val="24"/>
        </w:rPr>
        <w:t>no requiere del conocimiento de la</w:t>
      </w:r>
      <w:r w:rsidRPr="00437F25">
        <w:rPr>
          <w:rFonts w:ascii="Arial" w:hAnsi="Arial" w:cs="Arial"/>
          <w:spacing w:val="-7"/>
          <w:sz w:val="24"/>
          <w:szCs w:val="24"/>
        </w:rPr>
        <w:t xml:space="preserve"> </w:t>
      </w:r>
      <w:r w:rsidRPr="00437F25">
        <w:rPr>
          <w:rFonts w:ascii="Arial" w:hAnsi="Arial" w:cs="Arial"/>
          <w:sz w:val="24"/>
          <w:szCs w:val="24"/>
        </w:rPr>
        <w:t>misma.</w:t>
      </w:r>
    </w:p>
    <w:p w14:paraId="63D2C310" w14:textId="1979FE7C" w:rsidR="002F6CD4" w:rsidRPr="00437F25" w:rsidRDefault="003F2AAA" w:rsidP="002F6CD4">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Se</w:t>
      </w:r>
      <w:r w:rsidRPr="00437F25">
        <w:rPr>
          <w:rFonts w:ascii="Arial" w:hAnsi="Arial" w:cs="Arial"/>
          <w:spacing w:val="14"/>
          <w:sz w:val="24"/>
          <w:szCs w:val="24"/>
        </w:rPr>
        <w:t xml:space="preserve"> </w:t>
      </w:r>
      <w:r w:rsidRPr="00437F25">
        <w:rPr>
          <w:rFonts w:ascii="Arial" w:hAnsi="Arial" w:cs="Arial"/>
          <w:sz w:val="24"/>
          <w:szCs w:val="24"/>
        </w:rPr>
        <w:t>deben</w:t>
      </w:r>
      <w:r w:rsidRPr="00437F25">
        <w:rPr>
          <w:rFonts w:ascii="Arial" w:hAnsi="Arial" w:cs="Arial"/>
          <w:spacing w:val="13"/>
          <w:sz w:val="24"/>
          <w:szCs w:val="24"/>
        </w:rPr>
        <w:t xml:space="preserve"> </w:t>
      </w:r>
      <w:r w:rsidRPr="00437F25">
        <w:rPr>
          <w:rFonts w:ascii="Arial" w:hAnsi="Arial" w:cs="Arial"/>
          <w:sz w:val="24"/>
          <w:szCs w:val="24"/>
        </w:rPr>
        <w:t>atender,</w:t>
      </w:r>
      <w:r w:rsidRPr="00437F25">
        <w:rPr>
          <w:rFonts w:ascii="Arial" w:hAnsi="Arial" w:cs="Arial"/>
          <w:spacing w:val="12"/>
          <w:sz w:val="24"/>
          <w:szCs w:val="24"/>
        </w:rPr>
        <w:t xml:space="preserve"> </w:t>
      </w:r>
      <w:r w:rsidRPr="00437F25">
        <w:rPr>
          <w:rFonts w:ascii="Arial" w:hAnsi="Arial" w:cs="Arial"/>
          <w:sz w:val="24"/>
          <w:szCs w:val="24"/>
        </w:rPr>
        <w:t>por</w:t>
      </w:r>
      <w:r w:rsidRPr="00437F25">
        <w:rPr>
          <w:rFonts w:ascii="Arial" w:hAnsi="Arial" w:cs="Arial"/>
          <w:spacing w:val="14"/>
          <w:sz w:val="24"/>
          <w:szCs w:val="24"/>
        </w:rPr>
        <w:t xml:space="preserve"> </w:t>
      </w:r>
      <w:r w:rsidRPr="00437F25">
        <w:rPr>
          <w:rFonts w:ascii="Arial" w:hAnsi="Arial" w:cs="Arial"/>
          <w:sz w:val="24"/>
          <w:szCs w:val="24"/>
        </w:rPr>
        <w:t>parte</w:t>
      </w:r>
      <w:r w:rsidRPr="00437F25">
        <w:rPr>
          <w:rFonts w:ascii="Arial" w:hAnsi="Arial" w:cs="Arial"/>
          <w:spacing w:val="14"/>
          <w:sz w:val="24"/>
          <w:szCs w:val="24"/>
        </w:rPr>
        <w:t xml:space="preserve"> </w:t>
      </w:r>
      <w:r w:rsidRPr="00437F25">
        <w:rPr>
          <w:rFonts w:ascii="Arial" w:hAnsi="Arial" w:cs="Arial"/>
          <w:sz w:val="24"/>
          <w:szCs w:val="24"/>
        </w:rPr>
        <w:t>del</w:t>
      </w:r>
      <w:r w:rsidRPr="00437F25">
        <w:rPr>
          <w:rFonts w:ascii="Arial" w:hAnsi="Arial" w:cs="Arial"/>
          <w:spacing w:val="13"/>
          <w:sz w:val="24"/>
          <w:szCs w:val="24"/>
        </w:rPr>
        <w:t xml:space="preserve"> </w:t>
      </w:r>
      <w:r w:rsidR="00671ABB" w:rsidRPr="00437F25">
        <w:rPr>
          <w:rFonts w:ascii="Arial" w:hAnsi="Arial" w:cs="Arial"/>
          <w:sz w:val="24"/>
          <w:szCs w:val="24"/>
        </w:rPr>
        <w:t>colaborador</w:t>
      </w:r>
      <w:r w:rsidRPr="00437F25">
        <w:rPr>
          <w:rFonts w:ascii="Arial" w:hAnsi="Arial" w:cs="Arial"/>
          <w:spacing w:val="13"/>
          <w:sz w:val="24"/>
          <w:szCs w:val="24"/>
        </w:rPr>
        <w:t xml:space="preserve"> </w:t>
      </w:r>
      <w:r w:rsidRPr="00437F25">
        <w:rPr>
          <w:rFonts w:ascii="Arial" w:hAnsi="Arial" w:cs="Arial"/>
          <w:sz w:val="24"/>
          <w:szCs w:val="24"/>
        </w:rPr>
        <w:t>autorizado</w:t>
      </w:r>
      <w:r w:rsidRPr="00437F25">
        <w:rPr>
          <w:rFonts w:ascii="Arial" w:hAnsi="Arial" w:cs="Arial"/>
          <w:spacing w:val="14"/>
          <w:sz w:val="24"/>
          <w:szCs w:val="24"/>
        </w:rPr>
        <w:t xml:space="preserve"> </w:t>
      </w:r>
      <w:r w:rsidRPr="00437F25">
        <w:rPr>
          <w:rFonts w:ascii="Arial" w:hAnsi="Arial" w:cs="Arial"/>
          <w:sz w:val="24"/>
          <w:szCs w:val="24"/>
        </w:rPr>
        <w:t>para</w:t>
      </w:r>
      <w:r w:rsidRPr="00437F25">
        <w:rPr>
          <w:rFonts w:ascii="Arial" w:hAnsi="Arial" w:cs="Arial"/>
          <w:spacing w:val="13"/>
          <w:sz w:val="24"/>
          <w:szCs w:val="24"/>
        </w:rPr>
        <w:t xml:space="preserve"> </w:t>
      </w:r>
      <w:r w:rsidRPr="00437F25">
        <w:rPr>
          <w:rFonts w:ascii="Arial" w:hAnsi="Arial" w:cs="Arial"/>
          <w:sz w:val="24"/>
          <w:szCs w:val="24"/>
        </w:rPr>
        <w:t>ello,</w:t>
      </w:r>
      <w:r w:rsidRPr="00437F25">
        <w:rPr>
          <w:rFonts w:ascii="Arial" w:hAnsi="Arial" w:cs="Arial"/>
          <w:spacing w:val="18"/>
          <w:sz w:val="24"/>
          <w:szCs w:val="24"/>
        </w:rPr>
        <w:t xml:space="preserve"> </w:t>
      </w:r>
      <w:r w:rsidRPr="00437F25">
        <w:rPr>
          <w:rFonts w:ascii="Arial" w:hAnsi="Arial" w:cs="Arial"/>
          <w:sz w:val="24"/>
          <w:szCs w:val="24"/>
        </w:rPr>
        <w:t>los</w:t>
      </w:r>
      <w:r w:rsidRPr="00437F25">
        <w:rPr>
          <w:rFonts w:ascii="Arial" w:hAnsi="Arial" w:cs="Arial"/>
          <w:spacing w:val="13"/>
          <w:sz w:val="24"/>
          <w:szCs w:val="24"/>
        </w:rPr>
        <w:t xml:space="preserve"> </w:t>
      </w:r>
      <w:r w:rsidRPr="00437F25">
        <w:rPr>
          <w:rFonts w:ascii="Arial" w:hAnsi="Arial" w:cs="Arial"/>
          <w:sz w:val="24"/>
          <w:szCs w:val="24"/>
        </w:rPr>
        <w:t>requerimientos</w:t>
      </w:r>
      <w:r w:rsidRPr="00437F25">
        <w:rPr>
          <w:rFonts w:ascii="Arial" w:hAnsi="Arial" w:cs="Arial"/>
          <w:spacing w:val="13"/>
          <w:sz w:val="24"/>
          <w:szCs w:val="24"/>
        </w:rPr>
        <w:t xml:space="preserve"> </w:t>
      </w:r>
      <w:r w:rsidRPr="00437F25">
        <w:rPr>
          <w:rFonts w:ascii="Arial" w:hAnsi="Arial" w:cs="Arial"/>
          <w:sz w:val="24"/>
          <w:szCs w:val="24"/>
        </w:rPr>
        <w:t>emanados</w:t>
      </w:r>
      <w:r w:rsidRPr="00437F25">
        <w:rPr>
          <w:rFonts w:ascii="Arial" w:hAnsi="Arial" w:cs="Arial"/>
          <w:spacing w:val="13"/>
          <w:sz w:val="24"/>
          <w:szCs w:val="24"/>
        </w:rPr>
        <w:t xml:space="preserve"> </w:t>
      </w:r>
      <w:r w:rsidRPr="00437F25">
        <w:rPr>
          <w:rFonts w:ascii="Arial" w:hAnsi="Arial" w:cs="Arial"/>
          <w:sz w:val="24"/>
          <w:szCs w:val="24"/>
        </w:rPr>
        <w:t>por la</w:t>
      </w:r>
      <w:r w:rsidRPr="00437F25">
        <w:rPr>
          <w:rFonts w:ascii="Arial" w:hAnsi="Arial" w:cs="Arial"/>
          <w:spacing w:val="11"/>
          <w:sz w:val="24"/>
          <w:szCs w:val="24"/>
        </w:rPr>
        <w:t xml:space="preserve"> </w:t>
      </w:r>
      <w:r w:rsidRPr="00437F25">
        <w:rPr>
          <w:rFonts w:ascii="Arial" w:hAnsi="Arial" w:cs="Arial"/>
          <w:sz w:val="24"/>
          <w:szCs w:val="24"/>
        </w:rPr>
        <w:t>Unidad</w:t>
      </w:r>
      <w:r w:rsidRPr="00437F25">
        <w:rPr>
          <w:rFonts w:ascii="Arial" w:hAnsi="Arial" w:cs="Arial"/>
          <w:spacing w:val="11"/>
          <w:sz w:val="24"/>
          <w:szCs w:val="24"/>
        </w:rPr>
        <w:t xml:space="preserve"> </w:t>
      </w:r>
      <w:r w:rsidRPr="00437F25">
        <w:rPr>
          <w:rFonts w:ascii="Arial" w:hAnsi="Arial" w:cs="Arial"/>
          <w:sz w:val="24"/>
          <w:szCs w:val="24"/>
        </w:rPr>
        <w:t>de</w:t>
      </w:r>
      <w:r w:rsidRPr="00437F25">
        <w:rPr>
          <w:rFonts w:ascii="Arial" w:hAnsi="Arial" w:cs="Arial"/>
          <w:spacing w:val="7"/>
          <w:sz w:val="24"/>
          <w:szCs w:val="24"/>
        </w:rPr>
        <w:t xml:space="preserve"> </w:t>
      </w:r>
      <w:r w:rsidRPr="00437F25">
        <w:rPr>
          <w:rFonts w:ascii="Arial" w:hAnsi="Arial" w:cs="Arial"/>
          <w:sz w:val="24"/>
          <w:szCs w:val="24"/>
        </w:rPr>
        <w:t>Información</w:t>
      </w:r>
      <w:r w:rsidRPr="00437F25">
        <w:rPr>
          <w:rFonts w:ascii="Arial" w:hAnsi="Arial" w:cs="Arial"/>
          <w:spacing w:val="10"/>
          <w:sz w:val="24"/>
          <w:szCs w:val="24"/>
        </w:rPr>
        <w:t xml:space="preserve"> </w:t>
      </w:r>
      <w:r w:rsidRPr="00437F25">
        <w:rPr>
          <w:rFonts w:ascii="Arial" w:hAnsi="Arial" w:cs="Arial"/>
          <w:sz w:val="24"/>
          <w:szCs w:val="24"/>
        </w:rPr>
        <w:t>y</w:t>
      </w:r>
      <w:r w:rsidRPr="00437F25">
        <w:rPr>
          <w:rFonts w:ascii="Arial" w:hAnsi="Arial" w:cs="Arial"/>
          <w:spacing w:val="9"/>
          <w:sz w:val="24"/>
          <w:szCs w:val="24"/>
        </w:rPr>
        <w:t xml:space="preserve"> </w:t>
      </w:r>
      <w:r w:rsidRPr="00437F25">
        <w:rPr>
          <w:rFonts w:ascii="Arial" w:hAnsi="Arial" w:cs="Arial"/>
          <w:sz w:val="24"/>
          <w:szCs w:val="24"/>
        </w:rPr>
        <w:t>Análisis</w:t>
      </w:r>
      <w:r w:rsidRPr="00437F25">
        <w:rPr>
          <w:rFonts w:ascii="Arial" w:hAnsi="Arial" w:cs="Arial"/>
          <w:spacing w:val="11"/>
          <w:sz w:val="24"/>
          <w:szCs w:val="24"/>
        </w:rPr>
        <w:t xml:space="preserve"> </w:t>
      </w:r>
      <w:r w:rsidRPr="00437F25">
        <w:rPr>
          <w:rFonts w:ascii="Arial" w:hAnsi="Arial" w:cs="Arial"/>
          <w:sz w:val="24"/>
          <w:szCs w:val="24"/>
        </w:rPr>
        <w:t>Financiero</w:t>
      </w:r>
      <w:r w:rsidRPr="00437F25">
        <w:rPr>
          <w:rFonts w:ascii="Arial" w:hAnsi="Arial" w:cs="Arial"/>
          <w:spacing w:val="9"/>
          <w:sz w:val="24"/>
          <w:szCs w:val="24"/>
        </w:rPr>
        <w:t xml:space="preserve"> </w:t>
      </w:r>
      <w:r w:rsidRPr="00437F25">
        <w:rPr>
          <w:rFonts w:ascii="Arial" w:hAnsi="Arial" w:cs="Arial"/>
          <w:sz w:val="24"/>
          <w:szCs w:val="24"/>
        </w:rPr>
        <w:t>(UIAF),</w:t>
      </w:r>
      <w:r w:rsidRPr="00437F25">
        <w:rPr>
          <w:rFonts w:ascii="Arial" w:hAnsi="Arial" w:cs="Arial"/>
          <w:spacing w:val="10"/>
          <w:sz w:val="24"/>
          <w:szCs w:val="24"/>
        </w:rPr>
        <w:t xml:space="preserve"> </w:t>
      </w:r>
      <w:r w:rsidRPr="00437F25">
        <w:rPr>
          <w:rFonts w:ascii="Arial" w:hAnsi="Arial" w:cs="Arial"/>
          <w:sz w:val="24"/>
          <w:szCs w:val="24"/>
        </w:rPr>
        <w:t>la</w:t>
      </w:r>
      <w:r w:rsidRPr="00437F25">
        <w:rPr>
          <w:rFonts w:ascii="Arial" w:hAnsi="Arial" w:cs="Arial"/>
          <w:spacing w:val="10"/>
          <w:sz w:val="24"/>
          <w:szCs w:val="24"/>
        </w:rPr>
        <w:t xml:space="preserve"> </w:t>
      </w:r>
      <w:r w:rsidRPr="00437F25">
        <w:rPr>
          <w:rFonts w:ascii="Arial" w:hAnsi="Arial" w:cs="Arial"/>
          <w:sz w:val="24"/>
          <w:szCs w:val="24"/>
        </w:rPr>
        <w:t>DIAN,</w:t>
      </w:r>
      <w:r w:rsidRPr="00437F25">
        <w:rPr>
          <w:rFonts w:ascii="Arial" w:hAnsi="Arial" w:cs="Arial"/>
          <w:spacing w:val="15"/>
          <w:sz w:val="24"/>
          <w:szCs w:val="24"/>
        </w:rPr>
        <w:t xml:space="preserve"> </w:t>
      </w:r>
      <w:r w:rsidRPr="00437F25">
        <w:rPr>
          <w:rFonts w:ascii="Arial" w:hAnsi="Arial" w:cs="Arial"/>
          <w:sz w:val="24"/>
          <w:szCs w:val="24"/>
        </w:rPr>
        <w:t>la</w:t>
      </w:r>
      <w:r w:rsidRPr="00437F25">
        <w:rPr>
          <w:rFonts w:ascii="Arial" w:hAnsi="Arial" w:cs="Arial"/>
          <w:spacing w:val="9"/>
          <w:sz w:val="24"/>
          <w:szCs w:val="24"/>
        </w:rPr>
        <w:t xml:space="preserve"> </w:t>
      </w:r>
      <w:r w:rsidRPr="00437F25">
        <w:rPr>
          <w:rFonts w:ascii="Arial" w:hAnsi="Arial" w:cs="Arial"/>
          <w:sz w:val="24"/>
          <w:szCs w:val="24"/>
        </w:rPr>
        <w:t>Fiscalía</w:t>
      </w:r>
      <w:r w:rsidRPr="00437F25">
        <w:rPr>
          <w:rFonts w:ascii="Arial" w:hAnsi="Arial" w:cs="Arial"/>
          <w:spacing w:val="10"/>
          <w:sz w:val="24"/>
          <w:szCs w:val="24"/>
        </w:rPr>
        <w:t xml:space="preserve"> </w:t>
      </w:r>
      <w:r w:rsidRPr="00437F25">
        <w:rPr>
          <w:rFonts w:ascii="Arial" w:hAnsi="Arial" w:cs="Arial"/>
          <w:sz w:val="24"/>
          <w:szCs w:val="24"/>
        </w:rPr>
        <w:t>General</w:t>
      </w:r>
      <w:r w:rsidRPr="00437F25">
        <w:rPr>
          <w:rFonts w:ascii="Arial" w:hAnsi="Arial" w:cs="Arial"/>
          <w:spacing w:val="10"/>
          <w:sz w:val="24"/>
          <w:szCs w:val="24"/>
        </w:rPr>
        <w:t xml:space="preserve"> </w:t>
      </w:r>
      <w:r w:rsidRPr="00437F25">
        <w:rPr>
          <w:rFonts w:ascii="Arial" w:hAnsi="Arial" w:cs="Arial"/>
          <w:sz w:val="24"/>
          <w:szCs w:val="24"/>
        </w:rPr>
        <w:t>de</w:t>
      </w:r>
      <w:r w:rsidRPr="00437F25">
        <w:rPr>
          <w:rFonts w:ascii="Arial" w:hAnsi="Arial" w:cs="Arial"/>
          <w:spacing w:val="11"/>
          <w:sz w:val="24"/>
          <w:szCs w:val="24"/>
        </w:rPr>
        <w:t xml:space="preserve"> </w:t>
      </w:r>
      <w:r w:rsidRPr="00437F25">
        <w:rPr>
          <w:rFonts w:ascii="Arial" w:hAnsi="Arial" w:cs="Arial"/>
          <w:sz w:val="24"/>
          <w:szCs w:val="24"/>
        </w:rPr>
        <w:t>la</w:t>
      </w:r>
      <w:r w:rsidRPr="00437F25">
        <w:rPr>
          <w:rFonts w:ascii="Arial" w:hAnsi="Arial" w:cs="Arial"/>
          <w:spacing w:val="10"/>
          <w:sz w:val="24"/>
          <w:szCs w:val="24"/>
        </w:rPr>
        <w:t xml:space="preserve"> </w:t>
      </w:r>
      <w:r w:rsidRPr="00437F25">
        <w:rPr>
          <w:rFonts w:ascii="Arial" w:hAnsi="Arial" w:cs="Arial"/>
          <w:sz w:val="24"/>
          <w:szCs w:val="24"/>
        </w:rPr>
        <w:t>Nación</w:t>
      </w:r>
      <w:r w:rsidRPr="00437F25">
        <w:rPr>
          <w:rFonts w:ascii="Arial" w:hAnsi="Arial" w:cs="Arial"/>
          <w:spacing w:val="9"/>
          <w:sz w:val="24"/>
          <w:szCs w:val="24"/>
        </w:rPr>
        <w:t xml:space="preserve"> </w:t>
      </w:r>
      <w:r w:rsidRPr="00437F25">
        <w:rPr>
          <w:rFonts w:ascii="Arial" w:hAnsi="Arial" w:cs="Arial"/>
          <w:sz w:val="24"/>
          <w:szCs w:val="24"/>
        </w:rPr>
        <w:t>o cualquier otra autoridad competente, con prontitud y diligencia sin omitir u ocultar</w:t>
      </w:r>
      <w:r w:rsidRPr="00437F25">
        <w:rPr>
          <w:rFonts w:ascii="Arial" w:hAnsi="Arial" w:cs="Arial"/>
          <w:spacing w:val="-7"/>
          <w:sz w:val="24"/>
          <w:szCs w:val="24"/>
        </w:rPr>
        <w:t xml:space="preserve"> </w:t>
      </w:r>
      <w:r w:rsidRPr="00437F25">
        <w:rPr>
          <w:rFonts w:ascii="Arial" w:hAnsi="Arial" w:cs="Arial"/>
          <w:sz w:val="24"/>
          <w:szCs w:val="24"/>
        </w:rPr>
        <w:t>información.</w:t>
      </w:r>
    </w:p>
    <w:p w14:paraId="3F6543F7" w14:textId="77777777" w:rsidR="002F6CD4" w:rsidRPr="00437F25" w:rsidRDefault="003F2AAA" w:rsidP="002F6CD4">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Se</w:t>
      </w:r>
      <w:r w:rsidRPr="00437F25">
        <w:rPr>
          <w:rFonts w:ascii="Arial" w:hAnsi="Arial" w:cs="Arial"/>
          <w:spacing w:val="19"/>
          <w:sz w:val="24"/>
          <w:szCs w:val="24"/>
        </w:rPr>
        <w:t xml:space="preserve"> </w:t>
      </w:r>
      <w:r w:rsidRPr="00437F25">
        <w:rPr>
          <w:rFonts w:ascii="Arial" w:hAnsi="Arial" w:cs="Arial"/>
          <w:sz w:val="24"/>
          <w:szCs w:val="24"/>
        </w:rPr>
        <w:t>deben</w:t>
      </w:r>
      <w:r w:rsidRPr="00437F25">
        <w:rPr>
          <w:rFonts w:ascii="Arial" w:hAnsi="Arial" w:cs="Arial"/>
          <w:spacing w:val="18"/>
          <w:sz w:val="24"/>
          <w:szCs w:val="24"/>
        </w:rPr>
        <w:t xml:space="preserve"> </w:t>
      </w:r>
      <w:r w:rsidRPr="00437F25">
        <w:rPr>
          <w:rFonts w:ascii="Arial" w:hAnsi="Arial" w:cs="Arial"/>
          <w:sz w:val="24"/>
          <w:szCs w:val="24"/>
        </w:rPr>
        <w:t>acatar</w:t>
      </w:r>
      <w:r w:rsidRPr="00437F25">
        <w:rPr>
          <w:rFonts w:ascii="Arial" w:hAnsi="Arial" w:cs="Arial"/>
          <w:spacing w:val="18"/>
          <w:sz w:val="24"/>
          <w:szCs w:val="24"/>
        </w:rPr>
        <w:t xml:space="preserve"> </w:t>
      </w:r>
      <w:r w:rsidRPr="00437F25">
        <w:rPr>
          <w:rFonts w:ascii="Arial" w:hAnsi="Arial" w:cs="Arial"/>
          <w:sz w:val="24"/>
          <w:szCs w:val="24"/>
        </w:rPr>
        <w:t>oportunamente</w:t>
      </w:r>
      <w:r w:rsidRPr="00437F25">
        <w:rPr>
          <w:rFonts w:ascii="Arial" w:hAnsi="Arial" w:cs="Arial"/>
          <w:spacing w:val="19"/>
          <w:sz w:val="24"/>
          <w:szCs w:val="24"/>
        </w:rPr>
        <w:t xml:space="preserve"> </w:t>
      </w:r>
      <w:r w:rsidRPr="00437F25">
        <w:rPr>
          <w:rFonts w:ascii="Arial" w:hAnsi="Arial" w:cs="Arial"/>
          <w:sz w:val="24"/>
          <w:szCs w:val="24"/>
        </w:rPr>
        <w:t>las</w:t>
      </w:r>
      <w:r w:rsidRPr="00437F25">
        <w:rPr>
          <w:rFonts w:ascii="Arial" w:hAnsi="Arial" w:cs="Arial"/>
          <w:spacing w:val="19"/>
          <w:sz w:val="24"/>
          <w:szCs w:val="24"/>
        </w:rPr>
        <w:t xml:space="preserve"> </w:t>
      </w:r>
      <w:r w:rsidRPr="00437F25">
        <w:rPr>
          <w:rFonts w:ascii="Arial" w:hAnsi="Arial" w:cs="Arial"/>
          <w:sz w:val="24"/>
          <w:szCs w:val="24"/>
        </w:rPr>
        <w:t>órdenes</w:t>
      </w:r>
      <w:r w:rsidRPr="00437F25">
        <w:rPr>
          <w:rFonts w:ascii="Arial" w:hAnsi="Arial" w:cs="Arial"/>
          <w:spacing w:val="18"/>
          <w:sz w:val="24"/>
          <w:szCs w:val="24"/>
        </w:rPr>
        <w:t xml:space="preserve"> </w:t>
      </w:r>
      <w:r w:rsidRPr="00437F25">
        <w:rPr>
          <w:rFonts w:ascii="Arial" w:hAnsi="Arial" w:cs="Arial"/>
          <w:sz w:val="24"/>
          <w:szCs w:val="24"/>
        </w:rPr>
        <w:t>de</w:t>
      </w:r>
      <w:r w:rsidRPr="00437F25">
        <w:rPr>
          <w:rFonts w:ascii="Arial" w:hAnsi="Arial" w:cs="Arial"/>
          <w:spacing w:val="18"/>
          <w:sz w:val="24"/>
          <w:szCs w:val="24"/>
        </w:rPr>
        <w:t xml:space="preserve"> </w:t>
      </w:r>
      <w:r w:rsidRPr="00437F25">
        <w:rPr>
          <w:rFonts w:ascii="Arial" w:hAnsi="Arial" w:cs="Arial"/>
          <w:sz w:val="24"/>
          <w:szCs w:val="24"/>
        </w:rPr>
        <w:t>embargo</w:t>
      </w:r>
      <w:r w:rsidRPr="00437F25">
        <w:rPr>
          <w:rFonts w:ascii="Arial" w:hAnsi="Arial" w:cs="Arial"/>
          <w:spacing w:val="18"/>
          <w:sz w:val="24"/>
          <w:szCs w:val="24"/>
        </w:rPr>
        <w:t xml:space="preserve"> </w:t>
      </w:r>
      <w:r w:rsidRPr="00437F25">
        <w:rPr>
          <w:rFonts w:ascii="Arial" w:hAnsi="Arial" w:cs="Arial"/>
          <w:sz w:val="24"/>
          <w:szCs w:val="24"/>
        </w:rPr>
        <w:t>de</w:t>
      </w:r>
      <w:r w:rsidRPr="00437F25">
        <w:rPr>
          <w:rFonts w:ascii="Arial" w:hAnsi="Arial" w:cs="Arial"/>
          <w:spacing w:val="18"/>
          <w:sz w:val="24"/>
          <w:szCs w:val="24"/>
        </w:rPr>
        <w:t xml:space="preserve"> </w:t>
      </w:r>
      <w:r w:rsidRPr="00437F25">
        <w:rPr>
          <w:rFonts w:ascii="Arial" w:hAnsi="Arial" w:cs="Arial"/>
          <w:sz w:val="24"/>
          <w:szCs w:val="24"/>
        </w:rPr>
        <w:t>bienes</w:t>
      </w:r>
      <w:r w:rsidRPr="00437F25">
        <w:rPr>
          <w:rFonts w:ascii="Arial" w:hAnsi="Arial" w:cs="Arial"/>
          <w:spacing w:val="19"/>
          <w:sz w:val="24"/>
          <w:szCs w:val="24"/>
        </w:rPr>
        <w:t xml:space="preserve"> </w:t>
      </w:r>
      <w:r w:rsidRPr="00437F25">
        <w:rPr>
          <w:rFonts w:ascii="Arial" w:hAnsi="Arial" w:cs="Arial"/>
          <w:sz w:val="24"/>
          <w:szCs w:val="24"/>
        </w:rPr>
        <w:t>o</w:t>
      </w:r>
      <w:r w:rsidRPr="00437F25">
        <w:rPr>
          <w:rFonts w:ascii="Arial" w:hAnsi="Arial" w:cs="Arial"/>
          <w:spacing w:val="18"/>
          <w:sz w:val="24"/>
          <w:szCs w:val="24"/>
        </w:rPr>
        <w:t xml:space="preserve"> </w:t>
      </w:r>
      <w:r w:rsidRPr="00437F25">
        <w:rPr>
          <w:rFonts w:ascii="Arial" w:hAnsi="Arial" w:cs="Arial"/>
          <w:sz w:val="24"/>
          <w:szCs w:val="24"/>
        </w:rPr>
        <w:t>de</w:t>
      </w:r>
      <w:r w:rsidRPr="00437F25">
        <w:rPr>
          <w:rFonts w:ascii="Arial" w:hAnsi="Arial" w:cs="Arial"/>
          <w:spacing w:val="18"/>
          <w:sz w:val="24"/>
          <w:szCs w:val="24"/>
        </w:rPr>
        <w:t xml:space="preserve"> </w:t>
      </w:r>
      <w:r w:rsidRPr="00437F25">
        <w:rPr>
          <w:rFonts w:ascii="Arial" w:hAnsi="Arial" w:cs="Arial"/>
          <w:sz w:val="24"/>
          <w:szCs w:val="24"/>
        </w:rPr>
        <w:t>congelamiento</w:t>
      </w:r>
      <w:r w:rsidRPr="00437F25">
        <w:rPr>
          <w:rFonts w:ascii="Arial" w:hAnsi="Arial" w:cs="Arial"/>
          <w:spacing w:val="21"/>
          <w:sz w:val="24"/>
          <w:szCs w:val="24"/>
        </w:rPr>
        <w:t xml:space="preserve"> </w:t>
      </w:r>
      <w:r w:rsidRPr="00437F25">
        <w:rPr>
          <w:rFonts w:ascii="Arial" w:hAnsi="Arial" w:cs="Arial"/>
          <w:sz w:val="24"/>
          <w:szCs w:val="24"/>
        </w:rPr>
        <w:t>de</w:t>
      </w:r>
      <w:r w:rsidRPr="00437F25">
        <w:rPr>
          <w:rFonts w:ascii="Arial" w:hAnsi="Arial" w:cs="Arial"/>
          <w:spacing w:val="19"/>
          <w:sz w:val="24"/>
          <w:szCs w:val="24"/>
        </w:rPr>
        <w:t xml:space="preserve"> </w:t>
      </w:r>
      <w:r w:rsidRPr="00437F25">
        <w:rPr>
          <w:rFonts w:ascii="Arial" w:hAnsi="Arial" w:cs="Arial"/>
          <w:sz w:val="24"/>
          <w:szCs w:val="24"/>
        </w:rPr>
        <w:t>pago de cuentas, recibidas mediante oficios emitidos por las autoridades competentes para ello</w:t>
      </w:r>
      <w:r w:rsidRPr="00437F25">
        <w:rPr>
          <w:rFonts w:ascii="Arial" w:hAnsi="Arial" w:cs="Arial"/>
          <w:spacing w:val="1"/>
          <w:sz w:val="24"/>
          <w:szCs w:val="24"/>
        </w:rPr>
        <w:t xml:space="preserve"> </w:t>
      </w:r>
      <w:r w:rsidRPr="00437F25">
        <w:rPr>
          <w:rFonts w:ascii="Arial" w:hAnsi="Arial" w:cs="Arial"/>
          <w:sz w:val="24"/>
          <w:szCs w:val="24"/>
        </w:rPr>
        <w:t>(jueces, magistrados, fiscales especializados o por la Dirección Nacional de</w:t>
      </w:r>
      <w:r w:rsidRPr="00437F25">
        <w:rPr>
          <w:rFonts w:ascii="Arial" w:hAnsi="Arial" w:cs="Arial"/>
          <w:spacing w:val="-8"/>
          <w:sz w:val="24"/>
          <w:szCs w:val="24"/>
        </w:rPr>
        <w:t xml:space="preserve"> </w:t>
      </w:r>
      <w:r w:rsidRPr="00437F25">
        <w:rPr>
          <w:rFonts w:ascii="Arial" w:hAnsi="Arial" w:cs="Arial"/>
          <w:sz w:val="24"/>
          <w:szCs w:val="24"/>
        </w:rPr>
        <w:t>Estupefacientes).</w:t>
      </w:r>
    </w:p>
    <w:p w14:paraId="28C653DB" w14:textId="77777777" w:rsidR="00FD7D2D" w:rsidRPr="00437F25" w:rsidRDefault="003F2AAA" w:rsidP="00FD7D2D">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 xml:space="preserve">No debe existir retardo u omisión de funciones asignadas, por negligencia o   </w:t>
      </w:r>
      <w:r w:rsidRPr="00437F25">
        <w:rPr>
          <w:rFonts w:ascii="Arial" w:hAnsi="Arial" w:cs="Arial"/>
          <w:spacing w:val="26"/>
          <w:sz w:val="24"/>
          <w:szCs w:val="24"/>
        </w:rPr>
        <w:t xml:space="preserve"> </w:t>
      </w:r>
      <w:r w:rsidRPr="00437F25">
        <w:rPr>
          <w:rFonts w:ascii="Arial" w:hAnsi="Arial" w:cs="Arial"/>
          <w:sz w:val="24"/>
          <w:szCs w:val="24"/>
        </w:rPr>
        <w:t>arbitrariedad comprobada.</w:t>
      </w:r>
    </w:p>
    <w:p w14:paraId="0DAA5450" w14:textId="2F064AA3" w:rsidR="00FD7D2D" w:rsidRPr="00437F25" w:rsidRDefault="003F2AAA" w:rsidP="00FD7D2D">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No se debe recibir de clientes o terceros interesados obsequios,</w:t>
      </w:r>
      <w:r w:rsidRPr="00437F25">
        <w:rPr>
          <w:rFonts w:ascii="Arial" w:hAnsi="Arial" w:cs="Arial"/>
          <w:spacing w:val="55"/>
          <w:sz w:val="24"/>
          <w:szCs w:val="24"/>
        </w:rPr>
        <w:t xml:space="preserve"> </w:t>
      </w:r>
      <w:r w:rsidRPr="00437F25">
        <w:rPr>
          <w:rFonts w:ascii="Arial" w:hAnsi="Arial" w:cs="Arial"/>
          <w:sz w:val="24"/>
          <w:szCs w:val="24"/>
        </w:rPr>
        <w:t>en efectivo o en especie,</w:t>
      </w:r>
      <w:r w:rsidRPr="00437F25">
        <w:rPr>
          <w:rFonts w:ascii="Arial" w:hAnsi="Arial" w:cs="Arial"/>
          <w:spacing w:val="40"/>
          <w:sz w:val="24"/>
          <w:szCs w:val="24"/>
        </w:rPr>
        <w:t xml:space="preserve"> </w:t>
      </w:r>
      <w:r w:rsidRPr="00437F25">
        <w:rPr>
          <w:rFonts w:ascii="Arial" w:hAnsi="Arial" w:cs="Arial"/>
          <w:sz w:val="24"/>
          <w:szCs w:val="24"/>
        </w:rPr>
        <w:t>que comprometan</w:t>
      </w:r>
      <w:r w:rsidRPr="00437F25">
        <w:rPr>
          <w:rFonts w:ascii="Arial" w:hAnsi="Arial" w:cs="Arial"/>
          <w:spacing w:val="17"/>
          <w:sz w:val="24"/>
          <w:szCs w:val="24"/>
        </w:rPr>
        <w:t xml:space="preserve"> </w:t>
      </w:r>
      <w:r w:rsidRPr="00437F25">
        <w:rPr>
          <w:rFonts w:ascii="Arial" w:hAnsi="Arial" w:cs="Arial"/>
          <w:sz w:val="24"/>
          <w:szCs w:val="24"/>
        </w:rPr>
        <w:t>decisiones</w:t>
      </w:r>
      <w:r w:rsidRPr="00437F25">
        <w:rPr>
          <w:rFonts w:ascii="Arial" w:hAnsi="Arial" w:cs="Arial"/>
          <w:spacing w:val="19"/>
          <w:sz w:val="24"/>
          <w:szCs w:val="24"/>
        </w:rPr>
        <w:t xml:space="preserve"> </w:t>
      </w:r>
      <w:r w:rsidRPr="00437F25">
        <w:rPr>
          <w:rFonts w:ascii="Arial" w:hAnsi="Arial" w:cs="Arial"/>
          <w:sz w:val="24"/>
          <w:szCs w:val="24"/>
        </w:rPr>
        <w:t>del</w:t>
      </w:r>
      <w:r w:rsidRPr="00437F25">
        <w:rPr>
          <w:rFonts w:ascii="Arial" w:hAnsi="Arial" w:cs="Arial"/>
          <w:spacing w:val="20"/>
          <w:sz w:val="24"/>
          <w:szCs w:val="24"/>
        </w:rPr>
        <w:t xml:space="preserve"> </w:t>
      </w:r>
      <w:r w:rsidR="00671ABB" w:rsidRPr="00437F25">
        <w:rPr>
          <w:rFonts w:ascii="Arial" w:hAnsi="Arial" w:cs="Arial"/>
          <w:sz w:val="24"/>
          <w:szCs w:val="24"/>
        </w:rPr>
        <w:t>colaborador</w:t>
      </w:r>
      <w:r w:rsidRPr="00437F25">
        <w:rPr>
          <w:rFonts w:ascii="Arial" w:hAnsi="Arial" w:cs="Arial"/>
          <w:spacing w:val="19"/>
          <w:sz w:val="24"/>
          <w:szCs w:val="24"/>
        </w:rPr>
        <w:t xml:space="preserve"> </w:t>
      </w:r>
      <w:r w:rsidRPr="00437F25">
        <w:rPr>
          <w:rFonts w:ascii="Arial" w:hAnsi="Arial" w:cs="Arial"/>
          <w:sz w:val="24"/>
          <w:szCs w:val="24"/>
        </w:rPr>
        <w:t>y</w:t>
      </w:r>
      <w:r w:rsidRPr="00437F25">
        <w:rPr>
          <w:rFonts w:ascii="Arial" w:hAnsi="Arial" w:cs="Arial"/>
          <w:spacing w:val="20"/>
          <w:sz w:val="24"/>
          <w:szCs w:val="24"/>
        </w:rPr>
        <w:t xml:space="preserve"> </w:t>
      </w:r>
      <w:r w:rsidRPr="00437F25">
        <w:rPr>
          <w:rFonts w:ascii="Arial" w:hAnsi="Arial" w:cs="Arial"/>
          <w:sz w:val="24"/>
          <w:szCs w:val="24"/>
        </w:rPr>
        <w:t>de</w:t>
      </w:r>
      <w:r w:rsidRPr="00437F25">
        <w:rPr>
          <w:rFonts w:ascii="Arial" w:hAnsi="Arial" w:cs="Arial"/>
          <w:spacing w:val="20"/>
          <w:sz w:val="24"/>
          <w:szCs w:val="24"/>
        </w:rPr>
        <w:t xml:space="preserve"> </w:t>
      </w:r>
      <w:r w:rsidRPr="00437F25">
        <w:rPr>
          <w:rFonts w:ascii="Arial" w:hAnsi="Arial" w:cs="Arial"/>
          <w:sz w:val="24"/>
          <w:szCs w:val="24"/>
        </w:rPr>
        <w:t>la</w:t>
      </w:r>
      <w:r w:rsidRPr="00437F25">
        <w:rPr>
          <w:rFonts w:ascii="Arial" w:hAnsi="Arial" w:cs="Arial"/>
          <w:spacing w:val="20"/>
          <w:sz w:val="24"/>
          <w:szCs w:val="24"/>
        </w:rPr>
        <w:t xml:space="preserve"> </w:t>
      </w:r>
      <w:r w:rsidRPr="00437F25">
        <w:rPr>
          <w:rFonts w:ascii="Arial" w:hAnsi="Arial" w:cs="Arial"/>
          <w:sz w:val="24"/>
          <w:szCs w:val="24"/>
        </w:rPr>
        <w:t>Sociedad,</w:t>
      </w:r>
      <w:r w:rsidR="007F5F32" w:rsidRPr="00437F25">
        <w:rPr>
          <w:rFonts w:ascii="Arial" w:hAnsi="Arial" w:cs="Arial"/>
          <w:spacing w:val="20"/>
          <w:sz w:val="24"/>
          <w:szCs w:val="24"/>
        </w:rPr>
        <w:t xml:space="preserve"> </w:t>
      </w:r>
      <w:r w:rsidRPr="00437F25">
        <w:rPr>
          <w:rFonts w:ascii="Arial" w:hAnsi="Arial" w:cs="Arial"/>
          <w:sz w:val="24"/>
          <w:szCs w:val="24"/>
        </w:rPr>
        <w:t>salvo</w:t>
      </w:r>
      <w:r w:rsidRPr="00437F25">
        <w:rPr>
          <w:rFonts w:ascii="Arial" w:hAnsi="Arial" w:cs="Arial"/>
          <w:spacing w:val="25"/>
          <w:sz w:val="24"/>
          <w:szCs w:val="24"/>
        </w:rPr>
        <w:t xml:space="preserve"> </w:t>
      </w:r>
      <w:r w:rsidRPr="00437F25">
        <w:rPr>
          <w:rFonts w:ascii="Arial" w:hAnsi="Arial" w:cs="Arial"/>
          <w:sz w:val="24"/>
          <w:szCs w:val="24"/>
        </w:rPr>
        <w:t>por</w:t>
      </w:r>
      <w:r w:rsidRPr="00437F25">
        <w:rPr>
          <w:rFonts w:ascii="Arial" w:hAnsi="Arial" w:cs="Arial"/>
          <w:spacing w:val="20"/>
          <w:sz w:val="24"/>
          <w:szCs w:val="24"/>
        </w:rPr>
        <w:t xml:space="preserve"> </w:t>
      </w:r>
      <w:r w:rsidRPr="00437F25">
        <w:rPr>
          <w:rFonts w:ascii="Arial" w:hAnsi="Arial" w:cs="Arial"/>
          <w:sz w:val="24"/>
          <w:szCs w:val="24"/>
        </w:rPr>
        <w:t>lo</w:t>
      </w:r>
      <w:r w:rsidRPr="00437F25">
        <w:rPr>
          <w:rFonts w:ascii="Arial" w:hAnsi="Arial" w:cs="Arial"/>
          <w:spacing w:val="20"/>
          <w:sz w:val="24"/>
          <w:szCs w:val="24"/>
        </w:rPr>
        <w:t xml:space="preserve"> </w:t>
      </w:r>
      <w:r w:rsidRPr="00437F25">
        <w:rPr>
          <w:rFonts w:ascii="Arial" w:hAnsi="Arial" w:cs="Arial"/>
          <w:sz w:val="24"/>
          <w:szCs w:val="24"/>
        </w:rPr>
        <w:t>establecido</w:t>
      </w:r>
      <w:r w:rsidRPr="00437F25">
        <w:rPr>
          <w:rFonts w:ascii="Arial" w:hAnsi="Arial" w:cs="Arial"/>
          <w:spacing w:val="19"/>
          <w:sz w:val="24"/>
          <w:szCs w:val="24"/>
        </w:rPr>
        <w:t xml:space="preserve"> </w:t>
      </w:r>
      <w:r w:rsidRPr="00437F25">
        <w:rPr>
          <w:rFonts w:ascii="Arial" w:hAnsi="Arial" w:cs="Arial"/>
          <w:sz w:val="24"/>
          <w:szCs w:val="24"/>
        </w:rPr>
        <w:t>en</w:t>
      </w:r>
      <w:r w:rsidRPr="00437F25">
        <w:rPr>
          <w:rFonts w:ascii="Arial" w:hAnsi="Arial" w:cs="Arial"/>
          <w:spacing w:val="20"/>
          <w:sz w:val="24"/>
          <w:szCs w:val="24"/>
        </w:rPr>
        <w:t xml:space="preserve"> </w:t>
      </w:r>
      <w:r w:rsidRPr="00437F25">
        <w:rPr>
          <w:rFonts w:ascii="Arial" w:hAnsi="Arial" w:cs="Arial"/>
          <w:sz w:val="24"/>
          <w:szCs w:val="24"/>
        </w:rPr>
        <w:t>el</w:t>
      </w:r>
      <w:r w:rsidRPr="00437F25">
        <w:rPr>
          <w:rFonts w:ascii="Arial" w:hAnsi="Arial" w:cs="Arial"/>
          <w:spacing w:val="20"/>
          <w:sz w:val="24"/>
          <w:szCs w:val="24"/>
        </w:rPr>
        <w:t xml:space="preserve"> </w:t>
      </w:r>
      <w:r w:rsidRPr="00437F25">
        <w:rPr>
          <w:rFonts w:ascii="Arial" w:hAnsi="Arial" w:cs="Arial"/>
          <w:sz w:val="24"/>
          <w:szCs w:val="24"/>
        </w:rPr>
        <w:t>punto</w:t>
      </w:r>
      <w:r w:rsidRPr="00437F25">
        <w:rPr>
          <w:rFonts w:ascii="Arial" w:hAnsi="Arial" w:cs="Arial"/>
          <w:spacing w:val="20"/>
          <w:sz w:val="24"/>
          <w:szCs w:val="24"/>
        </w:rPr>
        <w:t xml:space="preserve"> </w:t>
      </w:r>
      <w:r w:rsidRPr="00437F25">
        <w:rPr>
          <w:rFonts w:ascii="Arial" w:hAnsi="Arial" w:cs="Arial"/>
          <w:sz w:val="24"/>
          <w:szCs w:val="24"/>
        </w:rPr>
        <w:t>de conflictos de</w:t>
      </w:r>
      <w:r w:rsidRPr="00437F25">
        <w:rPr>
          <w:rFonts w:ascii="Arial" w:hAnsi="Arial" w:cs="Arial"/>
          <w:spacing w:val="-4"/>
          <w:sz w:val="24"/>
          <w:szCs w:val="24"/>
        </w:rPr>
        <w:t xml:space="preserve"> </w:t>
      </w:r>
      <w:r w:rsidRPr="00437F25">
        <w:rPr>
          <w:rFonts w:ascii="Arial" w:hAnsi="Arial" w:cs="Arial"/>
          <w:sz w:val="24"/>
          <w:szCs w:val="24"/>
        </w:rPr>
        <w:t>interés.</w:t>
      </w:r>
    </w:p>
    <w:p w14:paraId="3299CC20" w14:textId="77777777" w:rsidR="00FD7D2D" w:rsidRPr="00437F25" w:rsidRDefault="003F2AAA" w:rsidP="00FD7D2D">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No se debe utilizar servicios o recursos de la Sociedad en</w:t>
      </w:r>
      <w:r w:rsidRPr="00437F25">
        <w:rPr>
          <w:rFonts w:ascii="Arial" w:hAnsi="Arial" w:cs="Arial"/>
          <w:spacing w:val="55"/>
          <w:sz w:val="24"/>
          <w:szCs w:val="24"/>
        </w:rPr>
        <w:t xml:space="preserve"> </w:t>
      </w:r>
      <w:r w:rsidRPr="00437F25">
        <w:rPr>
          <w:rFonts w:ascii="Arial" w:hAnsi="Arial" w:cs="Arial"/>
          <w:sz w:val="24"/>
          <w:szCs w:val="24"/>
        </w:rPr>
        <w:t>beneficio propio, en forma directa</w:t>
      </w:r>
      <w:r w:rsidRPr="00437F25">
        <w:rPr>
          <w:rFonts w:ascii="Arial" w:hAnsi="Arial" w:cs="Arial"/>
          <w:spacing w:val="15"/>
          <w:sz w:val="24"/>
          <w:szCs w:val="24"/>
        </w:rPr>
        <w:t xml:space="preserve"> </w:t>
      </w:r>
      <w:r w:rsidRPr="00437F25">
        <w:rPr>
          <w:rFonts w:ascii="Arial" w:hAnsi="Arial" w:cs="Arial"/>
          <w:sz w:val="24"/>
          <w:szCs w:val="24"/>
        </w:rPr>
        <w:t>o indirecta, sin que medie autorización del jefe inmediato</w:t>
      </w:r>
      <w:r w:rsidRPr="00437F25">
        <w:rPr>
          <w:rFonts w:ascii="Arial" w:hAnsi="Arial" w:cs="Arial"/>
          <w:spacing w:val="17"/>
          <w:sz w:val="24"/>
          <w:szCs w:val="24"/>
        </w:rPr>
        <w:t xml:space="preserve"> </w:t>
      </w:r>
      <w:r w:rsidRPr="00437F25">
        <w:rPr>
          <w:rFonts w:ascii="Arial" w:hAnsi="Arial" w:cs="Arial"/>
          <w:sz w:val="24"/>
          <w:szCs w:val="24"/>
        </w:rPr>
        <w:t>o del nivel jerárquico superior. Se consideran servicios a los diferentes productos que la Compañía ofrece dentro del desarrollo de</w:t>
      </w:r>
      <w:r w:rsidRPr="00437F25">
        <w:rPr>
          <w:rFonts w:ascii="Arial" w:hAnsi="Arial" w:cs="Arial"/>
          <w:spacing w:val="12"/>
          <w:sz w:val="24"/>
          <w:szCs w:val="24"/>
        </w:rPr>
        <w:t xml:space="preserve"> </w:t>
      </w:r>
      <w:r w:rsidRPr="00437F25">
        <w:rPr>
          <w:rFonts w:ascii="Arial" w:hAnsi="Arial" w:cs="Arial"/>
          <w:sz w:val="24"/>
          <w:szCs w:val="24"/>
        </w:rPr>
        <w:t>su objeto social, y recursos a las instalaciones físicas y equipos necesarios para adelantar la</w:t>
      </w:r>
      <w:r w:rsidRPr="00437F25">
        <w:rPr>
          <w:rFonts w:ascii="Arial" w:hAnsi="Arial" w:cs="Arial"/>
          <w:spacing w:val="32"/>
          <w:sz w:val="24"/>
          <w:szCs w:val="24"/>
        </w:rPr>
        <w:t xml:space="preserve"> </w:t>
      </w:r>
      <w:r w:rsidRPr="00437F25">
        <w:rPr>
          <w:rFonts w:ascii="Arial" w:hAnsi="Arial" w:cs="Arial"/>
          <w:sz w:val="24"/>
          <w:szCs w:val="24"/>
        </w:rPr>
        <w:lastRenderedPageBreak/>
        <w:t>actividad</w:t>
      </w:r>
      <w:r w:rsidRPr="00437F25">
        <w:rPr>
          <w:rFonts w:ascii="Arial" w:hAnsi="Arial" w:cs="Arial"/>
          <w:spacing w:val="-1"/>
          <w:sz w:val="24"/>
          <w:szCs w:val="24"/>
        </w:rPr>
        <w:t xml:space="preserve"> </w:t>
      </w:r>
      <w:r w:rsidRPr="00437F25">
        <w:rPr>
          <w:rFonts w:ascii="Arial" w:hAnsi="Arial" w:cs="Arial"/>
          <w:sz w:val="24"/>
          <w:szCs w:val="24"/>
        </w:rPr>
        <w:t>propia de la</w:t>
      </w:r>
      <w:r w:rsidRPr="00437F25">
        <w:rPr>
          <w:rFonts w:ascii="Arial" w:hAnsi="Arial" w:cs="Arial"/>
          <w:spacing w:val="-14"/>
          <w:sz w:val="24"/>
          <w:szCs w:val="24"/>
        </w:rPr>
        <w:t xml:space="preserve"> </w:t>
      </w:r>
      <w:r w:rsidRPr="00437F25">
        <w:rPr>
          <w:rFonts w:ascii="Arial" w:hAnsi="Arial" w:cs="Arial"/>
          <w:sz w:val="24"/>
          <w:szCs w:val="24"/>
        </w:rPr>
        <w:t>Organización</w:t>
      </w:r>
    </w:p>
    <w:p w14:paraId="62944F11" w14:textId="77777777" w:rsidR="00FD7D2D" w:rsidRPr="00437F25" w:rsidRDefault="003F2AAA" w:rsidP="00FD7D2D">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No se</w:t>
      </w:r>
      <w:r w:rsidRPr="00437F25">
        <w:rPr>
          <w:rFonts w:ascii="Arial" w:hAnsi="Arial" w:cs="Arial"/>
          <w:spacing w:val="54"/>
          <w:sz w:val="24"/>
          <w:szCs w:val="24"/>
        </w:rPr>
        <w:t xml:space="preserve"> </w:t>
      </w:r>
      <w:r w:rsidRPr="00437F25">
        <w:rPr>
          <w:rFonts w:ascii="Arial" w:hAnsi="Arial" w:cs="Arial"/>
          <w:sz w:val="24"/>
          <w:szCs w:val="24"/>
        </w:rPr>
        <w:t>debe d</w:t>
      </w:r>
      <w:r w:rsidRPr="00437F25">
        <w:rPr>
          <w:rFonts w:ascii="Arial" w:hAnsi="Arial" w:cs="Arial"/>
          <w:spacing w:val="-1"/>
          <w:sz w:val="24"/>
          <w:szCs w:val="24"/>
        </w:rPr>
        <w:t xml:space="preserve">iscriminar o favorecer </w:t>
      </w:r>
      <w:r w:rsidRPr="00437F25">
        <w:rPr>
          <w:rFonts w:ascii="Arial" w:hAnsi="Arial" w:cs="Arial"/>
          <w:sz w:val="24"/>
          <w:szCs w:val="24"/>
        </w:rPr>
        <w:t>clientes, terceros o compañeros en el desarrollo de sus funciones en razón a su preferencia política, credo religioso, raza, clase social y económica,</w:t>
      </w:r>
      <w:r w:rsidRPr="00437F25">
        <w:rPr>
          <w:rFonts w:ascii="Arial" w:hAnsi="Arial" w:cs="Arial"/>
          <w:spacing w:val="17"/>
          <w:sz w:val="24"/>
          <w:szCs w:val="24"/>
        </w:rPr>
        <w:t xml:space="preserve"> </w:t>
      </w:r>
      <w:r w:rsidRPr="00437F25">
        <w:rPr>
          <w:rFonts w:ascii="Arial" w:hAnsi="Arial" w:cs="Arial"/>
          <w:sz w:val="24"/>
          <w:szCs w:val="24"/>
        </w:rPr>
        <w:t>estado civil, edad, origen étnico, preferencia sexual o</w:t>
      </w:r>
      <w:r w:rsidRPr="00437F25">
        <w:rPr>
          <w:rFonts w:ascii="Arial" w:hAnsi="Arial" w:cs="Arial"/>
          <w:spacing w:val="-23"/>
          <w:sz w:val="24"/>
          <w:szCs w:val="24"/>
        </w:rPr>
        <w:t xml:space="preserve"> </w:t>
      </w:r>
      <w:r w:rsidRPr="00437F25">
        <w:rPr>
          <w:rFonts w:ascii="Arial" w:hAnsi="Arial" w:cs="Arial"/>
          <w:sz w:val="24"/>
          <w:szCs w:val="24"/>
        </w:rPr>
        <w:t xml:space="preserve">incapacidad. </w:t>
      </w:r>
    </w:p>
    <w:p w14:paraId="7B6C1018" w14:textId="052E05F8" w:rsidR="00FD7D2D" w:rsidRPr="00437F25" w:rsidRDefault="003F2AAA" w:rsidP="00FD7D2D">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No se</w:t>
      </w:r>
      <w:r w:rsidRPr="00437F25">
        <w:rPr>
          <w:rFonts w:ascii="Arial" w:hAnsi="Arial" w:cs="Arial"/>
          <w:spacing w:val="46"/>
          <w:sz w:val="24"/>
          <w:szCs w:val="24"/>
        </w:rPr>
        <w:t xml:space="preserve"> </w:t>
      </w:r>
      <w:r w:rsidRPr="00437F25">
        <w:rPr>
          <w:rFonts w:ascii="Arial" w:hAnsi="Arial" w:cs="Arial"/>
          <w:sz w:val="24"/>
          <w:szCs w:val="24"/>
        </w:rPr>
        <w:t xml:space="preserve">debe realizar </w:t>
      </w:r>
      <w:r w:rsidR="00FD7D2D" w:rsidRPr="00437F25">
        <w:rPr>
          <w:rFonts w:ascii="Arial" w:hAnsi="Arial" w:cs="Arial"/>
          <w:sz w:val="24"/>
          <w:szCs w:val="24"/>
        </w:rPr>
        <w:t>o permitir</w:t>
      </w:r>
      <w:r w:rsidRPr="00437F25">
        <w:rPr>
          <w:rFonts w:ascii="Arial" w:hAnsi="Arial" w:cs="Arial"/>
          <w:spacing w:val="27"/>
          <w:sz w:val="24"/>
          <w:szCs w:val="24"/>
        </w:rPr>
        <w:t xml:space="preserve"> </w:t>
      </w:r>
      <w:r w:rsidRPr="00437F25">
        <w:rPr>
          <w:rFonts w:ascii="Arial" w:hAnsi="Arial" w:cs="Arial"/>
          <w:sz w:val="24"/>
          <w:szCs w:val="24"/>
        </w:rPr>
        <w:t>actos de</w:t>
      </w:r>
      <w:r w:rsidRPr="00437F25">
        <w:rPr>
          <w:rFonts w:ascii="Arial" w:hAnsi="Arial" w:cs="Arial"/>
          <w:spacing w:val="50"/>
          <w:sz w:val="24"/>
          <w:szCs w:val="24"/>
        </w:rPr>
        <w:t xml:space="preserve"> </w:t>
      </w:r>
      <w:r w:rsidRPr="00437F25">
        <w:rPr>
          <w:rFonts w:ascii="Arial" w:hAnsi="Arial" w:cs="Arial"/>
          <w:sz w:val="24"/>
          <w:szCs w:val="24"/>
        </w:rPr>
        <w:t>fraude en</w:t>
      </w:r>
      <w:r w:rsidRPr="00437F25">
        <w:rPr>
          <w:rFonts w:ascii="Arial" w:hAnsi="Arial" w:cs="Arial"/>
          <w:spacing w:val="50"/>
          <w:sz w:val="24"/>
          <w:szCs w:val="24"/>
        </w:rPr>
        <w:t xml:space="preserve"> </w:t>
      </w:r>
      <w:r w:rsidRPr="00437F25">
        <w:rPr>
          <w:rFonts w:ascii="Arial" w:hAnsi="Arial" w:cs="Arial"/>
          <w:sz w:val="24"/>
          <w:szCs w:val="24"/>
        </w:rPr>
        <w:t>relación con el reconocimiento</w:t>
      </w:r>
      <w:r w:rsidRPr="00437F25">
        <w:rPr>
          <w:rFonts w:ascii="Arial" w:hAnsi="Arial" w:cs="Arial"/>
          <w:spacing w:val="38"/>
          <w:sz w:val="24"/>
          <w:szCs w:val="24"/>
        </w:rPr>
        <w:t xml:space="preserve"> </w:t>
      </w:r>
      <w:r w:rsidRPr="00437F25">
        <w:rPr>
          <w:rFonts w:ascii="Arial" w:hAnsi="Arial" w:cs="Arial"/>
          <w:sz w:val="24"/>
          <w:szCs w:val="24"/>
        </w:rPr>
        <w:t>y pago</w:t>
      </w:r>
      <w:r w:rsidRPr="00437F25">
        <w:rPr>
          <w:rFonts w:ascii="Arial" w:hAnsi="Arial" w:cs="Arial"/>
          <w:spacing w:val="50"/>
          <w:sz w:val="24"/>
          <w:szCs w:val="24"/>
        </w:rPr>
        <w:t xml:space="preserve"> </w:t>
      </w:r>
      <w:r w:rsidRPr="00437F25">
        <w:rPr>
          <w:rFonts w:ascii="Arial" w:hAnsi="Arial" w:cs="Arial"/>
          <w:sz w:val="24"/>
          <w:szCs w:val="24"/>
        </w:rPr>
        <w:t>de intereses, comisiones, compras, gastos,</w:t>
      </w:r>
      <w:r w:rsidRPr="00437F25">
        <w:rPr>
          <w:rFonts w:ascii="Arial" w:hAnsi="Arial" w:cs="Arial"/>
          <w:spacing w:val="-29"/>
          <w:sz w:val="24"/>
          <w:szCs w:val="24"/>
        </w:rPr>
        <w:t xml:space="preserve"> </w:t>
      </w:r>
      <w:r w:rsidRPr="00437F25">
        <w:rPr>
          <w:rFonts w:ascii="Arial" w:hAnsi="Arial" w:cs="Arial"/>
          <w:sz w:val="24"/>
          <w:szCs w:val="24"/>
        </w:rPr>
        <w:t>etc.</w:t>
      </w:r>
    </w:p>
    <w:p w14:paraId="7C37F20E" w14:textId="77777777" w:rsidR="00FD7D2D" w:rsidRPr="00437F25" w:rsidRDefault="003F2AAA" w:rsidP="00FD7D2D">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No se deben expedir certificaciones y constancias que no correspondan a la verdad de los</w:t>
      </w:r>
      <w:r w:rsidRPr="00437F25">
        <w:rPr>
          <w:rFonts w:ascii="Arial" w:hAnsi="Arial" w:cs="Arial"/>
          <w:spacing w:val="13"/>
          <w:sz w:val="24"/>
          <w:szCs w:val="24"/>
        </w:rPr>
        <w:t xml:space="preserve"> </w:t>
      </w:r>
      <w:r w:rsidRPr="00437F25">
        <w:rPr>
          <w:rFonts w:ascii="Arial" w:hAnsi="Arial" w:cs="Arial"/>
          <w:sz w:val="24"/>
          <w:szCs w:val="24"/>
        </w:rPr>
        <w:t>hechos certificados,</w:t>
      </w:r>
      <w:r w:rsidRPr="00437F25">
        <w:rPr>
          <w:rFonts w:ascii="Arial" w:hAnsi="Arial" w:cs="Arial"/>
          <w:spacing w:val="21"/>
          <w:sz w:val="24"/>
          <w:szCs w:val="24"/>
        </w:rPr>
        <w:t xml:space="preserve"> </w:t>
      </w:r>
      <w:r w:rsidRPr="00437F25">
        <w:rPr>
          <w:rFonts w:ascii="Arial" w:hAnsi="Arial" w:cs="Arial"/>
          <w:sz w:val="24"/>
          <w:szCs w:val="24"/>
        </w:rPr>
        <w:t>o</w:t>
      </w:r>
      <w:r w:rsidRPr="00437F25">
        <w:rPr>
          <w:rFonts w:ascii="Arial" w:hAnsi="Arial" w:cs="Arial"/>
          <w:spacing w:val="25"/>
          <w:sz w:val="24"/>
          <w:szCs w:val="24"/>
        </w:rPr>
        <w:t xml:space="preserve"> </w:t>
      </w:r>
      <w:r w:rsidRPr="00437F25">
        <w:rPr>
          <w:rFonts w:ascii="Arial" w:hAnsi="Arial" w:cs="Arial"/>
          <w:sz w:val="24"/>
          <w:szCs w:val="24"/>
        </w:rPr>
        <w:t>expedirlos</w:t>
      </w:r>
      <w:r w:rsidRPr="00437F25">
        <w:rPr>
          <w:rFonts w:ascii="Arial" w:hAnsi="Arial" w:cs="Arial"/>
          <w:spacing w:val="23"/>
          <w:sz w:val="24"/>
          <w:szCs w:val="24"/>
        </w:rPr>
        <w:t xml:space="preserve"> </w:t>
      </w:r>
      <w:r w:rsidRPr="00437F25">
        <w:rPr>
          <w:rFonts w:ascii="Arial" w:hAnsi="Arial" w:cs="Arial"/>
          <w:sz w:val="24"/>
          <w:szCs w:val="24"/>
        </w:rPr>
        <w:t>por</w:t>
      </w:r>
      <w:r w:rsidRPr="00437F25">
        <w:rPr>
          <w:rFonts w:ascii="Arial" w:hAnsi="Arial" w:cs="Arial"/>
          <w:spacing w:val="24"/>
          <w:sz w:val="24"/>
          <w:szCs w:val="24"/>
        </w:rPr>
        <w:t xml:space="preserve"> </w:t>
      </w:r>
      <w:r w:rsidRPr="00437F25">
        <w:rPr>
          <w:rFonts w:ascii="Arial" w:hAnsi="Arial" w:cs="Arial"/>
          <w:sz w:val="24"/>
          <w:szCs w:val="24"/>
        </w:rPr>
        <w:t>parte</w:t>
      </w:r>
      <w:r w:rsidRPr="00437F25">
        <w:rPr>
          <w:rFonts w:ascii="Arial" w:hAnsi="Arial" w:cs="Arial"/>
          <w:spacing w:val="24"/>
          <w:sz w:val="24"/>
          <w:szCs w:val="24"/>
        </w:rPr>
        <w:t xml:space="preserve"> </w:t>
      </w:r>
      <w:r w:rsidRPr="00437F25">
        <w:rPr>
          <w:rFonts w:ascii="Arial" w:hAnsi="Arial" w:cs="Arial"/>
          <w:sz w:val="24"/>
          <w:szCs w:val="24"/>
        </w:rPr>
        <w:t>de</w:t>
      </w:r>
      <w:r w:rsidRPr="00437F25">
        <w:rPr>
          <w:rFonts w:ascii="Arial" w:hAnsi="Arial" w:cs="Arial"/>
          <w:spacing w:val="23"/>
          <w:sz w:val="24"/>
          <w:szCs w:val="24"/>
        </w:rPr>
        <w:t xml:space="preserve"> </w:t>
      </w:r>
      <w:r w:rsidRPr="00437F25">
        <w:rPr>
          <w:rFonts w:ascii="Arial" w:hAnsi="Arial" w:cs="Arial"/>
          <w:sz w:val="24"/>
          <w:szCs w:val="24"/>
        </w:rPr>
        <w:t>personas</w:t>
      </w:r>
      <w:r w:rsidRPr="00437F25">
        <w:rPr>
          <w:rFonts w:ascii="Arial" w:hAnsi="Arial" w:cs="Arial"/>
          <w:spacing w:val="25"/>
          <w:sz w:val="24"/>
          <w:szCs w:val="24"/>
        </w:rPr>
        <w:t xml:space="preserve"> </w:t>
      </w:r>
      <w:r w:rsidRPr="00437F25">
        <w:rPr>
          <w:rFonts w:ascii="Arial" w:hAnsi="Arial" w:cs="Arial"/>
          <w:spacing w:val="4"/>
          <w:sz w:val="24"/>
          <w:szCs w:val="24"/>
        </w:rPr>
        <w:t>no</w:t>
      </w:r>
      <w:r w:rsidRPr="00437F25">
        <w:rPr>
          <w:rFonts w:ascii="Arial" w:hAnsi="Arial" w:cs="Arial"/>
          <w:spacing w:val="24"/>
          <w:sz w:val="24"/>
          <w:szCs w:val="24"/>
        </w:rPr>
        <w:t xml:space="preserve"> </w:t>
      </w:r>
      <w:r w:rsidRPr="00437F25">
        <w:rPr>
          <w:rFonts w:ascii="Arial" w:hAnsi="Arial" w:cs="Arial"/>
          <w:sz w:val="24"/>
          <w:szCs w:val="24"/>
        </w:rPr>
        <w:t>autorizadas</w:t>
      </w:r>
      <w:r w:rsidRPr="00437F25">
        <w:rPr>
          <w:rFonts w:ascii="Arial" w:hAnsi="Arial" w:cs="Arial"/>
          <w:spacing w:val="28"/>
          <w:sz w:val="24"/>
          <w:szCs w:val="24"/>
        </w:rPr>
        <w:t xml:space="preserve"> </w:t>
      </w:r>
      <w:r w:rsidRPr="00437F25">
        <w:rPr>
          <w:rFonts w:ascii="Arial" w:hAnsi="Arial" w:cs="Arial"/>
          <w:sz w:val="24"/>
          <w:szCs w:val="24"/>
        </w:rPr>
        <w:t>o</w:t>
      </w:r>
      <w:r w:rsidRPr="00437F25">
        <w:rPr>
          <w:rFonts w:ascii="Arial" w:hAnsi="Arial" w:cs="Arial"/>
          <w:spacing w:val="24"/>
          <w:sz w:val="24"/>
          <w:szCs w:val="24"/>
        </w:rPr>
        <w:t xml:space="preserve"> </w:t>
      </w:r>
      <w:r w:rsidRPr="00437F25">
        <w:rPr>
          <w:rFonts w:ascii="Arial" w:hAnsi="Arial" w:cs="Arial"/>
          <w:sz w:val="24"/>
          <w:szCs w:val="24"/>
        </w:rPr>
        <w:t>que</w:t>
      </w:r>
      <w:r w:rsidRPr="00437F25">
        <w:rPr>
          <w:rFonts w:ascii="Arial" w:hAnsi="Arial" w:cs="Arial"/>
          <w:spacing w:val="25"/>
          <w:sz w:val="24"/>
          <w:szCs w:val="24"/>
        </w:rPr>
        <w:t xml:space="preserve"> </w:t>
      </w:r>
      <w:r w:rsidRPr="00437F25">
        <w:rPr>
          <w:rFonts w:ascii="Arial" w:hAnsi="Arial" w:cs="Arial"/>
          <w:sz w:val="24"/>
          <w:szCs w:val="24"/>
        </w:rPr>
        <w:t>no</w:t>
      </w:r>
      <w:r w:rsidRPr="00437F25">
        <w:rPr>
          <w:rFonts w:ascii="Arial" w:hAnsi="Arial" w:cs="Arial"/>
          <w:spacing w:val="25"/>
          <w:sz w:val="24"/>
          <w:szCs w:val="24"/>
        </w:rPr>
        <w:t xml:space="preserve"> </w:t>
      </w:r>
      <w:r w:rsidRPr="00437F25">
        <w:rPr>
          <w:rFonts w:ascii="Arial" w:hAnsi="Arial" w:cs="Arial"/>
          <w:sz w:val="24"/>
          <w:szCs w:val="24"/>
        </w:rPr>
        <w:t>tengan</w:t>
      </w:r>
      <w:r w:rsidRPr="00437F25">
        <w:rPr>
          <w:rFonts w:ascii="Arial" w:hAnsi="Arial" w:cs="Arial"/>
          <w:spacing w:val="25"/>
          <w:sz w:val="24"/>
          <w:szCs w:val="24"/>
        </w:rPr>
        <w:t xml:space="preserve"> </w:t>
      </w:r>
      <w:r w:rsidRPr="00437F25">
        <w:rPr>
          <w:rFonts w:ascii="Arial" w:hAnsi="Arial" w:cs="Arial"/>
          <w:sz w:val="24"/>
          <w:szCs w:val="24"/>
        </w:rPr>
        <w:t>relación</w:t>
      </w:r>
      <w:r w:rsidRPr="00437F25">
        <w:rPr>
          <w:rFonts w:ascii="Arial" w:hAnsi="Arial" w:cs="Arial"/>
          <w:spacing w:val="24"/>
          <w:sz w:val="24"/>
          <w:szCs w:val="24"/>
        </w:rPr>
        <w:t xml:space="preserve"> </w:t>
      </w:r>
      <w:r w:rsidRPr="00437F25">
        <w:rPr>
          <w:rFonts w:ascii="Arial" w:hAnsi="Arial" w:cs="Arial"/>
          <w:sz w:val="24"/>
          <w:szCs w:val="24"/>
        </w:rPr>
        <w:t>directa con el hecho</w:t>
      </w:r>
      <w:r w:rsidRPr="00437F25">
        <w:rPr>
          <w:rFonts w:ascii="Arial" w:hAnsi="Arial" w:cs="Arial"/>
          <w:spacing w:val="-6"/>
          <w:sz w:val="24"/>
          <w:szCs w:val="24"/>
        </w:rPr>
        <w:t xml:space="preserve"> </w:t>
      </w:r>
      <w:r w:rsidRPr="00437F25">
        <w:rPr>
          <w:rFonts w:ascii="Arial" w:hAnsi="Arial" w:cs="Arial"/>
          <w:sz w:val="24"/>
          <w:szCs w:val="24"/>
        </w:rPr>
        <w:t>certificado.</w:t>
      </w:r>
    </w:p>
    <w:p w14:paraId="5F0764FB" w14:textId="77777777" w:rsidR="00FD7D2D" w:rsidRPr="00437F25" w:rsidRDefault="003F2AAA" w:rsidP="00FD7D2D">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No</w:t>
      </w:r>
      <w:r w:rsidRPr="00437F25">
        <w:rPr>
          <w:rFonts w:ascii="Arial" w:hAnsi="Arial" w:cs="Arial"/>
          <w:spacing w:val="44"/>
          <w:sz w:val="24"/>
          <w:szCs w:val="24"/>
        </w:rPr>
        <w:t xml:space="preserve"> </w:t>
      </w:r>
      <w:r w:rsidRPr="00437F25">
        <w:rPr>
          <w:rFonts w:ascii="Arial" w:hAnsi="Arial" w:cs="Arial"/>
          <w:sz w:val="24"/>
          <w:szCs w:val="24"/>
        </w:rPr>
        <w:t>se</w:t>
      </w:r>
      <w:r w:rsidRPr="00437F25">
        <w:rPr>
          <w:rFonts w:ascii="Arial" w:hAnsi="Arial" w:cs="Arial"/>
          <w:spacing w:val="44"/>
          <w:sz w:val="24"/>
          <w:szCs w:val="24"/>
        </w:rPr>
        <w:t xml:space="preserve"> </w:t>
      </w:r>
      <w:r w:rsidRPr="00437F25">
        <w:rPr>
          <w:rFonts w:ascii="Arial" w:hAnsi="Arial" w:cs="Arial"/>
          <w:sz w:val="24"/>
          <w:szCs w:val="24"/>
        </w:rPr>
        <w:t>debe</w:t>
      </w:r>
      <w:r w:rsidRPr="00437F25">
        <w:rPr>
          <w:rFonts w:ascii="Arial" w:hAnsi="Arial" w:cs="Arial"/>
          <w:spacing w:val="41"/>
          <w:sz w:val="24"/>
          <w:szCs w:val="24"/>
        </w:rPr>
        <w:t xml:space="preserve"> </w:t>
      </w:r>
      <w:r w:rsidRPr="00437F25">
        <w:rPr>
          <w:rFonts w:ascii="Arial" w:hAnsi="Arial" w:cs="Arial"/>
          <w:sz w:val="24"/>
          <w:szCs w:val="24"/>
        </w:rPr>
        <w:t>permitir</w:t>
      </w:r>
      <w:r w:rsidRPr="00437F25">
        <w:rPr>
          <w:rFonts w:ascii="Arial" w:hAnsi="Arial" w:cs="Arial"/>
          <w:spacing w:val="44"/>
          <w:sz w:val="24"/>
          <w:szCs w:val="24"/>
        </w:rPr>
        <w:t xml:space="preserve"> </w:t>
      </w:r>
      <w:r w:rsidRPr="00437F25">
        <w:rPr>
          <w:rFonts w:ascii="Arial" w:hAnsi="Arial" w:cs="Arial"/>
          <w:sz w:val="24"/>
          <w:szCs w:val="24"/>
        </w:rPr>
        <w:t>que</w:t>
      </w:r>
      <w:r w:rsidRPr="00437F25">
        <w:rPr>
          <w:rFonts w:ascii="Arial" w:hAnsi="Arial" w:cs="Arial"/>
          <w:spacing w:val="42"/>
          <w:sz w:val="24"/>
          <w:szCs w:val="24"/>
        </w:rPr>
        <w:t xml:space="preserve"> </w:t>
      </w:r>
      <w:r w:rsidRPr="00437F25">
        <w:rPr>
          <w:rFonts w:ascii="Arial" w:hAnsi="Arial" w:cs="Arial"/>
          <w:sz w:val="24"/>
          <w:szCs w:val="24"/>
        </w:rPr>
        <w:t>las</w:t>
      </w:r>
      <w:r w:rsidRPr="00437F25">
        <w:rPr>
          <w:rFonts w:ascii="Arial" w:hAnsi="Arial" w:cs="Arial"/>
          <w:spacing w:val="44"/>
          <w:sz w:val="24"/>
          <w:szCs w:val="24"/>
        </w:rPr>
        <w:t xml:space="preserve"> </w:t>
      </w:r>
      <w:r w:rsidRPr="00437F25">
        <w:rPr>
          <w:rFonts w:ascii="Arial" w:hAnsi="Arial" w:cs="Arial"/>
          <w:sz w:val="24"/>
          <w:szCs w:val="24"/>
        </w:rPr>
        <w:t>instalaciones</w:t>
      </w:r>
      <w:r w:rsidRPr="00437F25">
        <w:rPr>
          <w:rFonts w:ascii="Arial" w:hAnsi="Arial" w:cs="Arial"/>
          <w:spacing w:val="44"/>
          <w:sz w:val="24"/>
          <w:szCs w:val="24"/>
        </w:rPr>
        <w:t xml:space="preserve"> </w:t>
      </w:r>
      <w:r w:rsidRPr="00437F25">
        <w:rPr>
          <w:rFonts w:ascii="Arial" w:hAnsi="Arial" w:cs="Arial"/>
          <w:sz w:val="24"/>
          <w:szCs w:val="24"/>
        </w:rPr>
        <w:t>y</w:t>
      </w:r>
      <w:r w:rsidRPr="00437F25">
        <w:rPr>
          <w:rFonts w:ascii="Arial" w:hAnsi="Arial" w:cs="Arial"/>
          <w:spacing w:val="44"/>
          <w:sz w:val="24"/>
          <w:szCs w:val="24"/>
        </w:rPr>
        <w:t xml:space="preserve"> </w:t>
      </w:r>
      <w:r w:rsidRPr="00437F25">
        <w:rPr>
          <w:rFonts w:ascii="Arial" w:hAnsi="Arial" w:cs="Arial"/>
          <w:sz w:val="24"/>
          <w:szCs w:val="24"/>
        </w:rPr>
        <w:t>los</w:t>
      </w:r>
      <w:r w:rsidRPr="00437F25">
        <w:rPr>
          <w:rFonts w:ascii="Arial" w:hAnsi="Arial" w:cs="Arial"/>
          <w:spacing w:val="51"/>
          <w:sz w:val="24"/>
          <w:szCs w:val="24"/>
        </w:rPr>
        <w:t xml:space="preserve"> </w:t>
      </w:r>
      <w:r w:rsidRPr="00437F25">
        <w:rPr>
          <w:rFonts w:ascii="Arial" w:hAnsi="Arial" w:cs="Arial"/>
          <w:sz w:val="24"/>
          <w:szCs w:val="24"/>
        </w:rPr>
        <w:t>servicios</w:t>
      </w:r>
      <w:r w:rsidRPr="00437F25">
        <w:rPr>
          <w:rFonts w:ascii="Arial" w:hAnsi="Arial" w:cs="Arial"/>
          <w:spacing w:val="45"/>
          <w:sz w:val="24"/>
          <w:szCs w:val="24"/>
        </w:rPr>
        <w:t xml:space="preserve"> </w:t>
      </w:r>
      <w:r w:rsidRPr="00437F25">
        <w:rPr>
          <w:rFonts w:ascii="Arial" w:hAnsi="Arial" w:cs="Arial"/>
          <w:sz w:val="24"/>
          <w:szCs w:val="24"/>
        </w:rPr>
        <w:t>que</w:t>
      </w:r>
      <w:r w:rsidRPr="00437F25">
        <w:rPr>
          <w:rFonts w:ascii="Arial" w:hAnsi="Arial" w:cs="Arial"/>
          <w:spacing w:val="45"/>
          <w:sz w:val="24"/>
          <w:szCs w:val="24"/>
        </w:rPr>
        <w:t xml:space="preserve"> </w:t>
      </w:r>
      <w:r w:rsidRPr="00437F25">
        <w:rPr>
          <w:rFonts w:ascii="Arial" w:hAnsi="Arial" w:cs="Arial"/>
          <w:sz w:val="24"/>
          <w:szCs w:val="24"/>
        </w:rPr>
        <w:t>presta</w:t>
      </w:r>
      <w:r w:rsidRPr="00437F25">
        <w:rPr>
          <w:rFonts w:ascii="Arial" w:hAnsi="Arial" w:cs="Arial"/>
          <w:spacing w:val="45"/>
          <w:sz w:val="24"/>
          <w:szCs w:val="24"/>
        </w:rPr>
        <w:t xml:space="preserve"> </w:t>
      </w:r>
      <w:r w:rsidRPr="00437F25">
        <w:rPr>
          <w:rFonts w:ascii="Arial" w:hAnsi="Arial" w:cs="Arial"/>
          <w:sz w:val="24"/>
          <w:szCs w:val="24"/>
        </w:rPr>
        <w:t>la</w:t>
      </w:r>
      <w:r w:rsidRPr="00437F25">
        <w:rPr>
          <w:rFonts w:ascii="Arial" w:hAnsi="Arial" w:cs="Arial"/>
          <w:spacing w:val="45"/>
          <w:sz w:val="24"/>
          <w:szCs w:val="24"/>
        </w:rPr>
        <w:t xml:space="preserve"> </w:t>
      </w:r>
      <w:r w:rsidRPr="00437F25">
        <w:rPr>
          <w:rFonts w:ascii="Arial" w:hAnsi="Arial" w:cs="Arial"/>
          <w:sz w:val="24"/>
          <w:szCs w:val="24"/>
        </w:rPr>
        <w:t>Sociedad</w:t>
      </w:r>
      <w:r w:rsidRPr="00437F25">
        <w:rPr>
          <w:rFonts w:ascii="Arial" w:hAnsi="Arial" w:cs="Arial"/>
          <w:spacing w:val="45"/>
          <w:sz w:val="24"/>
          <w:szCs w:val="24"/>
        </w:rPr>
        <w:t xml:space="preserve"> </w:t>
      </w:r>
      <w:r w:rsidRPr="00437F25">
        <w:rPr>
          <w:rFonts w:ascii="Arial" w:hAnsi="Arial" w:cs="Arial"/>
          <w:sz w:val="24"/>
          <w:szCs w:val="24"/>
        </w:rPr>
        <w:t>a</w:t>
      </w:r>
      <w:r w:rsidRPr="00437F25">
        <w:rPr>
          <w:rFonts w:ascii="Arial" w:hAnsi="Arial" w:cs="Arial"/>
          <w:spacing w:val="43"/>
          <w:sz w:val="24"/>
          <w:szCs w:val="24"/>
        </w:rPr>
        <w:t xml:space="preserve"> </w:t>
      </w:r>
      <w:r w:rsidRPr="00437F25">
        <w:rPr>
          <w:rFonts w:ascii="Arial" w:hAnsi="Arial" w:cs="Arial"/>
          <w:sz w:val="24"/>
          <w:szCs w:val="24"/>
        </w:rPr>
        <w:t>clientes</w:t>
      </w:r>
      <w:r w:rsidRPr="00437F25">
        <w:rPr>
          <w:rFonts w:ascii="Arial" w:hAnsi="Arial" w:cs="Arial"/>
          <w:spacing w:val="44"/>
          <w:sz w:val="24"/>
          <w:szCs w:val="24"/>
        </w:rPr>
        <w:t xml:space="preserve"> </w:t>
      </w:r>
      <w:r w:rsidRPr="00437F25">
        <w:rPr>
          <w:rFonts w:ascii="Arial" w:hAnsi="Arial" w:cs="Arial"/>
          <w:sz w:val="24"/>
          <w:szCs w:val="24"/>
        </w:rPr>
        <w:t>o usuarios, sean utilizadas para encubrir actividades</w:t>
      </w:r>
      <w:r w:rsidRPr="00437F25">
        <w:rPr>
          <w:rFonts w:ascii="Arial" w:hAnsi="Arial" w:cs="Arial"/>
          <w:spacing w:val="-16"/>
          <w:sz w:val="24"/>
          <w:szCs w:val="24"/>
        </w:rPr>
        <w:t xml:space="preserve"> </w:t>
      </w:r>
      <w:r w:rsidRPr="00437F25">
        <w:rPr>
          <w:rFonts w:ascii="Arial" w:hAnsi="Arial" w:cs="Arial"/>
          <w:sz w:val="24"/>
          <w:szCs w:val="24"/>
        </w:rPr>
        <w:t>ilícitas.</w:t>
      </w:r>
    </w:p>
    <w:p w14:paraId="0B55D036" w14:textId="77777777" w:rsidR="00FD7D2D" w:rsidRPr="00437F25" w:rsidRDefault="003F2AAA" w:rsidP="00FD7D2D">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Es obligación reportar</w:t>
      </w:r>
      <w:r w:rsidRPr="00437F25">
        <w:rPr>
          <w:rFonts w:ascii="Arial" w:hAnsi="Arial" w:cs="Arial"/>
          <w:spacing w:val="15"/>
          <w:sz w:val="24"/>
          <w:szCs w:val="24"/>
        </w:rPr>
        <w:t xml:space="preserve"> </w:t>
      </w:r>
      <w:r w:rsidRPr="00437F25">
        <w:rPr>
          <w:rFonts w:ascii="Arial" w:hAnsi="Arial" w:cs="Arial"/>
          <w:sz w:val="24"/>
          <w:szCs w:val="24"/>
        </w:rPr>
        <w:t>a los estamentos de control de la Zona Franca Internacional de Pereira S.A.S. Usuario</w:t>
      </w:r>
      <w:r w:rsidRPr="00437F25">
        <w:rPr>
          <w:rFonts w:ascii="Arial" w:hAnsi="Arial" w:cs="Arial"/>
          <w:spacing w:val="36"/>
          <w:sz w:val="24"/>
          <w:szCs w:val="24"/>
        </w:rPr>
        <w:t xml:space="preserve"> </w:t>
      </w:r>
      <w:r w:rsidRPr="00437F25">
        <w:rPr>
          <w:rFonts w:ascii="Arial" w:hAnsi="Arial" w:cs="Arial"/>
          <w:sz w:val="24"/>
          <w:szCs w:val="24"/>
        </w:rPr>
        <w:t>Operador</w:t>
      </w:r>
      <w:r w:rsidR="003C76EA" w:rsidRPr="00437F25">
        <w:rPr>
          <w:rFonts w:ascii="Arial" w:hAnsi="Arial" w:cs="Arial"/>
          <w:sz w:val="24"/>
          <w:szCs w:val="24"/>
        </w:rPr>
        <w:t xml:space="preserve"> de Zonas Francas</w:t>
      </w:r>
      <w:r w:rsidRPr="00437F25">
        <w:rPr>
          <w:rFonts w:ascii="Arial" w:hAnsi="Arial" w:cs="Arial"/>
          <w:spacing w:val="36"/>
          <w:sz w:val="24"/>
          <w:szCs w:val="24"/>
        </w:rPr>
        <w:t xml:space="preserve"> </w:t>
      </w:r>
      <w:r w:rsidRPr="00437F25">
        <w:rPr>
          <w:rFonts w:ascii="Arial" w:hAnsi="Arial" w:cs="Arial"/>
          <w:sz w:val="24"/>
          <w:szCs w:val="24"/>
        </w:rPr>
        <w:t>(Empleado</w:t>
      </w:r>
      <w:r w:rsidRPr="00437F25">
        <w:rPr>
          <w:rFonts w:ascii="Arial" w:hAnsi="Arial" w:cs="Arial"/>
          <w:spacing w:val="36"/>
          <w:sz w:val="24"/>
          <w:szCs w:val="24"/>
        </w:rPr>
        <w:t xml:space="preserve"> </w:t>
      </w:r>
      <w:r w:rsidRPr="00437F25">
        <w:rPr>
          <w:rFonts w:ascii="Arial" w:hAnsi="Arial" w:cs="Arial"/>
          <w:sz w:val="24"/>
          <w:szCs w:val="24"/>
        </w:rPr>
        <w:t>de</w:t>
      </w:r>
      <w:r w:rsidRPr="00437F25">
        <w:rPr>
          <w:rFonts w:ascii="Arial" w:hAnsi="Arial" w:cs="Arial"/>
          <w:spacing w:val="35"/>
          <w:sz w:val="24"/>
          <w:szCs w:val="24"/>
        </w:rPr>
        <w:t xml:space="preserve"> </w:t>
      </w:r>
      <w:r w:rsidRPr="00437F25">
        <w:rPr>
          <w:rFonts w:ascii="Arial" w:hAnsi="Arial" w:cs="Arial"/>
          <w:sz w:val="24"/>
          <w:szCs w:val="24"/>
        </w:rPr>
        <w:t>Cumplimiento/Comité</w:t>
      </w:r>
      <w:r w:rsidRPr="00437F25">
        <w:rPr>
          <w:rFonts w:ascii="Arial" w:hAnsi="Arial" w:cs="Arial"/>
          <w:spacing w:val="36"/>
          <w:sz w:val="24"/>
          <w:szCs w:val="24"/>
        </w:rPr>
        <w:t xml:space="preserve"> </w:t>
      </w:r>
      <w:r w:rsidRPr="00437F25">
        <w:rPr>
          <w:rFonts w:ascii="Arial" w:hAnsi="Arial" w:cs="Arial"/>
          <w:sz w:val="24"/>
          <w:szCs w:val="24"/>
        </w:rPr>
        <w:t>de Cumplimiento) según sea el caso, todas aquellas operaciones detectadas como  irregulares</w:t>
      </w:r>
      <w:r w:rsidRPr="00437F25">
        <w:rPr>
          <w:rFonts w:ascii="Arial" w:hAnsi="Arial" w:cs="Arial"/>
          <w:spacing w:val="36"/>
          <w:sz w:val="24"/>
          <w:szCs w:val="24"/>
        </w:rPr>
        <w:t xml:space="preserve"> </w:t>
      </w:r>
      <w:r w:rsidRPr="00437F25">
        <w:rPr>
          <w:rFonts w:ascii="Arial" w:hAnsi="Arial" w:cs="Arial"/>
          <w:sz w:val="24"/>
          <w:szCs w:val="24"/>
        </w:rPr>
        <w:t>o inusuales</w:t>
      </w:r>
      <w:r w:rsidRPr="00437F25">
        <w:rPr>
          <w:rFonts w:ascii="Arial" w:hAnsi="Arial" w:cs="Arial"/>
          <w:spacing w:val="46"/>
          <w:sz w:val="24"/>
          <w:szCs w:val="24"/>
        </w:rPr>
        <w:t xml:space="preserve"> </w:t>
      </w:r>
      <w:r w:rsidRPr="00437F25">
        <w:rPr>
          <w:rFonts w:ascii="Arial" w:hAnsi="Arial" w:cs="Arial"/>
          <w:sz w:val="24"/>
          <w:szCs w:val="24"/>
        </w:rPr>
        <w:t>y que a su  juicio</w:t>
      </w:r>
      <w:r w:rsidRPr="00437F25">
        <w:rPr>
          <w:rFonts w:ascii="Arial" w:hAnsi="Arial" w:cs="Arial"/>
          <w:spacing w:val="27"/>
          <w:sz w:val="24"/>
          <w:szCs w:val="24"/>
        </w:rPr>
        <w:t xml:space="preserve"> </w:t>
      </w:r>
      <w:r w:rsidRPr="00437F25">
        <w:rPr>
          <w:rFonts w:ascii="Arial" w:hAnsi="Arial" w:cs="Arial"/>
          <w:sz w:val="24"/>
          <w:szCs w:val="24"/>
        </w:rPr>
        <w:t>ameritan ser investigadas, u operaciones</w:t>
      </w:r>
      <w:r w:rsidRPr="00437F25">
        <w:rPr>
          <w:rFonts w:ascii="Arial" w:hAnsi="Arial" w:cs="Arial"/>
          <w:spacing w:val="33"/>
          <w:sz w:val="24"/>
          <w:szCs w:val="24"/>
        </w:rPr>
        <w:t xml:space="preserve"> </w:t>
      </w:r>
      <w:r w:rsidRPr="00437F25">
        <w:rPr>
          <w:rFonts w:ascii="Arial" w:hAnsi="Arial" w:cs="Arial"/>
          <w:sz w:val="24"/>
          <w:szCs w:val="24"/>
        </w:rPr>
        <w:t>en efectivo</w:t>
      </w:r>
      <w:r w:rsidRPr="00437F25">
        <w:rPr>
          <w:rFonts w:ascii="Arial" w:hAnsi="Arial" w:cs="Arial"/>
          <w:spacing w:val="49"/>
          <w:sz w:val="24"/>
          <w:szCs w:val="24"/>
        </w:rPr>
        <w:t xml:space="preserve"> </w:t>
      </w:r>
      <w:r w:rsidRPr="00437F25">
        <w:rPr>
          <w:rFonts w:ascii="Arial" w:hAnsi="Arial" w:cs="Arial"/>
          <w:sz w:val="24"/>
          <w:szCs w:val="24"/>
        </w:rPr>
        <w:t>que realicen clientes o terceros a la Compañía por más de diez millones de pesos m/cte.</w:t>
      </w:r>
      <w:r w:rsidRPr="00437F25">
        <w:rPr>
          <w:rFonts w:ascii="Arial" w:hAnsi="Arial" w:cs="Arial"/>
          <w:spacing w:val="-18"/>
          <w:sz w:val="24"/>
          <w:szCs w:val="24"/>
        </w:rPr>
        <w:t xml:space="preserve"> </w:t>
      </w:r>
      <w:r w:rsidRPr="00437F25">
        <w:rPr>
          <w:rFonts w:ascii="Arial" w:hAnsi="Arial" w:cs="Arial"/>
          <w:sz w:val="24"/>
          <w:szCs w:val="24"/>
        </w:rPr>
        <w:t>($10.000.000).</w:t>
      </w:r>
    </w:p>
    <w:p w14:paraId="3C8035EE" w14:textId="77777777" w:rsidR="00FD7D2D" w:rsidRPr="00437F25" w:rsidRDefault="003F2AAA" w:rsidP="00FD7D2D">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No</w:t>
      </w:r>
      <w:r w:rsidRPr="00437F25">
        <w:rPr>
          <w:rFonts w:ascii="Arial" w:hAnsi="Arial" w:cs="Arial"/>
          <w:spacing w:val="21"/>
          <w:sz w:val="24"/>
          <w:szCs w:val="24"/>
        </w:rPr>
        <w:t xml:space="preserve"> </w:t>
      </w:r>
      <w:r w:rsidRPr="00437F25">
        <w:rPr>
          <w:rFonts w:ascii="Arial" w:hAnsi="Arial" w:cs="Arial"/>
          <w:sz w:val="24"/>
          <w:szCs w:val="24"/>
        </w:rPr>
        <w:t>se</w:t>
      </w:r>
      <w:r w:rsidRPr="00437F25">
        <w:rPr>
          <w:rFonts w:ascii="Arial" w:hAnsi="Arial" w:cs="Arial"/>
          <w:spacing w:val="21"/>
          <w:sz w:val="24"/>
          <w:szCs w:val="24"/>
        </w:rPr>
        <w:t xml:space="preserve"> </w:t>
      </w:r>
      <w:r w:rsidRPr="00437F25">
        <w:rPr>
          <w:rFonts w:ascii="Arial" w:hAnsi="Arial" w:cs="Arial"/>
          <w:sz w:val="24"/>
          <w:szCs w:val="24"/>
        </w:rPr>
        <w:t>debe</w:t>
      </w:r>
      <w:r w:rsidRPr="00437F25">
        <w:rPr>
          <w:rFonts w:ascii="Arial" w:hAnsi="Arial" w:cs="Arial"/>
          <w:spacing w:val="19"/>
          <w:sz w:val="24"/>
          <w:szCs w:val="24"/>
        </w:rPr>
        <w:t xml:space="preserve"> </w:t>
      </w:r>
      <w:r w:rsidRPr="00437F25">
        <w:rPr>
          <w:rFonts w:ascii="Arial" w:hAnsi="Arial" w:cs="Arial"/>
          <w:sz w:val="24"/>
          <w:szCs w:val="24"/>
        </w:rPr>
        <w:t>solicitar</w:t>
      </w:r>
      <w:r w:rsidRPr="00437F25">
        <w:rPr>
          <w:rFonts w:ascii="Arial" w:hAnsi="Arial" w:cs="Arial"/>
          <w:spacing w:val="21"/>
          <w:sz w:val="24"/>
          <w:szCs w:val="24"/>
        </w:rPr>
        <w:t xml:space="preserve"> </w:t>
      </w:r>
      <w:r w:rsidRPr="00437F25">
        <w:rPr>
          <w:rFonts w:ascii="Arial" w:hAnsi="Arial" w:cs="Arial"/>
          <w:sz w:val="24"/>
          <w:szCs w:val="24"/>
        </w:rPr>
        <w:t>o</w:t>
      </w:r>
      <w:r w:rsidRPr="00437F25">
        <w:rPr>
          <w:rFonts w:ascii="Arial" w:hAnsi="Arial" w:cs="Arial"/>
          <w:spacing w:val="21"/>
          <w:sz w:val="24"/>
          <w:szCs w:val="24"/>
        </w:rPr>
        <w:t xml:space="preserve"> </w:t>
      </w:r>
      <w:r w:rsidRPr="00437F25">
        <w:rPr>
          <w:rFonts w:ascii="Arial" w:hAnsi="Arial" w:cs="Arial"/>
          <w:sz w:val="24"/>
          <w:szCs w:val="24"/>
        </w:rPr>
        <w:t>tramitar</w:t>
      </w:r>
      <w:r w:rsidRPr="00437F25">
        <w:rPr>
          <w:rFonts w:ascii="Arial" w:hAnsi="Arial" w:cs="Arial"/>
          <w:spacing w:val="21"/>
          <w:sz w:val="24"/>
          <w:szCs w:val="24"/>
        </w:rPr>
        <w:t xml:space="preserve"> </w:t>
      </w:r>
      <w:r w:rsidRPr="00437F25">
        <w:rPr>
          <w:rFonts w:ascii="Arial" w:hAnsi="Arial" w:cs="Arial"/>
          <w:sz w:val="24"/>
          <w:szCs w:val="24"/>
        </w:rPr>
        <w:t>préstamos</w:t>
      </w:r>
      <w:r w:rsidRPr="00437F25">
        <w:rPr>
          <w:rFonts w:ascii="Arial" w:hAnsi="Arial" w:cs="Arial"/>
          <w:spacing w:val="21"/>
          <w:sz w:val="24"/>
          <w:szCs w:val="24"/>
        </w:rPr>
        <w:t xml:space="preserve"> </w:t>
      </w:r>
      <w:r w:rsidRPr="00437F25">
        <w:rPr>
          <w:rFonts w:ascii="Arial" w:hAnsi="Arial" w:cs="Arial"/>
          <w:sz w:val="24"/>
          <w:szCs w:val="24"/>
        </w:rPr>
        <w:t>de</w:t>
      </w:r>
      <w:r w:rsidRPr="00437F25">
        <w:rPr>
          <w:rFonts w:ascii="Arial" w:hAnsi="Arial" w:cs="Arial"/>
          <w:spacing w:val="20"/>
          <w:sz w:val="24"/>
          <w:szCs w:val="24"/>
        </w:rPr>
        <w:t xml:space="preserve"> </w:t>
      </w:r>
      <w:r w:rsidRPr="00437F25">
        <w:rPr>
          <w:rFonts w:ascii="Arial" w:hAnsi="Arial" w:cs="Arial"/>
          <w:sz w:val="24"/>
          <w:szCs w:val="24"/>
        </w:rPr>
        <w:t>dinero</w:t>
      </w:r>
      <w:r w:rsidRPr="00437F25">
        <w:rPr>
          <w:rFonts w:ascii="Arial" w:hAnsi="Arial" w:cs="Arial"/>
          <w:spacing w:val="21"/>
          <w:sz w:val="24"/>
          <w:szCs w:val="24"/>
        </w:rPr>
        <w:t xml:space="preserve"> </w:t>
      </w:r>
      <w:r w:rsidRPr="00437F25">
        <w:rPr>
          <w:rFonts w:ascii="Arial" w:hAnsi="Arial" w:cs="Arial"/>
          <w:sz w:val="24"/>
          <w:szCs w:val="24"/>
        </w:rPr>
        <w:t>a</w:t>
      </w:r>
      <w:r w:rsidRPr="00437F25">
        <w:rPr>
          <w:rFonts w:ascii="Arial" w:hAnsi="Arial" w:cs="Arial"/>
          <w:spacing w:val="21"/>
          <w:sz w:val="24"/>
          <w:szCs w:val="24"/>
        </w:rPr>
        <w:t xml:space="preserve"> </w:t>
      </w:r>
      <w:r w:rsidRPr="00437F25">
        <w:rPr>
          <w:rFonts w:ascii="Arial" w:hAnsi="Arial" w:cs="Arial"/>
          <w:sz w:val="24"/>
          <w:szCs w:val="24"/>
        </w:rPr>
        <w:t>los</w:t>
      </w:r>
      <w:r w:rsidRPr="00437F25">
        <w:rPr>
          <w:rFonts w:ascii="Arial" w:hAnsi="Arial" w:cs="Arial"/>
          <w:spacing w:val="21"/>
          <w:sz w:val="24"/>
          <w:szCs w:val="24"/>
        </w:rPr>
        <w:t xml:space="preserve"> </w:t>
      </w:r>
      <w:r w:rsidRPr="00437F25">
        <w:rPr>
          <w:rFonts w:ascii="Arial" w:hAnsi="Arial" w:cs="Arial"/>
          <w:sz w:val="24"/>
          <w:szCs w:val="24"/>
        </w:rPr>
        <w:t>clientes</w:t>
      </w:r>
      <w:r w:rsidRPr="00437F25">
        <w:rPr>
          <w:rFonts w:ascii="Arial" w:hAnsi="Arial" w:cs="Arial"/>
          <w:spacing w:val="21"/>
          <w:sz w:val="24"/>
          <w:szCs w:val="24"/>
        </w:rPr>
        <w:t xml:space="preserve"> </w:t>
      </w:r>
      <w:r w:rsidRPr="00437F25">
        <w:rPr>
          <w:rFonts w:ascii="Arial" w:hAnsi="Arial" w:cs="Arial"/>
          <w:sz w:val="24"/>
          <w:szCs w:val="24"/>
        </w:rPr>
        <w:t>o</w:t>
      </w:r>
      <w:r w:rsidRPr="00437F25">
        <w:rPr>
          <w:rFonts w:ascii="Arial" w:hAnsi="Arial" w:cs="Arial"/>
          <w:spacing w:val="21"/>
          <w:sz w:val="24"/>
          <w:szCs w:val="24"/>
        </w:rPr>
        <w:t xml:space="preserve"> </w:t>
      </w:r>
      <w:r w:rsidRPr="00437F25">
        <w:rPr>
          <w:rFonts w:ascii="Arial" w:hAnsi="Arial" w:cs="Arial"/>
          <w:sz w:val="24"/>
          <w:szCs w:val="24"/>
        </w:rPr>
        <w:t>usuarios</w:t>
      </w:r>
      <w:r w:rsidRPr="00437F25">
        <w:rPr>
          <w:rFonts w:ascii="Arial" w:hAnsi="Arial" w:cs="Arial"/>
          <w:spacing w:val="21"/>
          <w:sz w:val="24"/>
          <w:szCs w:val="24"/>
        </w:rPr>
        <w:t xml:space="preserve"> </w:t>
      </w:r>
      <w:r w:rsidRPr="00437F25">
        <w:rPr>
          <w:rFonts w:ascii="Arial" w:hAnsi="Arial" w:cs="Arial"/>
          <w:sz w:val="24"/>
          <w:szCs w:val="24"/>
        </w:rPr>
        <w:t>de</w:t>
      </w:r>
      <w:r w:rsidRPr="00437F25">
        <w:rPr>
          <w:rFonts w:ascii="Arial" w:hAnsi="Arial" w:cs="Arial"/>
          <w:spacing w:val="21"/>
          <w:sz w:val="24"/>
          <w:szCs w:val="24"/>
        </w:rPr>
        <w:t xml:space="preserve"> </w:t>
      </w:r>
      <w:r w:rsidRPr="00437F25">
        <w:rPr>
          <w:rFonts w:ascii="Arial" w:hAnsi="Arial" w:cs="Arial"/>
          <w:sz w:val="24"/>
          <w:szCs w:val="24"/>
        </w:rPr>
        <w:t>Zona Franca Internacional de Pereira S.A.S. Usuario Operador</w:t>
      </w:r>
      <w:r w:rsidR="002F6CD4" w:rsidRPr="00437F25">
        <w:rPr>
          <w:rFonts w:ascii="Arial" w:hAnsi="Arial" w:cs="Arial"/>
          <w:sz w:val="24"/>
          <w:szCs w:val="24"/>
        </w:rPr>
        <w:t xml:space="preserve"> de Zonas Francas</w:t>
      </w:r>
    </w:p>
    <w:p w14:paraId="6A19A5C3" w14:textId="77777777" w:rsidR="00FE1B08" w:rsidRPr="00437F25" w:rsidRDefault="003F2AAA" w:rsidP="00FE1B08">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No se</w:t>
      </w:r>
      <w:r w:rsidRPr="00437F25">
        <w:rPr>
          <w:rFonts w:ascii="Arial" w:hAnsi="Arial" w:cs="Arial"/>
          <w:spacing w:val="53"/>
          <w:sz w:val="24"/>
          <w:szCs w:val="24"/>
        </w:rPr>
        <w:t xml:space="preserve"> </w:t>
      </w:r>
      <w:r w:rsidRPr="00437F25">
        <w:rPr>
          <w:rFonts w:ascii="Arial" w:hAnsi="Arial" w:cs="Arial"/>
          <w:sz w:val="24"/>
          <w:szCs w:val="24"/>
        </w:rPr>
        <w:t>debe promocionar ni participar dentro</w:t>
      </w:r>
      <w:r w:rsidRPr="00437F25">
        <w:rPr>
          <w:rFonts w:ascii="Arial" w:hAnsi="Arial" w:cs="Arial"/>
          <w:spacing w:val="50"/>
          <w:sz w:val="24"/>
          <w:szCs w:val="24"/>
        </w:rPr>
        <w:t xml:space="preserve"> </w:t>
      </w:r>
      <w:r w:rsidRPr="00437F25">
        <w:rPr>
          <w:rFonts w:ascii="Arial" w:hAnsi="Arial" w:cs="Arial"/>
          <w:sz w:val="24"/>
          <w:szCs w:val="24"/>
        </w:rPr>
        <w:t>de la Organización en actividades</w:t>
      </w:r>
      <w:r w:rsidRPr="00437F25">
        <w:rPr>
          <w:rFonts w:ascii="Arial" w:hAnsi="Arial" w:cs="Arial"/>
          <w:spacing w:val="48"/>
          <w:sz w:val="24"/>
          <w:szCs w:val="24"/>
        </w:rPr>
        <w:t xml:space="preserve"> </w:t>
      </w:r>
      <w:r w:rsidRPr="00437F25">
        <w:rPr>
          <w:rFonts w:ascii="Arial" w:hAnsi="Arial" w:cs="Arial"/>
          <w:sz w:val="24"/>
          <w:szCs w:val="24"/>
        </w:rPr>
        <w:t>que generen negocios</w:t>
      </w:r>
      <w:r w:rsidRPr="00437F25">
        <w:rPr>
          <w:rFonts w:ascii="Arial" w:hAnsi="Arial" w:cs="Arial"/>
          <w:spacing w:val="23"/>
          <w:sz w:val="24"/>
          <w:szCs w:val="24"/>
        </w:rPr>
        <w:t xml:space="preserve"> </w:t>
      </w:r>
      <w:r w:rsidRPr="00437F25">
        <w:rPr>
          <w:rFonts w:ascii="Arial" w:hAnsi="Arial" w:cs="Arial"/>
          <w:sz w:val="24"/>
          <w:szCs w:val="24"/>
        </w:rPr>
        <w:t>de</w:t>
      </w:r>
      <w:r w:rsidRPr="00437F25">
        <w:rPr>
          <w:rFonts w:ascii="Arial" w:hAnsi="Arial" w:cs="Arial"/>
          <w:spacing w:val="19"/>
          <w:sz w:val="24"/>
          <w:szCs w:val="24"/>
        </w:rPr>
        <w:t xml:space="preserve"> </w:t>
      </w:r>
      <w:r w:rsidRPr="00437F25">
        <w:rPr>
          <w:rFonts w:ascii="Arial" w:hAnsi="Arial" w:cs="Arial"/>
          <w:sz w:val="24"/>
          <w:szCs w:val="24"/>
        </w:rPr>
        <w:t>usura</w:t>
      </w:r>
      <w:r w:rsidRPr="00437F25">
        <w:rPr>
          <w:rFonts w:ascii="Arial" w:hAnsi="Arial" w:cs="Arial"/>
          <w:spacing w:val="21"/>
          <w:sz w:val="24"/>
          <w:szCs w:val="24"/>
        </w:rPr>
        <w:t xml:space="preserve"> </w:t>
      </w:r>
      <w:r w:rsidRPr="00437F25">
        <w:rPr>
          <w:rFonts w:ascii="Arial" w:hAnsi="Arial" w:cs="Arial"/>
          <w:sz w:val="24"/>
          <w:szCs w:val="24"/>
        </w:rPr>
        <w:t>con</w:t>
      </w:r>
      <w:r w:rsidRPr="00437F25">
        <w:rPr>
          <w:rFonts w:ascii="Arial" w:hAnsi="Arial" w:cs="Arial"/>
          <w:spacing w:val="23"/>
          <w:sz w:val="24"/>
          <w:szCs w:val="24"/>
        </w:rPr>
        <w:t xml:space="preserve"> </w:t>
      </w:r>
      <w:r w:rsidRPr="00437F25">
        <w:rPr>
          <w:rFonts w:ascii="Arial" w:hAnsi="Arial" w:cs="Arial"/>
          <w:sz w:val="24"/>
          <w:szCs w:val="24"/>
        </w:rPr>
        <w:t>promesas</w:t>
      </w:r>
      <w:r w:rsidRPr="00437F25">
        <w:rPr>
          <w:rFonts w:ascii="Arial" w:hAnsi="Arial" w:cs="Arial"/>
          <w:spacing w:val="22"/>
          <w:sz w:val="24"/>
          <w:szCs w:val="24"/>
        </w:rPr>
        <w:t xml:space="preserve"> </w:t>
      </w:r>
      <w:r w:rsidRPr="00437F25">
        <w:rPr>
          <w:rFonts w:ascii="Arial" w:hAnsi="Arial" w:cs="Arial"/>
          <w:sz w:val="24"/>
          <w:szCs w:val="24"/>
        </w:rPr>
        <w:t>de</w:t>
      </w:r>
      <w:r w:rsidRPr="00437F25">
        <w:rPr>
          <w:rFonts w:ascii="Arial" w:hAnsi="Arial" w:cs="Arial"/>
          <w:spacing w:val="20"/>
          <w:sz w:val="24"/>
          <w:szCs w:val="24"/>
        </w:rPr>
        <w:t xml:space="preserve"> </w:t>
      </w:r>
      <w:r w:rsidRPr="00437F25">
        <w:rPr>
          <w:rFonts w:ascii="Arial" w:hAnsi="Arial" w:cs="Arial"/>
          <w:sz w:val="24"/>
          <w:szCs w:val="24"/>
        </w:rPr>
        <w:t>alto</w:t>
      </w:r>
      <w:r w:rsidRPr="00437F25">
        <w:rPr>
          <w:rFonts w:ascii="Arial" w:hAnsi="Arial" w:cs="Arial"/>
          <w:spacing w:val="22"/>
          <w:sz w:val="24"/>
          <w:szCs w:val="24"/>
        </w:rPr>
        <w:t xml:space="preserve"> </w:t>
      </w:r>
      <w:r w:rsidRPr="00437F25">
        <w:rPr>
          <w:rFonts w:ascii="Arial" w:hAnsi="Arial" w:cs="Arial"/>
          <w:sz w:val="24"/>
          <w:szCs w:val="24"/>
        </w:rPr>
        <w:t>rendimiento,</w:t>
      </w:r>
      <w:r w:rsidRPr="00437F25">
        <w:rPr>
          <w:rFonts w:ascii="Arial" w:hAnsi="Arial" w:cs="Arial"/>
          <w:spacing w:val="22"/>
          <w:sz w:val="24"/>
          <w:szCs w:val="24"/>
        </w:rPr>
        <w:t xml:space="preserve"> </w:t>
      </w:r>
      <w:r w:rsidRPr="00437F25">
        <w:rPr>
          <w:rFonts w:ascii="Arial" w:hAnsi="Arial" w:cs="Arial"/>
          <w:sz w:val="24"/>
          <w:szCs w:val="24"/>
        </w:rPr>
        <w:t>ni</w:t>
      </w:r>
      <w:r w:rsidRPr="00437F25">
        <w:rPr>
          <w:rFonts w:ascii="Arial" w:hAnsi="Arial" w:cs="Arial"/>
          <w:spacing w:val="22"/>
          <w:sz w:val="24"/>
          <w:szCs w:val="24"/>
        </w:rPr>
        <w:t xml:space="preserve"> </w:t>
      </w:r>
      <w:r w:rsidRPr="00437F25">
        <w:rPr>
          <w:rFonts w:ascii="Arial" w:hAnsi="Arial" w:cs="Arial"/>
          <w:sz w:val="24"/>
          <w:szCs w:val="24"/>
        </w:rPr>
        <w:t>se</w:t>
      </w:r>
      <w:r w:rsidRPr="00437F25">
        <w:rPr>
          <w:rFonts w:ascii="Arial" w:hAnsi="Arial" w:cs="Arial"/>
          <w:spacing w:val="22"/>
          <w:sz w:val="24"/>
          <w:szCs w:val="24"/>
        </w:rPr>
        <w:t xml:space="preserve"> </w:t>
      </w:r>
      <w:r w:rsidRPr="00437F25">
        <w:rPr>
          <w:rFonts w:ascii="Arial" w:hAnsi="Arial" w:cs="Arial"/>
          <w:sz w:val="24"/>
          <w:szCs w:val="24"/>
        </w:rPr>
        <w:t>podrá</w:t>
      </w:r>
      <w:r w:rsidRPr="00437F25">
        <w:rPr>
          <w:rFonts w:ascii="Arial" w:hAnsi="Arial" w:cs="Arial"/>
          <w:spacing w:val="22"/>
          <w:sz w:val="24"/>
          <w:szCs w:val="24"/>
        </w:rPr>
        <w:t xml:space="preserve"> </w:t>
      </w:r>
      <w:r w:rsidRPr="00437F25">
        <w:rPr>
          <w:rFonts w:ascii="Arial" w:hAnsi="Arial" w:cs="Arial"/>
          <w:sz w:val="24"/>
          <w:szCs w:val="24"/>
        </w:rPr>
        <w:t>facilitar</w:t>
      </w:r>
      <w:r w:rsidRPr="00437F25">
        <w:rPr>
          <w:rFonts w:ascii="Arial" w:hAnsi="Arial" w:cs="Arial"/>
          <w:spacing w:val="22"/>
          <w:sz w:val="24"/>
          <w:szCs w:val="24"/>
        </w:rPr>
        <w:t xml:space="preserve"> </w:t>
      </w:r>
      <w:r w:rsidRPr="00437F25">
        <w:rPr>
          <w:rFonts w:ascii="Arial" w:hAnsi="Arial" w:cs="Arial"/>
          <w:sz w:val="24"/>
          <w:szCs w:val="24"/>
        </w:rPr>
        <w:t>las</w:t>
      </w:r>
      <w:r w:rsidRPr="00437F25">
        <w:rPr>
          <w:rFonts w:ascii="Arial" w:hAnsi="Arial" w:cs="Arial"/>
          <w:spacing w:val="22"/>
          <w:sz w:val="24"/>
          <w:szCs w:val="24"/>
        </w:rPr>
        <w:t xml:space="preserve"> </w:t>
      </w:r>
      <w:r w:rsidRPr="00437F25">
        <w:rPr>
          <w:rFonts w:ascii="Arial" w:hAnsi="Arial" w:cs="Arial"/>
          <w:sz w:val="24"/>
          <w:szCs w:val="24"/>
        </w:rPr>
        <w:t>instalaciones</w:t>
      </w:r>
      <w:r w:rsidRPr="00437F25">
        <w:rPr>
          <w:rFonts w:ascii="Arial" w:hAnsi="Arial" w:cs="Arial"/>
          <w:spacing w:val="23"/>
          <w:sz w:val="24"/>
          <w:szCs w:val="24"/>
        </w:rPr>
        <w:t xml:space="preserve"> </w:t>
      </w:r>
      <w:r w:rsidRPr="00437F25">
        <w:rPr>
          <w:rFonts w:ascii="Arial" w:hAnsi="Arial" w:cs="Arial"/>
          <w:sz w:val="24"/>
          <w:szCs w:val="24"/>
        </w:rPr>
        <w:t>de</w:t>
      </w:r>
      <w:r w:rsidRPr="00437F25">
        <w:rPr>
          <w:rFonts w:ascii="Arial" w:hAnsi="Arial" w:cs="Arial"/>
          <w:spacing w:val="21"/>
          <w:sz w:val="24"/>
          <w:szCs w:val="24"/>
        </w:rPr>
        <w:t xml:space="preserve"> </w:t>
      </w:r>
      <w:r w:rsidRPr="00437F25">
        <w:rPr>
          <w:rFonts w:ascii="Arial" w:hAnsi="Arial" w:cs="Arial"/>
          <w:sz w:val="24"/>
          <w:szCs w:val="24"/>
        </w:rPr>
        <w:t>la</w:t>
      </w:r>
      <w:r w:rsidRPr="00437F25">
        <w:rPr>
          <w:rFonts w:ascii="Arial" w:hAnsi="Arial" w:cs="Arial"/>
          <w:spacing w:val="-1"/>
          <w:sz w:val="24"/>
          <w:szCs w:val="24"/>
        </w:rPr>
        <w:t xml:space="preserve"> </w:t>
      </w:r>
      <w:r w:rsidRPr="00437F25">
        <w:rPr>
          <w:rFonts w:ascii="Arial" w:hAnsi="Arial" w:cs="Arial"/>
          <w:sz w:val="24"/>
          <w:szCs w:val="24"/>
        </w:rPr>
        <w:t xml:space="preserve">Sociedad para efectuar ese tipo de actividades, ni </w:t>
      </w:r>
      <w:r w:rsidR="00CB1273" w:rsidRPr="00437F25">
        <w:rPr>
          <w:rFonts w:ascii="Arial" w:hAnsi="Arial" w:cs="Arial"/>
          <w:sz w:val="24"/>
          <w:szCs w:val="24"/>
        </w:rPr>
        <w:t>prestar las</w:t>
      </w:r>
      <w:r w:rsidRPr="00437F25">
        <w:rPr>
          <w:rFonts w:ascii="Arial" w:hAnsi="Arial" w:cs="Arial"/>
          <w:sz w:val="24"/>
          <w:szCs w:val="24"/>
        </w:rPr>
        <w:t xml:space="preserve"> cuentas de nómina para tal</w:t>
      </w:r>
      <w:r w:rsidRPr="00437F25">
        <w:rPr>
          <w:rFonts w:ascii="Arial" w:hAnsi="Arial" w:cs="Arial"/>
          <w:spacing w:val="-21"/>
          <w:sz w:val="24"/>
          <w:szCs w:val="24"/>
        </w:rPr>
        <w:t xml:space="preserve"> </w:t>
      </w:r>
      <w:r w:rsidRPr="00437F25">
        <w:rPr>
          <w:rFonts w:ascii="Arial" w:hAnsi="Arial" w:cs="Arial"/>
          <w:sz w:val="24"/>
          <w:szCs w:val="24"/>
        </w:rPr>
        <w:t>fin.</w:t>
      </w:r>
    </w:p>
    <w:p w14:paraId="6009B823" w14:textId="77777777" w:rsidR="00FE1B08" w:rsidRPr="00437F25" w:rsidRDefault="00CB1273" w:rsidP="00FE1B08">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 xml:space="preserve">No se debe presentar documentación fraudulenta en los diferentes </w:t>
      </w:r>
      <w:r w:rsidR="00FE1B08" w:rsidRPr="00437F25">
        <w:rPr>
          <w:rFonts w:ascii="Arial" w:hAnsi="Arial" w:cs="Arial"/>
          <w:sz w:val="24"/>
          <w:szCs w:val="24"/>
        </w:rPr>
        <w:t>trámites</w:t>
      </w:r>
      <w:r w:rsidRPr="00437F25">
        <w:rPr>
          <w:rFonts w:ascii="Arial" w:hAnsi="Arial" w:cs="Arial"/>
          <w:sz w:val="24"/>
          <w:szCs w:val="24"/>
        </w:rPr>
        <w:t xml:space="preserve"> internos o ante autoridad competente, como anticipo o retiro de cesantías, certificados laborales o demás documentos necesarios para la contratación del perso</w:t>
      </w:r>
      <w:r w:rsidR="00D84478" w:rsidRPr="00437F25">
        <w:rPr>
          <w:rFonts w:ascii="Arial" w:hAnsi="Arial" w:cs="Arial"/>
          <w:sz w:val="24"/>
          <w:szCs w:val="24"/>
        </w:rPr>
        <w:t>nal.</w:t>
      </w:r>
    </w:p>
    <w:p w14:paraId="62865CF2" w14:textId="42887FDE" w:rsidR="00D84478" w:rsidRPr="00437F25" w:rsidRDefault="00D84478" w:rsidP="00FE1B08">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 xml:space="preserve">No se </w:t>
      </w:r>
      <w:r w:rsidR="00C04FDF" w:rsidRPr="00437F25">
        <w:rPr>
          <w:rFonts w:ascii="Arial" w:hAnsi="Arial" w:cs="Arial"/>
          <w:sz w:val="24"/>
          <w:szCs w:val="24"/>
        </w:rPr>
        <w:t>debe aceptar</w:t>
      </w:r>
      <w:r w:rsidRPr="00437F25">
        <w:rPr>
          <w:rFonts w:ascii="Arial" w:hAnsi="Arial" w:cs="Arial"/>
          <w:sz w:val="24"/>
          <w:szCs w:val="24"/>
        </w:rPr>
        <w:t xml:space="preserve"> o solicitar para </w:t>
      </w:r>
      <w:r w:rsidR="00671ABB" w:rsidRPr="00437F25">
        <w:rPr>
          <w:rFonts w:ascii="Arial" w:hAnsi="Arial" w:cs="Arial"/>
          <w:sz w:val="24"/>
          <w:szCs w:val="24"/>
        </w:rPr>
        <w:t>sí</w:t>
      </w:r>
      <w:r w:rsidRPr="00437F25">
        <w:rPr>
          <w:rFonts w:ascii="Arial" w:hAnsi="Arial" w:cs="Arial"/>
          <w:sz w:val="24"/>
          <w:szCs w:val="24"/>
        </w:rPr>
        <w:t xml:space="preserve"> mismo o para terceros dádivas o beneficios de clientes y/o proveedores de la compañía o a terceros, a cambio de favorecimientos, escogencia o concesión de tratamientos o servicios especiales en beneficio propio.</w:t>
      </w:r>
    </w:p>
    <w:p w14:paraId="4365559A" w14:textId="77777777" w:rsidR="009A2D39" w:rsidRPr="00437F25" w:rsidRDefault="009A2D39" w:rsidP="009A2D39">
      <w:pPr>
        <w:pStyle w:val="Prrafodelista"/>
        <w:rPr>
          <w:rFonts w:ascii="Arial" w:hAnsi="Arial" w:cs="Arial"/>
          <w:sz w:val="24"/>
          <w:szCs w:val="24"/>
        </w:rPr>
      </w:pPr>
    </w:p>
    <w:p w14:paraId="2F220A98" w14:textId="591A9C33" w:rsidR="00C4018A" w:rsidRPr="00437F25" w:rsidRDefault="00C4018A" w:rsidP="00C4018A">
      <w:pPr>
        <w:spacing w:before="159"/>
        <w:ind w:left="138" w:right="660"/>
        <w:jc w:val="both"/>
        <w:rPr>
          <w:rFonts w:ascii="Arial" w:hAnsi="Arial" w:cs="Arial"/>
          <w:b/>
          <w:sz w:val="24"/>
          <w:szCs w:val="24"/>
        </w:rPr>
      </w:pPr>
      <w:r w:rsidRPr="00437F25">
        <w:rPr>
          <w:rFonts w:ascii="Arial" w:hAnsi="Arial" w:cs="Arial"/>
          <w:b/>
          <w:sz w:val="24"/>
          <w:szCs w:val="24"/>
        </w:rPr>
        <w:t>En relación con Información de la Sociedad.</w:t>
      </w:r>
    </w:p>
    <w:p w14:paraId="47FD3439" w14:textId="77777777" w:rsidR="00C4018A" w:rsidRPr="00437F25" w:rsidRDefault="00C4018A" w:rsidP="00FE1B08">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lastRenderedPageBreak/>
        <w:t>Conocer y aplicar el modelo interno de seguridad de la información, para el manejo seguro de la información de la Sociedad, incluyendo la necesidad de clasificar la información según su naturaleza (restringida, Interna o pública).</w:t>
      </w:r>
    </w:p>
    <w:p w14:paraId="57C941BA" w14:textId="4036B436" w:rsidR="00C4018A" w:rsidRPr="00437F25" w:rsidRDefault="00C4018A" w:rsidP="00FE1B08">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 xml:space="preserve">Los </w:t>
      </w:r>
      <w:r w:rsidR="00FD7D2D" w:rsidRPr="00437F25">
        <w:rPr>
          <w:rFonts w:ascii="Arial" w:hAnsi="Arial" w:cs="Arial"/>
          <w:sz w:val="24"/>
          <w:szCs w:val="24"/>
        </w:rPr>
        <w:t>colaboradores</w:t>
      </w:r>
      <w:r w:rsidRPr="00437F25">
        <w:rPr>
          <w:rFonts w:ascii="Arial" w:hAnsi="Arial" w:cs="Arial"/>
          <w:sz w:val="24"/>
          <w:szCs w:val="24"/>
        </w:rPr>
        <w:t xml:space="preserve"> se abstendrán de comunicar a otros </w:t>
      </w:r>
      <w:r w:rsidR="00FD7D2D" w:rsidRPr="00437F25">
        <w:rPr>
          <w:rFonts w:ascii="Arial" w:hAnsi="Arial" w:cs="Arial"/>
          <w:sz w:val="24"/>
          <w:szCs w:val="24"/>
        </w:rPr>
        <w:t>colaboradores</w:t>
      </w:r>
      <w:r w:rsidRPr="00437F25">
        <w:rPr>
          <w:rFonts w:ascii="Arial" w:hAnsi="Arial" w:cs="Arial"/>
          <w:sz w:val="24"/>
          <w:szCs w:val="24"/>
        </w:rPr>
        <w:t xml:space="preserve"> sin autorización para ello o compartir con terceros, información confidencial de la Sociedad dando un tratamiento adecuado a la misma, bajo los criterios de integridad, confidencialidad, disponibilidad y privacidad.</w:t>
      </w:r>
    </w:p>
    <w:p w14:paraId="5EEB604C" w14:textId="77777777" w:rsidR="00C4018A" w:rsidRPr="00437F25" w:rsidRDefault="00C4018A" w:rsidP="00FE1B08">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Abstenerse por completo de usar en provecho propio o de terceros o de suministrar a terceros Información Privilegiada de la Sociedad e informar acerca de cualquier posible violación que pudiera llegar a conocer en relación con este deber.</w:t>
      </w:r>
    </w:p>
    <w:p w14:paraId="06DA3AC0" w14:textId="77777777" w:rsidR="00C4018A" w:rsidRPr="00437F25" w:rsidRDefault="00C4018A" w:rsidP="00FE1B08">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En todos los casos, la información que se genera y maneja en la ejecución de funciones de cada funcionario es de propiedad de la Sociedad, y los funcionarios seguirán los parámetros establecidos en éste código y demás Políticas de la compañía para darle un manejo adecuado.</w:t>
      </w:r>
    </w:p>
    <w:p w14:paraId="7D0C83E1" w14:textId="034EB4F1" w:rsidR="00C4018A" w:rsidRPr="00437F25" w:rsidRDefault="00C4018A" w:rsidP="00FE1B08">
      <w:pPr>
        <w:pStyle w:val="Prrafodelista"/>
        <w:numPr>
          <w:ilvl w:val="0"/>
          <w:numId w:val="26"/>
        </w:numPr>
        <w:tabs>
          <w:tab w:val="left" w:pos="499"/>
        </w:tabs>
        <w:autoSpaceDE w:val="0"/>
        <w:autoSpaceDN w:val="0"/>
        <w:spacing w:before="98"/>
        <w:ind w:right="38"/>
        <w:jc w:val="both"/>
        <w:rPr>
          <w:rFonts w:ascii="Arial" w:hAnsi="Arial" w:cs="Arial"/>
          <w:sz w:val="24"/>
          <w:szCs w:val="24"/>
        </w:rPr>
      </w:pPr>
      <w:r w:rsidRPr="00437F25">
        <w:rPr>
          <w:rFonts w:ascii="Arial" w:hAnsi="Arial" w:cs="Arial"/>
          <w:sz w:val="24"/>
          <w:szCs w:val="24"/>
        </w:rPr>
        <w:t>Cuando un funcionario finaliza la relación con la sociedad entregará a su superior inmediato o a quien corresponda la información que maneja o a la que tiene acceso bajo los protocolos definidos por la compañía.</w:t>
      </w:r>
    </w:p>
    <w:p w14:paraId="7D803C4B" w14:textId="5242737D" w:rsidR="00FD7D2D" w:rsidRPr="00437F25" w:rsidRDefault="00FD7D2D" w:rsidP="00FD7D2D">
      <w:pPr>
        <w:tabs>
          <w:tab w:val="left" w:pos="499"/>
        </w:tabs>
        <w:autoSpaceDE w:val="0"/>
        <w:autoSpaceDN w:val="0"/>
        <w:spacing w:before="158"/>
        <w:ind w:right="663"/>
        <w:jc w:val="both"/>
        <w:rPr>
          <w:rFonts w:ascii="Arial" w:hAnsi="Arial" w:cs="Arial"/>
          <w:sz w:val="24"/>
          <w:szCs w:val="24"/>
        </w:rPr>
      </w:pPr>
    </w:p>
    <w:p w14:paraId="063ADB93" w14:textId="26B50C6C" w:rsidR="00C4018A" w:rsidRPr="00437F25" w:rsidRDefault="00FD7D2D" w:rsidP="00D11199">
      <w:pPr>
        <w:pStyle w:val="Textoindependiente"/>
        <w:spacing w:before="89"/>
        <w:ind w:left="0" w:right="38"/>
        <w:jc w:val="both"/>
        <w:rPr>
          <w:rFonts w:cs="Arial"/>
          <w:sz w:val="24"/>
          <w:szCs w:val="24"/>
        </w:rPr>
      </w:pPr>
      <w:r w:rsidRPr="00437F25">
        <w:rPr>
          <w:rFonts w:cs="Arial"/>
          <w:b/>
          <w:sz w:val="24"/>
          <w:szCs w:val="24"/>
        </w:rPr>
        <w:t xml:space="preserve">Otras conductas prohibidas. </w:t>
      </w:r>
      <w:r w:rsidR="00C4018A" w:rsidRPr="00437F25">
        <w:rPr>
          <w:rFonts w:cs="Arial"/>
          <w:sz w:val="24"/>
          <w:szCs w:val="24"/>
        </w:rPr>
        <w:t>Se consideran prohibidas o contrarias a los principios éticos y de conducta de la Compañía, las siguientes:</w:t>
      </w:r>
    </w:p>
    <w:p w14:paraId="1B064563" w14:textId="5BF36C68" w:rsidR="00C4018A" w:rsidRPr="00437F25" w:rsidRDefault="00C4018A" w:rsidP="00C4018A">
      <w:pPr>
        <w:pStyle w:val="Prrafodelista"/>
        <w:numPr>
          <w:ilvl w:val="0"/>
          <w:numId w:val="26"/>
        </w:numPr>
        <w:tabs>
          <w:tab w:val="left" w:pos="499"/>
        </w:tabs>
        <w:autoSpaceDE w:val="0"/>
        <w:autoSpaceDN w:val="0"/>
        <w:spacing w:before="162"/>
        <w:ind w:right="38"/>
        <w:jc w:val="both"/>
        <w:rPr>
          <w:rFonts w:ascii="Arial" w:hAnsi="Arial" w:cs="Arial"/>
          <w:sz w:val="24"/>
          <w:szCs w:val="24"/>
        </w:rPr>
      </w:pPr>
      <w:r w:rsidRPr="00437F25">
        <w:rPr>
          <w:rFonts w:ascii="Arial" w:hAnsi="Arial" w:cs="Arial"/>
          <w:sz w:val="24"/>
          <w:szCs w:val="24"/>
        </w:rPr>
        <w:t xml:space="preserve">Violar la reserva de Información Confidencial puesta bajo la responsabilidad del </w:t>
      </w:r>
      <w:r w:rsidR="00D11199" w:rsidRPr="00437F25">
        <w:rPr>
          <w:rFonts w:ascii="Arial" w:hAnsi="Arial" w:cs="Arial"/>
          <w:sz w:val="24"/>
          <w:szCs w:val="24"/>
        </w:rPr>
        <w:t xml:space="preserve">colaborador </w:t>
      </w:r>
      <w:r w:rsidRPr="00437F25">
        <w:rPr>
          <w:rFonts w:ascii="Arial" w:hAnsi="Arial" w:cs="Arial"/>
          <w:sz w:val="24"/>
          <w:szCs w:val="24"/>
        </w:rPr>
        <w:t>o conocida por éste en razón de su cargo.</w:t>
      </w:r>
    </w:p>
    <w:p w14:paraId="5AA0962B" w14:textId="6E349D3F" w:rsidR="00C4018A" w:rsidRPr="00437F25" w:rsidRDefault="00C4018A" w:rsidP="00C4018A">
      <w:pPr>
        <w:pStyle w:val="Prrafodelista"/>
        <w:numPr>
          <w:ilvl w:val="0"/>
          <w:numId w:val="26"/>
        </w:numPr>
        <w:tabs>
          <w:tab w:val="left" w:pos="499"/>
        </w:tabs>
        <w:autoSpaceDE w:val="0"/>
        <w:autoSpaceDN w:val="0"/>
        <w:spacing w:before="135"/>
        <w:ind w:right="38"/>
        <w:jc w:val="both"/>
        <w:rPr>
          <w:rFonts w:ascii="Arial" w:hAnsi="Arial" w:cs="Arial"/>
          <w:sz w:val="24"/>
          <w:szCs w:val="24"/>
        </w:rPr>
      </w:pPr>
      <w:r w:rsidRPr="00437F25">
        <w:rPr>
          <w:rFonts w:ascii="Arial" w:hAnsi="Arial" w:cs="Arial"/>
          <w:sz w:val="24"/>
          <w:szCs w:val="24"/>
        </w:rPr>
        <w:t>Utilizar o compartir Información Privilegiada conocida en ejecución o con ocasión de sus</w:t>
      </w:r>
      <w:r w:rsidRPr="00437F25">
        <w:rPr>
          <w:rFonts w:ascii="Arial" w:hAnsi="Arial" w:cs="Arial"/>
          <w:spacing w:val="-33"/>
          <w:sz w:val="24"/>
          <w:szCs w:val="24"/>
        </w:rPr>
        <w:t xml:space="preserve"> </w:t>
      </w:r>
      <w:r w:rsidRPr="00437F25">
        <w:rPr>
          <w:rFonts w:ascii="Arial" w:hAnsi="Arial" w:cs="Arial"/>
          <w:sz w:val="24"/>
          <w:szCs w:val="24"/>
        </w:rPr>
        <w:t>responsabilidades, para la obtención de un provecho</w:t>
      </w:r>
      <w:r w:rsidRPr="00437F25">
        <w:rPr>
          <w:rFonts w:ascii="Arial" w:hAnsi="Arial" w:cs="Arial"/>
          <w:spacing w:val="-20"/>
          <w:sz w:val="24"/>
          <w:szCs w:val="24"/>
        </w:rPr>
        <w:t xml:space="preserve"> </w:t>
      </w:r>
      <w:r w:rsidRPr="00437F25">
        <w:rPr>
          <w:rFonts w:ascii="Arial" w:hAnsi="Arial" w:cs="Arial"/>
          <w:sz w:val="24"/>
          <w:szCs w:val="24"/>
        </w:rPr>
        <w:t>para sí</w:t>
      </w:r>
      <w:r w:rsidRPr="00437F25">
        <w:rPr>
          <w:rFonts w:ascii="Arial" w:hAnsi="Arial" w:cs="Arial"/>
          <w:spacing w:val="-16"/>
          <w:sz w:val="24"/>
          <w:szCs w:val="24"/>
        </w:rPr>
        <w:t xml:space="preserve"> </w:t>
      </w:r>
      <w:r w:rsidRPr="00437F25">
        <w:rPr>
          <w:rFonts w:ascii="Arial" w:hAnsi="Arial" w:cs="Arial"/>
          <w:sz w:val="24"/>
          <w:szCs w:val="24"/>
        </w:rPr>
        <w:t>o</w:t>
      </w:r>
      <w:r w:rsidRPr="00437F25">
        <w:rPr>
          <w:rFonts w:ascii="Arial" w:hAnsi="Arial" w:cs="Arial"/>
          <w:spacing w:val="-12"/>
          <w:sz w:val="24"/>
          <w:szCs w:val="24"/>
        </w:rPr>
        <w:t xml:space="preserve"> </w:t>
      </w:r>
      <w:r w:rsidRPr="00437F25">
        <w:rPr>
          <w:rFonts w:ascii="Arial" w:hAnsi="Arial" w:cs="Arial"/>
          <w:sz w:val="24"/>
          <w:szCs w:val="24"/>
        </w:rPr>
        <w:t>para</w:t>
      </w:r>
      <w:r w:rsidRPr="00437F25">
        <w:rPr>
          <w:rFonts w:ascii="Arial" w:hAnsi="Arial" w:cs="Arial"/>
          <w:spacing w:val="-16"/>
          <w:sz w:val="24"/>
          <w:szCs w:val="24"/>
        </w:rPr>
        <w:t xml:space="preserve"> </w:t>
      </w:r>
      <w:r w:rsidRPr="00437F25">
        <w:rPr>
          <w:rFonts w:ascii="Arial" w:hAnsi="Arial" w:cs="Arial"/>
          <w:sz w:val="24"/>
          <w:szCs w:val="24"/>
        </w:rPr>
        <w:t>un</w:t>
      </w:r>
      <w:r w:rsidRPr="00437F25">
        <w:rPr>
          <w:rFonts w:ascii="Arial" w:hAnsi="Arial" w:cs="Arial"/>
          <w:spacing w:val="-12"/>
          <w:sz w:val="24"/>
          <w:szCs w:val="24"/>
        </w:rPr>
        <w:t xml:space="preserve"> </w:t>
      </w:r>
      <w:r w:rsidRPr="00437F25">
        <w:rPr>
          <w:rFonts w:ascii="Arial" w:hAnsi="Arial" w:cs="Arial"/>
          <w:sz w:val="24"/>
          <w:szCs w:val="24"/>
        </w:rPr>
        <w:t>tercero.</w:t>
      </w:r>
      <w:r w:rsidRPr="00437F25">
        <w:rPr>
          <w:rFonts w:ascii="Arial" w:hAnsi="Arial" w:cs="Arial"/>
          <w:spacing w:val="-11"/>
          <w:sz w:val="24"/>
          <w:szCs w:val="24"/>
        </w:rPr>
        <w:t xml:space="preserve"> </w:t>
      </w:r>
    </w:p>
    <w:p w14:paraId="5DADDA18" w14:textId="77777777" w:rsidR="00C4018A" w:rsidRPr="00437F25" w:rsidRDefault="00C4018A" w:rsidP="00C4018A">
      <w:pPr>
        <w:pStyle w:val="Prrafodelista"/>
        <w:numPr>
          <w:ilvl w:val="0"/>
          <w:numId w:val="26"/>
        </w:numPr>
        <w:tabs>
          <w:tab w:val="left" w:pos="499"/>
        </w:tabs>
        <w:autoSpaceDE w:val="0"/>
        <w:autoSpaceDN w:val="0"/>
        <w:spacing w:before="206"/>
        <w:ind w:right="40"/>
        <w:jc w:val="both"/>
        <w:rPr>
          <w:rFonts w:ascii="Arial" w:hAnsi="Arial" w:cs="Arial"/>
          <w:sz w:val="24"/>
          <w:szCs w:val="24"/>
        </w:rPr>
      </w:pPr>
      <w:r w:rsidRPr="00437F25">
        <w:rPr>
          <w:rFonts w:ascii="Arial" w:hAnsi="Arial" w:cs="Arial"/>
          <w:sz w:val="24"/>
          <w:szCs w:val="24"/>
        </w:rPr>
        <w:t>Facilitar códigos de usuario y contraseñas asignadas a compañeros o</w:t>
      </w:r>
      <w:r w:rsidRPr="00437F25">
        <w:rPr>
          <w:rFonts w:ascii="Arial" w:hAnsi="Arial" w:cs="Arial"/>
          <w:spacing w:val="-1"/>
          <w:sz w:val="24"/>
          <w:szCs w:val="24"/>
        </w:rPr>
        <w:t xml:space="preserve"> </w:t>
      </w:r>
      <w:r w:rsidRPr="00437F25">
        <w:rPr>
          <w:rFonts w:ascii="Arial" w:hAnsi="Arial" w:cs="Arial"/>
          <w:sz w:val="24"/>
          <w:szCs w:val="24"/>
        </w:rPr>
        <w:t>terceros.</w:t>
      </w:r>
    </w:p>
    <w:p w14:paraId="7194A8D3" w14:textId="51A11836" w:rsidR="00C4018A" w:rsidRPr="00437F25" w:rsidRDefault="00C4018A" w:rsidP="00C4018A">
      <w:pPr>
        <w:pStyle w:val="Prrafodelista"/>
        <w:numPr>
          <w:ilvl w:val="0"/>
          <w:numId w:val="26"/>
        </w:numPr>
        <w:tabs>
          <w:tab w:val="left" w:pos="499"/>
        </w:tabs>
        <w:autoSpaceDE w:val="0"/>
        <w:autoSpaceDN w:val="0"/>
        <w:spacing w:before="160"/>
        <w:ind w:right="38"/>
        <w:jc w:val="both"/>
        <w:rPr>
          <w:rFonts w:ascii="Arial" w:hAnsi="Arial" w:cs="Arial"/>
          <w:sz w:val="24"/>
          <w:szCs w:val="24"/>
        </w:rPr>
      </w:pPr>
      <w:r w:rsidRPr="00437F25">
        <w:rPr>
          <w:rFonts w:ascii="Arial" w:hAnsi="Arial" w:cs="Arial"/>
          <w:sz w:val="24"/>
          <w:szCs w:val="24"/>
        </w:rPr>
        <w:t>Utilizar para propósitos diferentes al cumplimiento de sus funciones o compartir con terceros los manuales, políticas, procedimientos,</w:t>
      </w:r>
      <w:r w:rsidRPr="00437F25">
        <w:rPr>
          <w:rFonts w:ascii="Arial" w:hAnsi="Arial" w:cs="Arial"/>
          <w:spacing w:val="-28"/>
          <w:sz w:val="24"/>
          <w:szCs w:val="24"/>
        </w:rPr>
        <w:t xml:space="preserve"> </w:t>
      </w:r>
      <w:r w:rsidRPr="00437F25">
        <w:rPr>
          <w:rFonts w:ascii="Arial" w:hAnsi="Arial" w:cs="Arial"/>
          <w:sz w:val="24"/>
          <w:szCs w:val="24"/>
        </w:rPr>
        <w:t xml:space="preserve">lineamientos o cualquier otro documento elaborado por la </w:t>
      </w:r>
      <w:r w:rsidR="00D11199" w:rsidRPr="00437F25">
        <w:rPr>
          <w:rFonts w:ascii="Arial" w:hAnsi="Arial" w:cs="Arial"/>
          <w:sz w:val="24"/>
          <w:szCs w:val="24"/>
        </w:rPr>
        <w:t>organización</w:t>
      </w:r>
      <w:r w:rsidRPr="00437F25">
        <w:rPr>
          <w:rFonts w:ascii="Arial" w:hAnsi="Arial" w:cs="Arial"/>
          <w:sz w:val="24"/>
          <w:szCs w:val="24"/>
        </w:rPr>
        <w:t xml:space="preserve"> como parte de su arquitectura interna de gobierno y control.</w:t>
      </w:r>
    </w:p>
    <w:p w14:paraId="6065E7FE" w14:textId="77777777" w:rsidR="00C4018A" w:rsidRPr="00437F25" w:rsidRDefault="00C4018A" w:rsidP="00C4018A">
      <w:pPr>
        <w:pStyle w:val="Prrafodelista"/>
        <w:numPr>
          <w:ilvl w:val="0"/>
          <w:numId w:val="26"/>
        </w:numPr>
        <w:tabs>
          <w:tab w:val="left" w:pos="499"/>
        </w:tabs>
        <w:autoSpaceDE w:val="0"/>
        <w:autoSpaceDN w:val="0"/>
        <w:spacing w:before="160"/>
        <w:ind w:right="41"/>
        <w:jc w:val="both"/>
        <w:rPr>
          <w:rFonts w:ascii="Arial" w:hAnsi="Arial" w:cs="Arial"/>
          <w:sz w:val="24"/>
          <w:szCs w:val="24"/>
        </w:rPr>
      </w:pPr>
      <w:r w:rsidRPr="00437F25">
        <w:rPr>
          <w:rFonts w:ascii="Arial" w:hAnsi="Arial" w:cs="Arial"/>
          <w:sz w:val="24"/>
          <w:szCs w:val="24"/>
        </w:rPr>
        <w:t>Usar las instalaciones de la Sociedad para adelantar eventos religiosos, políticos o difundir materia que atente contra la libertad religiosa y política entre</w:t>
      </w:r>
      <w:r w:rsidRPr="00437F25">
        <w:rPr>
          <w:rFonts w:ascii="Arial" w:hAnsi="Arial" w:cs="Arial"/>
          <w:spacing w:val="-2"/>
          <w:sz w:val="24"/>
          <w:szCs w:val="24"/>
        </w:rPr>
        <w:t xml:space="preserve"> </w:t>
      </w:r>
      <w:r w:rsidRPr="00437F25">
        <w:rPr>
          <w:rFonts w:ascii="Arial" w:hAnsi="Arial" w:cs="Arial"/>
          <w:sz w:val="24"/>
          <w:szCs w:val="24"/>
        </w:rPr>
        <w:t>otros.</w:t>
      </w:r>
    </w:p>
    <w:p w14:paraId="40096327" w14:textId="77777777" w:rsidR="00C4018A" w:rsidRPr="00437F25" w:rsidRDefault="00C4018A" w:rsidP="00FE1B08">
      <w:pPr>
        <w:pStyle w:val="Prrafodelista"/>
        <w:numPr>
          <w:ilvl w:val="0"/>
          <w:numId w:val="26"/>
        </w:numPr>
        <w:tabs>
          <w:tab w:val="left" w:pos="499"/>
        </w:tabs>
        <w:autoSpaceDE w:val="0"/>
        <w:autoSpaceDN w:val="0"/>
        <w:spacing w:before="206"/>
        <w:ind w:right="40"/>
        <w:jc w:val="both"/>
        <w:rPr>
          <w:rFonts w:ascii="Arial" w:hAnsi="Arial" w:cs="Arial"/>
          <w:sz w:val="24"/>
          <w:szCs w:val="24"/>
        </w:rPr>
      </w:pPr>
      <w:r w:rsidRPr="00437F25">
        <w:rPr>
          <w:rFonts w:ascii="Arial" w:hAnsi="Arial" w:cs="Arial"/>
          <w:sz w:val="24"/>
          <w:szCs w:val="24"/>
        </w:rPr>
        <w:lastRenderedPageBreak/>
        <w:t>Usar indebidamente por acción, omisión, error, negligencia o descuido la firma autorizada, de manera tal que incida negativamente frente a los intereses de la Compañía o los ponga en peligro.</w:t>
      </w:r>
    </w:p>
    <w:p w14:paraId="108502C6" w14:textId="16F86D73" w:rsidR="00C4018A" w:rsidRPr="00437F25" w:rsidRDefault="00C4018A" w:rsidP="00FE1B08">
      <w:pPr>
        <w:pStyle w:val="Prrafodelista"/>
        <w:numPr>
          <w:ilvl w:val="0"/>
          <w:numId w:val="26"/>
        </w:numPr>
        <w:tabs>
          <w:tab w:val="left" w:pos="499"/>
        </w:tabs>
        <w:autoSpaceDE w:val="0"/>
        <w:autoSpaceDN w:val="0"/>
        <w:spacing w:before="206"/>
        <w:ind w:right="40"/>
        <w:jc w:val="both"/>
        <w:rPr>
          <w:rFonts w:ascii="Arial" w:hAnsi="Arial" w:cs="Arial"/>
          <w:sz w:val="24"/>
          <w:szCs w:val="24"/>
        </w:rPr>
      </w:pPr>
      <w:r w:rsidRPr="00437F25">
        <w:rPr>
          <w:rFonts w:ascii="Arial" w:hAnsi="Arial" w:cs="Arial"/>
          <w:sz w:val="24"/>
          <w:szCs w:val="24"/>
        </w:rPr>
        <w:t>Realizar actos que entorpezcan o incidan negativamente en el normal desarrollo de las actividades de la Sociedad o en perjuicio de tercer</w:t>
      </w:r>
      <w:r w:rsidR="00671ABB" w:rsidRPr="00437F25">
        <w:rPr>
          <w:rFonts w:ascii="Arial" w:hAnsi="Arial" w:cs="Arial"/>
          <w:sz w:val="24"/>
          <w:szCs w:val="24"/>
        </w:rPr>
        <w:t>os.</w:t>
      </w:r>
    </w:p>
    <w:p w14:paraId="6CC2B99B" w14:textId="29B505C5" w:rsidR="00C4018A" w:rsidRPr="00437F25" w:rsidRDefault="00C4018A" w:rsidP="00FE1B08">
      <w:pPr>
        <w:pStyle w:val="Prrafodelista"/>
        <w:numPr>
          <w:ilvl w:val="0"/>
          <w:numId w:val="26"/>
        </w:numPr>
        <w:tabs>
          <w:tab w:val="left" w:pos="499"/>
        </w:tabs>
        <w:autoSpaceDE w:val="0"/>
        <w:autoSpaceDN w:val="0"/>
        <w:spacing w:before="206"/>
        <w:ind w:right="40"/>
        <w:jc w:val="both"/>
        <w:rPr>
          <w:rFonts w:ascii="Arial" w:hAnsi="Arial" w:cs="Arial"/>
          <w:sz w:val="24"/>
          <w:szCs w:val="24"/>
        </w:rPr>
      </w:pPr>
      <w:r w:rsidRPr="00437F25">
        <w:rPr>
          <w:rFonts w:ascii="Arial" w:hAnsi="Arial" w:cs="Arial"/>
          <w:sz w:val="24"/>
          <w:szCs w:val="24"/>
        </w:rPr>
        <w:t xml:space="preserve">Utilizar influencias que favorezcan indebidamente a miembros de la familia, amigos o personas que estén vinculados de cualquier forma con un </w:t>
      </w:r>
      <w:r w:rsidR="00D11199" w:rsidRPr="00437F25">
        <w:rPr>
          <w:rFonts w:ascii="Arial" w:hAnsi="Arial" w:cs="Arial"/>
          <w:sz w:val="24"/>
          <w:szCs w:val="24"/>
        </w:rPr>
        <w:t>colaborador</w:t>
      </w:r>
      <w:r w:rsidR="00671ABB" w:rsidRPr="00437F25">
        <w:rPr>
          <w:rFonts w:ascii="Arial" w:hAnsi="Arial" w:cs="Arial"/>
          <w:sz w:val="24"/>
          <w:szCs w:val="24"/>
        </w:rPr>
        <w:t xml:space="preserve"> o para perjudicar a terceros.</w:t>
      </w:r>
    </w:p>
    <w:p w14:paraId="05576121" w14:textId="77777777" w:rsidR="00C4018A" w:rsidRPr="00437F25" w:rsidRDefault="00C4018A" w:rsidP="00FE1B08">
      <w:pPr>
        <w:pStyle w:val="Prrafodelista"/>
        <w:numPr>
          <w:ilvl w:val="0"/>
          <w:numId w:val="26"/>
        </w:numPr>
        <w:tabs>
          <w:tab w:val="left" w:pos="499"/>
        </w:tabs>
        <w:autoSpaceDE w:val="0"/>
        <w:autoSpaceDN w:val="0"/>
        <w:spacing w:before="206"/>
        <w:ind w:right="40"/>
        <w:jc w:val="both"/>
        <w:rPr>
          <w:rFonts w:ascii="Arial" w:hAnsi="Arial" w:cs="Arial"/>
          <w:sz w:val="24"/>
          <w:szCs w:val="24"/>
        </w:rPr>
      </w:pPr>
      <w:r w:rsidRPr="00437F25">
        <w:rPr>
          <w:rFonts w:ascii="Arial" w:hAnsi="Arial" w:cs="Arial"/>
          <w:sz w:val="24"/>
          <w:szCs w:val="24"/>
        </w:rPr>
        <w:t>Presentar cuentas de gastos ficticios o reportar como cumplidas actividades o tareas no efectuadas.</w:t>
      </w:r>
    </w:p>
    <w:p w14:paraId="5D9BD35E" w14:textId="1E5B951E" w:rsidR="00C4018A" w:rsidRPr="00437F25" w:rsidRDefault="00C4018A" w:rsidP="00FE1B08">
      <w:pPr>
        <w:pStyle w:val="Prrafodelista"/>
        <w:numPr>
          <w:ilvl w:val="0"/>
          <w:numId w:val="26"/>
        </w:numPr>
        <w:tabs>
          <w:tab w:val="left" w:pos="499"/>
        </w:tabs>
        <w:autoSpaceDE w:val="0"/>
        <w:autoSpaceDN w:val="0"/>
        <w:spacing w:before="206"/>
        <w:ind w:right="40"/>
        <w:jc w:val="both"/>
        <w:rPr>
          <w:rFonts w:ascii="Arial" w:hAnsi="Arial" w:cs="Arial"/>
          <w:sz w:val="24"/>
          <w:szCs w:val="24"/>
        </w:rPr>
      </w:pPr>
      <w:r w:rsidRPr="00437F25">
        <w:rPr>
          <w:rFonts w:ascii="Arial" w:hAnsi="Arial" w:cs="Arial"/>
          <w:sz w:val="24"/>
          <w:szCs w:val="24"/>
        </w:rPr>
        <w:t xml:space="preserve">Solicitar u obtener, de los </w:t>
      </w:r>
      <w:r w:rsidR="00D11199" w:rsidRPr="00437F25">
        <w:rPr>
          <w:rFonts w:ascii="Arial" w:hAnsi="Arial" w:cs="Arial"/>
          <w:sz w:val="24"/>
          <w:szCs w:val="24"/>
        </w:rPr>
        <w:t>colaboradores</w:t>
      </w:r>
      <w:r w:rsidRPr="00437F25">
        <w:rPr>
          <w:rFonts w:ascii="Arial" w:hAnsi="Arial" w:cs="Arial"/>
          <w:sz w:val="24"/>
          <w:szCs w:val="24"/>
        </w:rPr>
        <w:t xml:space="preserve"> bajo su mando, concesiones o beneficios valiéndose de su posición.</w:t>
      </w:r>
    </w:p>
    <w:p w14:paraId="08D08DBC" w14:textId="2EF53BB8" w:rsidR="00C4018A" w:rsidRPr="00437F25" w:rsidRDefault="00C4018A" w:rsidP="00FE1B08">
      <w:pPr>
        <w:pStyle w:val="Prrafodelista"/>
        <w:numPr>
          <w:ilvl w:val="0"/>
          <w:numId w:val="26"/>
        </w:numPr>
        <w:tabs>
          <w:tab w:val="left" w:pos="499"/>
        </w:tabs>
        <w:autoSpaceDE w:val="0"/>
        <w:autoSpaceDN w:val="0"/>
        <w:spacing w:before="206"/>
        <w:ind w:right="40"/>
        <w:jc w:val="both"/>
        <w:rPr>
          <w:rFonts w:ascii="Arial" w:hAnsi="Arial" w:cs="Arial"/>
          <w:sz w:val="24"/>
          <w:szCs w:val="24"/>
        </w:rPr>
      </w:pPr>
      <w:r w:rsidRPr="00437F25">
        <w:rPr>
          <w:rFonts w:ascii="Arial" w:hAnsi="Arial" w:cs="Arial"/>
          <w:sz w:val="24"/>
          <w:szCs w:val="24"/>
        </w:rPr>
        <w:t xml:space="preserve">Enviar, recibir o suministrar información de la Sociedad en forma escrita, verbal, magnética o electrónica o por cualquier medio, a </w:t>
      </w:r>
      <w:r w:rsidR="00D11199" w:rsidRPr="00437F25">
        <w:rPr>
          <w:rFonts w:ascii="Arial" w:hAnsi="Arial" w:cs="Arial"/>
          <w:sz w:val="24"/>
          <w:szCs w:val="24"/>
        </w:rPr>
        <w:t xml:space="preserve">colaboradores </w:t>
      </w:r>
      <w:r w:rsidRPr="00437F25">
        <w:rPr>
          <w:rFonts w:ascii="Arial" w:hAnsi="Arial" w:cs="Arial"/>
          <w:sz w:val="24"/>
          <w:szCs w:val="24"/>
        </w:rPr>
        <w:t xml:space="preserve">o terceros sin la debida autorización del responsable de la información o sustraer información utilizando </w:t>
      </w:r>
      <w:proofErr w:type="spellStart"/>
      <w:r w:rsidRPr="00437F25">
        <w:rPr>
          <w:rFonts w:ascii="Arial" w:hAnsi="Arial" w:cs="Arial"/>
          <w:sz w:val="24"/>
          <w:szCs w:val="24"/>
        </w:rPr>
        <w:t>USB´s</w:t>
      </w:r>
      <w:proofErr w:type="spellEnd"/>
      <w:r w:rsidR="00D11199" w:rsidRPr="00437F25">
        <w:rPr>
          <w:rFonts w:ascii="Arial" w:hAnsi="Arial" w:cs="Arial"/>
          <w:sz w:val="24"/>
          <w:szCs w:val="24"/>
        </w:rPr>
        <w:t xml:space="preserve"> </w:t>
      </w:r>
      <w:r w:rsidRPr="00437F25">
        <w:rPr>
          <w:rFonts w:ascii="Arial" w:hAnsi="Arial" w:cs="Arial"/>
          <w:sz w:val="24"/>
          <w:szCs w:val="24"/>
        </w:rPr>
        <w:t>o cualquier otro medio electrónico de almacenamiento para uso y/o beneficio personal</w:t>
      </w:r>
      <w:r w:rsidR="00D11199" w:rsidRPr="00437F25">
        <w:rPr>
          <w:rFonts w:ascii="Arial" w:hAnsi="Arial" w:cs="Arial"/>
          <w:sz w:val="24"/>
          <w:szCs w:val="24"/>
        </w:rPr>
        <w:t xml:space="preserve">. </w:t>
      </w:r>
      <w:r w:rsidRPr="00437F25">
        <w:rPr>
          <w:rFonts w:ascii="Arial" w:hAnsi="Arial" w:cs="Arial"/>
          <w:sz w:val="24"/>
          <w:szCs w:val="24"/>
        </w:rPr>
        <w:t>Toda información manejada en la compañía es de la exclusiva propiedad de ésta.</w:t>
      </w:r>
    </w:p>
    <w:p w14:paraId="43DA262F" w14:textId="1AC32302" w:rsidR="00C4018A" w:rsidRPr="00437F25" w:rsidRDefault="00C4018A" w:rsidP="00C4018A">
      <w:pPr>
        <w:pStyle w:val="Prrafodelista"/>
        <w:numPr>
          <w:ilvl w:val="0"/>
          <w:numId w:val="26"/>
        </w:numPr>
        <w:tabs>
          <w:tab w:val="left" w:pos="499"/>
        </w:tabs>
        <w:autoSpaceDE w:val="0"/>
        <w:autoSpaceDN w:val="0"/>
        <w:spacing w:before="172"/>
        <w:ind w:right="65"/>
        <w:jc w:val="both"/>
        <w:rPr>
          <w:rFonts w:ascii="Arial" w:hAnsi="Arial" w:cs="Arial"/>
          <w:sz w:val="24"/>
          <w:szCs w:val="24"/>
        </w:rPr>
      </w:pPr>
      <w:r w:rsidRPr="00437F25">
        <w:rPr>
          <w:rFonts w:ascii="Arial" w:hAnsi="Arial" w:cs="Arial"/>
          <w:sz w:val="24"/>
          <w:szCs w:val="24"/>
        </w:rPr>
        <w:t xml:space="preserve">Los </w:t>
      </w:r>
      <w:r w:rsidR="00D11199" w:rsidRPr="00437F25">
        <w:rPr>
          <w:rFonts w:ascii="Arial" w:hAnsi="Arial" w:cs="Arial"/>
          <w:sz w:val="24"/>
          <w:szCs w:val="24"/>
        </w:rPr>
        <w:t>colaboradores</w:t>
      </w:r>
      <w:r w:rsidRPr="00437F25">
        <w:rPr>
          <w:rFonts w:ascii="Arial" w:hAnsi="Arial" w:cs="Arial"/>
          <w:sz w:val="24"/>
          <w:szCs w:val="24"/>
        </w:rPr>
        <w:t xml:space="preserve"> deberán abstenerse de efectuar en nombre o representación de la </w:t>
      </w:r>
      <w:r w:rsidR="00D11199" w:rsidRPr="00437F25">
        <w:rPr>
          <w:rFonts w:ascii="Arial" w:hAnsi="Arial" w:cs="Arial"/>
          <w:sz w:val="24"/>
          <w:szCs w:val="24"/>
        </w:rPr>
        <w:t>organización</w:t>
      </w:r>
      <w:r w:rsidRPr="00437F25">
        <w:rPr>
          <w:rFonts w:ascii="Arial" w:hAnsi="Arial" w:cs="Arial"/>
          <w:sz w:val="24"/>
          <w:szCs w:val="24"/>
        </w:rPr>
        <w:t>, declaraciones o conceder entrevistas en medios de comunicación, sin autorización de</w:t>
      </w:r>
      <w:r w:rsidR="00D11199" w:rsidRPr="00437F25">
        <w:rPr>
          <w:rFonts w:ascii="Arial" w:hAnsi="Arial" w:cs="Arial"/>
          <w:sz w:val="24"/>
          <w:szCs w:val="24"/>
        </w:rPr>
        <w:t xml:space="preserve"> la Gerencia o Junta Directiva </w:t>
      </w:r>
      <w:r w:rsidRPr="00437F25">
        <w:rPr>
          <w:rFonts w:ascii="Arial" w:hAnsi="Arial" w:cs="Arial"/>
          <w:sz w:val="24"/>
          <w:szCs w:val="24"/>
        </w:rPr>
        <w:t>o en contravención de lo dispuesto por las políticas que al respecto establezca la Compañía.</w:t>
      </w:r>
    </w:p>
    <w:p w14:paraId="3D53E666" w14:textId="77777777" w:rsidR="00FD7D2D" w:rsidRPr="00437F25" w:rsidRDefault="00C4018A" w:rsidP="00FD7D2D">
      <w:pPr>
        <w:pStyle w:val="Prrafodelista"/>
        <w:numPr>
          <w:ilvl w:val="0"/>
          <w:numId w:val="26"/>
        </w:numPr>
        <w:tabs>
          <w:tab w:val="left" w:pos="499"/>
        </w:tabs>
        <w:autoSpaceDE w:val="0"/>
        <w:autoSpaceDN w:val="0"/>
        <w:spacing w:before="158"/>
        <w:ind w:right="67"/>
        <w:jc w:val="both"/>
        <w:rPr>
          <w:rFonts w:ascii="Arial" w:hAnsi="Arial" w:cs="Arial"/>
          <w:sz w:val="24"/>
          <w:szCs w:val="24"/>
        </w:rPr>
      </w:pPr>
      <w:r w:rsidRPr="00437F25">
        <w:rPr>
          <w:rFonts w:ascii="Arial" w:hAnsi="Arial" w:cs="Arial"/>
          <w:sz w:val="24"/>
          <w:szCs w:val="24"/>
        </w:rPr>
        <w:t>Incumplir cualquier lineamiento señalado en éste Código, en las demás políticas, procedimientos, reglamentos, manuales y/u otro documento que haga parte de la arquitectura</w:t>
      </w:r>
      <w:r w:rsidRPr="00437F25">
        <w:rPr>
          <w:rFonts w:ascii="Arial" w:hAnsi="Arial" w:cs="Arial"/>
          <w:spacing w:val="-13"/>
          <w:sz w:val="24"/>
          <w:szCs w:val="24"/>
        </w:rPr>
        <w:t xml:space="preserve"> </w:t>
      </w:r>
      <w:r w:rsidRPr="00437F25">
        <w:rPr>
          <w:rFonts w:ascii="Arial" w:hAnsi="Arial" w:cs="Arial"/>
          <w:sz w:val="24"/>
          <w:szCs w:val="24"/>
        </w:rPr>
        <w:t>de</w:t>
      </w:r>
      <w:r w:rsidRPr="00437F25">
        <w:rPr>
          <w:rFonts w:ascii="Arial" w:hAnsi="Arial" w:cs="Arial"/>
          <w:spacing w:val="-12"/>
          <w:sz w:val="24"/>
          <w:szCs w:val="24"/>
        </w:rPr>
        <w:t xml:space="preserve"> </w:t>
      </w:r>
      <w:r w:rsidRPr="00437F25">
        <w:rPr>
          <w:rFonts w:ascii="Arial" w:hAnsi="Arial" w:cs="Arial"/>
          <w:sz w:val="24"/>
          <w:szCs w:val="24"/>
        </w:rPr>
        <w:t>gobierno</w:t>
      </w:r>
      <w:r w:rsidRPr="00437F25">
        <w:rPr>
          <w:rFonts w:ascii="Arial" w:hAnsi="Arial" w:cs="Arial"/>
          <w:spacing w:val="-11"/>
          <w:sz w:val="24"/>
          <w:szCs w:val="24"/>
        </w:rPr>
        <w:t xml:space="preserve"> </w:t>
      </w:r>
      <w:r w:rsidRPr="00437F25">
        <w:rPr>
          <w:rFonts w:ascii="Arial" w:hAnsi="Arial" w:cs="Arial"/>
          <w:sz w:val="24"/>
          <w:szCs w:val="24"/>
        </w:rPr>
        <w:t>y</w:t>
      </w:r>
      <w:r w:rsidRPr="00437F25">
        <w:rPr>
          <w:rFonts w:ascii="Arial" w:hAnsi="Arial" w:cs="Arial"/>
          <w:spacing w:val="-14"/>
          <w:sz w:val="24"/>
          <w:szCs w:val="24"/>
        </w:rPr>
        <w:t xml:space="preserve"> </w:t>
      </w:r>
      <w:r w:rsidRPr="00437F25">
        <w:rPr>
          <w:rFonts w:ascii="Arial" w:hAnsi="Arial" w:cs="Arial"/>
          <w:sz w:val="24"/>
          <w:szCs w:val="24"/>
        </w:rPr>
        <w:t>control</w:t>
      </w:r>
      <w:r w:rsidRPr="00437F25">
        <w:rPr>
          <w:rFonts w:ascii="Arial" w:hAnsi="Arial" w:cs="Arial"/>
          <w:spacing w:val="-12"/>
          <w:sz w:val="24"/>
          <w:szCs w:val="24"/>
        </w:rPr>
        <w:t xml:space="preserve"> </w:t>
      </w:r>
      <w:r w:rsidRPr="00437F25">
        <w:rPr>
          <w:rFonts w:ascii="Arial" w:hAnsi="Arial" w:cs="Arial"/>
          <w:sz w:val="24"/>
          <w:szCs w:val="24"/>
        </w:rPr>
        <w:t>de</w:t>
      </w:r>
      <w:r w:rsidRPr="00437F25">
        <w:rPr>
          <w:rFonts w:ascii="Arial" w:hAnsi="Arial" w:cs="Arial"/>
          <w:spacing w:val="-11"/>
          <w:sz w:val="24"/>
          <w:szCs w:val="24"/>
        </w:rPr>
        <w:t xml:space="preserve"> </w:t>
      </w:r>
      <w:r w:rsidRPr="00437F25">
        <w:rPr>
          <w:rFonts w:ascii="Arial" w:hAnsi="Arial" w:cs="Arial"/>
          <w:sz w:val="24"/>
          <w:szCs w:val="24"/>
        </w:rPr>
        <w:t>la Sociedad.</w:t>
      </w:r>
    </w:p>
    <w:p w14:paraId="2054B3CE" w14:textId="6CDEE068" w:rsidR="00FD7D2D" w:rsidRPr="00437F25" w:rsidRDefault="00FD7D2D" w:rsidP="00FD7D2D">
      <w:pPr>
        <w:pStyle w:val="Prrafodelista"/>
        <w:numPr>
          <w:ilvl w:val="0"/>
          <w:numId w:val="26"/>
        </w:numPr>
        <w:tabs>
          <w:tab w:val="left" w:pos="499"/>
        </w:tabs>
        <w:autoSpaceDE w:val="0"/>
        <w:autoSpaceDN w:val="0"/>
        <w:spacing w:before="158"/>
        <w:ind w:right="67"/>
        <w:jc w:val="both"/>
        <w:rPr>
          <w:rFonts w:ascii="Arial" w:hAnsi="Arial" w:cs="Arial"/>
          <w:sz w:val="24"/>
          <w:szCs w:val="24"/>
        </w:rPr>
      </w:pPr>
      <w:r w:rsidRPr="00437F25">
        <w:rPr>
          <w:rFonts w:ascii="Arial" w:eastAsia="Arial" w:hAnsi="Arial" w:cs="Arial"/>
          <w:sz w:val="24"/>
          <w:szCs w:val="24"/>
        </w:rPr>
        <w:t>Los demás actos u omisiones que la Ley o el reglamento de trabajo de la Compañía definan</w:t>
      </w:r>
      <w:r w:rsidRPr="00437F25">
        <w:rPr>
          <w:rFonts w:ascii="Arial" w:eastAsia="Arial" w:hAnsi="Arial" w:cs="Arial"/>
          <w:spacing w:val="14"/>
          <w:sz w:val="24"/>
          <w:szCs w:val="24"/>
        </w:rPr>
        <w:t xml:space="preserve"> </w:t>
      </w:r>
      <w:r w:rsidRPr="00437F25">
        <w:rPr>
          <w:rFonts w:ascii="Arial" w:eastAsia="Arial" w:hAnsi="Arial" w:cs="Arial"/>
          <w:sz w:val="24"/>
          <w:szCs w:val="24"/>
        </w:rPr>
        <w:t>como “mala</w:t>
      </w:r>
      <w:r w:rsidRPr="00437F25">
        <w:rPr>
          <w:rFonts w:ascii="Arial" w:eastAsia="Arial" w:hAnsi="Arial" w:cs="Arial"/>
          <w:spacing w:val="-3"/>
          <w:sz w:val="24"/>
          <w:szCs w:val="24"/>
        </w:rPr>
        <w:t xml:space="preserve"> </w:t>
      </w:r>
      <w:r w:rsidRPr="00437F25">
        <w:rPr>
          <w:rFonts w:ascii="Arial" w:eastAsia="Arial" w:hAnsi="Arial" w:cs="Arial"/>
          <w:sz w:val="24"/>
          <w:szCs w:val="24"/>
        </w:rPr>
        <w:t>conducta”.</w:t>
      </w:r>
    </w:p>
    <w:p w14:paraId="26E547EE" w14:textId="77777777" w:rsidR="008168E3" w:rsidRPr="00437F25" w:rsidRDefault="008168E3" w:rsidP="008168E3">
      <w:pPr>
        <w:jc w:val="both"/>
        <w:rPr>
          <w:rFonts w:ascii="Arial" w:hAnsi="Arial" w:cs="Arial"/>
          <w:sz w:val="24"/>
          <w:szCs w:val="24"/>
        </w:rPr>
      </w:pPr>
    </w:p>
    <w:p w14:paraId="686D9869" w14:textId="45054CE7" w:rsidR="003F2AAA" w:rsidRPr="00437F25" w:rsidRDefault="003F2AAA" w:rsidP="008168E3">
      <w:pPr>
        <w:jc w:val="both"/>
        <w:rPr>
          <w:rFonts w:ascii="Arial" w:eastAsia="Arial" w:hAnsi="Arial" w:cs="Arial"/>
          <w:sz w:val="24"/>
          <w:szCs w:val="24"/>
        </w:rPr>
      </w:pPr>
      <w:r w:rsidRPr="00437F25">
        <w:rPr>
          <w:rFonts w:ascii="Arial" w:hAnsi="Arial" w:cs="Arial"/>
          <w:sz w:val="24"/>
          <w:szCs w:val="24"/>
        </w:rPr>
        <w:t>Los</w:t>
      </w:r>
      <w:r w:rsidRPr="00437F25">
        <w:rPr>
          <w:rFonts w:ascii="Arial" w:hAnsi="Arial" w:cs="Arial"/>
          <w:spacing w:val="41"/>
          <w:sz w:val="24"/>
          <w:szCs w:val="24"/>
        </w:rPr>
        <w:t xml:space="preserve"> </w:t>
      </w:r>
      <w:r w:rsidRPr="00437F25">
        <w:rPr>
          <w:rFonts w:ascii="Arial" w:hAnsi="Arial" w:cs="Arial"/>
          <w:sz w:val="24"/>
          <w:szCs w:val="24"/>
        </w:rPr>
        <w:t>integrantes</w:t>
      </w:r>
      <w:r w:rsidRPr="00437F25">
        <w:rPr>
          <w:rFonts w:ascii="Arial" w:hAnsi="Arial" w:cs="Arial"/>
          <w:spacing w:val="41"/>
          <w:sz w:val="24"/>
          <w:szCs w:val="24"/>
        </w:rPr>
        <w:t xml:space="preserve"> </w:t>
      </w:r>
      <w:r w:rsidRPr="00437F25">
        <w:rPr>
          <w:rFonts w:ascii="Arial" w:hAnsi="Arial" w:cs="Arial"/>
          <w:sz w:val="24"/>
          <w:szCs w:val="24"/>
        </w:rPr>
        <w:t>del</w:t>
      </w:r>
      <w:r w:rsidRPr="00437F25">
        <w:rPr>
          <w:rFonts w:ascii="Arial" w:hAnsi="Arial" w:cs="Arial"/>
          <w:spacing w:val="38"/>
          <w:sz w:val="24"/>
          <w:szCs w:val="24"/>
        </w:rPr>
        <w:t xml:space="preserve"> </w:t>
      </w:r>
      <w:r w:rsidRPr="00437F25">
        <w:rPr>
          <w:rFonts w:ascii="Arial" w:hAnsi="Arial" w:cs="Arial"/>
          <w:sz w:val="24"/>
          <w:szCs w:val="24"/>
        </w:rPr>
        <w:t>Comité</w:t>
      </w:r>
      <w:r w:rsidRPr="00437F25">
        <w:rPr>
          <w:rFonts w:ascii="Arial" w:hAnsi="Arial" w:cs="Arial"/>
          <w:spacing w:val="41"/>
          <w:sz w:val="24"/>
          <w:szCs w:val="24"/>
        </w:rPr>
        <w:t xml:space="preserve"> </w:t>
      </w:r>
      <w:r w:rsidRPr="00437F25">
        <w:rPr>
          <w:rFonts w:ascii="Arial" w:hAnsi="Arial" w:cs="Arial"/>
          <w:sz w:val="24"/>
          <w:szCs w:val="24"/>
        </w:rPr>
        <w:t>de</w:t>
      </w:r>
      <w:r w:rsidRPr="00437F25">
        <w:rPr>
          <w:rFonts w:ascii="Arial" w:hAnsi="Arial" w:cs="Arial"/>
          <w:spacing w:val="40"/>
          <w:sz w:val="24"/>
          <w:szCs w:val="24"/>
        </w:rPr>
        <w:t xml:space="preserve"> </w:t>
      </w:r>
      <w:r w:rsidRPr="00437F25">
        <w:rPr>
          <w:rFonts w:ascii="Arial" w:hAnsi="Arial" w:cs="Arial"/>
          <w:sz w:val="24"/>
          <w:szCs w:val="24"/>
        </w:rPr>
        <w:t>Cumplimiento</w:t>
      </w:r>
      <w:r w:rsidRPr="00437F25">
        <w:rPr>
          <w:rFonts w:ascii="Arial" w:hAnsi="Arial" w:cs="Arial"/>
          <w:spacing w:val="40"/>
          <w:sz w:val="24"/>
          <w:szCs w:val="24"/>
        </w:rPr>
        <w:t xml:space="preserve"> </w:t>
      </w:r>
      <w:r w:rsidRPr="00437F25">
        <w:rPr>
          <w:rFonts w:ascii="Arial" w:hAnsi="Arial" w:cs="Arial"/>
          <w:sz w:val="24"/>
          <w:szCs w:val="24"/>
        </w:rPr>
        <w:t>evaluarán</w:t>
      </w:r>
      <w:r w:rsidRPr="00437F25">
        <w:rPr>
          <w:rFonts w:ascii="Arial" w:hAnsi="Arial" w:cs="Arial"/>
          <w:spacing w:val="40"/>
          <w:sz w:val="24"/>
          <w:szCs w:val="24"/>
        </w:rPr>
        <w:t xml:space="preserve"> </w:t>
      </w:r>
      <w:r w:rsidRPr="00437F25">
        <w:rPr>
          <w:rFonts w:ascii="Arial" w:hAnsi="Arial" w:cs="Arial"/>
          <w:spacing w:val="3"/>
          <w:sz w:val="24"/>
          <w:szCs w:val="24"/>
        </w:rPr>
        <w:t>el</w:t>
      </w:r>
      <w:r w:rsidRPr="00437F25">
        <w:rPr>
          <w:rFonts w:ascii="Arial" w:hAnsi="Arial" w:cs="Arial"/>
          <w:spacing w:val="40"/>
          <w:sz w:val="24"/>
          <w:szCs w:val="24"/>
        </w:rPr>
        <w:t xml:space="preserve"> </w:t>
      </w:r>
      <w:r w:rsidRPr="00437F25">
        <w:rPr>
          <w:rFonts w:ascii="Arial" w:hAnsi="Arial" w:cs="Arial"/>
          <w:sz w:val="24"/>
          <w:szCs w:val="24"/>
        </w:rPr>
        <w:t>grado</w:t>
      </w:r>
      <w:r w:rsidRPr="00437F25">
        <w:rPr>
          <w:rFonts w:ascii="Arial" w:hAnsi="Arial" w:cs="Arial"/>
          <w:spacing w:val="41"/>
          <w:sz w:val="24"/>
          <w:szCs w:val="24"/>
        </w:rPr>
        <w:t xml:space="preserve"> </w:t>
      </w:r>
      <w:r w:rsidRPr="00437F25">
        <w:rPr>
          <w:rFonts w:ascii="Arial" w:hAnsi="Arial" w:cs="Arial"/>
          <w:sz w:val="24"/>
          <w:szCs w:val="24"/>
        </w:rPr>
        <w:t>de</w:t>
      </w:r>
      <w:r w:rsidRPr="00437F25">
        <w:rPr>
          <w:rFonts w:ascii="Arial" w:hAnsi="Arial" w:cs="Arial"/>
          <w:spacing w:val="40"/>
          <w:sz w:val="24"/>
          <w:szCs w:val="24"/>
        </w:rPr>
        <w:t xml:space="preserve"> </w:t>
      </w:r>
      <w:r w:rsidRPr="00437F25">
        <w:rPr>
          <w:rFonts w:ascii="Arial" w:hAnsi="Arial" w:cs="Arial"/>
          <w:sz w:val="24"/>
          <w:szCs w:val="24"/>
        </w:rPr>
        <w:t>cumplimiento</w:t>
      </w:r>
      <w:r w:rsidRPr="00437F25">
        <w:rPr>
          <w:rFonts w:ascii="Arial" w:hAnsi="Arial" w:cs="Arial"/>
          <w:spacing w:val="42"/>
          <w:sz w:val="24"/>
          <w:szCs w:val="24"/>
        </w:rPr>
        <w:t xml:space="preserve"> </w:t>
      </w:r>
      <w:r w:rsidRPr="00437F25">
        <w:rPr>
          <w:rFonts w:ascii="Arial" w:hAnsi="Arial" w:cs="Arial"/>
          <w:sz w:val="24"/>
          <w:szCs w:val="24"/>
        </w:rPr>
        <w:t>de</w:t>
      </w:r>
      <w:r w:rsidRPr="00437F25">
        <w:rPr>
          <w:rFonts w:ascii="Arial" w:hAnsi="Arial" w:cs="Arial"/>
          <w:spacing w:val="41"/>
          <w:sz w:val="24"/>
          <w:szCs w:val="24"/>
        </w:rPr>
        <w:t xml:space="preserve"> </w:t>
      </w:r>
      <w:r w:rsidRPr="00437F25">
        <w:rPr>
          <w:rFonts w:ascii="Arial" w:hAnsi="Arial" w:cs="Arial"/>
          <w:sz w:val="24"/>
          <w:szCs w:val="24"/>
        </w:rPr>
        <w:t>las</w:t>
      </w:r>
      <w:r w:rsidRPr="00437F25">
        <w:rPr>
          <w:rFonts w:ascii="Arial" w:hAnsi="Arial" w:cs="Arial"/>
          <w:spacing w:val="42"/>
          <w:sz w:val="24"/>
          <w:szCs w:val="24"/>
        </w:rPr>
        <w:t xml:space="preserve"> </w:t>
      </w:r>
      <w:r w:rsidRPr="00437F25">
        <w:rPr>
          <w:rFonts w:ascii="Arial" w:hAnsi="Arial" w:cs="Arial"/>
          <w:sz w:val="24"/>
          <w:szCs w:val="24"/>
        </w:rPr>
        <w:t>normas</w:t>
      </w:r>
      <w:r w:rsidRPr="00437F25">
        <w:rPr>
          <w:rFonts w:ascii="Arial" w:hAnsi="Arial" w:cs="Arial"/>
          <w:spacing w:val="42"/>
          <w:sz w:val="24"/>
          <w:szCs w:val="24"/>
        </w:rPr>
        <w:t xml:space="preserve"> </w:t>
      </w:r>
      <w:r w:rsidRPr="00437F25">
        <w:rPr>
          <w:rFonts w:ascii="Arial" w:hAnsi="Arial" w:cs="Arial"/>
          <w:sz w:val="24"/>
          <w:szCs w:val="24"/>
        </w:rPr>
        <w:t>y</w:t>
      </w:r>
      <w:r w:rsidRPr="00437F25">
        <w:rPr>
          <w:rFonts w:ascii="Arial" w:hAnsi="Arial" w:cs="Arial"/>
          <w:spacing w:val="40"/>
          <w:sz w:val="24"/>
          <w:szCs w:val="24"/>
        </w:rPr>
        <w:t xml:space="preserve"> </w:t>
      </w:r>
      <w:r w:rsidRPr="00437F25">
        <w:rPr>
          <w:rFonts w:ascii="Arial" w:hAnsi="Arial" w:cs="Arial"/>
          <w:sz w:val="24"/>
          <w:szCs w:val="24"/>
        </w:rPr>
        <w:t>los procedimientos</w:t>
      </w:r>
      <w:r w:rsidRPr="00437F25">
        <w:rPr>
          <w:rFonts w:ascii="Arial" w:hAnsi="Arial" w:cs="Arial"/>
          <w:spacing w:val="26"/>
          <w:sz w:val="24"/>
          <w:szCs w:val="24"/>
        </w:rPr>
        <w:t xml:space="preserve"> </w:t>
      </w:r>
      <w:r w:rsidRPr="00437F25">
        <w:rPr>
          <w:rFonts w:ascii="Arial" w:hAnsi="Arial" w:cs="Arial"/>
          <w:sz w:val="24"/>
          <w:szCs w:val="24"/>
        </w:rPr>
        <w:t>institucionales,</w:t>
      </w:r>
      <w:r w:rsidRPr="00437F25">
        <w:rPr>
          <w:rFonts w:ascii="Arial" w:hAnsi="Arial" w:cs="Arial"/>
          <w:spacing w:val="26"/>
          <w:sz w:val="24"/>
          <w:szCs w:val="24"/>
        </w:rPr>
        <w:t xml:space="preserve"> </w:t>
      </w:r>
      <w:r w:rsidRPr="00437F25">
        <w:rPr>
          <w:rFonts w:ascii="Arial" w:hAnsi="Arial" w:cs="Arial"/>
          <w:sz w:val="24"/>
          <w:szCs w:val="24"/>
        </w:rPr>
        <w:t>para</w:t>
      </w:r>
      <w:r w:rsidRPr="00437F25">
        <w:rPr>
          <w:rFonts w:ascii="Arial" w:hAnsi="Arial" w:cs="Arial"/>
          <w:spacing w:val="25"/>
          <w:sz w:val="24"/>
          <w:szCs w:val="24"/>
        </w:rPr>
        <w:t xml:space="preserve"> </w:t>
      </w:r>
      <w:r w:rsidRPr="00437F25">
        <w:rPr>
          <w:rFonts w:ascii="Arial" w:hAnsi="Arial" w:cs="Arial"/>
          <w:sz w:val="24"/>
          <w:szCs w:val="24"/>
        </w:rPr>
        <w:t>detectar</w:t>
      </w:r>
      <w:r w:rsidRPr="00437F25">
        <w:rPr>
          <w:rFonts w:ascii="Arial" w:hAnsi="Arial" w:cs="Arial"/>
          <w:spacing w:val="24"/>
          <w:sz w:val="24"/>
          <w:szCs w:val="24"/>
        </w:rPr>
        <w:t xml:space="preserve"> </w:t>
      </w:r>
      <w:r w:rsidRPr="00437F25">
        <w:rPr>
          <w:rFonts w:ascii="Arial" w:hAnsi="Arial" w:cs="Arial"/>
          <w:sz w:val="24"/>
          <w:szCs w:val="24"/>
        </w:rPr>
        <w:t>desviaciones</w:t>
      </w:r>
      <w:r w:rsidRPr="00437F25">
        <w:rPr>
          <w:rFonts w:ascii="Arial" w:hAnsi="Arial" w:cs="Arial"/>
          <w:spacing w:val="34"/>
          <w:sz w:val="24"/>
          <w:szCs w:val="24"/>
        </w:rPr>
        <w:t xml:space="preserve"> </w:t>
      </w:r>
      <w:r w:rsidRPr="00437F25">
        <w:rPr>
          <w:rFonts w:ascii="Arial" w:hAnsi="Arial" w:cs="Arial"/>
          <w:sz w:val="24"/>
          <w:szCs w:val="24"/>
        </w:rPr>
        <w:t>y</w:t>
      </w:r>
      <w:r w:rsidRPr="00437F25">
        <w:rPr>
          <w:rFonts w:ascii="Arial" w:hAnsi="Arial" w:cs="Arial"/>
          <w:spacing w:val="25"/>
          <w:sz w:val="24"/>
          <w:szCs w:val="24"/>
        </w:rPr>
        <w:t xml:space="preserve"> </w:t>
      </w:r>
      <w:r w:rsidRPr="00437F25">
        <w:rPr>
          <w:rFonts w:ascii="Arial" w:hAnsi="Arial" w:cs="Arial"/>
          <w:sz w:val="24"/>
          <w:szCs w:val="24"/>
        </w:rPr>
        <w:t>tomar</w:t>
      </w:r>
      <w:r w:rsidRPr="00437F25">
        <w:rPr>
          <w:rFonts w:ascii="Arial" w:hAnsi="Arial" w:cs="Arial"/>
          <w:spacing w:val="26"/>
          <w:sz w:val="24"/>
          <w:szCs w:val="24"/>
        </w:rPr>
        <w:t xml:space="preserve"> </w:t>
      </w:r>
      <w:r w:rsidRPr="00437F25">
        <w:rPr>
          <w:rFonts w:ascii="Arial" w:hAnsi="Arial" w:cs="Arial"/>
          <w:sz w:val="24"/>
          <w:szCs w:val="24"/>
        </w:rPr>
        <w:t>los</w:t>
      </w:r>
      <w:r w:rsidRPr="00437F25">
        <w:rPr>
          <w:rFonts w:ascii="Arial" w:hAnsi="Arial" w:cs="Arial"/>
          <w:spacing w:val="30"/>
          <w:sz w:val="24"/>
          <w:szCs w:val="24"/>
        </w:rPr>
        <w:t xml:space="preserve"> </w:t>
      </w:r>
      <w:r w:rsidRPr="00437F25">
        <w:rPr>
          <w:rFonts w:ascii="Arial" w:hAnsi="Arial" w:cs="Arial"/>
          <w:sz w:val="24"/>
          <w:szCs w:val="24"/>
        </w:rPr>
        <w:t>correctivos</w:t>
      </w:r>
      <w:r w:rsidRPr="00437F25">
        <w:rPr>
          <w:rFonts w:ascii="Arial" w:hAnsi="Arial" w:cs="Arial"/>
          <w:spacing w:val="26"/>
          <w:sz w:val="24"/>
          <w:szCs w:val="24"/>
        </w:rPr>
        <w:t xml:space="preserve"> </w:t>
      </w:r>
      <w:r w:rsidRPr="00437F25">
        <w:rPr>
          <w:rFonts w:ascii="Arial" w:hAnsi="Arial" w:cs="Arial"/>
          <w:sz w:val="24"/>
          <w:szCs w:val="24"/>
        </w:rPr>
        <w:t>necesarios</w:t>
      </w:r>
      <w:r w:rsidRPr="00437F25">
        <w:rPr>
          <w:rFonts w:ascii="Arial" w:hAnsi="Arial" w:cs="Arial"/>
          <w:spacing w:val="26"/>
          <w:sz w:val="24"/>
          <w:szCs w:val="24"/>
        </w:rPr>
        <w:t xml:space="preserve"> </w:t>
      </w:r>
      <w:r w:rsidRPr="00437F25">
        <w:rPr>
          <w:rFonts w:ascii="Arial" w:hAnsi="Arial" w:cs="Arial"/>
          <w:sz w:val="24"/>
          <w:szCs w:val="24"/>
        </w:rPr>
        <w:t>y</w:t>
      </w:r>
      <w:r w:rsidRPr="00437F25">
        <w:rPr>
          <w:rFonts w:ascii="Arial" w:hAnsi="Arial" w:cs="Arial"/>
          <w:spacing w:val="25"/>
          <w:sz w:val="24"/>
          <w:szCs w:val="24"/>
        </w:rPr>
        <w:t xml:space="preserve"> </w:t>
      </w:r>
      <w:r w:rsidRPr="00437F25">
        <w:rPr>
          <w:rFonts w:ascii="Arial" w:hAnsi="Arial" w:cs="Arial"/>
          <w:sz w:val="24"/>
          <w:szCs w:val="24"/>
        </w:rPr>
        <w:t>si</w:t>
      </w:r>
      <w:r w:rsidRPr="00437F25">
        <w:rPr>
          <w:rFonts w:ascii="Arial" w:hAnsi="Arial" w:cs="Arial"/>
          <w:spacing w:val="26"/>
          <w:sz w:val="24"/>
          <w:szCs w:val="24"/>
        </w:rPr>
        <w:t xml:space="preserve"> </w:t>
      </w:r>
      <w:r w:rsidRPr="00437F25">
        <w:rPr>
          <w:rFonts w:ascii="Arial" w:hAnsi="Arial" w:cs="Arial"/>
          <w:sz w:val="24"/>
          <w:szCs w:val="24"/>
        </w:rPr>
        <w:t>es</w:t>
      </w:r>
      <w:r w:rsidRPr="00437F25">
        <w:rPr>
          <w:rFonts w:ascii="Arial" w:hAnsi="Arial" w:cs="Arial"/>
          <w:spacing w:val="26"/>
          <w:sz w:val="24"/>
          <w:szCs w:val="24"/>
        </w:rPr>
        <w:t xml:space="preserve"> </w:t>
      </w:r>
      <w:r w:rsidRPr="00437F25">
        <w:rPr>
          <w:rFonts w:ascii="Arial" w:hAnsi="Arial" w:cs="Arial"/>
          <w:sz w:val="24"/>
          <w:szCs w:val="24"/>
        </w:rPr>
        <w:t>del caso, aplicar las sanciones a que dé</w:t>
      </w:r>
      <w:r w:rsidRPr="00437F25">
        <w:rPr>
          <w:rFonts w:ascii="Arial" w:hAnsi="Arial" w:cs="Arial"/>
          <w:spacing w:val="-20"/>
          <w:sz w:val="24"/>
          <w:szCs w:val="24"/>
        </w:rPr>
        <w:t xml:space="preserve"> </w:t>
      </w:r>
      <w:r w:rsidRPr="00437F25">
        <w:rPr>
          <w:rFonts w:ascii="Arial" w:hAnsi="Arial" w:cs="Arial"/>
          <w:sz w:val="24"/>
          <w:szCs w:val="24"/>
        </w:rPr>
        <w:t>lugar.</w:t>
      </w:r>
    </w:p>
    <w:p w14:paraId="4F7CD879" w14:textId="77777777" w:rsidR="003F2AAA" w:rsidRPr="00437F25" w:rsidRDefault="003F2AAA" w:rsidP="003F2AAA">
      <w:pPr>
        <w:jc w:val="both"/>
        <w:rPr>
          <w:rFonts w:ascii="Arial" w:eastAsia="Arial" w:hAnsi="Arial" w:cs="Arial"/>
          <w:sz w:val="24"/>
          <w:szCs w:val="24"/>
        </w:rPr>
      </w:pPr>
    </w:p>
    <w:p w14:paraId="03897C1E" w14:textId="77777777" w:rsidR="003F2AAA" w:rsidRPr="00437F25" w:rsidRDefault="003F2AAA" w:rsidP="003F2AAA">
      <w:pPr>
        <w:pStyle w:val="Ttulo1"/>
        <w:numPr>
          <w:ilvl w:val="0"/>
          <w:numId w:val="10"/>
        </w:numPr>
        <w:tabs>
          <w:tab w:val="left" w:pos="932"/>
        </w:tabs>
        <w:spacing w:before="0"/>
        <w:ind w:right="179"/>
        <w:jc w:val="both"/>
        <w:rPr>
          <w:rFonts w:cs="Arial"/>
          <w:b w:val="0"/>
          <w:bCs w:val="0"/>
          <w:sz w:val="24"/>
          <w:szCs w:val="24"/>
        </w:rPr>
      </w:pPr>
      <w:r w:rsidRPr="00437F25">
        <w:rPr>
          <w:rFonts w:cs="Arial"/>
          <w:sz w:val="24"/>
          <w:szCs w:val="24"/>
        </w:rPr>
        <w:t>AUSTERIDAD EN LOS</w:t>
      </w:r>
      <w:r w:rsidRPr="00437F25">
        <w:rPr>
          <w:rFonts w:cs="Arial"/>
          <w:spacing w:val="-3"/>
          <w:sz w:val="24"/>
          <w:szCs w:val="24"/>
        </w:rPr>
        <w:t xml:space="preserve"> </w:t>
      </w:r>
      <w:r w:rsidRPr="00437F25">
        <w:rPr>
          <w:rFonts w:cs="Arial"/>
          <w:sz w:val="24"/>
          <w:szCs w:val="24"/>
        </w:rPr>
        <w:t>GASTOS.</w:t>
      </w:r>
    </w:p>
    <w:p w14:paraId="4C6B3C6D" w14:textId="77777777" w:rsidR="003F2AAA" w:rsidRPr="00437F25" w:rsidRDefault="003F2AAA" w:rsidP="003F2AAA">
      <w:pPr>
        <w:jc w:val="both"/>
        <w:rPr>
          <w:rFonts w:ascii="Arial" w:eastAsia="Arial" w:hAnsi="Arial" w:cs="Arial"/>
          <w:b/>
          <w:bCs/>
          <w:sz w:val="24"/>
          <w:szCs w:val="24"/>
        </w:rPr>
      </w:pPr>
    </w:p>
    <w:p w14:paraId="48F9FDE9" w14:textId="0C8D005D" w:rsidR="003F2AAA" w:rsidRPr="00437F25" w:rsidRDefault="003F2AAA" w:rsidP="003F2AAA">
      <w:pPr>
        <w:pStyle w:val="Textoindependiente"/>
        <w:ind w:right="179"/>
        <w:jc w:val="both"/>
        <w:rPr>
          <w:rFonts w:cs="Arial"/>
          <w:sz w:val="24"/>
          <w:szCs w:val="24"/>
        </w:rPr>
      </w:pPr>
      <w:r w:rsidRPr="00437F25">
        <w:rPr>
          <w:rFonts w:cs="Arial"/>
          <w:sz w:val="24"/>
          <w:szCs w:val="24"/>
        </w:rPr>
        <w:t xml:space="preserve">Los gastos asumidos por Zona Franca Internacional de Pereira S.A.S. Usuario Operador, deben ser proporcionales a las necesidades </w:t>
      </w:r>
      <w:r w:rsidRPr="00437F25">
        <w:rPr>
          <w:rFonts w:cs="Arial"/>
          <w:spacing w:val="2"/>
          <w:sz w:val="24"/>
          <w:szCs w:val="24"/>
        </w:rPr>
        <w:t xml:space="preserve">del </w:t>
      </w:r>
      <w:r w:rsidRPr="00437F25">
        <w:rPr>
          <w:rFonts w:cs="Arial"/>
          <w:sz w:val="24"/>
          <w:szCs w:val="24"/>
        </w:rPr>
        <w:t>desarrollo operacional y administrativo. Un directivo,</w:t>
      </w:r>
      <w:r w:rsidRPr="00437F25">
        <w:rPr>
          <w:rFonts w:cs="Arial"/>
          <w:spacing w:val="14"/>
          <w:sz w:val="24"/>
          <w:szCs w:val="24"/>
        </w:rPr>
        <w:t xml:space="preserve"> </w:t>
      </w:r>
      <w:r w:rsidRPr="00437F25">
        <w:rPr>
          <w:rFonts w:cs="Arial"/>
          <w:sz w:val="24"/>
          <w:szCs w:val="24"/>
        </w:rPr>
        <w:t>representante</w:t>
      </w:r>
      <w:r w:rsidRPr="00437F25">
        <w:rPr>
          <w:rFonts w:cs="Arial"/>
          <w:spacing w:val="14"/>
          <w:sz w:val="24"/>
          <w:szCs w:val="24"/>
        </w:rPr>
        <w:t xml:space="preserve"> </w:t>
      </w:r>
      <w:r w:rsidRPr="00437F25">
        <w:rPr>
          <w:rFonts w:cs="Arial"/>
          <w:sz w:val="24"/>
          <w:szCs w:val="24"/>
        </w:rPr>
        <w:t>legal</w:t>
      </w:r>
      <w:r w:rsidRPr="00437F25">
        <w:rPr>
          <w:rFonts w:cs="Arial"/>
          <w:spacing w:val="14"/>
          <w:sz w:val="24"/>
          <w:szCs w:val="24"/>
        </w:rPr>
        <w:t xml:space="preserve"> </w:t>
      </w:r>
      <w:r w:rsidRPr="00437F25">
        <w:rPr>
          <w:rFonts w:cs="Arial"/>
          <w:sz w:val="24"/>
          <w:szCs w:val="24"/>
        </w:rPr>
        <w:t>o</w:t>
      </w:r>
      <w:r w:rsidRPr="00437F25">
        <w:rPr>
          <w:rFonts w:cs="Arial"/>
          <w:spacing w:val="14"/>
          <w:sz w:val="24"/>
          <w:szCs w:val="24"/>
        </w:rPr>
        <w:t xml:space="preserve"> </w:t>
      </w:r>
      <w:r w:rsidRPr="00437F25">
        <w:rPr>
          <w:rFonts w:cs="Arial"/>
          <w:sz w:val="24"/>
          <w:szCs w:val="24"/>
        </w:rPr>
        <w:t>empleado</w:t>
      </w:r>
      <w:r w:rsidRPr="00437F25">
        <w:rPr>
          <w:rFonts w:cs="Arial"/>
          <w:spacing w:val="14"/>
          <w:sz w:val="24"/>
          <w:szCs w:val="24"/>
        </w:rPr>
        <w:t xml:space="preserve"> </w:t>
      </w:r>
      <w:r w:rsidRPr="00437F25">
        <w:rPr>
          <w:rFonts w:cs="Arial"/>
          <w:sz w:val="24"/>
          <w:szCs w:val="24"/>
        </w:rPr>
        <w:t>no</w:t>
      </w:r>
      <w:r w:rsidRPr="00437F25">
        <w:rPr>
          <w:rFonts w:cs="Arial"/>
          <w:spacing w:val="14"/>
          <w:sz w:val="24"/>
          <w:szCs w:val="24"/>
        </w:rPr>
        <w:t xml:space="preserve"> </w:t>
      </w:r>
      <w:r w:rsidRPr="00437F25">
        <w:rPr>
          <w:rFonts w:cs="Arial"/>
          <w:sz w:val="24"/>
          <w:szCs w:val="24"/>
        </w:rPr>
        <w:t>debe</w:t>
      </w:r>
      <w:r w:rsidRPr="00437F25">
        <w:rPr>
          <w:rFonts w:cs="Arial"/>
          <w:spacing w:val="14"/>
          <w:sz w:val="24"/>
          <w:szCs w:val="24"/>
        </w:rPr>
        <w:t xml:space="preserve"> </w:t>
      </w:r>
      <w:r w:rsidRPr="00437F25">
        <w:rPr>
          <w:rFonts w:cs="Arial"/>
          <w:sz w:val="24"/>
          <w:szCs w:val="24"/>
        </w:rPr>
        <w:t>obtener</w:t>
      </w:r>
      <w:r w:rsidRPr="00437F25">
        <w:rPr>
          <w:rFonts w:cs="Arial"/>
          <w:spacing w:val="22"/>
          <w:sz w:val="24"/>
          <w:szCs w:val="24"/>
        </w:rPr>
        <w:t xml:space="preserve"> </w:t>
      </w:r>
      <w:r w:rsidRPr="00437F25">
        <w:rPr>
          <w:rFonts w:cs="Arial"/>
          <w:sz w:val="24"/>
          <w:szCs w:val="24"/>
        </w:rPr>
        <w:t>ganancias</w:t>
      </w:r>
      <w:r w:rsidRPr="00437F25">
        <w:rPr>
          <w:rFonts w:cs="Arial"/>
          <w:spacing w:val="15"/>
          <w:sz w:val="24"/>
          <w:szCs w:val="24"/>
        </w:rPr>
        <w:t xml:space="preserve"> </w:t>
      </w:r>
      <w:r w:rsidRPr="00437F25">
        <w:rPr>
          <w:rFonts w:cs="Arial"/>
          <w:sz w:val="24"/>
          <w:szCs w:val="24"/>
        </w:rPr>
        <w:t>como</w:t>
      </w:r>
      <w:r w:rsidRPr="00437F25">
        <w:rPr>
          <w:rFonts w:cs="Arial"/>
          <w:spacing w:val="14"/>
          <w:sz w:val="24"/>
          <w:szCs w:val="24"/>
        </w:rPr>
        <w:t xml:space="preserve"> </w:t>
      </w:r>
      <w:r w:rsidRPr="00437F25">
        <w:rPr>
          <w:rFonts w:cs="Arial"/>
          <w:sz w:val="24"/>
          <w:szCs w:val="24"/>
        </w:rPr>
        <w:t>resultado</w:t>
      </w:r>
      <w:r w:rsidRPr="00437F25">
        <w:rPr>
          <w:rFonts w:cs="Arial"/>
          <w:spacing w:val="14"/>
          <w:sz w:val="24"/>
          <w:szCs w:val="24"/>
        </w:rPr>
        <w:t xml:space="preserve"> </w:t>
      </w:r>
      <w:r w:rsidRPr="00437F25">
        <w:rPr>
          <w:rFonts w:cs="Arial"/>
          <w:sz w:val="24"/>
          <w:szCs w:val="24"/>
        </w:rPr>
        <w:t>de</w:t>
      </w:r>
      <w:r w:rsidRPr="00437F25">
        <w:rPr>
          <w:rFonts w:cs="Arial"/>
          <w:spacing w:val="14"/>
          <w:sz w:val="24"/>
          <w:szCs w:val="24"/>
        </w:rPr>
        <w:t xml:space="preserve"> </w:t>
      </w:r>
      <w:r w:rsidRPr="00437F25">
        <w:rPr>
          <w:rFonts w:cs="Arial"/>
          <w:sz w:val="24"/>
          <w:szCs w:val="24"/>
        </w:rPr>
        <w:t>una</w:t>
      </w:r>
      <w:r w:rsidRPr="00437F25">
        <w:rPr>
          <w:rFonts w:cs="Arial"/>
          <w:spacing w:val="14"/>
          <w:sz w:val="24"/>
          <w:szCs w:val="24"/>
        </w:rPr>
        <w:t xml:space="preserve"> </w:t>
      </w:r>
      <w:r w:rsidRPr="00437F25">
        <w:rPr>
          <w:rFonts w:cs="Arial"/>
          <w:sz w:val="24"/>
          <w:szCs w:val="24"/>
        </w:rPr>
        <w:t>erogación</w:t>
      </w:r>
      <w:r w:rsidRPr="00437F25">
        <w:rPr>
          <w:rFonts w:cs="Arial"/>
          <w:spacing w:val="13"/>
          <w:sz w:val="24"/>
          <w:szCs w:val="24"/>
        </w:rPr>
        <w:t xml:space="preserve"> </w:t>
      </w:r>
      <w:r w:rsidRPr="00437F25">
        <w:rPr>
          <w:rFonts w:cs="Arial"/>
          <w:sz w:val="24"/>
          <w:szCs w:val="24"/>
        </w:rPr>
        <w:t>o gasto</w:t>
      </w:r>
      <w:r w:rsidRPr="00437F25">
        <w:rPr>
          <w:rFonts w:cs="Arial"/>
          <w:spacing w:val="-6"/>
          <w:sz w:val="24"/>
          <w:szCs w:val="24"/>
        </w:rPr>
        <w:t xml:space="preserve"> </w:t>
      </w:r>
      <w:r w:rsidRPr="00437F25">
        <w:rPr>
          <w:rFonts w:cs="Arial"/>
          <w:sz w:val="24"/>
          <w:szCs w:val="24"/>
        </w:rPr>
        <w:t>autorizado</w:t>
      </w:r>
      <w:r w:rsidR="00C20891" w:rsidRPr="00437F25">
        <w:rPr>
          <w:rFonts w:cs="Arial"/>
          <w:sz w:val="24"/>
          <w:szCs w:val="24"/>
        </w:rPr>
        <w:t xml:space="preserve"> </w:t>
      </w:r>
      <w:r w:rsidRPr="00437F25">
        <w:rPr>
          <w:rFonts w:cs="Arial"/>
          <w:sz w:val="24"/>
          <w:szCs w:val="24"/>
        </w:rPr>
        <w:t>Quienes aprueben reportes de gastos son responsables de la razonabilidad de los mismos y de verificar</w:t>
      </w:r>
      <w:r w:rsidRPr="00437F25">
        <w:rPr>
          <w:rFonts w:cs="Arial"/>
          <w:spacing w:val="39"/>
          <w:sz w:val="24"/>
          <w:szCs w:val="24"/>
        </w:rPr>
        <w:t xml:space="preserve"> </w:t>
      </w:r>
      <w:r w:rsidRPr="00437F25">
        <w:rPr>
          <w:rFonts w:cs="Arial"/>
          <w:sz w:val="24"/>
          <w:szCs w:val="24"/>
        </w:rPr>
        <w:t>su oportunidad y</w:t>
      </w:r>
      <w:r w:rsidRPr="00437F25">
        <w:rPr>
          <w:rFonts w:cs="Arial"/>
          <w:spacing w:val="-13"/>
          <w:sz w:val="24"/>
          <w:szCs w:val="24"/>
        </w:rPr>
        <w:t xml:space="preserve"> </w:t>
      </w:r>
      <w:r w:rsidRPr="00437F25">
        <w:rPr>
          <w:rFonts w:cs="Arial"/>
          <w:sz w:val="24"/>
          <w:szCs w:val="24"/>
        </w:rPr>
        <w:t>confiabilidad.</w:t>
      </w:r>
    </w:p>
    <w:p w14:paraId="398EA518" w14:textId="77777777" w:rsidR="003F2AAA" w:rsidRPr="00437F25" w:rsidRDefault="003F2AAA" w:rsidP="003F2AAA">
      <w:pPr>
        <w:pStyle w:val="Textoindependiente"/>
        <w:ind w:right="179"/>
        <w:jc w:val="both"/>
        <w:rPr>
          <w:rFonts w:cs="Arial"/>
          <w:sz w:val="24"/>
          <w:szCs w:val="24"/>
        </w:rPr>
      </w:pPr>
    </w:p>
    <w:p w14:paraId="30604E34" w14:textId="77777777" w:rsidR="003F2AAA" w:rsidRPr="00437F25" w:rsidRDefault="003F2AAA" w:rsidP="003F2AAA">
      <w:pPr>
        <w:jc w:val="both"/>
        <w:rPr>
          <w:rFonts w:ascii="Arial" w:eastAsia="Arial" w:hAnsi="Arial" w:cs="Arial"/>
          <w:sz w:val="24"/>
          <w:szCs w:val="24"/>
        </w:rPr>
      </w:pPr>
    </w:p>
    <w:p w14:paraId="79A4FB7A" w14:textId="3DC4C1C7" w:rsidR="003F2AAA" w:rsidRPr="0064639E" w:rsidRDefault="003F2AAA" w:rsidP="0064639E">
      <w:pPr>
        <w:pStyle w:val="Prrafodelista"/>
        <w:numPr>
          <w:ilvl w:val="1"/>
          <w:numId w:val="31"/>
        </w:numPr>
        <w:rPr>
          <w:rFonts w:ascii="Arial" w:eastAsia="Arial" w:hAnsi="Arial" w:cs="Arial"/>
          <w:b/>
          <w:sz w:val="24"/>
          <w:szCs w:val="24"/>
        </w:rPr>
      </w:pPr>
      <w:r w:rsidRPr="0064639E">
        <w:rPr>
          <w:rFonts w:ascii="Arial" w:eastAsia="Arial" w:hAnsi="Arial" w:cs="Arial"/>
          <w:b/>
          <w:sz w:val="24"/>
          <w:szCs w:val="24"/>
        </w:rPr>
        <w:t>NORMAS ÉTICAS ZONA FRANCA INTERNACIONAL DE PEREIRA</w:t>
      </w:r>
    </w:p>
    <w:p w14:paraId="49506850" w14:textId="77777777" w:rsidR="003F2AAA" w:rsidRPr="00437F25" w:rsidRDefault="003F2AAA" w:rsidP="003F2AAA">
      <w:pPr>
        <w:jc w:val="both"/>
        <w:rPr>
          <w:rFonts w:ascii="Arial" w:eastAsia="Arial" w:hAnsi="Arial" w:cs="Arial"/>
          <w:sz w:val="24"/>
          <w:szCs w:val="24"/>
        </w:rPr>
      </w:pPr>
    </w:p>
    <w:p w14:paraId="2CBE9B9B"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La</w:t>
      </w:r>
      <w:r w:rsidRPr="00437F25">
        <w:rPr>
          <w:rFonts w:cs="Arial"/>
          <w:spacing w:val="22"/>
          <w:sz w:val="24"/>
          <w:szCs w:val="24"/>
        </w:rPr>
        <w:t xml:space="preserve"> </w:t>
      </w:r>
      <w:r w:rsidRPr="00437F25">
        <w:rPr>
          <w:rFonts w:cs="Arial"/>
          <w:sz w:val="24"/>
          <w:szCs w:val="24"/>
        </w:rPr>
        <w:t>Sociedad</w:t>
      </w:r>
      <w:r w:rsidRPr="00437F25">
        <w:rPr>
          <w:rFonts w:cs="Arial"/>
          <w:spacing w:val="20"/>
          <w:sz w:val="24"/>
          <w:szCs w:val="24"/>
        </w:rPr>
        <w:t xml:space="preserve"> </w:t>
      </w:r>
      <w:r w:rsidRPr="00437F25">
        <w:rPr>
          <w:rFonts w:cs="Arial"/>
          <w:sz w:val="24"/>
          <w:szCs w:val="24"/>
        </w:rPr>
        <w:t>Zona Franca Internacional de Pereira S.A.S. Usuario Operador, ha</w:t>
      </w:r>
      <w:r w:rsidRPr="00437F25">
        <w:rPr>
          <w:rFonts w:cs="Arial"/>
          <w:spacing w:val="-1"/>
          <w:sz w:val="24"/>
          <w:szCs w:val="24"/>
        </w:rPr>
        <w:t xml:space="preserve"> </w:t>
      </w:r>
      <w:r w:rsidRPr="00437F25">
        <w:rPr>
          <w:rFonts w:cs="Arial"/>
          <w:sz w:val="24"/>
          <w:szCs w:val="24"/>
        </w:rPr>
        <w:t>definido como normas éticas de sus empleados, representantes y directos, las</w:t>
      </w:r>
      <w:r w:rsidRPr="00437F25">
        <w:rPr>
          <w:rFonts w:cs="Arial"/>
          <w:spacing w:val="-21"/>
          <w:sz w:val="24"/>
          <w:szCs w:val="24"/>
        </w:rPr>
        <w:t xml:space="preserve"> </w:t>
      </w:r>
      <w:r w:rsidRPr="00437F25">
        <w:rPr>
          <w:rFonts w:cs="Arial"/>
          <w:sz w:val="24"/>
          <w:szCs w:val="24"/>
        </w:rPr>
        <w:t>siguientes:</w:t>
      </w:r>
    </w:p>
    <w:p w14:paraId="27645B48" w14:textId="77777777" w:rsidR="003F2AAA" w:rsidRPr="00437F25" w:rsidRDefault="003F2AAA" w:rsidP="003F2AAA">
      <w:pPr>
        <w:jc w:val="both"/>
        <w:rPr>
          <w:rFonts w:ascii="Arial" w:eastAsia="Arial" w:hAnsi="Arial" w:cs="Arial"/>
          <w:sz w:val="24"/>
          <w:szCs w:val="24"/>
        </w:rPr>
      </w:pPr>
    </w:p>
    <w:p w14:paraId="500EA80E" w14:textId="77777777" w:rsidR="003F2AAA" w:rsidRPr="00437F25" w:rsidRDefault="003F2AAA" w:rsidP="003F2AAA">
      <w:pPr>
        <w:pStyle w:val="Prrafodelista"/>
        <w:numPr>
          <w:ilvl w:val="0"/>
          <w:numId w:val="1"/>
        </w:numPr>
        <w:tabs>
          <w:tab w:val="left" w:pos="932"/>
        </w:tabs>
        <w:ind w:right="219"/>
        <w:jc w:val="both"/>
        <w:rPr>
          <w:rFonts w:ascii="Arial" w:eastAsia="Arial" w:hAnsi="Arial" w:cs="Arial"/>
          <w:sz w:val="24"/>
          <w:szCs w:val="24"/>
        </w:rPr>
      </w:pPr>
      <w:r w:rsidRPr="00437F25">
        <w:rPr>
          <w:rFonts w:ascii="Arial" w:hAnsi="Arial" w:cs="Arial"/>
          <w:sz w:val="24"/>
          <w:szCs w:val="24"/>
        </w:rPr>
        <w:t>La</w:t>
      </w:r>
      <w:r w:rsidRPr="00437F25">
        <w:rPr>
          <w:rFonts w:ascii="Arial" w:hAnsi="Arial" w:cs="Arial"/>
          <w:spacing w:val="36"/>
          <w:sz w:val="24"/>
          <w:szCs w:val="24"/>
        </w:rPr>
        <w:t xml:space="preserve"> </w:t>
      </w:r>
      <w:r w:rsidRPr="00437F25">
        <w:rPr>
          <w:rFonts w:ascii="Arial" w:hAnsi="Arial" w:cs="Arial"/>
          <w:sz w:val="24"/>
          <w:szCs w:val="24"/>
        </w:rPr>
        <w:t>actividad</w:t>
      </w:r>
      <w:r w:rsidRPr="00437F25">
        <w:rPr>
          <w:rFonts w:ascii="Arial" w:hAnsi="Arial" w:cs="Arial"/>
          <w:spacing w:val="32"/>
          <w:sz w:val="24"/>
          <w:szCs w:val="24"/>
        </w:rPr>
        <w:t xml:space="preserve"> </w:t>
      </w:r>
      <w:r w:rsidRPr="00437F25">
        <w:rPr>
          <w:rFonts w:ascii="Arial" w:hAnsi="Arial" w:cs="Arial"/>
          <w:sz w:val="24"/>
          <w:szCs w:val="24"/>
        </w:rPr>
        <w:t>de</w:t>
      </w:r>
      <w:r w:rsidRPr="00437F25">
        <w:rPr>
          <w:rFonts w:ascii="Arial" w:hAnsi="Arial" w:cs="Arial"/>
          <w:spacing w:val="36"/>
          <w:sz w:val="24"/>
          <w:szCs w:val="24"/>
        </w:rPr>
        <w:t xml:space="preserve"> </w:t>
      </w:r>
      <w:r w:rsidRPr="00437F25">
        <w:rPr>
          <w:rFonts w:ascii="Arial" w:hAnsi="Arial" w:cs="Arial"/>
          <w:sz w:val="24"/>
          <w:szCs w:val="24"/>
        </w:rPr>
        <w:t>la</w:t>
      </w:r>
      <w:r w:rsidRPr="00437F25">
        <w:rPr>
          <w:rFonts w:ascii="Arial" w:hAnsi="Arial" w:cs="Arial"/>
          <w:spacing w:val="35"/>
          <w:sz w:val="24"/>
          <w:szCs w:val="24"/>
        </w:rPr>
        <w:t xml:space="preserve"> </w:t>
      </w:r>
      <w:r w:rsidRPr="00437F25">
        <w:rPr>
          <w:rFonts w:ascii="Arial" w:hAnsi="Arial" w:cs="Arial"/>
          <w:sz w:val="24"/>
          <w:szCs w:val="24"/>
        </w:rPr>
        <w:t>Compañía</w:t>
      </w:r>
      <w:r w:rsidRPr="00437F25">
        <w:rPr>
          <w:rFonts w:ascii="Arial" w:hAnsi="Arial" w:cs="Arial"/>
          <w:spacing w:val="36"/>
          <w:sz w:val="24"/>
          <w:szCs w:val="24"/>
        </w:rPr>
        <w:t xml:space="preserve"> </w:t>
      </w:r>
      <w:r w:rsidRPr="00437F25">
        <w:rPr>
          <w:rFonts w:ascii="Arial" w:hAnsi="Arial" w:cs="Arial"/>
          <w:sz w:val="24"/>
          <w:szCs w:val="24"/>
        </w:rPr>
        <w:t>debe</w:t>
      </w:r>
      <w:r w:rsidRPr="00437F25">
        <w:rPr>
          <w:rFonts w:ascii="Arial" w:hAnsi="Arial" w:cs="Arial"/>
          <w:spacing w:val="36"/>
          <w:sz w:val="24"/>
          <w:szCs w:val="24"/>
        </w:rPr>
        <w:t xml:space="preserve"> </w:t>
      </w:r>
      <w:r w:rsidRPr="00437F25">
        <w:rPr>
          <w:rFonts w:ascii="Arial" w:hAnsi="Arial" w:cs="Arial"/>
          <w:sz w:val="24"/>
          <w:szCs w:val="24"/>
        </w:rPr>
        <w:t>basarse</w:t>
      </w:r>
      <w:r w:rsidRPr="00437F25">
        <w:rPr>
          <w:rFonts w:ascii="Arial" w:hAnsi="Arial" w:cs="Arial"/>
          <w:spacing w:val="35"/>
          <w:sz w:val="24"/>
          <w:szCs w:val="24"/>
        </w:rPr>
        <w:t xml:space="preserve"> </w:t>
      </w:r>
      <w:r w:rsidRPr="00437F25">
        <w:rPr>
          <w:rFonts w:ascii="Arial" w:hAnsi="Arial" w:cs="Arial"/>
          <w:sz w:val="24"/>
          <w:szCs w:val="24"/>
        </w:rPr>
        <w:t>en</w:t>
      </w:r>
      <w:r w:rsidRPr="00437F25">
        <w:rPr>
          <w:rFonts w:ascii="Arial" w:hAnsi="Arial" w:cs="Arial"/>
          <w:spacing w:val="36"/>
          <w:sz w:val="24"/>
          <w:szCs w:val="24"/>
        </w:rPr>
        <w:t xml:space="preserve"> </w:t>
      </w:r>
      <w:r w:rsidRPr="00437F25">
        <w:rPr>
          <w:rFonts w:ascii="Arial" w:hAnsi="Arial" w:cs="Arial"/>
          <w:sz w:val="24"/>
          <w:szCs w:val="24"/>
        </w:rPr>
        <w:t>el</w:t>
      </w:r>
      <w:r w:rsidRPr="00437F25">
        <w:rPr>
          <w:rFonts w:ascii="Arial" w:hAnsi="Arial" w:cs="Arial"/>
          <w:spacing w:val="42"/>
          <w:sz w:val="24"/>
          <w:szCs w:val="24"/>
        </w:rPr>
        <w:t xml:space="preserve"> </w:t>
      </w:r>
      <w:r w:rsidRPr="00437F25">
        <w:rPr>
          <w:rFonts w:ascii="Arial" w:hAnsi="Arial" w:cs="Arial"/>
          <w:sz w:val="24"/>
          <w:szCs w:val="24"/>
        </w:rPr>
        <w:t>cumplimiento</w:t>
      </w:r>
      <w:r w:rsidRPr="00437F25">
        <w:rPr>
          <w:rFonts w:ascii="Arial" w:hAnsi="Arial" w:cs="Arial"/>
          <w:spacing w:val="35"/>
          <w:sz w:val="24"/>
          <w:szCs w:val="24"/>
        </w:rPr>
        <w:t xml:space="preserve"> </w:t>
      </w:r>
      <w:r w:rsidRPr="00437F25">
        <w:rPr>
          <w:rFonts w:ascii="Arial" w:hAnsi="Arial" w:cs="Arial"/>
          <w:sz w:val="24"/>
          <w:szCs w:val="24"/>
        </w:rPr>
        <w:t>de</w:t>
      </w:r>
      <w:r w:rsidRPr="00437F25">
        <w:rPr>
          <w:rFonts w:ascii="Arial" w:hAnsi="Arial" w:cs="Arial"/>
          <w:spacing w:val="36"/>
          <w:sz w:val="24"/>
          <w:szCs w:val="24"/>
        </w:rPr>
        <w:t xml:space="preserve"> </w:t>
      </w:r>
      <w:r w:rsidRPr="00437F25">
        <w:rPr>
          <w:rFonts w:ascii="Arial" w:hAnsi="Arial" w:cs="Arial"/>
          <w:sz w:val="24"/>
          <w:szCs w:val="24"/>
        </w:rPr>
        <w:t>la</w:t>
      </w:r>
      <w:r w:rsidRPr="00437F25">
        <w:rPr>
          <w:rFonts w:ascii="Arial" w:hAnsi="Arial" w:cs="Arial"/>
          <w:spacing w:val="36"/>
          <w:sz w:val="24"/>
          <w:szCs w:val="24"/>
        </w:rPr>
        <w:t xml:space="preserve"> </w:t>
      </w:r>
      <w:r w:rsidRPr="00437F25">
        <w:rPr>
          <w:rFonts w:ascii="Arial" w:hAnsi="Arial" w:cs="Arial"/>
          <w:sz w:val="24"/>
          <w:szCs w:val="24"/>
        </w:rPr>
        <w:t>normatividad</w:t>
      </w:r>
      <w:r w:rsidRPr="00437F25">
        <w:rPr>
          <w:rFonts w:ascii="Arial" w:hAnsi="Arial" w:cs="Arial"/>
          <w:spacing w:val="36"/>
          <w:sz w:val="24"/>
          <w:szCs w:val="24"/>
        </w:rPr>
        <w:t xml:space="preserve"> </w:t>
      </w:r>
      <w:r w:rsidRPr="00437F25">
        <w:rPr>
          <w:rFonts w:ascii="Arial" w:hAnsi="Arial" w:cs="Arial"/>
          <w:sz w:val="24"/>
          <w:szCs w:val="24"/>
        </w:rPr>
        <w:t>y</w:t>
      </w:r>
      <w:r w:rsidRPr="00437F25">
        <w:rPr>
          <w:rFonts w:ascii="Arial" w:hAnsi="Arial" w:cs="Arial"/>
          <w:spacing w:val="36"/>
          <w:sz w:val="24"/>
          <w:szCs w:val="24"/>
        </w:rPr>
        <w:t xml:space="preserve"> </w:t>
      </w:r>
      <w:r w:rsidRPr="00437F25">
        <w:rPr>
          <w:rFonts w:ascii="Arial" w:hAnsi="Arial" w:cs="Arial"/>
          <w:sz w:val="24"/>
          <w:szCs w:val="24"/>
        </w:rPr>
        <w:t>el</w:t>
      </w:r>
      <w:r w:rsidRPr="00437F25">
        <w:rPr>
          <w:rFonts w:ascii="Arial" w:hAnsi="Arial" w:cs="Arial"/>
          <w:spacing w:val="36"/>
          <w:sz w:val="24"/>
          <w:szCs w:val="24"/>
        </w:rPr>
        <w:t xml:space="preserve"> </w:t>
      </w:r>
      <w:r w:rsidRPr="00437F25">
        <w:rPr>
          <w:rFonts w:ascii="Arial" w:hAnsi="Arial" w:cs="Arial"/>
          <w:sz w:val="24"/>
          <w:szCs w:val="24"/>
        </w:rPr>
        <w:t>respeto estricto de los más altos principios</w:t>
      </w:r>
      <w:r w:rsidRPr="00437F25">
        <w:rPr>
          <w:rFonts w:ascii="Arial" w:hAnsi="Arial" w:cs="Arial"/>
          <w:spacing w:val="-3"/>
          <w:sz w:val="24"/>
          <w:szCs w:val="24"/>
        </w:rPr>
        <w:t xml:space="preserve"> </w:t>
      </w:r>
      <w:r w:rsidRPr="00437F25">
        <w:rPr>
          <w:rFonts w:ascii="Arial" w:hAnsi="Arial" w:cs="Arial"/>
          <w:sz w:val="24"/>
          <w:szCs w:val="24"/>
        </w:rPr>
        <w:t>éticos.</w:t>
      </w:r>
    </w:p>
    <w:p w14:paraId="5D520530" w14:textId="77777777" w:rsidR="003F2AAA" w:rsidRPr="00437F25" w:rsidRDefault="003F2AAA" w:rsidP="003F2AAA">
      <w:pPr>
        <w:pStyle w:val="Prrafodelista"/>
        <w:tabs>
          <w:tab w:val="left" w:pos="932"/>
        </w:tabs>
        <w:ind w:left="931" w:right="219"/>
        <w:jc w:val="both"/>
        <w:rPr>
          <w:rFonts w:ascii="Arial" w:eastAsia="Arial" w:hAnsi="Arial" w:cs="Arial"/>
          <w:sz w:val="24"/>
          <w:szCs w:val="24"/>
        </w:rPr>
      </w:pPr>
    </w:p>
    <w:p w14:paraId="2E9DF60E" w14:textId="77777777" w:rsidR="003F2AAA" w:rsidRPr="00437F25" w:rsidRDefault="003F2AAA" w:rsidP="003F2AAA">
      <w:pPr>
        <w:pStyle w:val="Prrafodelista"/>
        <w:numPr>
          <w:ilvl w:val="0"/>
          <w:numId w:val="1"/>
        </w:numPr>
        <w:tabs>
          <w:tab w:val="left" w:pos="932"/>
        </w:tabs>
        <w:ind w:right="179"/>
        <w:jc w:val="both"/>
        <w:rPr>
          <w:rFonts w:ascii="Arial" w:eastAsia="Arial" w:hAnsi="Arial" w:cs="Arial"/>
          <w:sz w:val="24"/>
          <w:szCs w:val="24"/>
        </w:rPr>
      </w:pPr>
      <w:r w:rsidRPr="00437F25">
        <w:rPr>
          <w:rFonts w:ascii="Arial" w:hAnsi="Arial" w:cs="Arial"/>
          <w:sz w:val="24"/>
          <w:szCs w:val="24"/>
        </w:rPr>
        <w:t>Se debe proteger la imagen institucional frente al riesgo reputacional y</w:t>
      </w:r>
      <w:r w:rsidRPr="00437F25">
        <w:rPr>
          <w:rFonts w:ascii="Arial" w:hAnsi="Arial" w:cs="Arial"/>
          <w:spacing w:val="-13"/>
          <w:sz w:val="24"/>
          <w:szCs w:val="24"/>
        </w:rPr>
        <w:t xml:space="preserve"> </w:t>
      </w:r>
      <w:r w:rsidRPr="00437F25">
        <w:rPr>
          <w:rFonts w:ascii="Arial" w:hAnsi="Arial" w:cs="Arial"/>
          <w:sz w:val="24"/>
          <w:szCs w:val="24"/>
        </w:rPr>
        <w:t>legal.</w:t>
      </w:r>
    </w:p>
    <w:p w14:paraId="7CF534F9" w14:textId="77777777" w:rsidR="003F2AAA" w:rsidRPr="00437F25" w:rsidRDefault="003F2AAA" w:rsidP="003F2AAA">
      <w:pPr>
        <w:pStyle w:val="Prrafodelista"/>
        <w:tabs>
          <w:tab w:val="left" w:pos="932"/>
        </w:tabs>
        <w:ind w:left="931" w:right="179"/>
        <w:jc w:val="both"/>
        <w:rPr>
          <w:rFonts w:ascii="Arial" w:eastAsia="Arial" w:hAnsi="Arial" w:cs="Arial"/>
          <w:sz w:val="24"/>
          <w:szCs w:val="24"/>
        </w:rPr>
      </w:pPr>
    </w:p>
    <w:p w14:paraId="65FE3602" w14:textId="77777777" w:rsidR="003F2AAA" w:rsidRPr="00437F25" w:rsidRDefault="003F2AAA" w:rsidP="003F2AAA">
      <w:pPr>
        <w:pStyle w:val="Prrafodelista"/>
        <w:numPr>
          <w:ilvl w:val="0"/>
          <w:numId w:val="1"/>
        </w:numPr>
        <w:tabs>
          <w:tab w:val="left" w:pos="932"/>
        </w:tabs>
        <w:ind w:right="179"/>
        <w:jc w:val="both"/>
        <w:rPr>
          <w:rFonts w:ascii="Arial" w:eastAsia="Arial" w:hAnsi="Arial" w:cs="Arial"/>
          <w:sz w:val="24"/>
          <w:szCs w:val="24"/>
        </w:rPr>
      </w:pPr>
      <w:r w:rsidRPr="00437F25">
        <w:rPr>
          <w:rFonts w:ascii="Arial" w:hAnsi="Arial" w:cs="Arial"/>
          <w:sz w:val="24"/>
          <w:szCs w:val="24"/>
        </w:rPr>
        <w:t>Se debe colaborar en todos los casos con las</w:t>
      </w:r>
      <w:r w:rsidRPr="00437F25">
        <w:rPr>
          <w:rFonts w:ascii="Arial" w:hAnsi="Arial" w:cs="Arial"/>
          <w:spacing w:val="-6"/>
          <w:sz w:val="24"/>
          <w:szCs w:val="24"/>
        </w:rPr>
        <w:t xml:space="preserve"> </w:t>
      </w:r>
      <w:r w:rsidRPr="00437F25">
        <w:rPr>
          <w:rFonts w:ascii="Arial" w:hAnsi="Arial" w:cs="Arial"/>
          <w:sz w:val="24"/>
          <w:szCs w:val="24"/>
        </w:rPr>
        <w:t>autoridades.</w:t>
      </w:r>
    </w:p>
    <w:p w14:paraId="646AC6D0" w14:textId="77777777" w:rsidR="003F2AAA" w:rsidRPr="00437F25" w:rsidRDefault="003F2AAA" w:rsidP="003F2AAA">
      <w:pPr>
        <w:pStyle w:val="Prrafodelista"/>
        <w:tabs>
          <w:tab w:val="left" w:pos="932"/>
        </w:tabs>
        <w:ind w:left="931" w:right="179"/>
        <w:jc w:val="both"/>
        <w:rPr>
          <w:rFonts w:ascii="Arial" w:eastAsia="Arial" w:hAnsi="Arial" w:cs="Arial"/>
          <w:sz w:val="24"/>
          <w:szCs w:val="24"/>
        </w:rPr>
      </w:pPr>
    </w:p>
    <w:p w14:paraId="6F59FC77" w14:textId="6950F391" w:rsidR="003F2AAA" w:rsidRPr="00437F25" w:rsidRDefault="003F2AAA" w:rsidP="003F2AAA">
      <w:pPr>
        <w:pStyle w:val="Prrafodelista"/>
        <w:numPr>
          <w:ilvl w:val="0"/>
          <w:numId w:val="1"/>
        </w:numPr>
        <w:tabs>
          <w:tab w:val="left" w:pos="932"/>
        </w:tabs>
        <w:ind w:right="269"/>
        <w:jc w:val="both"/>
        <w:rPr>
          <w:rFonts w:ascii="Arial" w:eastAsia="Arial" w:hAnsi="Arial" w:cs="Arial"/>
          <w:sz w:val="24"/>
          <w:szCs w:val="24"/>
        </w:rPr>
      </w:pPr>
      <w:r w:rsidRPr="00437F25">
        <w:rPr>
          <w:rFonts w:ascii="Arial" w:hAnsi="Arial" w:cs="Arial"/>
          <w:sz w:val="24"/>
          <w:szCs w:val="24"/>
        </w:rPr>
        <w:t xml:space="preserve">Todos los </w:t>
      </w:r>
      <w:r w:rsidR="00AA7EA7" w:rsidRPr="00437F25">
        <w:rPr>
          <w:rFonts w:ascii="Arial" w:hAnsi="Arial" w:cs="Arial"/>
          <w:sz w:val="24"/>
          <w:szCs w:val="24"/>
        </w:rPr>
        <w:t>colaboradores</w:t>
      </w:r>
      <w:r w:rsidRPr="00437F25">
        <w:rPr>
          <w:rFonts w:ascii="Arial" w:hAnsi="Arial" w:cs="Arial"/>
          <w:sz w:val="24"/>
          <w:szCs w:val="24"/>
        </w:rPr>
        <w:t xml:space="preserve"> deberán acogerse, desarrollar y cumplir </w:t>
      </w:r>
      <w:r w:rsidRPr="00437F25">
        <w:rPr>
          <w:rFonts w:ascii="Arial" w:hAnsi="Arial" w:cs="Arial"/>
          <w:spacing w:val="2"/>
          <w:sz w:val="24"/>
          <w:szCs w:val="24"/>
        </w:rPr>
        <w:t xml:space="preserve">el </w:t>
      </w:r>
      <w:r w:rsidRPr="00437F25">
        <w:rPr>
          <w:rFonts w:ascii="Arial" w:hAnsi="Arial" w:cs="Arial"/>
          <w:sz w:val="24"/>
          <w:szCs w:val="24"/>
        </w:rPr>
        <w:t>Reglamento de Trabajo, Sistema de Gestión de Calidad y el Sistema Integral de Prevención de Lavado de Activos y Financiación</w:t>
      </w:r>
      <w:r w:rsidRPr="00437F25">
        <w:rPr>
          <w:rFonts w:ascii="Arial" w:hAnsi="Arial" w:cs="Arial"/>
          <w:spacing w:val="-19"/>
          <w:sz w:val="24"/>
          <w:szCs w:val="24"/>
        </w:rPr>
        <w:t xml:space="preserve"> </w:t>
      </w:r>
      <w:r w:rsidRPr="00437F25">
        <w:rPr>
          <w:rFonts w:ascii="Arial" w:hAnsi="Arial" w:cs="Arial"/>
          <w:sz w:val="24"/>
          <w:szCs w:val="24"/>
        </w:rPr>
        <w:t>del Terrorismo que la Sociedad ha adoptado, así como el respectivo contrato</w:t>
      </w:r>
      <w:r w:rsidRPr="00437F25">
        <w:rPr>
          <w:rFonts w:ascii="Arial" w:hAnsi="Arial" w:cs="Arial"/>
          <w:spacing w:val="-2"/>
          <w:sz w:val="24"/>
          <w:szCs w:val="24"/>
        </w:rPr>
        <w:t xml:space="preserve"> </w:t>
      </w:r>
      <w:r w:rsidRPr="00437F25">
        <w:rPr>
          <w:rFonts w:ascii="Arial" w:hAnsi="Arial" w:cs="Arial"/>
          <w:sz w:val="24"/>
          <w:szCs w:val="24"/>
        </w:rPr>
        <w:t>laboral.</w:t>
      </w:r>
    </w:p>
    <w:p w14:paraId="6A375870" w14:textId="77777777" w:rsidR="003F2AAA" w:rsidRPr="00437F25" w:rsidRDefault="003F2AAA" w:rsidP="003F2AAA">
      <w:pPr>
        <w:pStyle w:val="Prrafodelista"/>
        <w:tabs>
          <w:tab w:val="left" w:pos="932"/>
        </w:tabs>
        <w:ind w:left="931" w:right="269"/>
        <w:jc w:val="both"/>
        <w:rPr>
          <w:rFonts w:ascii="Arial" w:eastAsia="Arial" w:hAnsi="Arial" w:cs="Arial"/>
          <w:sz w:val="24"/>
          <w:szCs w:val="24"/>
        </w:rPr>
      </w:pPr>
    </w:p>
    <w:p w14:paraId="6848C097" w14:textId="77777777" w:rsidR="003F2AAA" w:rsidRPr="00437F25" w:rsidRDefault="003F2AAA" w:rsidP="003F2AAA">
      <w:pPr>
        <w:pStyle w:val="Prrafodelista"/>
        <w:numPr>
          <w:ilvl w:val="0"/>
          <w:numId w:val="1"/>
        </w:numPr>
        <w:tabs>
          <w:tab w:val="left" w:pos="932"/>
        </w:tabs>
        <w:ind w:right="269"/>
        <w:jc w:val="both"/>
        <w:rPr>
          <w:rFonts w:ascii="Arial" w:eastAsia="Arial" w:hAnsi="Arial" w:cs="Arial"/>
          <w:sz w:val="24"/>
          <w:szCs w:val="24"/>
        </w:rPr>
      </w:pPr>
      <w:r w:rsidRPr="00437F25">
        <w:rPr>
          <w:rFonts w:ascii="Arial" w:hAnsi="Arial" w:cs="Arial"/>
          <w:sz w:val="24"/>
          <w:szCs w:val="24"/>
        </w:rPr>
        <w:t>Al</w:t>
      </w:r>
      <w:r w:rsidRPr="00437F25">
        <w:rPr>
          <w:rFonts w:ascii="Arial" w:hAnsi="Arial" w:cs="Arial"/>
          <w:spacing w:val="29"/>
          <w:sz w:val="24"/>
          <w:szCs w:val="24"/>
        </w:rPr>
        <w:t xml:space="preserve"> </w:t>
      </w:r>
      <w:r w:rsidRPr="00437F25">
        <w:rPr>
          <w:rFonts w:ascii="Arial" w:hAnsi="Arial" w:cs="Arial"/>
          <w:sz w:val="24"/>
          <w:szCs w:val="24"/>
        </w:rPr>
        <w:t>interior</w:t>
      </w:r>
      <w:r w:rsidRPr="00437F25">
        <w:rPr>
          <w:rFonts w:ascii="Arial" w:hAnsi="Arial" w:cs="Arial"/>
          <w:spacing w:val="29"/>
          <w:sz w:val="24"/>
          <w:szCs w:val="24"/>
        </w:rPr>
        <w:t xml:space="preserve"> </w:t>
      </w:r>
      <w:r w:rsidRPr="00437F25">
        <w:rPr>
          <w:rFonts w:ascii="Arial" w:hAnsi="Arial" w:cs="Arial"/>
          <w:sz w:val="24"/>
          <w:szCs w:val="24"/>
        </w:rPr>
        <w:t>de</w:t>
      </w:r>
      <w:r w:rsidRPr="00437F25">
        <w:rPr>
          <w:rFonts w:ascii="Arial" w:hAnsi="Arial" w:cs="Arial"/>
          <w:spacing w:val="26"/>
          <w:sz w:val="24"/>
          <w:szCs w:val="24"/>
        </w:rPr>
        <w:t xml:space="preserve"> </w:t>
      </w:r>
      <w:r w:rsidRPr="00437F25">
        <w:rPr>
          <w:rFonts w:ascii="Arial" w:hAnsi="Arial" w:cs="Arial"/>
          <w:sz w:val="24"/>
          <w:szCs w:val="24"/>
        </w:rPr>
        <w:t>cada</w:t>
      </w:r>
      <w:r w:rsidRPr="00437F25">
        <w:rPr>
          <w:rFonts w:ascii="Arial" w:hAnsi="Arial" w:cs="Arial"/>
          <w:spacing w:val="29"/>
          <w:sz w:val="24"/>
          <w:szCs w:val="24"/>
        </w:rPr>
        <w:t xml:space="preserve"> </w:t>
      </w:r>
      <w:r w:rsidRPr="00437F25">
        <w:rPr>
          <w:rFonts w:ascii="Arial" w:hAnsi="Arial" w:cs="Arial"/>
          <w:sz w:val="24"/>
          <w:szCs w:val="24"/>
        </w:rPr>
        <w:t>una</w:t>
      </w:r>
      <w:r w:rsidRPr="00437F25">
        <w:rPr>
          <w:rFonts w:ascii="Arial" w:hAnsi="Arial" w:cs="Arial"/>
          <w:spacing w:val="29"/>
          <w:sz w:val="24"/>
          <w:szCs w:val="24"/>
        </w:rPr>
        <w:t xml:space="preserve"> </w:t>
      </w:r>
      <w:r w:rsidRPr="00437F25">
        <w:rPr>
          <w:rFonts w:ascii="Arial" w:hAnsi="Arial" w:cs="Arial"/>
          <w:sz w:val="24"/>
          <w:szCs w:val="24"/>
        </w:rPr>
        <w:t>de</w:t>
      </w:r>
      <w:r w:rsidRPr="00437F25">
        <w:rPr>
          <w:rFonts w:ascii="Arial" w:hAnsi="Arial" w:cs="Arial"/>
          <w:spacing w:val="29"/>
          <w:sz w:val="24"/>
          <w:szCs w:val="24"/>
        </w:rPr>
        <w:t xml:space="preserve"> </w:t>
      </w:r>
      <w:r w:rsidRPr="00437F25">
        <w:rPr>
          <w:rFonts w:ascii="Arial" w:hAnsi="Arial" w:cs="Arial"/>
          <w:sz w:val="24"/>
          <w:szCs w:val="24"/>
        </w:rPr>
        <w:t>las</w:t>
      </w:r>
      <w:r w:rsidRPr="00437F25">
        <w:rPr>
          <w:rFonts w:ascii="Arial" w:hAnsi="Arial" w:cs="Arial"/>
          <w:spacing w:val="29"/>
          <w:sz w:val="24"/>
          <w:szCs w:val="24"/>
        </w:rPr>
        <w:t xml:space="preserve"> </w:t>
      </w:r>
      <w:r w:rsidRPr="00437F25">
        <w:rPr>
          <w:rFonts w:ascii="Arial" w:hAnsi="Arial" w:cs="Arial"/>
          <w:sz w:val="24"/>
          <w:szCs w:val="24"/>
        </w:rPr>
        <w:t>áreas,</w:t>
      </w:r>
      <w:r w:rsidRPr="00437F25">
        <w:rPr>
          <w:rFonts w:ascii="Arial" w:hAnsi="Arial" w:cs="Arial"/>
          <w:spacing w:val="27"/>
          <w:sz w:val="24"/>
          <w:szCs w:val="24"/>
        </w:rPr>
        <w:t xml:space="preserve"> </w:t>
      </w:r>
      <w:r w:rsidRPr="00437F25">
        <w:rPr>
          <w:rFonts w:ascii="Arial" w:hAnsi="Arial" w:cs="Arial"/>
          <w:sz w:val="24"/>
          <w:szCs w:val="24"/>
        </w:rPr>
        <w:t>los</w:t>
      </w:r>
      <w:r w:rsidRPr="00437F25">
        <w:rPr>
          <w:rFonts w:ascii="Arial" w:hAnsi="Arial" w:cs="Arial"/>
          <w:spacing w:val="29"/>
          <w:sz w:val="24"/>
          <w:szCs w:val="24"/>
        </w:rPr>
        <w:t xml:space="preserve"> </w:t>
      </w:r>
      <w:r w:rsidRPr="00437F25">
        <w:rPr>
          <w:rFonts w:ascii="Arial" w:hAnsi="Arial" w:cs="Arial"/>
          <w:sz w:val="24"/>
          <w:szCs w:val="24"/>
        </w:rPr>
        <w:t>comités</w:t>
      </w:r>
      <w:r w:rsidRPr="00437F25">
        <w:rPr>
          <w:rFonts w:ascii="Arial" w:hAnsi="Arial" w:cs="Arial"/>
          <w:spacing w:val="35"/>
          <w:sz w:val="24"/>
          <w:szCs w:val="24"/>
        </w:rPr>
        <w:t xml:space="preserve"> </w:t>
      </w:r>
      <w:r w:rsidRPr="00437F25">
        <w:rPr>
          <w:rFonts w:ascii="Arial" w:hAnsi="Arial" w:cs="Arial"/>
          <w:sz w:val="24"/>
          <w:szCs w:val="24"/>
        </w:rPr>
        <w:t>existentes</w:t>
      </w:r>
      <w:r w:rsidRPr="00437F25">
        <w:rPr>
          <w:rFonts w:ascii="Arial" w:hAnsi="Arial" w:cs="Arial"/>
          <w:spacing w:val="29"/>
          <w:sz w:val="24"/>
          <w:szCs w:val="24"/>
        </w:rPr>
        <w:t xml:space="preserve"> </w:t>
      </w:r>
      <w:r w:rsidRPr="00437F25">
        <w:rPr>
          <w:rFonts w:ascii="Arial" w:hAnsi="Arial" w:cs="Arial"/>
          <w:sz w:val="24"/>
          <w:szCs w:val="24"/>
        </w:rPr>
        <w:t>deberán</w:t>
      </w:r>
      <w:r w:rsidRPr="00437F25">
        <w:rPr>
          <w:rFonts w:ascii="Arial" w:hAnsi="Arial" w:cs="Arial"/>
          <w:spacing w:val="29"/>
          <w:sz w:val="24"/>
          <w:szCs w:val="24"/>
        </w:rPr>
        <w:t xml:space="preserve"> </w:t>
      </w:r>
      <w:r w:rsidRPr="00437F25">
        <w:rPr>
          <w:rFonts w:ascii="Arial" w:hAnsi="Arial" w:cs="Arial"/>
          <w:sz w:val="24"/>
          <w:szCs w:val="24"/>
        </w:rPr>
        <w:t>monitorear</w:t>
      </w:r>
      <w:r w:rsidRPr="00437F25">
        <w:rPr>
          <w:rFonts w:ascii="Arial" w:hAnsi="Arial" w:cs="Arial"/>
          <w:spacing w:val="29"/>
          <w:sz w:val="24"/>
          <w:szCs w:val="24"/>
        </w:rPr>
        <w:t xml:space="preserve"> </w:t>
      </w:r>
      <w:r w:rsidRPr="00437F25">
        <w:rPr>
          <w:rFonts w:ascii="Arial" w:hAnsi="Arial" w:cs="Arial"/>
          <w:sz w:val="24"/>
          <w:szCs w:val="24"/>
        </w:rPr>
        <w:t>los</w:t>
      </w:r>
      <w:r w:rsidRPr="00437F25">
        <w:rPr>
          <w:rFonts w:ascii="Arial" w:hAnsi="Arial" w:cs="Arial"/>
          <w:spacing w:val="29"/>
          <w:sz w:val="24"/>
          <w:szCs w:val="24"/>
        </w:rPr>
        <w:t xml:space="preserve"> </w:t>
      </w:r>
      <w:r w:rsidRPr="00437F25">
        <w:rPr>
          <w:rFonts w:ascii="Arial" w:hAnsi="Arial" w:cs="Arial"/>
          <w:sz w:val="24"/>
          <w:szCs w:val="24"/>
        </w:rPr>
        <w:t>objetivos</w:t>
      </w:r>
      <w:r w:rsidRPr="00437F25">
        <w:rPr>
          <w:rFonts w:ascii="Arial" w:hAnsi="Arial" w:cs="Arial"/>
          <w:spacing w:val="27"/>
          <w:sz w:val="24"/>
          <w:szCs w:val="24"/>
        </w:rPr>
        <w:t xml:space="preserve"> </w:t>
      </w:r>
      <w:r w:rsidRPr="00437F25">
        <w:rPr>
          <w:rFonts w:ascii="Arial" w:hAnsi="Arial" w:cs="Arial"/>
          <w:sz w:val="24"/>
          <w:szCs w:val="24"/>
        </w:rPr>
        <w:t>e indicadores definidos en el direccionamiento estratégico, además del funcionamiento del</w:t>
      </w:r>
      <w:r w:rsidRPr="00437F25">
        <w:rPr>
          <w:rFonts w:ascii="Arial" w:hAnsi="Arial" w:cs="Arial"/>
          <w:spacing w:val="42"/>
          <w:sz w:val="24"/>
          <w:szCs w:val="24"/>
        </w:rPr>
        <w:t xml:space="preserve"> </w:t>
      </w:r>
      <w:r w:rsidRPr="00437F25">
        <w:rPr>
          <w:rFonts w:ascii="Arial" w:hAnsi="Arial" w:cs="Arial"/>
          <w:sz w:val="24"/>
          <w:szCs w:val="24"/>
        </w:rPr>
        <w:t>Sistema</w:t>
      </w:r>
      <w:r w:rsidRPr="00437F25">
        <w:rPr>
          <w:rFonts w:ascii="Arial" w:hAnsi="Arial" w:cs="Arial"/>
          <w:spacing w:val="-1"/>
          <w:sz w:val="24"/>
          <w:szCs w:val="24"/>
        </w:rPr>
        <w:t xml:space="preserve"> </w:t>
      </w:r>
      <w:r w:rsidRPr="00437F25">
        <w:rPr>
          <w:rFonts w:ascii="Arial" w:hAnsi="Arial" w:cs="Arial"/>
          <w:sz w:val="24"/>
          <w:szCs w:val="24"/>
        </w:rPr>
        <w:t>de Gestión de Calidad y el Sistema Integral de Prevención de Lavado de Activos y Financiación</w:t>
      </w:r>
      <w:r w:rsidRPr="00437F25">
        <w:rPr>
          <w:rFonts w:ascii="Arial" w:hAnsi="Arial" w:cs="Arial"/>
          <w:spacing w:val="-19"/>
          <w:sz w:val="24"/>
          <w:szCs w:val="24"/>
        </w:rPr>
        <w:t xml:space="preserve"> </w:t>
      </w:r>
      <w:r w:rsidRPr="00437F25">
        <w:rPr>
          <w:rFonts w:ascii="Arial" w:hAnsi="Arial" w:cs="Arial"/>
          <w:sz w:val="24"/>
          <w:szCs w:val="24"/>
        </w:rPr>
        <w:t>del Terrorismo.</w:t>
      </w:r>
    </w:p>
    <w:p w14:paraId="4A113D04" w14:textId="77777777" w:rsidR="003F2AAA" w:rsidRPr="00437F25" w:rsidRDefault="003F2AAA" w:rsidP="003F2AAA">
      <w:pPr>
        <w:jc w:val="both"/>
        <w:rPr>
          <w:rFonts w:ascii="Arial" w:eastAsia="Arial" w:hAnsi="Arial" w:cs="Arial"/>
          <w:sz w:val="24"/>
          <w:szCs w:val="24"/>
        </w:rPr>
      </w:pPr>
    </w:p>
    <w:p w14:paraId="5505DF3E" w14:textId="53C7600C" w:rsidR="003F2AAA" w:rsidRPr="00437F25" w:rsidRDefault="003F2AAA" w:rsidP="003F2AAA">
      <w:pPr>
        <w:pStyle w:val="Prrafodelista"/>
        <w:numPr>
          <w:ilvl w:val="0"/>
          <w:numId w:val="1"/>
        </w:numPr>
        <w:tabs>
          <w:tab w:val="left" w:pos="932"/>
        </w:tabs>
        <w:ind w:right="270"/>
        <w:jc w:val="both"/>
        <w:rPr>
          <w:rFonts w:ascii="Arial" w:hAnsi="Arial" w:cs="Arial"/>
          <w:sz w:val="24"/>
          <w:szCs w:val="24"/>
        </w:rPr>
      </w:pPr>
      <w:r w:rsidRPr="00437F25">
        <w:rPr>
          <w:rFonts w:ascii="Arial" w:hAnsi="Arial" w:cs="Arial"/>
          <w:sz w:val="24"/>
          <w:szCs w:val="24"/>
        </w:rPr>
        <w:t>Los procedimientos internos reglamentados y</w:t>
      </w:r>
      <w:r w:rsidRPr="00437F25">
        <w:rPr>
          <w:rFonts w:ascii="Arial" w:hAnsi="Arial" w:cs="Arial"/>
          <w:spacing w:val="47"/>
          <w:sz w:val="24"/>
          <w:szCs w:val="24"/>
        </w:rPr>
        <w:t xml:space="preserve"> </w:t>
      </w:r>
      <w:r w:rsidRPr="00437F25">
        <w:rPr>
          <w:rFonts w:ascii="Arial" w:hAnsi="Arial" w:cs="Arial"/>
          <w:sz w:val="24"/>
          <w:szCs w:val="24"/>
        </w:rPr>
        <w:t>los que  están incluidos  dentro  de</w:t>
      </w:r>
      <w:r w:rsidRPr="00437F25">
        <w:rPr>
          <w:rFonts w:ascii="Arial" w:hAnsi="Arial" w:cs="Arial"/>
          <w:spacing w:val="54"/>
          <w:sz w:val="24"/>
          <w:szCs w:val="24"/>
        </w:rPr>
        <w:t xml:space="preserve"> </w:t>
      </w:r>
      <w:r w:rsidRPr="00437F25">
        <w:rPr>
          <w:rFonts w:ascii="Arial" w:hAnsi="Arial" w:cs="Arial"/>
          <w:sz w:val="24"/>
          <w:szCs w:val="24"/>
        </w:rPr>
        <w:t>las políticas corporativas, el Reglamento de Trabajo, el Sistema Integral de Prevención de Lavado de Activos</w:t>
      </w:r>
      <w:r w:rsidRPr="00437F25">
        <w:rPr>
          <w:rFonts w:ascii="Arial" w:hAnsi="Arial" w:cs="Arial"/>
          <w:spacing w:val="6"/>
          <w:sz w:val="24"/>
          <w:szCs w:val="24"/>
        </w:rPr>
        <w:t xml:space="preserve"> </w:t>
      </w:r>
      <w:r w:rsidRPr="00437F25">
        <w:rPr>
          <w:rFonts w:ascii="Arial" w:hAnsi="Arial" w:cs="Arial"/>
          <w:sz w:val="24"/>
          <w:szCs w:val="24"/>
        </w:rPr>
        <w:t xml:space="preserve">y Financiación del Terrorismo y el Sistema de Gestión de Calidad </w:t>
      </w:r>
      <w:r w:rsidR="00AA7EA7" w:rsidRPr="00437F25">
        <w:rPr>
          <w:rFonts w:ascii="Arial" w:hAnsi="Arial" w:cs="Arial"/>
          <w:sz w:val="24"/>
          <w:szCs w:val="24"/>
        </w:rPr>
        <w:t xml:space="preserve">– Seguridad y Salud en el Trabajo </w:t>
      </w:r>
      <w:r w:rsidRPr="00437F25">
        <w:rPr>
          <w:rFonts w:ascii="Arial" w:hAnsi="Arial" w:cs="Arial"/>
          <w:sz w:val="24"/>
          <w:szCs w:val="24"/>
        </w:rPr>
        <w:t>serán de obligatorio</w:t>
      </w:r>
      <w:r w:rsidRPr="00437F25">
        <w:rPr>
          <w:rFonts w:ascii="Arial" w:hAnsi="Arial" w:cs="Arial"/>
          <w:spacing w:val="42"/>
          <w:sz w:val="24"/>
          <w:szCs w:val="24"/>
        </w:rPr>
        <w:t xml:space="preserve"> </w:t>
      </w:r>
      <w:r w:rsidRPr="00437F25">
        <w:rPr>
          <w:rFonts w:ascii="Arial" w:hAnsi="Arial" w:cs="Arial"/>
          <w:sz w:val="24"/>
          <w:szCs w:val="24"/>
        </w:rPr>
        <w:t>cumplimiento por todos los colaboradores, a partir de su publicación o</w:t>
      </w:r>
      <w:r w:rsidRPr="00437F25">
        <w:rPr>
          <w:rFonts w:ascii="Arial" w:hAnsi="Arial" w:cs="Arial"/>
          <w:spacing w:val="-11"/>
          <w:sz w:val="24"/>
          <w:szCs w:val="24"/>
        </w:rPr>
        <w:t xml:space="preserve"> </w:t>
      </w:r>
      <w:r w:rsidRPr="00437F25">
        <w:rPr>
          <w:rFonts w:ascii="Arial" w:hAnsi="Arial" w:cs="Arial"/>
          <w:sz w:val="24"/>
          <w:szCs w:val="24"/>
        </w:rPr>
        <w:t>actualización.</w:t>
      </w:r>
    </w:p>
    <w:p w14:paraId="5D52275C" w14:textId="77777777" w:rsidR="003F2AAA" w:rsidRPr="00437F25" w:rsidRDefault="003F2AAA" w:rsidP="003F2AAA">
      <w:pPr>
        <w:jc w:val="both"/>
        <w:rPr>
          <w:rFonts w:ascii="Arial" w:eastAsia="Arial" w:hAnsi="Arial" w:cs="Arial"/>
          <w:sz w:val="24"/>
          <w:szCs w:val="24"/>
        </w:rPr>
      </w:pPr>
    </w:p>
    <w:p w14:paraId="33BCEC75" w14:textId="77777777" w:rsidR="003F2AAA" w:rsidRPr="00437F25" w:rsidRDefault="003F2AAA" w:rsidP="003F2AAA">
      <w:pPr>
        <w:pStyle w:val="Ttulo1"/>
        <w:numPr>
          <w:ilvl w:val="0"/>
          <w:numId w:val="19"/>
        </w:numPr>
        <w:tabs>
          <w:tab w:val="left" w:pos="932"/>
        </w:tabs>
        <w:spacing w:before="0"/>
        <w:ind w:right="179"/>
        <w:jc w:val="both"/>
        <w:rPr>
          <w:rFonts w:cs="Arial"/>
          <w:b w:val="0"/>
          <w:bCs w:val="0"/>
          <w:sz w:val="24"/>
          <w:szCs w:val="24"/>
        </w:rPr>
      </w:pPr>
      <w:r w:rsidRPr="00437F25">
        <w:rPr>
          <w:rFonts w:cs="Arial"/>
          <w:sz w:val="24"/>
          <w:szCs w:val="24"/>
        </w:rPr>
        <w:t>DIVULGACIÓN DE LA</w:t>
      </w:r>
      <w:r w:rsidRPr="00437F25">
        <w:rPr>
          <w:rFonts w:cs="Arial"/>
          <w:spacing w:val="-1"/>
          <w:sz w:val="24"/>
          <w:szCs w:val="24"/>
        </w:rPr>
        <w:t xml:space="preserve"> </w:t>
      </w:r>
      <w:r w:rsidRPr="00437F25">
        <w:rPr>
          <w:rFonts w:cs="Arial"/>
          <w:sz w:val="24"/>
          <w:szCs w:val="24"/>
        </w:rPr>
        <w:t>INFORMACIÓN</w:t>
      </w:r>
    </w:p>
    <w:p w14:paraId="71C81DE4" w14:textId="77777777" w:rsidR="003F2AAA" w:rsidRPr="00437F25" w:rsidRDefault="003F2AAA" w:rsidP="003F2AAA">
      <w:pPr>
        <w:jc w:val="both"/>
        <w:rPr>
          <w:rFonts w:ascii="Arial" w:eastAsia="Arial" w:hAnsi="Arial" w:cs="Arial"/>
          <w:b/>
          <w:bCs/>
          <w:sz w:val="24"/>
          <w:szCs w:val="24"/>
        </w:rPr>
      </w:pPr>
    </w:p>
    <w:p w14:paraId="252FA86B" w14:textId="77777777" w:rsidR="003F2AAA" w:rsidRPr="00437F25" w:rsidRDefault="003F2AAA" w:rsidP="003F2AAA">
      <w:pPr>
        <w:tabs>
          <w:tab w:val="left" w:pos="932"/>
        </w:tabs>
        <w:ind w:right="179"/>
        <w:jc w:val="both"/>
        <w:rPr>
          <w:rFonts w:ascii="Arial" w:eastAsia="Arial" w:hAnsi="Arial" w:cs="Arial"/>
          <w:sz w:val="24"/>
          <w:szCs w:val="24"/>
        </w:rPr>
      </w:pPr>
      <w:r w:rsidRPr="00437F25">
        <w:rPr>
          <w:rFonts w:ascii="Arial" w:hAnsi="Arial" w:cs="Arial"/>
          <w:b/>
          <w:sz w:val="24"/>
          <w:szCs w:val="24"/>
        </w:rPr>
        <w:t xml:space="preserve">   Reserva de la Información de Clientes y</w:t>
      </w:r>
      <w:r w:rsidRPr="00437F25">
        <w:rPr>
          <w:rFonts w:ascii="Arial" w:hAnsi="Arial" w:cs="Arial"/>
          <w:b/>
          <w:spacing w:val="-7"/>
          <w:sz w:val="24"/>
          <w:szCs w:val="24"/>
        </w:rPr>
        <w:t xml:space="preserve"> </w:t>
      </w:r>
      <w:r w:rsidRPr="00437F25">
        <w:rPr>
          <w:rFonts w:ascii="Arial" w:hAnsi="Arial" w:cs="Arial"/>
          <w:b/>
          <w:sz w:val="24"/>
          <w:szCs w:val="24"/>
        </w:rPr>
        <w:t>Usuarios</w:t>
      </w:r>
    </w:p>
    <w:p w14:paraId="7588B219" w14:textId="2A13C155" w:rsidR="003F2AAA" w:rsidRPr="00437F25" w:rsidRDefault="003F2AAA" w:rsidP="003F2AAA">
      <w:pPr>
        <w:pStyle w:val="Textoindependiente"/>
        <w:ind w:right="219"/>
        <w:jc w:val="both"/>
        <w:rPr>
          <w:rFonts w:cs="Arial"/>
          <w:sz w:val="24"/>
          <w:szCs w:val="24"/>
        </w:rPr>
      </w:pPr>
      <w:r w:rsidRPr="00437F25">
        <w:rPr>
          <w:rFonts w:cs="Arial"/>
          <w:sz w:val="24"/>
          <w:szCs w:val="24"/>
        </w:rPr>
        <w:t>Los</w:t>
      </w:r>
      <w:r w:rsidRPr="00437F25">
        <w:rPr>
          <w:rFonts w:cs="Arial"/>
          <w:spacing w:val="12"/>
          <w:sz w:val="24"/>
          <w:szCs w:val="24"/>
        </w:rPr>
        <w:t xml:space="preserve"> </w:t>
      </w:r>
      <w:r w:rsidRPr="00437F25">
        <w:rPr>
          <w:rFonts w:cs="Arial"/>
          <w:sz w:val="24"/>
          <w:szCs w:val="24"/>
        </w:rPr>
        <w:t>directivos</w:t>
      </w:r>
      <w:r w:rsidRPr="00437F25">
        <w:rPr>
          <w:rFonts w:cs="Arial"/>
          <w:spacing w:val="14"/>
          <w:sz w:val="24"/>
          <w:szCs w:val="24"/>
        </w:rPr>
        <w:t xml:space="preserve"> </w:t>
      </w:r>
      <w:r w:rsidRPr="00437F25">
        <w:rPr>
          <w:rFonts w:cs="Arial"/>
          <w:sz w:val="24"/>
          <w:szCs w:val="24"/>
        </w:rPr>
        <w:t>y</w:t>
      </w:r>
      <w:r w:rsidRPr="00437F25">
        <w:rPr>
          <w:rFonts w:cs="Arial"/>
          <w:spacing w:val="13"/>
          <w:sz w:val="24"/>
          <w:szCs w:val="24"/>
        </w:rPr>
        <w:t xml:space="preserve"> </w:t>
      </w:r>
      <w:r w:rsidR="001C4DA5" w:rsidRPr="00437F25">
        <w:rPr>
          <w:rFonts w:cs="Arial"/>
          <w:sz w:val="24"/>
          <w:szCs w:val="24"/>
        </w:rPr>
        <w:t xml:space="preserve">colaboradores </w:t>
      </w:r>
      <w:r w:rsidRPr="00437F25">
        <w:rPr>
          <w:rFonts w:cs="Arial"/>
          <w:sz w:val="24"/>
          <w:szCs w:val="24"/>
        </w:rPr>
        <w:t>de</w:t>
      </w:r>
      <w:r w:rsidRPr="00437F25">
        <w:rPr>
          <w:rFonts w:cs="Arial"/>
          <w:spacing w:val="12"/>
          <w:sz w:val="24"/>
          <w:szCs w:val="24"/>
        </w:rPr>
        <w:t xml:space="preserve"> </w:t>
      </w:r>
      <w:r w:rsidRPr="00437F25">
        <w:rPr>
          <w:rFonts w:cs="Arial"/>
          <w:sz w:val="24"/>
          <w:szCs w:val="24"/>
        </w:rPr>
        <w:t>Zona Franca Internacional de Pereira S.A.S. Usuario Operador, deben</w:t>
      </w:r>
      <w:r w:rsidRPr="00437F25">
        <w:rPr>
          <w:rFonts w:cs="Arial"/>
          <w:spacing w:val="27"/>
          <w:sz w:val="24"/>
          <w:szCs w:val="24"/>
        </w:rPr>
        <w:t xml:space="preserve"> </w:t>
      </w:r>
      <w:r w:rsidRPr="00437F25">
        <w:rPr>
          <w:rFonts w:cs="Arial"/>
          <w:sz w:val="24"/>
          <w:szCs w:val="24"/>
        </w:rPr>
        <w:t>proteger</w:t>
      </w:r>
      <w:r w:rsidRPr="00437F25">
        <w:rPr>
          <w:rFonts w:cs="Arial"/>
          <w:spacing w:val="29"/>
          <w:sz w:val="24"/>
          <w:szCs w:val="24"/>
        </w:rPr>
        <w:t xml:space="preserve"> </w:t>
      </w:r>
      <w:r w:rsidRPr="00437F25">
        <w:rPr>
          <w:rFonts w:cs="Arial"/>
          <w:sz w:val="24"/>
          <w:szCs w:val="24"/>
        </w:rPr>
        <w:t>la</w:t>
      </w:r>
      <w:r w:rsidRPr="00437F25">
        <w:rPr>
          <w:rFonts w:cs="Arial"/>
          <w:spacing w:val="29"/>
          <w:sz w:val="24"/>
          <w:szCs w:val="24"/>
        </w:rPr>
        <w:t xml:space="preserve"> </w:t>
      </w:r>
      <w:r w:rsidRPr="00437F25">
        <w:rPr>
          <w:rFonts w:cs="Arial"/>
          <w:sz w:val="24"/>
          <w:szCs w:val="24"/>
        </w:rPr>
        <w:t>información</w:t>
      </w:r>
      <w:r w:rsidRPr="00437F25">
        <w:rPr>
          <w:rFonts w:cs="Arial"/>
          <w:spacing w:val="29"/>
          <w:sz w:val="24"/>
          <w:szCs w:val="24"/>
        </w:rPr>
        <w:t xml:space="preserve"> </w:t>
      </w:r>
      <w:r w:rsidRPr="00437F25">
        <w:rPr>
          <w:rFonts w:cs="Arial"/>
          <w:sz w:val="24"/>
          <w:szCs w:val="24"/>
        </w:rPr>
        <w:t>de</w:t>
      </w:r>
      <w:r w:rsidRPr="00437F25">
        <w:rPr>
          <w:rFonts w:cs="Arial"/>
          <w:spacing w:val="28"/>
          <w:sz w:val="24"/>
          <w:szCs w:val="24"/>
        </w:rPr>
        <w:t xml:space="preserve"> </w:t>
      </w:r>
      <w:r w:rsidRPr="00437F25">
        <w:rPr>
          <w:rFonts w:cs="Arial"/>
          <w:sz w:val="24"/>
          <w:szCs w:val="24"/>
        </w:rPr>
        <w:t>carácter</w:t>
      </w:r>
      <w:r w:rsidRPr="00437F25">
        <w:rPr>
          <w:rFonts w:cs="Arial"/>
          <w:spacing w:val="28"/>
          <w:sz w:val="24"/>
          <w:szCs w:val="24"/>
        </w:rPr>
        <w:t xml:space="preserve"> </w:t>
      </w:r>
      <w:r w:rsidRPr="00437F25">
        <w:rPr>
          <w:rFonts w:cs="Arial"/>
          <w:sz w:val="24"/>
          <w:szCs w:val="24"/>
        </w:rPr>
        <w:t>reservado</w:t>
      </w:r>
      <w:r w:rsidRPr="00437F25">
        <w:rPr>
          <w:rFonts w:cs="Arial"/>
          <w:spacing w:val="29"/>
          <w:sz w:val="24"/>
          <w:szCs w:val="24"/>
        </w:rPr>
        <w:t xml:space="preserve"> </w:t>
      </w:r>
      <w:r w:rsidRPr="00437F25">
        <w:rPr>
          <w:rFonts w:cs="Arial"/>
          <w:sz w:val="24"/>
          <w:szCs w:val="24"/>
        </w:rPr>
        <w:t>que</w:t>
      </w:r>
      <w:r w:rsidRPr="00437F25">
        <w:rPr>
          <w:rFonts w:cs="Arial"/>
          <w:spacing w:val="34"/>
          <w:sz w:val="24"/>
          <w:szCs w:val="24"/>
        </w:rPr>
        <w:t xml:space="preserve"> </w:t>
      </w:r>
      <w:r w:rsidRPr="00437F25">
        <w:rPr>
          <w:rFonts w:cs="Arial"/>
          <w:sz w:val="24"/>
          <w:szCs w:val="24"/>
        </w:rPr>
        <w:t>ha</w:t>
      </w:r>
      <w:r w:rsidRPr="00437F25">
        <w:rPr>
          <w:rFonts w:cs="Arial"/>
          <w:spacing w:val="28"/>
          <w:sz w:val="24"/>
          <w:szCs w:val="24"/>
        </w:rPr>
        <w:t xml:space="preserve"> </w:t>
      </w:r>
      <w:r w:rsidRPr="00437F25">
        <w:rPr>
          <w:rFonts w:cs="Arial"/>
          <w:sz w:val="24"/>
          <w:szCs w:val="24"/>
        </w:rPr>
        <w:t>sido</w:t>
      </w:r>
      <w:r w:rsidRPr="00437F25">
        <w:rPr>
          <w:rFonts w:cs="Arial"/>
          <w:spacing w:val="29"/>
          <w:sz w:val="24"/>
          <w:szCs w:val="24"/>
        </w:rPr>
        <w:t xml:space="preserve"> </w:t>
      </w:r>
      <w:r w:rsidRPr="00437F25">
        <w:rPr>
          <w:rFonts w:cs="Arial"/>
          <w:sz w:val="24"/>
          <w:szCs w:val="24"/>
        </w:rPr>
        <w:t>dada</w:t>
      </w:r>
      <w:r w:rsidRPr="00437F25">
        <w:rPr>
          <w:rFonts w:cs="Arial"/>
          <w:spacing w:val="29"/>
          <w:sz w:val="24"/>
          <w:szCs w:val="24"/>
        </w:rPr>
        <w:t xml:space="preserve"> </w:t>
      </w:r>
      <w:r w:rsidRPr="00437F25">
        <w:rPr>
          <w:rFonts w:cs="Arial"/>
          <w:sz w:val="24"/>
          <w:szCs w:val="24"/>
        </w:rPr>
        <w:t>a</w:t>
      </w:r>
      <w:r w:rsidRPr="00437F25">
        <w:rPr>
          <w:rFonts w:cs="Arial"/>
          <w:spacing w:val="28"/>
          <w:sz w:val="24"/>
          <w:szCs w:val="24"/>
        </w:rPr>
        <w:t xml:space="preserve"> </w:t>
      </w:r>
      <w:r w:rsidRPr="00437F25">
        <w:rPr>
          <w:rFonts w:cs="Arial"/>
          <w:sz w:val="24"/>
          <w:szCs w:val="24"/>
        </w:rPr>
        <w:t>conocer</w:t>
      </w:r>
      <w:r w:rsidRPr="00437F25">
        <w:rPr>
          <w:rFonts w:cs="Arial"/>
          <w:spacing w:val="28"/>
          <w:sz w:val="24"/>
          <w:szCs w:val="24"/>
        </w:rPr>
        <w:t xml:space="preserve"> </w:t>
      </w:r>
      <w:r w:rsidRPr="00437F25">
        <w:rPr>
          <w:rFonts w:cs="Arial"/>
          <w:sz w:val="24"/>
          <w:szCs w:val="24"/>
        </w:rPr>
        <w:t>por</w:t>
      </w:r>
      <w:r w:rsidRPr="00437F25">
        <w:rPr>
          <w:rFonts w:cs="Arial"/>
          <w:spacing w:val="29"/>
          <w:sz w:val="24"/>
          <w:szCs w:val="24"/>
        </w:rPr>
        <w:t xml:space="preserve"> </w:t>
      </w:r>
      <w:r w:rsidRPr="00437F25">
        <w:rPr>
          <w:rFonts w:cs="Arial"/>
          <w:sz w:val="24"/>
          <w:szCs w:val="24"/>
        </w:rPr>
        <w:t>sus clientes, usuarios y  la</w:t>
      </w:r>
      <w:r w:rsidRPr="00437F25">
        <w:rPr>
          <w:rFonts w:cs="Arial"/>
          <w:spacing w:val="44"/>
          <w:sz w:val="24"/>
          <w:szCs w:val="24"/>
        </w:rPr>
        <w:t xml:space="preserve"> </w:t>
      </w:r>
      <w:r w:rsidRPr="00437F25">
        <w:rPr>
          <w:rFonts w:cs="Arial"/>
          <w:sz w:val="24"/>
          <w:szCs w:val="24"/>
        </w:rPr>
        <w:t>Compañía.</w:t>
      </w:r>
    </w:p>
    <w:p w14:paraId="18257055" w14:textId="77777777" w:rsidR="003F2AAA" w:rsidRPr="00437F25" w:rsidRDefault="003F2AAA" w:rsidP="003F2AAA">
      <w:pPr>
        <w:jc w:val="both"/>
        <w:rPr>
          <w:rFonts w:ascii="Arial" w:eastAsia="Arial" w:hAnsi="Arial" w:cs="Arial"/>
          <w:sz w:val="24"/>
          <w:szCs w:val="24"/>
        </w:rPr>
      </w:pPr>
    </w:p>
    <w:p w14:paraId="6F531B1B"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El manejo de la información</w:t>
      </w:r>
      <w:r w:rsidRPr="00437F25">
        <w:rPr>
          <w:rFonts w:cs="Arial"/>
          <w:spacing w:val="-11"/>
          <w:sz w:val="24"/>
          <w:szCs w:val="24"/>
        </w:rPr>
        <w:t xml:space="preserve"> </w:t>
      </w:r>
      <w:r w:rsidRPr="00437F25">
        <w:rPr>
          <w:rFonts w:cs="Arial"/>
          <w:sz w:val="24"/>
          <w:szCs w:val="24"/>
        </w:rPr>
        <w:t>implica:</w:t>
      </w:r>
    </w:p>
    <w:p w14:paraId="6243DDC8" w14:textId="77777777" w:rsidR="003F2AAA" w:rsidRPr="00437F25" w:rsidRDefault="003F2AAA" w:rsidP="003F2AAA">
      <w:pPr>
        <w:jc w:val="both"/>
        <w:rPr>
          <w:rFonts w:ascii="Arial" w:eastAsia="Arial" w:hAnsi="Arial" w:cs="Arial"/>
          <w:sz w:val="24"/>
          <w:szCs w:val="24"/>
        </w:rPr>
      </w:pPr>
    </w:p>
    <w:p w14:paraId="60A02EFA" w14:textId="77777777" w:rsidR="003F2AAA" w:rsidRPr="00437F25" w:rsidRDefault="003F2AAA" w:rsidP="003F2AAA">
      <w:pPr>
        <w:pStyle w:val="Prrafodelista"/>
        <w:numPr>
          <w:ilvl w:val="0"/>
          <w:numId w:val="1"/>
        </w:numPr>
        <w:tabs>
          <w:tab w:val="left" w:pos="932"/>
        </w:tabs>
        <w:ind w:right="179"/>
        <w:jc w:val="both"/>
        <w:rPr>
          <w:rFonts w:ascii="Arial" w:hAnsi="Arial" w:cs="Arial"/>
          <w:sz w:val="24"/>
          <w:szCs w:val="24"/>
        </w:rPr>
      </w:pPr>
      <w:r w:rsidRPr="00437F25">
        <w:rPr>
          <w:rFonts w:ascii="Arial" w:hAnsi="Arial" w:cs="Arial"/>
          <w:sz w:val="24"/>
          <w:szCs w:val="24"/>
        </w:rPr>
        <w:t>No revelar la información de la Compañía a</w:t>
      </w:r>
      <w:r w:rsidRPr="00437F25">
        <w:rPr>
          <w:rFonts w:ascii="Arial" w:hAnsi="Arial" w:cs="Arial"/>
          <w:spacing w:val="55"/>
          <w:sz w:val="24"/>
          <w:szCs w:val="24"/>
        </w:rPr>
        <w:t xml:space="preserve"> </w:t>
      </w:r>
      <w:r w:rsidRPr="00437F25">
        <w:rPr>
          <w:rFonts w:ascii="Arial" w:hAnsi="Arial" w:cs="Arial"/>
          <w:sz w:val="24"/>
          <w:szCs w:val="24"/>
        </w:rPr>
        <w:t>personas que no pertenezcan a ella o</w:t>
      </w:r>
      <w:r w:rsidRPr="00437F25">
        <w:rPr>
          <w:rFonts w:ascii="Arial" w:hAnsi="Arial" w:cs="Arial"/>
          <w:spacing w:val="22"/>
          <w:sz w:val="24"/>
          <w:szCs w:val="24"/>
        </w:rPr>
        <w:t xml:space="preserve"> </w:t>
      </w:r>
      <w:r w:rsidRPr="00437F25">
        <w:rPr>
          <w:rFonts w:ascii="Arial" w:hAnsi="Arial" w:cs="Arial"/>
          <w:sz w:val="24"/>
          <w:szCs w:val="24"/>
        </w:rPr>
        <w:t>que perteneciendo a la misma no tengan autorización para</w:t>
      </w:r>
      <w:r w:rsidRPr="00437F25">
        <w:rPr>
          <w:rFonts w:ascii="Arial" w:hAnsi="Arial" w:cs="Arial"/>
          <w:spacing w:val="-16"/>
          <w:sz w:val="24"/>
          <w:szCs w:val="24"/>
        </w:rPr>
        <w:t xml:space="preserve"> </w:t>
      </w:r>
      <w:r w:rsidRPr="00437F25">
        <w:rPr>
          <w:rFonts w:ascii="Arial" w:hAnsi="Arial" w:cs="Arial"/>
          <w:sz w:val="24"/>
          <w:szCs w:val="24"/>
        </w:rPr>
        <w:t>conocerla.</w:t>
      </w:r>
    </w:p>
    <w:p w14:paraId="7C37072E" w14:textId="77777777" w:rsidR="003F2AAA" w:rsidRPr="00437F25" w:rsidRDefault="003F2AAA" w:rsidP="003F2AAA">
      <w:pPr>
        <w:pStyle w:val="Prrafodelista"/>
        <w:tabs>
          <w:tab w:val="left" w:pos="932"/>
        </w:tabs>
        <w:ind w:left="931" w:right="179"/>
        <w:jc w:val="both"/>
        <w:rPr>
          <w:rFonts w:ascii="Arial" w:hAnsi="Arial" w:cs="Arial"/>
          <w:sz w:val="24"/>
          <w:szCs w:val="24"/>
        </w:rPr>
      </w:pPr>
    </w:p>
    <w:p w14:paraId="661B7229" w14:textId="77777777" w:rsidR="003F2AAA" w:rsidRPr="00437F25" w:rsidRDefault="003F2AAA" w:rsidP="003F2AAA">
      <w:pPr>
        <w:pStyle w:val="Prrafodelista"/>
        <w:numPr>
          <w:ilvl w:val="0"/>
          <w:numId w:val="1"/>
        </w:numPr>
        <w:tabs>
          <w:tab w:val="left" w:pos="932"/>
        </w:tabs>
        <w:ind w:left="933" w:right="222" w:hanging="360"/>
        <w:jc w:val="both"/>
        <w:rPr>
          <w:rFonts w:ascii="Arial" w:eastAsia="Arial" w:hAnsi="Arial" w:cs="Arial"/>
          <w:sz w:val="24"/>
          <w:szCs w:val="24"/>
        </w:rPr>
      </w:pPr>
      <w:r w:rsidRPr="00437F25">
        <w:rPr>
          <w:rFonts w:ascii="Arial" w:hAnsi="Arial" w:cs="Arial"/>
          <w:sz w:val="24"/>
          <w:szCs w:val="24"/>
        </w:rPr>
        <w:t>No utilizar en provecho propio o ajeno, la información privilegiada que ha conocido en razón de</w:t>
      </w:r>
      <w:r w:rsidRPr="00437F25">
        <w:rPr>
          <w:rFonts w:ascii="Arial" w:hAnsi="Arial" w:cs="Arial"/>
          <w:spacing w:val="-6"/>
          <w:sz w:val="24"/>
          <w:szCs w:val="24"/>
        </w:rPr>
        <w:t xml:space="preserve"> </w:t>
      </w:r>
      <w:r w:rsidRPr="00437F25">
        <w:rPr>
          <w:rFonts w:ascii="Arial" w:hAnsi="Arial" w:cs="Arial"/>
          <w:sz w:val="24"/>
          <w:szCs w:val="24"/>
        </w:rPr>
        <w:t>sus funciones.</w:t>
      </w:r>
    </w:p>
    <w:p w14:paraId="45F771E0" w14:textId="77777777" w:rsidR="003F2AAA" w:rsidRPr="00437F25" w:rsidRDefault="003F2AAA" w:rsidP="003F2AAA">
      <w:pPr>
        <w:pStyle w:val="Prrafodelista"/>
        <w:tabs>
          <w:tab w:val="left" w:pos="932"/>
        </w:tabs>
        <w:ind w:left="933" w:right="222"/>
        <w:jc w:val="both"/>
        <w:rPr>
          <w:rFonts w:ascii="Arial" w:eastAsia="Arial" w:hAnsi="Arial" w:cs="Arial"/>
          <w:sz w:val="24"/>
          <w:szCs w:val="24"/>
        </w:rPr>
      </w:pPr>
    </w:p>
    <w:p w14:paraId="40D87631" w14:textId="77777777" w:rsidR="003F2AAA" w:rsidRPr="00437F25" w:rsidRDefault="003F2AAA" w:rsidP="003F2AAA">
      <w:pPr>
        <w:pStyle w:val="Prrafodelista"/>
        <w:numPr>
          <w:ilvl w:val="0"/>
          <w:numId w:val="1"/>
        </w:numPr>
        <w:tabs>
          <w:tab w:val="left" w:pos="932"/>
        </w:tabs>
        <w:ind w:right="220"/>
        <w:jc w:val="both"/>
        <w:rPr>
          <w:rFonts w:ascii="Arial" w:eastAsia="Arial" w:hAnsi="Arial" w:cs="Arial"/>
          <w:sz w:val="24"/>
          <w:szCs w:val="24"/>
        </w:rPr>
      </w:pPr>
      <w:r w:rsidRPr="00437F25">
        <w:rPr>
          <w:rFonts w:ascii="Arial" w:hAnsi="Arial" w:cs="Arial"/>
          <w:sz w:val="24"/>
          <w:szCs w:val="24"/>
        </w:rPr>
        <w:t>Suministrar,</w:t>
      </w:r>
      <w:r w:rsidRPr="00437F25">
        <w:rPr>
          <w:rFonts w:ascii="Arial" w:hAnsi="Arial" w:cs="Arial"/>
          <w:spacing w:val="30"/>
          <w:sz w:val="24"/>
          <w:szCs w:val="24"/>
        </w:rPr>
        <w:t xml:space="preserve"> </w:t>
      </w:r>
      <w:r w:rsidRPr="00437F25">
        <w:rPr>
          <w:rFonts w:ascii="Arial" w:hAnsi="Arial" w:cs="Arial"/>
          <w:sz w:val="24"/>
          <w:szCs w:val="24"/>
        </w:rPr>
        <w:t>en</w:t>
      </w:r>
      <w:r w:rsidRPr="00437F25">
        <w:rPr>
          <w:rFonts w:ascii="Arial" w:hAnsi="Arial" w:cs="Arial"/>
          <w:spacing w:val="34"/>
          <w:sz w:val="24"/>
          <w:szCs w:val="24"/>
        </w:rPr>
        <w:t xml:space="preserve"> </w:t>
      </w:r>
      <w:r w:rsidRPr="00437F25">
        <w:rPr>
          <w:rFonts w:ascii="Arial" w:hAnsi="Arial" w:cs="Arial"/>
          <w:sz w:val="24"/>
          <w:szCs w:val="24"/>
        </w:rPr>
        <w:t>la</w:t>
      </w:r>
      <w:r w:rsidRPr="00437F25">
        <w:rPr>
          <w:rFonts w:ascii="Arial" w:hAnsi="Arial" w:cs="Arial"/>
          <w:spacing w:val="33"/>
          <w:sz w:val="24"/>
          <w:szCs w:val="24"/>
        </w:rPr>
        <w:t xml:space="preserve"> </w:t>
      </w:r>
      <w:r w:rsidRPr="00437F25">
        <w:rPr>
          <w:rFonts w:ascii="Arial" w:hAnsi="Arial" w:cs="Arial"/>
          <w:sz w:val="24"/>
          <w:szCs w:val="24"/>
        </w:rPr>
        <w:t>medida</w:t>
      </w:r>
      <w:r w:rsidRPr="00437F25">
        <w:rPr>
          <w:rFonts w:ascii="Arial" w:hAnsi="Arial" w:cs="Arial"/>
          <w:spacing w:val="31"/>
          <w:sz w:val="24"/>
          <w:szCs w:val="24"/>
        </w:rPr>
        <w:t xml:space="preserve"> </w:t>
      </w:r>
      <w:r w:rsidRPr="00437F25">
        <w:rPr>
          <w:rFonts w:ascii="Arial" w:hAnsi="Arial" w:cs="Arial"/>
          <w:sz w:val="24"/>
          <w:szCs w:val="24"/>
        </w:rPr>
        <w:t>de</w:t>
      </w:r>
      <w:r w:rsidRPr="00437F25">
        <w:rPr>
          <w:rFonts w:ascii="Arial" w:hAnsi="Arial" w:cs="Arial"/>
          <w:spacing w:val="33"/>
          <w:sz w:val="24"/>
          <w:szCs w:val="24"/>
        </w:rPr>
        <w:t xml:space="preserve"> </w:t>
      </w:r>
      <w:r w:rsidRPr="00437F25">
        <w:rPr>
          <w:rFonts w:ascii="Arial" w:hAnsi="Arial" w:cs="Arial"/>
          <w:sz w:val="24"/>
          <w:szCs w:val="24"/>
        </w:rPr>
        <w:t>lo</w:t>
      </w:r>
      <w:r w:rsidRPr="00437F25">
        <w:rPr>
          <w:rFonts w:ascii="Arial" w:hAnsi="Arial" w:cs="Arial"/>
          <w:spacing w:val="33"/>
          <w:sz w:val="24"/>
          <w:szCs w:val="24"/>
        </w:rPr>
        <w:t xml:space="preserve"> </w:t>
      </w:r>
      <w:r w:rsidRPr="00437F25">
        <w:rPr>
          <w:rFonts w:ascii="Arial" w:hAnsi="Arial" w:cs="Arial"/>
          <w:sz w:val="24"/>
          <w:szCs w:val="24"/>
        </w:rPr>
        <w:t>necesario,</w:t>
      </w:r>
      <w:r w:rsidRPr="00437F25">
        <w:rPr>
          <w:rFonts w:ascii="Arial" w:hAnsi="Arial" w:cs="Arial"/>
          <w:spacing w:val="33"/>
          <w:sz w:val="24"/>
          <w:szCs w:val="24"/>
        </w:rPr>
        <w:t xml:space="preserve"> </w:t>
      </w:r>
      <w:r w:rsidRPr="00437F25">
        <w:rPr>
          <w:rFonts w:ascii="Arial" w:hAnsi="Arial" w:cs="Arial"/>
          <w:sz w:val="24"/>
          <w:szCs w:val="24"/>
        </w:rPr>
        <w:t>la</w:t>
      </w:r>
      <w:r w:rsidRPr="00437F25">
        <w:rPr>
          <w:rFonts w:ascii="Arial" w:hAnsi="Arial" w:cs="Arial"/>
          <w:spacing w:val="34"/>
          <w:sz w:val="24"/>
          <w:szCs w:val="24"/>
        </w:rPr>
        <w:t xml:space="preserve"> </w:t>
      </w:r>
      <w:r w:rsidRPr="00437F25">
        <w:rPr>
          <w:rFonts w:ascii="Arial" w:hAnsi="Arial" w:cs="Arial"/>
          <w:sz w:val="24"/>
          <w:szCs w:val="24"/>
        </w:rPr>
        <w:t>información</w:t>
      </w:r>
      <w:r w:rsidRPr="00437F25">
        <w:rPr>
          <w:rFonts w:ascii="Arial" w:hAnsi="Arial" w:cs="Arial"/>
          <w:spacing w:val="32"/>
          <w:sz w:val="24"/>
          <w:szCs w:val="24"/>
        </w:rPr>
        <w:t xml:space="preserve"> </w:t>
      </w:r>
      <w:r w:rsidRPr="00437F25">
        <w:rPr>
          <w:rFonts w:ascii="Arial" w:hAnsi="Arial" w:cs="Arial"/>
          <w:sz w:val="24"/>
          <w:szCs w:val="24"/>
        </w:rPr>
        <w:t>requerida</w:t>
      </w:r>
      <w:r w:rsidRPr="00437F25">
        <w:rPr>
          <w:rFonts w:ascii="Arial" w:hAnsi="Arial" w:cs="Arial"/>
          <w:spacing w:val="33"/>
          <w:sz w:val="24"/>
          <w:szCs w:val="24"/>
        </w:rPr>
        <w:t xml:space="preserve"> </w:t>
      </w:r>
      <w:r w:rsidRPr="00437F25">
        <w:rPr>
          <w:rFonts w:ascii="Arial" w:hAnsi="Arial" w:cs="Arial"/>
          <w:sz w:val="24"/>
          <w:szCs w:val="24"/>
        </w:rPr>
        <w:t>por</w:t>
      </w:r>
      <w:r w:rsidRPr="00437F25">
        <w:rPr>
          <w:rFonts w:ascii="Arial" w:hAnsi="Arial" w:cs="Arial"/>
          <w:spacing w:val="34"/>
          <w:sz w:val="24"/>
          <w:szCs w:val="24"/>
        </w:rPr>
        <w:t xml:space="preserve"> </w:t>
      </w:r>
      <w:r w:rsidRPr="00437F25">
        <w:rPr>
          <w:rFonts w:ascii="Arial" w:hAnsi="Arial" w:cs="Arial"/>
          <w:sz w:val="24"/>
          <w:szCs w:val="24"/>
        </w:rPr>
        <w:t>las</w:t>
      </w:r>
      <w:r w:rsidRPr="00437F25">
        <w:rPr>
          <w:rFonts w:ascii="Arial" w:hAnsi="Arial" w:cs="Arial"/>
          <w:spacing w:val="33"/>
          <w:sz w:val="24"/>
          <w:szCs w:val="24"/>
        </w:rPr>
        <w:t xml:space="preserve"> </w:t>
      </w:r>
      <w:r w:rsidRPr="00437F25">
        <w:rPr>
          <w:rFonts w:ascii="Arial" w:hAnsi="Arial" w:cs="Arial"/>
          <w:sz w:val="24"/>
          <w:szCs w:val="24"/>
        </w:rPr>
        <w:t>dependencias</w:t>
      </w:r>
      <w:r w:rsidRPr="00437F25">
        <w:rPr>
          <w:rFonts w:ascii="Arial" w:hAnsi="Arial" w:cs="Arial"/>
          <w:spacing w:val="33"/>
          <w:sz w:val="24"/>
          <w:szCs w:val="24"/>
        </w:rPr>
        <w:t xml:space="preserve"> </w:t>
      </w:r>
      <w:r w:rsidRPr="00437F25">
        <w:rPr>
          <w:rFonts w:ascii="Arial" w:hAnsi="Arial" w:cs="Arial"/>
          <w:sz w:val="24"/>
          <w:szCs w:val="24"/>
        </w:rPr>
        <w:t>de</w:t>
      </w:r>
      <w:r w:rsidRPr="00437F25">
        <w:rPr>
          <w:rFonts w:ascii="Arial" w:hAnsi="Arial" w:cs="Arial"/>
          <w:spacing w:val="33"/>
          <w:sz w:val="24"/>
          <w:szCs w:val="24"/>
        </w:rPr>
        <w:t xml:space="preserve"> </w:t>
      </w:r>
      <w:r w:rsidRPr="00437F25">
        <w:rPr>
          <w:rFonts w:ascii="Arial" w:hAnsi="Arial" w:cs="Arial"/>
          <w:sz w:val="24"/>
          <w:szCs w:val="24"/>
        </w:rPr>
        <w:t>la Compañía.</w:t>
      </w:r>
    </w:p>
    <w:p w14:paraId="4B3B0B25" w14:textId="77777777" w:rsidR="003F2AAA" w:rsidRPr="00437F25" w:rsidRDefault="003F2AAA" w:rsidP="003F2AAA">
      <w:pPr>
        <w:pStyle w:val="Prrafodelista"/>
        <w:tabs>
          <w:tab w:val="left" w:pos="932"/>
        </w:tabs>
        <w:ind w:left="931" w:right="220"/>
        <w:jc w:val="both"/>
        <w:rPr>
          <w:rFonts w:ascii="Arial" w:eastAsia="Arial" w:hAnsi="Arial" w:cs="Arial"/>
          <w:sz w:val="24"/>
          <w:szCs w:val="24"/>
        </w:rPr>
      </w:pPr>
    </w:p>
    <w:p w14:paraId="33276003" w14:textId="6AFB2EB5" w:rsidR="003F2AAA" w:rsidRPr="00437F25" w:rsidRDefault="003F2AAA" w:rsidP="003F2AAA">
      <w:pPr>
        <w:pStyle w:val="Prrafodelista"/>
        <w:numPr>
          <w:ilvl w:val="0"/>
          <w:numId w:val="1"/>
        </w:numPr>
        <w:tabs>
          <w:tab w:val="left" w:pos="932"/>
        </w:tabs>
        <w:ind w:right="220"/>
        <w:jc w:val="both"/>
        <w:rPr>
          <w:rFonts w:ascii="Arial" w:eastAsia="Arial" w:hAnsi="Arial" w:cs="Arial"/>
          <w:sz w:val="24"/>
          <w:szCs w:val="24"/>
        </w:rPr>
      </w:pPr>
      <w:r w:rsidRPr="00437F25">
        <w:rPr>
          <w:rFonts w:ascii="Arial" w:hAnsi="Arial" w:cs="Arial"/>
          <w:sz w:val="24"/>
          <w:szCs w:val="24"/>
        </w:rPr>
        <w:t>Abstenerse</w:t>
      </w:r>
      <w:r w:rsidRPr="00437F25">
        <w:rPr>
          <w:rFonts w:ascii="Arial" w:hAnsi="Arial" w:cs="Arial"/>
          <w:spacing w:val="31"/>
          <w:sz w:val="24"/>
          <w:szCs w:val="24"/>
        </w:rPr>
        <w:t xml:space="preserve"> </w:t>
      </w:r>
      <w:r w:rsidRPr="00437F25">
        <w:rPr>
          <w:rFonts w:ascii="Arial" w:hAnsi="Arial" w:cs="Arial"/>
          <w:sz w:val="24"/>
          <w:szCs w:val="24"/>
        </w:rPr>
        <w:t>en</w:t>
      </w:r>
      <w:r w:rsidRPr="00437F25">
        <w:rPr>
          <w:rFonts w:ascii="Arial" w:hAnsi="Arial" w:cs="Arial"/>
          <w:spacing w:val="32"/>
          <w:sz w:val="24"/>
          <w:szCs w:val="24"/>
        </w:rPr>
        <w:t xml:space="preserve"> </w:t>
      </w:r>
      <w:r w:rsidRPr="00437F25">
        <w:rPr>
          <w:rFonts w:ascii="Arial" w:hAnsi="Arial" w:cs="Arial"/>
          <w:sz w:val="24"/>
          <w:szCs w:val="24"/>
        </w:rPr>
        <w:t>los</w:t>
      </w:r>
      <w:r w:rsidRPr="00437F25">
        <w:rPr>
          <w:rFonts w:ascii="Arial" w:hAnsi="Arial" w:cs="Arial"/>
          <w:spacing w:val="30"/>
          <w:sz w:val="24"/>
          <w:szCs w:val="24"/>
        </w:rPr>
        <w:t xml:space="preserve"> </w:t>
      </w:r>
      <w:r w:rsidRPr="00437F25">
        <w:rPr>
          <w:rFonts w:ascii="Arial" w:hAnsi="Arial" w:cs="Arial"/>
          <w:sz w:val="24"/>
          <w:szCs w:val="24"/>
        </w:rPr>
        <w:t>sitios</w:t>
      </w:r>
      <w:r w:rsidRPr="00437F25">
        <w:rPr>
          <w:rFonts w:ascii="Arial" w:hAnsi="Arial" w:cs="Arial"/>
          <w:spacing w:val="31"/>
          <w:sz w:val="24"/>
          <w:szCs w:val="24"/>
        </w:rPr>
        <w:t xml:space="preserve"> </w:t>
      </w:r>
      <w:r w:rsidRPr="00437F25">
        <w:rPr>
          <w:rFonts w:ascii="Arial" w:hAnsi="Arial" w:cs="Arial"/>
          <w:sz w:val="24"/>
          <w:szCs w:val="24"/>
        </w:rPr>
        <w:t>de</w:t>
      </w:r>
      <w:r w:rsidRPr="00437F25">
        <w:rPr>
          <w:rFonts w:ascii="Arial" w:hAnsi="Arial" w:cs="Arial"/>
          <w:spacing w:val="31"/>
          <w:sz w:val="24"/>
          <w:szCs w:val="24"/>
        </w:rPr>
        <w:t xml:space="preserve"> </w:t>
      </w:r>
      <w:r w:rsidRPr="00437F25">
        <w:rPr>
          <w:rFonts w:ascii="Arial" w:hAnsi="Arial" w:cs="Arial"/>
          <w:sz w:val="24"/>
          <w:szCs w:val="24"/>
        </w:rPr>
        <w:t>trabajo,</w:t>
      </w:r>
      <w:r w:rsidRPr="00437F25">
        <w:rPr>
          <w:rFonts w:ascii="Arial" w:hAnsi="Arial" w:cs="Arial"/>
          <w:spacing w:val="31"/>
          <w:sz w:val="24"/>
          <w:szCs w:val="24"/>
        </w:rPr>
        <w:t xml:space="preserve"> </w:t>
      </w:r>
      <w:r w:rsidRPr="00437F25">
        <w:rPr>
          <w:rFonts w:ascii="Arial" w:hAnsi="Arial" w:cs="Arial"/>
          <w:sz w:val="24"/>
          <w:szCs w:val="24"/>
        </w:rPr>
        <w:t>en</w:t>
      </w:r>
      <w:r w:rsidRPr="00437F25">
        <w:rPr>
          <w:rFonts w:ascii="Arial" w:hAnsi="Arial" w:cs="Arial"/>
          <w:spacing w:val="30"/>
          <w:sz w:val="24"/>
          <w:szCs w:val="24"/>
        </w:rPr>
        <w:t xml:space="preserve"> </w:t>
      </w:r>
      <w:r w:rsidRPr="00437F25">
        <w:rPr>
          <w:rFonts w:ascii="Arial" w:hAnsi="Arial" w:cs="Arial"/>
          <w:sz w:val="24"/>
          <w:szCs w:val="24"/>
        </w:rPr>
        <w:t>el</w:t>
      </w:r>
      <w:r w:rsidRPr="00437F25">
        <w:rPr>
          <w:rFonts w:ascii="Arial" w:hAnsi="Arial" w:cs="Arial"/>
          <w:spacing w:val="31"/>
          <w:sz w:val="24"/>
          <w:szCs w:val="24"/>
        </w:rPr>
        <w:t xml:space="preserve"> </w:t>
      </w:r>
      <w:r w:rsidRPr="00437F25">
        <w:rPr>
          <w:rFonts w:ascii="Arial" w:hAnsi="Arial" w:cs="Arial"/>
          <w:sz w:val="24"/>
          <w:szCs w:val="24"/>
        </w:rPr>
        <w:t>hogar,</w:t>
      </w:r>
      <w:r w:rsidRPr="00437F25">
        <w:rPr>
          <w:rFonts w:ascii="Arial" w:hAnsi="Arial" w:cs="Arial"/>
          <w:spacing w:val="39"/>
          <w:sz w:val="24"/>
          <w:szCs w:val="24"/>
        </w:rPr>
        <w:t xml:space="preserve"> </w:t>
      </w:r>
      <w:r w:rsidRPr="00437F25">
        <w:rPr>
          <w:rFonts w:ascii="Arial" w:hAnsi="Arial" w:cs="Arial"/>
          <w:sz w:val="24"/>
          <w:szCs w:val="24"/>
        </w:rPr>
        <w:t>en</w:t>
      </w:r>
      <w:r w:rsidRPr="00437F25">
        <w:rPr>
          <w:rFonts w:ascii="Arial" w:hAnsi="Arial" w:cs="Arial"/>
          <w:spacing w:val="30"/>
          <w:sz w:val="24"/>
          <w:szCs w:val="24"/>
        </w:rPr>
        <w:t xml:space="preserve"> </w:t>
      </w:r>
      <w:r w:rsidRPr="00437F25">
        <w:rPr>
          <w:rFonts w:ascii="Arial" w:hAnsi="Arial" w:cs="Arial"/>
          <w:sz w:val="24"/>
          <w:szCs w:val="24"/>
        </w:rPr>
        <w:t>los</w:t>
      </w:r>
      <w:r w:rsidRPr="00437F25">
        <w:rPr>
          <w:rFonts w:ascii="Arial" w:hAnsi="Arial" w:cs="Arial"/>
          <w:spacing w:val="30"/>
          <w:sz w:val="24"/>
          <w:szCs w:val="24"/>
        </w:rPr>
        <w:t xml:space="preserve"> </w:t>
      </w:r>
      <w:r w:rsidRPr="00437F25">
        <w:rPr>
          <w:rFonts w:ascii="Arial" w:hAnsi="Arial" w:cs="Arial"/>
          <w:sz w:val="24"/>
          <w:szCs w:val="24"/>
        </w:rPr>
        <w:t>compromisos</w:t>
      </w:r>
      <w:r w:rsidRPr="00437F25">
        <w:rPr>
          <w:rFonts w:ascii="Arial" w:hAnsi="Arial" w:cs="Arial"/>
          <w:spacing w:val="31"/>
          <w:sz w:val="24"/>
          <w:szCs w:val="24"/>
        </w:rPr>
        <w:t xml:space="preserve"> </w:t>
      </w:r>
      <w:r w:rsidRPr="00437F25">
        <w:rPr>
          <w:rFonts w:ascii="Arial" w:hAnsi="Arial" w:cs="Arial"/>
          <w:sz w:val="24"/>
          <w:szCs w:val="24"/>
        </w:rPr>
        <w:t>sociales</w:t>
      </w:r>
      <w:r w:rsidRPr="00437F25">
        <w:rPr>
          <w:rFonts w:ascii="Arial" w:hAnsi="Arial" w:cs="Arial"/>
          <w:spacing w:val="32"/>
          <w:sz w:val="24"/>
          <w:szCs w:val="24"/>
        </w:rPr>
        <w:t xml:space="preserve"> </w:t>
      </w:r>
      <w:r w:rsidRPr="00437F25">
        <w:rPr>
          <w:rFonts w:ascii="Arial" w:hAnsi="Arial" w:cs="Arial"/>
          <w:sz w:val="24"/>
          <w:szCs w:val="24"/>
        </w:rPr>
        <w:t>y</w:t>
      </w:r>
      <w:r w:rsidRPr="00437F25">
        <w:rPr>
          <w:rFonts w:ascii="Arial" w:hAnsi="Arial" w:cs="Arial"/>
          <w:spacing w:val="30"/>
          <w:sz w:val="24"/>
          <w:szCs w:val="24"/>
        </w:rPr>
        <w:t xml:space="preserve"> </w:t>
      </w:r>
      <w:r w:rsidRPr="00437F25">
        <w:rPr>
          <w:rFonts w:ascii="Arial" w:hAnsi="Arial" w:cs="Arial"/>
          <w:sz w:val="24"/>
          <w:szCs w:val="24"/>
        </w:rPr>
        <w:t>demás</w:t>
      </w:r>
      <w:r w:rsidRPr="00437F25">
        <w:rPr>
          <w:rFonts w:ascii="Arial" w:hAnsi="Arial" w:cs="Arial"/>
          <w:spacing w:val="32"/>
          <w:sz w:val="24"/>
          <w:szCs w:val="24"/>
        </w:rPr>
        <w:t xml:space="preserve"> </w:t>
      </w:r>
      <w:r w:rsidRPr="00437F25">
        <w:rPr>
          <w:rFonts w:ascii="Arial" w:hAnsi="Arial" w:cs="Arial"/>
          <w:sz w:val="24"/>
          <w:szCs w:val="24"/>
        </w:rPr>
        <w:t>lugares públicos,</w:t>
      </w:r>
      <w:r w:rsidRPr="00437F25">
        <w:rPr>
          <w:rFonts w:ascii="Arial" w:hAnsi="Arial" w:cs="Arial"/>
          <w:spacing w:val="42"/>
          <w:sz w:val="24"/>
          <w:szCs w:val="24"/>
        </w:rPr>
        <w:t xml:space="preserve"> </w:t>
      </w:r>
      <w:r w:rsidRPr="00437F25">
        <w:rPr>
          <w:rFonts w:ascii="Arial" w:hAnsi="Arial" w:cs="Arial"/>
          <w:sz w:val="24"/>
          <w:szCs w:val="24"/>
        </w:rPr>
        <w:t>hacer</w:t>
      </w:r>
      <w:r w:rsidRPr="00437F25">
        <w:rPr>
          <w:rFonts w:ascii="Arial" w:hAnsi="Arial" w:cs="Arial"/>
          <w:spacing w:val="41"/>
          <w:sz w:val="24"/>
          <w:szCs w:val="24"/>
        </w:rPr>
        <w:t xml:space="preserve"> </w:t>
      </w:r>
      <w:r w:rsidRPr="00437F25">
        <w:rPr>
          <w:rFonts w:ascii="Arial" w:hAnsi="Arial" w:cs="Arial"/>
          <w:sz w:val="24"/>
          <w:szCs w:val="24"/>
        </w:rPr>
        <w:t>comentarios</w:t>
      </w:r>
      <w:r w:rsidRPr="00437F25">
        <w:rPr>
          <w:rFonts w:ascii="Arial" w:hAnsi="Arial" w:cs="Arial"/>
          <w:spacing w:val="43"/>
          <w:sz w:val="24"/>
          <w:szCs w:val="24"/>
        </w:rPr>
        <w:t xml:space="preserve"> </w:t>
      </w:r>
      <w:r w:rsidRPr="00437F25">
        <w:rPr>
          <w:rFonts w:ascii="Arial" w:hAnsi="Arial" w:cs="Arial"/>
          <w:sz w:val="24"/>
          <w:szCs w:val="24"/>
        </w:rPr>
        <w:t>que</w:t>
      </w:r>
      <w:r w:rsidRPr="00437F25">
        <w:rPr>
          <w:rFonts w:ascii="Arial" w:hAnsi="Arial" w:cs="Arial"/>
          <w:spacing w:val="43"/>
          <w:sz w:val="24"/>
          <w:szCs w:val="24"/>
        </w:rPr>
        <w:t xml:space="preserve"> </w:t>
      </w:r>
      <w:r w:rsidRPr="00437F25">
        <w:rPr>
          <w:rFonts w:ascii="Arial" w:hAnsi="Arial" w:cs="Arial"/>
          <w:sz w:val="24"/>
          <w:szCs w:val="24"/>
        </w:rPr>
        <w:t>puedan</w:t>
      </w:r>
      <w:r w:rsidRPr="00437F25">
        <w:rPr>
          <w:rFonts w:ascii="Arial" w:hAnsi="Arial" w:cs="Arial"/>
          <w:spacing w:val="42"/>
          <w:sz w:val="24"/>
          <w:szCs w:val="24"/>
        </w:rPr>
        <w:t xml:space="preserve"> </w:t>
      </w:r>
      <w:r w:rsidRPr="00437F25">
        <w:rPr>
          <w:rFonts w:ascii="Arial" w:hAnsi="Arial" w:cs="Arial"/>
          <w:sz w:val="24"/>
          <w:szCs w:val="24"/>
        </w:rPr>
        <w:t>perjudicar</w:t>
      </w:r>
      <w:r w:rsidRPr="00437F25">
        <w:rPr>
          <w:rFonts w:ascii="Arial" w:hAnsi="Arial" w:cs="Arial"/>
          <w:spacing w:val="42"/>
          <w:sz w:val="24"/>
          <w:szCs w:val="24"/>
        </w:rPr>
        <w:t xml:space="preserve"> </w:t>
      </w:r>
      <w:r w:rsidRPr="00437F25">
        <w:rPr>
          <w:rFonts w:ascii="Arial" w:hAnsi="Arial" w:cs="Arial"/>
          <w:sz w:val="24"/>
          <w:szCs w:val="24"/>
        </w:rPr>
        <w:t>los</w:t>
      </w:r>
      <w:r w:rsidRPr="00437F25">
        <w:rPr>
          <w:rFonts w:ascii="Arial" w:hAnsi="Arial" w:cs="Arial"/>
          <w:spacing w:val="42"/>
          <w:sz w:val="24"/>
          <w:szCs w:val="24"/>
        </w:rPr>
        <w:t xml:space="preserve"> </w:t>
      </w:r>
      <w:r w:rsidRPr="00437F25">
        <w:rPr>
          <w:rFonts w:ascii="Arial" w:hAnsi="Arial" w:cs="Arial"/>
          <w:sz w:val="24"/>
          <w:szCs w:val="24"/>
        </w:rPr>
        <w:t>intereses</w:t>
      </w:r>
      <w:r w:rsidRPr="00437F25">
        <w:rPr>
          <w:rFonts w:ascii="Arial" w:hAnsi="Arial" w:cs="Arial"/>
          <w:spacing w:val="43"/>
          <w:sz w:val="24"/>
          <w:szCs w:val="24"/>
        </w:rPr>
        <w:t xml:space="preserve"> </w:t>
      </w:r>
      <w:r w:rsidRPr="00437F25">
        <w:rPr>
          <w:rFonts w:ascii="Arial" w:hAnsi="Arial" w:cs="Arial"/>
          <w:sz w:val="24"/>
          <w:szCs w:val="24"/>
        </w:rPr>
        <w:t>de</w:t>
      </w:r>
      <w:r w:rsidRPr="00437F25">
        <w:rPr>
          <w:rFonts w:ascii="Arial" w:hAnsi="Arial" w:cs="Arial"/>
          <w:spacing w:val="43"/>
          <w:sz w:val="24"/>
          <w:szCs w:val="24"/>
        </w:rPr>
        <w:t xml:space="preserve"> </w:t>
      </w:r>
      <w:r w:rsidRPr="00437F25">
        <w:rPr>
          <w:rFonts w:ascii="Arial" w:hAnsi="Arial" w:cs="Arial"/>
          <w:sz w:val="24"/>
          <w:szCs w:val="24"/>
        </w:rPr>
        <w:t>los</w:t>
      </w:r>
      <w:r w:rsidRPr="00437F25">
        <w:rPr>
          <w:rFonts w:ascii="Arial" w:hAnsi="Arial" w:cs="Arial"/>
          <w:spacing w:val="41"/>
          <w:sz w:val="24"/>
          <w:szCs w:val="24"/>
        </w:rPr>
        <w:t xml:space="preserve"> </w:t>
      </w:r>
      <w:r w:rsidRPr="00437F25">
        <w:rPr>
          <w:rFonts w:ascii="Arial" w:hAnsi="Arial" w:cs="Arial"/>
          <w:sz w:val="24"/>
          <w:szCs w:val="24"/>
        </w:rPr>
        <w:t>accionistas,</w:t>
      </w:r>
      <w:r w:rsidRPr="00437F25">
        <w:rPr>
          <w:rFonts w:ascii="Arial" w:hAnsi="Arial" w:cs="Arial"/>
          <w:spacing w:val="43"/>
          <w:sz w:val="24"/>
          <w:szCs w:val="24"/>
        </w:rPr>
        <w:t xml:space="preserve"> </w:t>
      </w:r>
      <w:r w:rsidRPr="00437F25">
        <w:rPr>
          <w:rFonts w:ascii="Arial" w:hAnsi="Arial" w:cs="Arial"/>
          <w:sz w:val="24"/>
          <w:szCs w:val="24"/>
        </w:rPr>
        <w:t>directivos,</w:t>
      </w:r>
      <w:r w:rsidRPr="00437F25">
        <w:rPr>
          <w:rFonts w:ascii="Arial" w:hAnsi="Arial" w:cs="Arial"/>
          <w:spacing w:val="-1"/>
          <w:sz w:val="24"/>
          <w:szCs w:val="24"/>
        </w:rPr>
        <w:t xml:space="preserve"> </w:t>
      </w:r>
      <w:r w:rsidRPr="00437F25">
        <w:rPr>
          <w:rFonts w:ascii="Arial" w:hAnsi="Arial" w:cs="Arial"/>
          <w:sz w:val="24"/>
          <w:szCs w:val="24"/>
        </w:rPr>
        <w:t>empleados, clientes y</w:t>
      </w:r>
      <w:r w:rsidRPr="00437F25">
        <w:rPr>
          <w:rFonts w:ascii="Arial" w:hAnsi="Arial" w:cs="Arial"/>
          <w:spacing w:val="-4"/>
          <w:sz w:val="24"/>
          <w:szCs w:val="24"/>
        </w:rPr>
        <w:t xml:space="preserve"> </w:t>
      </w:r>
      <w:r w:rsidRPr="00437F25">
        <w:rPr>
          <w:rFonts w:ascii="Arial" w:hAnsi="Arial" w:cs="Arial"/>
          <w:sz w:val="24"/>
          <w:szCs w:val="24"/>
        </w:rPr>
        <w:t>usuarios.</w:t>
      </w:r>
    </w:p>
    <w:p w14:paraId="2E9A749E" w14:textId="77777777" w:rsidR="00CB1273" w:rsidRPr="00437F25" w:rsidRDefault="00CB1273" w:rsidP="00CB1273">
      <w:pPr>
        <w:pStyle w:val="Prrafodelista"/>
        <w:rPr>
          <w:rFonts w:ascii="Arial" w:eastAsia="Arial" w:hAnsi="Arial" w:cs="Arial"/>
          <w:sz w:val="24"/>
          <w:szCs w:val="24"/>
        </w:rPr>
      </w:pPr>
    </w:p>
    <w:p w14:paraId="413BCFAA" w14:textId="40B4153C" w:rsidR="00CB1273" w:rsidRPr="00437F25" w:rsidRDefault="00CB1273" w:rsidP="003F2AAA">
      <w:pPr>
        <w:pStyle w:val="Prrafodelista"/>
        <w:numPr>
          <w:ilvl w:val="0"/>
          <w:numId w:val="1"/>
        </w:numPr>
        <w:tabs>
          <w:tab w:val="left" w:pos="932"/>
        </w:tabs>
        <w:ind w:right="220"/>
        <w:jc w:val="both"/>
        <w:rPr>
          <w:rFonts w:ascii="Arial" w:eastAsia="Arial" w:hAnsi="Arial" w:cs="Arial"/>
          <w:sz w:val="24"/>
          <w:szCs w:val="24"/>
        </w:rPr>
      </w:pPr>
      <w:r w:rsidRPr="00437F25">
        <w:rPr>
          <w:rFonts w:ascii="Arial" w:eastAsia="Arial" w:hAnsi="Arial" w:cs="Arial"/>
          <w:sz w:val="24"/>
          <w:szCs w:val="24"/>
        </w:rPr>
        <w:t xml:space="preserve">Abstenerse de realizar afirmaciones falsas sobre la empresa, su personal directivo, los trabajadores o sobre sus productos o </w:t>
      </w:r>
      <w:r w:rsidR="000B6741" w:rsidRPr="00437F25">
        <w:rPr>
          <w:rFonts w:ascii="Arial" w:eastAsia="Arial" w:hAnsi="Arial" w:cs="Arial"/>
          <w:sz w:val="24"/>
          <w:szCs w:val="24"/>
        </w:rPr>
        <w:t>servicios</w:t>
      </w:r>
      <w:r w:rsidRPr="00437F25">
        <w:rPr>
          <w:rFonts w:ascii="Arial" w:eastAsia="Arial" w:hAnsi="Arial" w:cs="Arial"/>
          <w:sz w:val="24"/>
          <w:szCs w:val="24"/>
        </w:rPr>
        <w:t>.</w:t>
      </w:r>
    </w:p>
    <w:p w14:paraId="089B1734" w14:textId="77777777" w:rsidR="003F2AAA" w:rsidRPr="00437F25" w:rsidRDefault="003F2AAA" w:rsidP="003F2AAA">
      <w:pPr>
        <w:pStyle w:val="Textoindependiente"/>
        <w:ind w:right="179"/>
        <w:jc w:val="both"/>
        <w:rPr>
          <w:rFonts w:cs="Arial"/>
          <w:sz w:val="24"/>
          <w:szCs w:val="24"/>
        </w:rPr>
      </w:pPr>
    </w:p>
    <w:p w14:paraId="40D5DDA3" w14:textId="77777777" w:rsidR="003F2AAA" w:rsidRPr="00437F25" w:rsidRDefault="003F2AAA" w:rsidP="003F2AAA">
      <w:pPr>
        <w:pStyle w:val="Textoindependiente"/>
        <w:ind w:right="179"/>
        <w:jc w:val="both"/>
        <w:rPr>
          <w:rFonts w:cs="Arial"/>
          <w:sz w:val="24"/>
          <w:szCs w:val="24"/>
        </w:rPr>
      </w:pPr>
      <w:r w:rsidRPr="00437F25">
        <w:rPr>
          <w:rFonts w:cs="Arial"/>
          <w:noProof/>
          <w:sz w:val="24"/>
          <w:szCs w:val="24"/>
          <w:lang w:eastAsia="es-CO"/>
        </w:rPr>
        <mc:AlternateContent>
          <mc:Choice Requires="wps">
            <w:drawing>
              <wp:anchor distT="0" distB="0" distL="114300" distR="114300" simplePos="0" relativeHeight="503287408" behindDoc="1" locked="0" layoutInCell="1" allowOverlap="1" wp14:anchorId="009B0AB0" wp14:editId="56F5A60D">
                <wp:simplePos x="0" y="0"/>
                <wp:positionH relativeFrom="page">
                  <wp:posOffset>1647825</wp:posOffset>
                </wp:positionH>
                <wp:positionV relativeFrom="bottomMargin">
                  <wp:align>top</wp:align>
                </wp:positionV>
                <wp:extent cx="4505325" cy="177800"/>
                <wp:effectExtent l="0" t="0" r="9525" b="12700"/>
                <wp:wrapNone/>
                <wp:docPr id="15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053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77671" w14:textId="77777777" w:rsidR="003F2AAA" w:rsidRDefault="003F2AAA" w:rsidP="003F2AAA">
                            <w:pPr>
                              <w:spacing w:line="171" w:lineRule="exact"/>
                              <w:rPr>
                                <w:rFonts w:ascii="Tahoma" w:eastAsia="Tahoma" w:hAnsi="Tahoma" w:cs="Tahoma"/>
                                <w:sz w:val="15"/>
                                <w:szCs w:val="1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26" type="#_x0000_t202" style="position:absolute;left:0;text-align:left;margin-left:129.75pt;margin-top:0;width:354.75pt;height:14pt;flip:x;z-index:-2907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" filled="f" stroked="f">
                <v:textbox inset="0,0,0,0">
                  <w:txbxContent>
                    <w:p w14:paraId="70A77671" w14:textId="77777777" w:rsidR="003F2AAA" w:rsidRDefault="003F2AAA" w:rsidP="003F2AAA">
                      <w:pPr>
                        <w:spacing w:line="171" w:lineRule="exact"/>
                        <w:rPr>
                          <w:rFonts w:ascii="Tahoma" w:eastAsia="Tahoma" w:hAnsi="Tahoma" w:cs="Tahoma"/>
                          <w:sz w:val="15"/>
                          <w:szCs w:val="15"/>
                        </w:rPr>
                      </w:pPr>
                    </w:p>
                  </w:txbxContent>
                </v:textbox>
                <w10:wrap anchorx="page" anchory="margin"/>
              </v:shape>
            </w:pict>
          </mc:Fallback>
        </mc:AlternateContent>
      </w:r>
      <w:r w:rsidRPr="00437F25">
        <w:rPr>
          <w:rFonts w:cs="Arial"/>
          <w:sz w:val="24"/>
          <w:szCs w:val="24"/>
        </w:rPr>
        <w:t xml:space="preserve">Se exceptúa de la reserva de información, las solicitudes </w:t>
      </w:r>
      <w:r w:rsidRPr="00437F25">
        <w:rPr>
          <w:rFonts w:cs="Arial"/>
          <w:spacing w:val="3"/>
          <w:sz w:val="24"/>
          <w:szCs w:val="24"/>
        </w:rPr>
        <w:t xml:space="preserve">de </w:t>
      </w:r>
      <w:r w:rsidRPr="00437F25">
        <w:rPr>
          <w:rFonts w:cs="Arial"/>
          <w:sz w:val="24"/>
          <w:szCs w:val="24"/>
        </w:rPr>
        <w:t>información formuladas de manera</w:t>
      </w:r>
      <w:r w:rsidRPr="00437F25">
        <w:rPr>
          <w:rFonts w:cs="Arial"/>
          <w:spacing w:val="44"/>
          <w:sz w:val="24"/>
          <w:szCs w:val="24"/>
        </w:rPr>
        <w:t xml:space="preserve"> </w:t>
      </w:r>
      <w:r w:rsidRPr="00437F25">
        <w:rPr>
          <w:rFonts w:cs="Arial"/>
          <w:sz w:val="24"/>
          <w:szCs w:val="24"/>
        </w:rPr>
        <w:t>específica</w:t>
      </w:r>
      <w:r w:rsidRPr="00437F25">
        <w:rPr>
          <w:rFonts w:cs="Arial"/>
          <w:spacing w:val="-1"/>
          <w:sz w:val="24"/>
          <w:szCs w:val="24"/>
        </w:rPr>
        <w:t xml:space="preserve"> </w:t>
      </w:r>
      <w:r w:rsidRPr="00437F25">
        <w:rPr>
          <w:rFonts w:cs="Arial"/>
          <w:sz w:val="24"/>
          <w:szCs w:val="24"/>
        </w:rPr>
        <w:t>por las autoridades, dentro de las investigaciones de su</w:t>
      </w:r>
      <w:r w:rsidRPr="00437F25">
        <w:rPr>
          <w:rFonts w:cs="Arial"/>
          <w:spacing w:val="-30"/>
          <w:sz w:val="24"/>
          <w:szCs w:val="24"/>
        </w:rPr>
        <w:t xml:space="preserve"> </w:t>
      </w:r>
      <w:r w:rsidRPr="00437F25">
        <w:rPr>
          <w:rFonts w:cs="Arial"/>
          <w:sz w:val="24"/>
          <w:szCs w:val="24"/>
        </w:rPr>
        <w:t>competencia</w:t>
      </w:r>
      <w:r w:rsidRPr="00437F25">
        <w:rPr>
          <w:rFonts w:cs="Arial"/>
          <w:b/>
          <w:sz w:val="24"/>
          <w:szCs w:val="24"/>
        </w:rPr>
        <w:t>.</w:t>
      </w:r>
    </w:p>
    <w:p w14:paraId="67A49572" w14:textId="77777777" w:rsidR="003F2AAA" w:rsidRPr="00437F25" w:rsidRDefault="003F2AAA" w:rsidP="003F2AAA">
      <w:pPr>
        <w:jc w:val="both"/>
        <w:rPr>
          <w:rFonts w:ascii="Arial" w:eastAsia="Arial" w:hAnsi="Arial" w:cs="Arial"/>
          <w:b/>
          <w:bCs/>
          <w:sz w:val="24"/>
          <w:szCs w:val="24"/>
        </w:rPr>
      </w:pPr>
    </w:p>
    <w:p w14:paraId="30063173" w14:textId="77777777" w:rsidR="003F2AAA" w:rsidRPr="00437F25" w:rsidRDefault="003F2AAA" w:rsidP="003F2AAA">
      <w:pPr>
        <w:pStyle w:val="Ttulo1"/>
        <w:tabs>
          <w:tab w:val="left" w:pos="932"/>
        </w:tabs>
        <w:spacing w:before="0"/>
        <w:ind w:left="0" w:right="179" w:firstLine="0"/>
        <w:jc w:val="both"/>
        <w:rPr>
          <w:rFonts w:cs="Arial"/>
          <w:b w:val="0"/>
          <w:bCs w:val="0"/>
          <w:sz w:val="24"/>
          <w:szCs w:val="24"/>
        </w:rPr>
      </w:pPr>
      <w:r w:rsidRPr="00437F25">
        <w:rPr>
          <w:rFonts w:cs="Arial"/>
          <w:sz w:val="24"/>
          <w:szCs w:val="24"/>
        </w:rPr>
        <w:t xml:space="preserve">    Reserva de Información</w:t>
      </w:r>
      <w:r w:rsidRPr="00437F25">
        <w:rPr>
          <w:rFonts w:cs="Arial"/>
          <w:spacing w:val="-4"/>
          <w:sz w:val="24"/>
          <w:szCs w:val="24"/>
        </w:rPr>
        <w:t xml:space="preserve"> </w:t>
      </w:r>
      <w:r w:rsidRPr="00437F25">
        <w:rPr>
          <w:rFonts w:cs="Arial"/>
          <w:sz w:val="24"/>
          <w:szCs w:val="24"/>
        </w:rPr>
        <w:t>Privilegiada</w:t>
      </w:r>
    </w:p>
    <w:p w14:paraId="78A3C5FE" w14:textId="77777777" w:rsidR="003F2AAA" w:rsidRPr="00437F25" w:rsidRDefault="003F2AAA" w:rsidP="003F2AAA">
      <w:pPr>
        <w:jc w:val="both"/>
        <w:rPr>
          <w:rFonts w:ascii="Arial" w:eastAsia="Arial" w:hAnsi="Arial" w:cs="Arial"/>
          <w:b/>
          <w:bCs/>
          <w:sz w:val="24"/>
          <w:szCs w:val="24"/>
        </w:rPr>
      </w:pPr>
    </w:p>
    <w:p w14:paraId="3DEF8A79"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Los directivos y empleados de Zona Franca Internacional de Pereira S.A.S. Usuario Operador, deben proteger</w:t>
      </w:r>
      <w:r w:rsidRPr="00437F25">
        <w:rPr>
          <w:rFonts w:cs="Arial"/>
          <w:spacing w:val="49"/>
          <w:sz w:val="24"/>
          <w:szCs w:val="24"/>
        </w:rPr>
        <w:t xml:space="preserve"> </w:t>
      </w:r>
      <w:r w:rsidRPr="00437F25">
        <w:rPr>
          <w:rFonts w:cs="Arial"/>
          <w:sz w:val="24"/>
          <w:szCs w:val="24"/>
        </w:rPr>
        <w:t>la información de</w:t>
      </w:r>
      <w:r w:rsidRPr="00437F25">
        <w:rPr>
          <w:rFonts w:cs="Arial"/>
          <w:spacing w:val="51"/>
          <w:sz w:val="24"/>
          <w:szCs w:val="24"/>
        </w:rPr>
        <w:t xml:space="preserve"> </w:t>
      </w:r>
      <w:r w:rsidRPr="00437F25">
        <w:rPr>
          <w:rFonts w:cs="Arial"/>
          <w:sz w:val="24"/>
          <w:szCs w:val="24"/>
        </w:rPr>
        <w:t>carácter reservado que  ha</w:t>
      </w:r>
      <w:r w:rsidRPr="00437F25">
        <w:rPr>
          <w:rFonts w:cs="Arial"/>
          <w:spacing w:val="49"/>
          <w:sz w:val="24"/>
          <w:szCs w:val="24"/>
        </w:rPr>
        <w:t xml:space="preserve"> </w:t>
      </w:r>
      <w:r w:rsidRPr="00437F25">
        <w:rPr>
          <w:rFonts w:cs="Arial"/>
          <w:sz w:val="24"/>
          <w:szCs w:val="24"/>
        </w:rPr>
        <w:t>sido dada a conocer</w:t>
      </w:r>
      <w:r w:rsidRPr="00437F25">
        <w:rPr>
          <w:rFonts w:cs="Arial"/>
          <w:spacing w:val="45"/>
          <w:sz w:val="24"/>
          <w:szCs w:val="24"/>
        </w:rPr>
        <w:t xml:space="preserve"> </w:t>
      </w:r>
      <w:r w:rsidRPr="00437F25">
        <w:rPr>
          <w:rFonts w:cs="Arial"/>
          <w:sz w:val="24"/>
          <w:szCs w:val="24"/>
        </w:rPr>
        <w:t>por autoridades competentes por investigaciones de carácter penal, civil o comercial sobre actuaciones de</w:t>
      </w:r>
      <w:r w:rsidRPr="00437F25">
        <w:rPr>
          <w:rFonts w:cs="Arial"/>
          <w:spacing w:val="36"/>
          <w:sz w:val="24"/>
          <w:szCs w:val="24"/>
        </w:rPr>
        <w:t xml:space="preserve"> </w:t>
      </w:r>
      <w:r w:rsidRPr="00437F25">
        <w:rPr>
          <w:rFonts w:cs="Arial"/>
          <w:sz w:val="24"/>
          <w:szCs w:val="24"/>
        </w:rPr>
        <w:t>los clientes y usuarios. Esta reserva incluye las operaciones inusuales detectadas o el reporte de</w:t>
      </w:r>
      <w:r w:rsidRPr="00437F25">
        <w:rPr>
          <w:rFonts w:cs="Arial"/>
          <w:spacing w:val="3"/>
          <w:sz w:val="24"/>
          <w:szCs w:val="24"/>
        </w:rPr>
        <w:t xml:space="preserve"> </w:t>
      </w:r>
      <w:r w:rsidRPr="00437F25">
        <w:rPr>
          <w:rFonts w:cs="Arial"/>
          <w:sz w:val="24"/>
          <w:szCs w:val="24"/>
        </w:rPr>
        <w:t>operaciones sospechosas remitidas a la UIAF, o a cualquier otra autoridad</w:t>
      </w:r>
      <w:r w:rsidRPr="00437F25">
        <w:rPr>
          <w:rFonts w:cs="Arial"/>
          <w:spacing w:val="-24"/>
          <w:sz w:val="24"/>
          <w:szCs w:val="24"/>
        </w:rPr>
        <w:t xml:space="preserve"> </w:t>
      </w:r>
      <w:r w:rsidRPr="00437F25">
        <w:rPr>
          <w:rFonts w:cs="Arial"/>
          <w:sz w:val="24"/>
          <w:szCs w:val="24"/>
        </w:rPr>
        <w:lastRenderedPageBreak/>
        <w:t>competente.</w:t>
      </w:r>
    </w:p>
    <w:p w14:paraId="29A01EB2" w14:textId="77777777" w:rsidR="003F2AAA" w:rsidRPr="00437F25" w:rsidRDefault="003F2AAA" w:rsidP="003F2AAA">
      <w:pPr>
        <w:jc w:val="both"/>
        <w:rPr>
          <w:rFonts w:ascii="Arial" w:eastAsia="Arial" w:hAnsi="Arial" w:cs="Arial"/>
          <w:sz w:val="24"/>
          <w:szCs w:val="24"/>
        </w:rPr>
      </w:pPr>
    </w:p>
    <w:p w14:paraId="7EC66B3A" w14:textId="77777777" w:rsidR="003F2AAA" w:rsidRPr="00437F25" w:rsidRDefault="003F2AAA" w:rsidP="003F2AAA">
      <w:pPr>
        <w:pStyle w:val="Ttulo1"/>
        <w:numPr>
          <w:ilvl w:val="0"/>
          <w:numId w:val="19"/>
        </w:numPr>
        <w:tabs>
          <w:tab w:val="left" w:pos="932"/>
        </w:tabs>
        <w:spacing w:before="0"/>
        <w:ind w:right="179"/>
        <w:jc w:val="both"/>
        <w:rPr>
          <w:rFonts w:cs="Arial"/>
          <w:b w:val="0"/>
          <w:bCs w:val="0"/>
          <w:sz w:val="24"/>
          <w:szCs w:val="24"/>
        </w:rPr>
      </w:pPr>
      <w:r w:rsidRPr="00437F25">
        <w:rPr>
          <w:rFonts w:cs="Arial"/>
          <w:sz w:val="24"/>
          <w:szCs w:val="24"/>
        </w:rPr>
        <w:t>ATENCIÓN DE</w:t>
      </w:r>
      <w:r w:rsidRPr="00437F25">
        <w:rPr>
          <w:rFonts w:cs="Arial"/>
          <w:spacing w:val="-3"/>
          <w:sz w:val="24"/>
          <w:szCs w:val="24"/>
        </w:rPr>
        <w:t xml:space="preserve"> </w:t>
      </w:r>
      <w:r w:rsidRPr="00437F25">
        <w:rPr>
          <w:rFonts w:cs="Arial"/>
          <w:sz w:val="24"/>
          <w:szCs w:val="24"/>
        </w:rPr>
        <w:t>REQUERIMIENTOS</w:t>
      </w:r>
    </w:p>
    <w:p w14:paraId="1D0C84BC" w14:textId="77777777" w:rsidR="003F2AAA" w:rsidRPr="00437F25" w:rsidRDefault="003F2AAA" w:rsidP="003F2AAA">
      <w:pPr>
        <w:jc w:val="both"/>
        <w:rPr>
          <w:rFonts w:ascii="Arial" w:eastAsia="Arial" w:hAnsi="Arial" w:cs="Arial"/>
          <w:b/>
          <w:bCs/>
          <w:sz w:val="24"/>
          <w:szCs w:val="24"/>
        </w:rPr>
      </w:pPr>
    </w:p>
    <w:p w14:paraId="044CF319" w14:textId="77777777" w:rsidR="003F2AAA" w:rsidRPr="00437F25" w:rsidRDefault="003F2AAA" w:rsidP="003F2AAA">
      <w:pPr>
        <w:ind w:right="179"/>
        <w:jc w:val="both"/>
        <w:rPr>
          <w:rFonts w:ascii="Arial" w:eastAsia="Arial" w:hAnsi="Arial" w:cs="Arial"/>
          <w:sz w:val="24"/>
          <w:szCs w:val="24"/>
        </w:rPr>
      </w:pPr>
      <w:r w:rsidRPr="00437F25">
        <w:rPr>
          <w:rFonts w:ascii="Arial" w:hAnsi="Arial" w:cs="Arial"/>
          <w:b/>
          <w:sz w:val="24"/>
          <w:szCs w:val="24"/>
        </w:rPr>
        <w:t xml:space="preserve">   Clientes /</w:t>
      </w:r>
      <w:r w:rsidRPr="00437F25">
        <w:rPr>
          <w:rFonts w:ascii="Arial" w:hAnsi="Arial" w:cs="Arial"/>
          <w:b/>
          <w:spacing w:val="1"/>
          <w:sz w:val="24"/>
          <w:szCs w:val="24"/>
        </w:rPr>
        <w:t xml:space="preserve"> </w:t>
      </w:r>
      <w:r w:rsidRPr="00437F25">
        <w:rPr>
          <w:rFonts w:ascii="Arial" w:hAnsi="Arial" w:cs="Arial"/>
          <w:b/>
          <w:sz w:val="24"/>
          <w:szCs w:val="24"/>
        </w:rPr>
        <w:t>Usuarios</w:t>
      </w:r>
    </w:p>
    <w:p w14:paraId="5C32E7A1" w14:textId="77777777" w:rsidR="003F2AAA" w:rsidRPr="00437F25" w:rsidRDefault="003F2AAA" w:rsidP="003F2AAA">
      <w:pPr>
        <w:pStyle w:val="Prrafodelista"/>
        <w:numPr>
          <w:ilvl w:val="0"/>
          <w:numId w:val="1"/>
        </w:numPr>
        <w:tabs>
          <w:tab w:val="left" w:pos="932"/>
        </w:tabs>
        <w:ind w:right="179"/>
        <w:jc w:val="both"/>
        <w:rPr>
          <w:rFonts w:ascii="Arial" w:eastAsia="Arial" w:hAnsi="Arial" w:cs="Arial"/>
          <w:sz w:val="24"/>
          <w:szCs w:val="24"/>
        </w:rPr>
      </w:pPr>
      <w:r w:rsidRPr="00437F25">
        <w:rPr>
          <w:rFonts w:ascii="Arial" w:hAnsi="Arial" w:cs="Arial"/>
          <w:sz w:val="24"/>
          <w:szCs w:val="24"/>
        </w:rPr>
        <w:t>Atender con rectitud, amabilidad y prudencia las inquietudes y reclamos de los clientes y</w:t>
      </w:r>
      <w:r w:rsidRPr="00437F25">
        <w:rPr>
          <w:rFonts w:ascii="Arial" w:hAnsi="Arial" w:cs="Arial"/>
          <w:spacing w:val="-18"/>
          <w:sz w:val="24"/>
          <w:szCs w:val="24"/>
        </w:rPr>
        <w:t xml:space="preserve"> </w:t>
      </w:r>
      <w:r w:rsidRPr="00437F25">
        <w:rPr>
          <w:rFonts w:ascii="Arial" w:hAnsi="Arial" w:cs="Arial"/>
          <w:sz w:val="24"/>
          <w:szCs w:val="24"/>
        </w:rPr>
        <w:t>usuarios.</w:t>
      </w:r>
    </w:p>
    <w:p w14:paraId="27ED033A" w14:textId="77777777" w:rsidR="003F2AAA" w:rsidRPr="00437F25" w:rsidRDefault="003F2AAA" w:rsidP="003F2AAA">
      <w:pPr>
        <w:pStyle w:val="Prrafodelista"/>
        <w:tabs>
          <w:tab w:val="left" w:pos="932"/>
        </w:tabs>
        <w:ind w:left="931" w:right="179"/>
        <w:jc w:val="both"/>
        <w:rPr>
          <w:rFonts w:ascii="Arial" w:eastAsia="Arial" w:hAnsi="Arial" w:cs="Arial"/>
          <w:sz w:val="24"/>
          <w:szCs w:val="24"/>
        </w:rPr>
      </w:pPr>
    </w:p>
    <w:p w14:paraId="4AA18596" w14:textId="77777777" w:rsidR="003F2AAA" w:rsidRPr="00437F25" w:rsidRDefault="003F2AAA" w:rsidP="003F2AAA">
      <w:pPr>
        <w:pStyle w:val="Prrafodelista"/>
        <w:numPr>
          <w:ilvl w:val="0"/>
          <w:numId w:val="1"/>
        </w:numPr>
        <w:tabs>
          <w:tab w:val="left" w:pos="932"/>
        </w:tabs>
        <w:ind w:right="219"/>
        <w:jc w:val="both"/>
        <w:rPr>
          <w:rFonts w:ascii="Arial" w:eastAsia="Arial" w:hAnsi="Arial" w:cs="Arial"/>
          <w:sz w:val="24"/>
          <w:szCs w:val="24"/>
        </w:rPr>
      </w:pPr>
      <w:r w:rsidRPr="00437F25">
        <w:rPr>
          <w:rFonts w:ascii="Arial" w:hAnsi="Arial" w:cs="Arial"/>
          <w:sz w:val="24"/>
          <w:szCs w:val="24"/>
        </w:rPr>
        <w:t>Explicar</w:t>
      </w:r>
      <w:r w:rsidRPr="00437F25">
        <w:rPr>
          <w:rFonts w:ascii="Arial" w:hAnsi="Arial" w:cs="Arial"/>
          <w:spacing w:val="37"/>
          <w:sz w:val="24"/>
          <w:szCs w:val="24"/>
        </w:rPr>
        <w:t xml:space="preserve"> </w:t>
      </w:r>
      <w:r w:rsidRPr="00437F25">
        <w:rPr>
          <w:rFonts w:ascii="Arial" w:hAnsi="Arial" w:cs="Arial"/>
          <w:sz w:val="24"/>
          <w:szCs w:val="24"/>
        </w:rPr>
        <w:t>a</w:t>
      </w:r>
      <w:r w:rsidRPr="00437F25">
        <w:rPr>
          <w:rFonts w:ascii="Arial" w:hAnsi="Arial" w:cs="Arial"/>
          <w:spacing w:val="37"/>
          <w:sz w:val="24"/>
          <w:szCs w:val="24"/>
        </w:rPr>
        <w:t xml:space="preserve"> </w:t>
      </w:r>
      <w:r w:rsidRPr="00437F25">
        <w:rPr>
          <w:rFonts w:ascii="Arial" w:hAnsi="Arial" w:cs="Arial"/>
          <w:spacing w:val="-2"/>
          <w:sz w:val="24"/>
          <w:szCs w:val="24"/>
        </w:rPr>
        <w:t>los</w:t>
      </w:r>
      <w:r w:rsidRPr="00437F25">
        <w:rPr>
          <w:rFonts w:ascii="Arial" w:hAnsi="Arial" w:cs="Arial"/>
          <w:spacing w:val="37"/>
          <w:sz w:val="24"/>
          <w:szCs w:val="24"/>
        </w:rPr>
        <w:t xml:space="preserve"> </w:t>
      </w:r>
      <w:r w:rsidRPr="00437F25">
        <w:rPr>
          <w:rFonts w:ascii="Arial" w:hAnsi="Arial" w:cs="Arial"/>
          <w:sz w:val="24"/>
          <w:szCs w:val="24"/>
        </w:rPr>
        <w:t>clientes</w:t>
      </w:r>
      <w:r w:rsidRPr="00437F25">
        <w:rPr>
          <w:rFonts w:ascii="Arial" w:hAnsi="Arial" w:cs="Arial"/>
          <w:spacing w:val="38"/>
          <w:sz w:val="24"/>
          <w:szCs w:val="24"/>
        </w:rPr>
        <w:t xml:space="preserve"> </w:t>
      </w:r>
      <w:r w:rsidRPr="00437F25">
        <w:rPr>
          <w:rFonts w:ascii="Arial" w:hAnsi="Arial" w:cs="Arial"/>
          <w:sz w:val="24"/>
          <w:szCs w:val="24"/>
        </w:rPr>
        <w:t>y</w:t>
      </w:r>
      <w:r w:rsidRPr="00437F25">
        <w:rPr>
          <w:rFonts w:ascii="Arial" w:hAnsi="Arial" w:cs="Arial"/>
          <w:spacing w:val="35"/>
          <w:sz w:val="24"/>
          <w:szCs w:val="24"/>
        </w:rPr>
        <w:t xml:space="preserve"> </w:t>
      </w:r>
      <w:r w:rsidRPr="00437F25">
        <w:rPr>
          <w:rFonts w:ascii="Arial" w:hAnsi="Arial" w:cs="Arial"/>
          <w:sz w:val="24"/>
          <w:szCs w:val="24"/>
        </w:rPr>
        <w:t>usuarios</w:t>
      </w:r>
      <w:r w:rsidRPr="00437F25">
        <w:rPr>
          <w:rFonts w:ascii="Arial" w:hAnsi="Arial" w:cs="Arial"/>
          <w:spacing w:val="38"/>
          <w:sz w:val="24"/>
          <w:szCs w:val="24"/>
        </w:rPr>
        <w:t xml:space="preserve"> </w:t>
      </w:r>
      <w:r w:rsidRPr="00437F25">
        <w:rPr>
          <w:rFonts w:ascii="Arial" w:hAnsi="Arial" w:cs="Arial"/>
          <w:sz w:val="24"/>
          <w:szCs w:val="24"/>
        </w:rPr>
        <w:t>la</w:t>
      </w:r>
      <w:r w:rsidRPr="00437F25">
        <w:rPr>
          <w:rFonts w:ascii="Arial" w:hAnsi="Arial" w:cs="Arial"/>
          <w:spacing w:val="38"/>
          <w:sz w:val="24"/>
          <w:szCs w:val="24"/>
        </w:rPr>
        <w:t xml:space="preserve"> </w:t>
      </w:r>
      <w:r w:rsidRPr="00437F25">
        <w:rPr>
          <w:rFonts w:ascii="Arial" w:hAnsi="Arial" w:cs="Arial"/>
          <w:sz w:val="24"/>
          <w:szCs w:val="24"/>
        </w:rPr>
        <w:t>forma</w:t>
      </w:r>
      <w:r w:rsidRPr="00437F25">
        <w:rPr>
          <w:rFonts w:ascii="Arial" w:hAnsi="Arial" w:cs="Arial"/>
          <w:spacing w:val="36"/>
          <w:sz w:val="24"/>
          <w:szCs w:val="24"/>
        </w:rPr>
        <w:t xml:space="preserve"> </w:t>
      </w:r>
      <w:r w:rsidRPr="00437F25">
        <w:rPr>
          <w:rFonts w:ascii="Arial" w:hAnsi="Arial" w:cs="Arial"/>
          <w:sz w:val="24"/>
          <w:szCs w:val="24"/>
        </w:rPr>
        <w:t>como</w:t>
      </w:r>
      <w:r w:rsidRPr="00437F25">
        <w:rPr>
          <w:rFonts w:ascii="Arial" w:hAnsi="Arial" w:cs="Arial"/>
          <w:spacing w:val="42"/>
          <w:sz w:val="24"/>
          <w:szCs w:val="24"/>
        </w:rPr>
        <w:t xml:space="preserve"> </w:t>
      </w:r>
      <w:r w:rsidRPr="00437F25">
        <w:rPr>
          <w:rFonts w:ascii="Arial" w:hAnsi="Arial" w:cs="Arial"/>
          <w:sz w:val="24"/>
          <w:szCs w:val="24"/>
        </w:rPr>
        <w:t>opera</w:t>
      </w:r>
      <w:r w:rsidRPr="00437F25">
        <w:rPr>
          <w:rFonts w:ascii="Arial" w:hAnsi="Arial" w:cs="Arial"/>
          <w:spacing w:val="36"/>
          <w:sz w:val="24"/>
          <w:szCs w:val="24"/>
        </w:rPr>
        <w:t xml:space="preserve"> </w:t>
      </w:r>
      <w:r w:rsidRPr="00437F25">
        <w:rPr>
          <w:rFonts w:ascii="Arial" w:hAnsi="Arial" w:cs="Arial"/>
          <w:sz w:val="24"/>
          <w:szCs w:val="24"/>
        </w:rPr>
        <w:t>cada</w:t>
      </w:r>
      <w:r w:rsidRPr="00437F25">
        <w:rPr>
          <w:rFonts w:ascii="Arial" w:hAnsi="Arial" w:cs="Arial"/>
          <w:spacing w:val="41"/>
          <w:sz w:val="24"/>
          <w:szCs w:val="24"/>
        </w:rPr>
        <w:t xml:space="preserve"> </w:t>
      </w:r>
      <w:r w:rsidRPr="00437F25">
        <w:rPr>
          <w:rFonts w:ascii="Arial" w:hAnsi="Arial" w:cs="Arial"/>
          <w:sz w:val="24"/>
          <w:szCs w:val="24"/>
        </w:rPr>
        <w:t>uno</w:t>
      </w:r>
      <w:r w:rsidRPr="00437F25">
        <w:rPr>
          <w:rFonts w:ascii="Arial" w:hAnsi="Arial" w:cs="Arial"/>
          <w:spacing w:val="36"/>
          <w:sz w:val="24"/>
          <w:szCs w:val="24"/>
        </w:rPr>
        <w:t xml:space="preserve"> </w:t>
      </w:r>
      <w:r w:rsidRPr="00437F25">
        <w:rPr>
          <w:rFonts w:ascii="Arial" w:hAnsi="Arial" w:cs="Arial"/>
          <w:sz w:val="24"/>
          <w:szCs w:val="24"/>
        </w:rPr>
        <w:t>de</w:t>
      </w:r>
      <w:r w:rsidRPr="00437F25">
        <w:rPr>
          <w:rFonts w:ascii="Arial" w:hAnsi="Arial" w:cs="Arial"/>
          <w:spacing w:val="37"/>
          <w:sz w:val="24"/>
          <w:szCs w:val="24"/>
        </w:rPr>
        <w:t xml:space="preserve"> </w:t>
      </w:r>
      <w:r w:rsidRPr="00437F25">
        <w:rPr>
          <w:rFonts w:ascii="Arial" w:hAnsi="Arial" w:cs="Arial"/>
          <w:sz w:val="24"/>
          <w:szCs w:val="24"/>
        </w:rPr>
        <w:t>los</w:t>
      </w:r>
      <w:r w:rsidRPr="00437F25">
        <w:rPr>
          <w:rFonts w:ascii="Arial" w:hAnsi="Arial" w:cs="Arial"/>
          <w:spacing w:val="39"/>
          <w:sz w:val="24"/>
          <w:szCs w:val="24"/>
        </w:rPr>
        <w:t xml:space="preserve"> </w:t>
      </w:r>
      <w:r w:rsidRPr="00437F25">
        <w:rPr>
          <w:rFonts w:ascii="Arial" w:hAnsi="Arial" w:cs="Arial"/>
          <w:sz w:val="24"/>
          <w:szCs w:val="24"/>
        </w:rPr>
        <w:t>servicios,</w:t>
      </w:r>
      <w:r w:rsidRPr="00437F25">
        <w:rPr>
          <w:rFonts w:ascii="Arial" w:hAnsi="Arial" w:cs="Arial"/>
          <w:spacing w:val="37"/>
          <w:sz w:val="24"/>
          <w:szCs w:val="24"/>
        </w:rPr>
        <w:t xml:space="preserve"> </w:t>
      </w:r>
      <w:r w:rsidRPr="00437F25">
        <w:rPr>
          <w:rFonts w:ascii="Arial" w:hAnsi="Arial" w:cs="Arial"/>
          <w:sz w:val="24"/>
          <w:szCs w:val="24"/>
        </w:rPr>
        <w:t>informar</w:t>
      </w:r>
      <w:r w:rsidRPr="00437F25">
        <w:rPr>
          <w:rFonts w:ascii="Arial" w:hAnsi="Arial" w:cs="Arial"/>
          <w:spacing w:val="38"/>
          <w:sz w:val="24"/>
          <w:szCs w:val="24"/>
        </w:rPr>
        <w:t xml:space="preserve"> </w:t>
      </w:r>
      <w:r w:rsidRPr="00437F25">
        <w:rPr>
          <w:rFonts w:ascii="Arial" w:hAnsi="Arial" w:cs="Arial"/>
          <w:sz w:val="24"/>
          <w:szCs w:val="24"/>
        </w:rPr>
        <w:t>las</w:t>
      </w:r>
      <w:r w:rsidRPr="00437F25">
        <w:rPr>
          <w:rFonts w:ascii="Arial" w:hAnsi="Arial" w:cs="Arial"/>
          <w:spacing w:val="-1"/>
          <w:sz w:val="24"/>
          <w:szCs w:val="24"/>
        </w:rPr>
        <w:t xml:space="preserve"> </w:t>
      </w:r>
      <w:r w:rsidRPr="00437F25">
        <w:rPr>
          <w:rFonts w:ascii="Arial" w:hAnsi="Arial" w:cs="Arial"/>
          <w:sz w:val="24"/>
          <w:szCs w:val="24"/>
        </w:rPr>
        <w:t>posibilidades que tiene la entidad de atender sus compromisos y la variación de los términos de</w:t>
      </w:r>
      <w:r w:rsidRPr="00437F25">
        <w:rPr>
          <w:rFonts w:ascii="Arial" w:hAnsi="Arial" w:cs="Arial"/>
          <w:spacing w:val="22"/>
          <w:sz w:val="24"/>
          <w:szCs w:val="24"/>
        </w:rPr>
        <w:t xml:space="preserve"> </w:t>
      </w:r>
      <w:r w:rsidRPr="00437F25">
        <w:rPr>
          <w:rFonts w:ascii="Arial" w:hAnsi="Arial" w:cs="Arial"/>
          <w:sz w:val="24"/>
          <w:szCs w:val="24"/>
        </w:rPr>
        <w:t>la relación</w:t>
      </w:r>
      <w:r w:rsidRPr="00437F25">
        <w:rPr>
          <w:rFonts w:ascii="Arial" w:hAnsi="Arial" w:cs="Arial"/>
          <w:spacing w:val="16"/>
          <w:sz w:val="24"/>
          <w:szCs w:val="24"/>
        </w:rPr>
        <w:t xml:space="preserve"> </w:t>
      </w:r>
      <w:r w:rsidRPr="00437F25">
        <w:rPr>
          <w:rFonts w:ascii="Arial" w:hAnsi="Arial" w:cs="Arial"/>
          <w:sz w:val="24"/>
          <w:szCs w:val="24"/>
        </w:rPr>
        <w:t>contractual,</w:t>
      </w:r>
      <w:r w:rsidRPr="00437F25">
        <w:rPr>
          <w:rFonts w:ascii="Arial" w:hAnsi="Arial" w:cs="Arial"/>
          <w:spacing w:val="15"/>
          <w:sz w:val="24"/>
          <w:szCs w:val="24"/>
        </w:rPr>
        <w:t xml:space="preserve"> </w:t>
      </w:r>
      <w:r w:rsidRPr="00437F25">
        <w:rPr>
          <w:rFonts w:ascii="Arial" w:hAnsi="Arial" w:cs="Arial"/>
          <w:sz w:val="24"/>
          <w:szCs w:val="24"/>
        </w:rPr>
        <w:t>es</w:t>
      </w:r>
      <w:r w:rsidRPr="00437F25">
        <w:rPr>
          <w:rFonts w:ascii="Arial" w:hAnsi="Arial" w:cs="Arial"/>
          <w:spacing w:val="15"/>
          <w:sz w:val="24"/>
          <w:szCs w:val="24"/>
        </w:rPr>
        <w:t xml:space="preserve"> </w:t>
      </w:r>
      <w:r w:rsidRPr="00437F25">
        <w:rPr>
          <w:rFonts w:ascii="Arial" w:hAnsi="Arial" w:cs="Arial"/>
          <w:sz w:val="24"/>
          <w:szCs w:val="24"/>
        </w:rPr>
        <w:t>decir</w:t>
      </w:r>
      <w:r w:rsidRPr="00437F25">
        <w:rPr>
          <w:rFonts w:ascii="Arial" w:hAnsi="Arial" w:cs="Arial"/>
          <w:spacing w:val="16"/>
          <w:sz w:val="24"/>
          <w:szCs w:val="24"/>
        </w:rPr>
        <w:t xml:space="preserve"> </w:t>
      </w:r>
      <w:r w:rsidRPr="00437F25">
        <w:rPr>
          <w:rFonts w:ascii="Arial" w:hAnsi="Arial" w:cs="Arial"/>
          <w:sz w:val="24"/>
          <w:szCs w:val="24"/>
        </w:rPr>
        <w:t>que</w:t>
      </w:r>
      <w:r w:rsidRPr="00437F25">
        <w:rPr>
          <w:rFonts w:ascii="Arial" w:hAnsi="Arial" w:cs="Arial"/>
          <w:spacing w:val="16"/>
          <w:sz w:val="24"/>
          <w:szCs w:val="24"/>
        </w:rPr>
        <w:t xml:space="preserve"> </w:t>
      </w:r>
      <w:r w:rsidRPr="00437F25">
        <w:rPr>
          <w:rFonts w:ascii="Arial" w:hAnsi="Arial" w:cs="Arial"/>
          <w:sz w:val="24"/>
          <w:szCs w:val="24"/>
        </w:rPr>
        <w:t>quede</w:t>
      </w:r>
      <w:r w:rsidRPr="00437F25">
        <w:rPr>
          <w:rFonts w:ascii="Arial" w:hAnsi="Arial" w:cs="Arial"/>
          <w:spacing w:val="17"/>
          <w:sz w:val="24"/>
          <w:szCs w:val="24"/>
        </w:rPr>
        <w:t xml:space="preserve"> </w:t>
      </w:r>
      <w:r w:rsidRPr="00437F25">
        <w:rPr>
          <w:rFonts w:ascii="Arial" w:hAnsi="Arial" w:cs="Arial"/>
          <w:sz w:val="24"/>
          <w:szCs w:val="24"/>
        </w:rPr>
        <w:t>claro</w:t>
      </w:r>
      <w:r w:rsidRPr="00437F25">
        <w:rPr>
          <w:rFonts w:ascii="Arial" w:hAnsi="Arial" w:cs="Arial"/>
          <w:spacing w:val="16"/>
          <w:sz w:val="24"/>
          <w:szCs w:val="24"/>
        </w:rPr>
        <w:t xml:space="preserve"> </w:t>
      </w:r>
      <w:r w:rsidRPr="00437F25">
        <w:rPr>
          <w:rFonts w:ascii="Arial" w:hAnsi="Arial" w:cs="Arial"/>
          <w:sz w:val="24"/>
          <w:szCs w:val="24"/>
        </w:rPr>
        <w:t>el</w:t>
      </w:r>
      <w:r w:rsidRPr="00437F25">
        <w:rPr>
          <w:rFonts w:ascii="Arial" w:hAnsi="Arial" w:cs="Arial"/>
          <w:spacing w:val="16"/>
          <w:sz w:val="24"/>
          <w:szCs w:val="24"/>
        </w:rPr>
        <w:t xml:space="preserve"> </w:t>
      </w:r>
      <w:r w:rsidRPr="00437F25">
        <w:rPr>
          <w:rFonts w:ascii="Arial" w:hAnsi="Arial" w:cs="Arial"/>
          <w:sz w:val="24"/>
          <w:szCs w:val="24"/>
        </w:rPr>
        <w:t>conocimiento</w:t>
      </w:r>
      <w:r w:rsidRPr="00437F25">
        <w:rPr>
          <w:rFonts w:ascii="Arial" w:hAnsi="Arial" w:cs="Arial"/>
          <w:spacing w:val="20"/>
          <w:sz w:val="24"/>
          <w:szCs w:val="24"/>
        </w:rPr>
        <w:t xml:space="preserve"> </w:t>
      </w:r>
      <w:r w:rsidRPr="00437F25">
        <w:rPr>
          <w:rFonts w:ascii="Arial" w:hAnsi="Arial" w:cs="Arial"/>
          <w:sz w:val="24"/>
          <w:szCs w:val="24"/>
        </w:rPr>
        <w:t>de</w:t>
      </w:r>
      <w:r w:rsidRPr="00437F25">
        <w:rPr>
          <w:rFonts w:ascii="Arial" w:hAnsi="Arial" w:cs="Arial"/>
          <w:spacing w:val="17"/>
          <w:sz w:val="24"/>
          <w:szCs w:val="24"/>
        </w:rPr>
        <w:t xml:space="preserve"> </w:t>
      </w:r>
      <w:r w:rsidRPr="00437F25">
        <w:rPr>
          <w:rFonts w:ascii="Arial" w:hAnsi="Arial" w:cs="Arial"/>
          <w:sz w:val="24"/>
          <w:szCs w:val="24"/>
        </w:rPr>
        <w:t>todos</w:t>
      </w:r>
      <w:r w:rsidRPr="00437F25">
        <w:rPr>
          <w:rFonts w:ascii="Arial" w:hAnsi="Arial" w:cs="Arial"/>
          <w:spacing w:val="17"/>
          <w:sz w:val="24"/>
          <w:szCs w:val="24"/>
        </w:rPr>
        <w:t xml:space="preserve"> </w:t>
      </w:r>
      <w:r w:rsidRPr="00437F25">
        <w:rPr>
          <w:rFonts w:ascii="Arial" w:hAnsi="Arial" w:cs="Arial"/>
          <w:sz w:val="24"/>
          <w:szCs w:val="24"/>
        </w:rPr>
        <w:t>los</w:t>
      </w:r>
      <w:r w:rsidRPr="00437F25">
        <w:rPr>
          <w:rFonts w:ascii="Arial" w:hAnsi="Arial" w:cs="Arial"/>
          <w:spacing w:val="16"/>
          <w:sz w:val="24"/>
          <w:szCs w:val="24"/>
        </w:rPr>
        <w:t xml:space="preserve"> </w:t>
      </w:r>
      <w:r w:rsidRPr="00437F25">
        <w:rPr>
          <w:rFonts w:ascii="Arial" w:hAnsi="Arial" w:cs="Arial"/>
          <w:sz w:val="24"/>
          <w:szCs w:val="24"/>
        </w:rPr>
        <w:t>elementos</w:t>
      </w:r>
      <w:r w:rsidRPr="00437F25">
        <w:rPr>
          <w:rFonts w:ascii="Arial" w:hAnsi="Arial" w:cs="Arial"/>
          <w:spacing w:val="17"/>
          <w:sz w:val="24"/>
          <w:szCs w:val="24"/>
        </w:rPr>
        <w:t xml:space="preserve"> </w:t>
      </w:r>
      <w:r w:rsidRPr="00437F25">
        <w:rPr>
          <w:rFonts w:ascii="Arial" w:hAnsi="Arial" w:cs="Arial"/>
          <w:sz w:val="24"/>
          <w:szCs w:val="24"/>
        </w:rPr>
        <w:t>necesarios</w:t>
      </w:r>
      <w:r w:rsidRPr="00437F25">
        <w:rPr>
          <w:rFonts w:ascii="Arial" w:hAnsi="Arial" w:cs="Arial"/>
          <w:spacing w:val="-1"/>
          <w:sz w:val="24"/>
          <w:szCs w:val="24"/>
        </w:rPr>
        <w:t xml:space="preserve"> </w:t>
      </w:r>
      <w:r w:rsidRPr="00437F25">
        <w:rPr>
          <w:rFonts w:ascii="Arial" w:hAnsi="Arial" w:cs="Arial"/>
          <w:sz w:val="24"/>
          <w:szCs w:val="24"/>
        </w:rPr>
        <w:t>para el cierre del</w:t>
      </w:r>
      <w:r w:rsidRPr="00437F25">
        <w:rPr>
          <w:rFonts w:ascii="Arial" w:hAnsi="Arial" w:cs="Arial"/>
          <w:spacing w:val="-7"/>
          <w:sz w:val="24"/>
          <w:szCs w:val="24"/>
        </w:rPr>
        <w:t xml:space="preserve"> </w:t>
      </w:r>
      <w:r w:rsidRPr="00437F25">
        <w:rPr>
          <w:rFonts w:ascii="Arial" w:hAnsi="Arial" w:cs="Arial"/>
          <w:sz w:val="24"/>
          <w:szCs w:val="24"/>
        </w:rPr>
        <w:t>negocio.</w:t>
      </w:r>
    </w:p>
    <w:p w14:paraId="318EAA34" w14:textId="77777777" w:rsidR="003F2AAA" w:rsidRPr="00437F25" w:rsidRDefault="003F2AAA" w:rsidP="003F2AAA">
      <w:pPr>
        <w:pStyle w:val="Prrafodelista"/>
        <w:tabs>
          <w:tab w:val="left" w:pos="932"/>
        </w:tabs>
        <w:ind w:left="931" w:right="219"/>
        <w:jc w:val="both"/>
        <w:rPr>
          <w:rFonts w:ascii="Arial" w:eastAsia="Arial" w:hAnsi="Arial" w:cs="Arial"/>
          <w:sz w:val="24"/>
          <w:szCs w:val="24"/>
        </w:rPr>
      </w:pPr>
    </w:p>
    <w:p w14:paraId="49245725" w14:textId="77777777" w:rsidR="003F2AAA" w:rsidRPr="00437F25" w:rsidRDefault="003F2AAA" w:rsidP="003F2AAA">
      <w:pPr>
        <w:pStyle w:val="Prrafodelista"/>
        <w:numPr>
          <w:ilvl w:val="0"/>
          <w:numId w:val="1"/>
        </w:numPr>
        <w:tabs>
          <w:tab w:val="left" w:pos="932"/>
        </w:tabs>
        <w:ind w:right="219"/>
        <w:jc w:val="both"/>
        <w:rPr>
          <w:rFonts w:ascii="Arial" w:eastAsia="Arial" w:hAnsi="Arial" w:cs="Arial"/>
          <w:sz w:val="24"/>
          <w:szCs w:val="24"/>
        </w:rPr>
      </w:pPr>
      <w:r w:rsidRPr="00437F25">
        <w:rPr>
          <w:rFonts w:ascii="Arial" w:hAnsi="Arial" w:cs="Arial"/>
          <w:sz w:val="24"/>
          <w:szCs w:val="24"/>
        </w:rPr>
        <w:t>Cumplir con la entrega, a los clientes y usuarios, de la información relevante para la realización</w:t>
      </w:r>
      <w:r w:rsidRPr="00437F25">
        <w:rPr>
          <w:rFonts w:ascii="Arial" w:hAnsi="Arial" w:cs="Arial"/>
          <w:spacing w:val="9"/>
          <w:sz w:val="24"/>
          <w:szCs w:val="24"/>
        </w:rPr>
        <w:t xml:space="preserve"> </w:t>
      </w:r>
      <w:r w:rsidRPr="00437F25">
        <w:rPr>
          <w:rFonts w:ascii="Arial" w:hAnsi="Arial" w:cs="Arial"/>
          <w:sz w:val="24"/>
          <w:szCs w:val="24"/>
        </w:rPr>
        <w:t>de sus operaciones, así como también entregarles oportunamente la documentación de los</w:t>
      </w:r>
      <w:r w:rsidRPr="00437F25">
        <w:rPr>
          <w:rFonts w:ascii="Arial" w:hAnsi="Arial" w:cs="Arial"/>
          <w:spacing w:val="54"/>
          <w:sz w:val="24"/>
          <w:szCs w:val="24"/>
        </w:rPr>
        <w:t xml:space="preserve"> </w:t>
      </w:r>
      <w:r w:rsidRPr="00437F25">
        <w:rPr>
          <w:rFonts w:ascii="Arial" w:hAnsi="Arial" w:cs="Arial"/>
          <w:sz w:val="24"/>
          <w:szCs w:val="24"/>
        </w:rPr>
        <w:t xml:space="preserve">negocios realizados de acuerdo con la forma convenida, ya </w:t>
      </w:r>
      <w:r w:rsidRPr="00437F25">
        <w:rPr>
          <w:rFonts w:ascii="Arial" w:hAnsi="Arial" w:cs="Arial"/>
          <w:spacing w:val="2"/>
          <w:sz w:val="24"/>
          <w:szCs w:val="24"/>
        </w:rPr>
        <w:t xml:space="preserve">sea </w:t>
      </w:r>
      <w:r w:rsidRPr="00437F25">
        <w:rPr>
          <w:rFonts w:ascii="Arial" w:hAnsi="Arial" w:cs="Arial"/>
          <w:sz w:val="24"/>
          <w:szCs w:val="24"/>
        </w:rPr>
        <w:t>física o</w:t>
      </w:r>
      <w:r w:rsidRPr="00437F25">
        <w:rPr>
          <w:rFonts w:ascii="Arial" w:hAnsi="Arial" w:cs="Arial"/>
          <w:spacing w:val="-23"/>
          <w:sz w:val="24"/>
          <w:szCs w:val="24"/>
        </w:rPr>
        <w:t xml:space="preserve"> </w:t>
      </w:r>
      <w:r w:rsidRPr="00437F25">
        <w:rPr>
          <w:rFonts w:ascii="Arial" w:hAnsi="Arial" w:cs="Arial"/>
          <w:sz w:val="24"/>
          <w:szCs w:val="24"/>
        </w:rPr>
        <w:t>digitalmente.</w:t>
      </w:r>
    </w:p>
    <w:p w14:paraId="12300082" w14:textId="77777777" w:rsidR="003F2AAA" w:rsidRPr="00437F25" w:rsidRDefault="003F2AAA" w:rsidP="003F2AAA">
      <w:pPr>
        <w:pStyle w:val="Prrafodelista"/>
        <w:tabs>
          <w:tab w:val="left" w:pos="932"/>
        </w:tabs>
        <w:ind w:left="931" w:right="219"/>
        <w:jc w:val="both"/>
        <w:rPr>
          <w:rFonts w:ascii="Arial" w:eastAsia="Arial" w:hAnsi="Arial" w:cs="Arial"/>
          <w:sz w:val="24"/>
          <w:szCs w:val="24"/>
        </w:rPr>
      </w:pPr>
    </w:p>
    <w:p w14:paraId="56903B70" w14:textId="77777777" w:rsidR="003F2AAA" w:rsidRPr="00437F25" w:rsidRDefault="003F2AAA" w:rsidP="003F2AAA">
      <w:pPr>
        <w:pStyle w:val="Prrafodelista"/>
        <w:numPr>
          <w:ilvl w:val="0"/>
          <w:numId w:val="1"/>
        </w:numPr>
        <w:tabs>
          <w:tab w:val="left" w:pos="932"/>
        </w:tabs>
        <w:ind w:right="220"/>
        <w:jc w:val="both"/>
        <w:rPr>
          <w:rFonts w:ascii="Arial" w:eastAsia="Arial" w:hAnsi="Arial" w:cs="Arial"/>
          <w:sz w:val="24"/>
          <w:szCs w:val="24"/>
        </w:rPr>
      </w:pPr>
      <w:r w:rsidRPr="00437F25">
        <w:rPr>
          <w:rFonts w:ascii="Arial" w:hAnsi="Arial" w:cs="Arial"/>
          <w:sz w:val="24"/>
          <w:szCs w:val="24"/>
        </w:rPr>
        <w:t>Brindar</w:t>
      </w:r>
      <w:r w:rsidRPr="00437F25">
        <w:rPr>
          <w:rFonts w:ascii="Arial" w:hAnsi="Arial" w:cs="Arial"/>
          <w:spacing w:val="24"/>
          <w:sz w:val="24"/>
          <w:szCs w:val="24"/>
        </w:rPr>
        <w:t xml:space="preserve"> </w:t>
      </w:r>
      <w:r w:rsidRPr="00437F25">
        <w:rPr>
          <w:rFonts w:ascii="Arial" w:hAnsi="Arial" w:cs="Arial"/>
          <w:sz w:val="24"/>
          <w:szCs w:val="24"/>
        </w:rPr>
        <w:t>en</w:t>
      </w:r>
      <w:r w:rsidRPr="00437F25">
        <w:rPr>
          <w:rFonts w:ascii="Arial" w:hAnsi="Arial" w:cs="Arial"/>
          <w:spacing w:val="25"/>
          <w:sz w:val="24"/>
          <w:szCs w:val="24"/>
        </w:rPr>
        <w:t xml:space="preserve"> </w:t>
      </w:r>
      <w:r w:rsidRPr="00437F25">
        <w:rPr>
          <w:rFonts w:ascii="Arial" w:hAnsi="Arial" w:cs="Arial"/>
          <w:sz w:val="24"/>
          <w:szCs w:val="24"/>
        </w:rPr>
        <w:t>forma</w:t>
      </w:r>
      <w:r w:rsidRPr="00437F25">
        <w:rPr>
          <w:rFonts w:ascii="Arial" w:hAnsi="Arial" w:cs="Arial"/>
          <w:spacing w:val="24"/>
          <w:sz w:val="24"/>
          <w:szCs w:val="24"/>
        </w:rPr>
        <w:t xml:space="preserve"> </w:t>
      </w:r>
      <w:r w:rsidRPr="00437F25">
        <w:rPr>
          <w:rFonts w:ascii="Arial" w:hAnsi="Arial" w:cs="Arial"/>
          <w:sz w:val="24"/>
          <w:szCs w:val="24"/>
        </w:rPr>
        <w:t>exacta</w:t>
      </w:r>
      <w:r w:rsidRPr="00437F25">
        <w:rPr>
          <w:rFonts w:ascii="Arial" w:hAnsi="Arial" w:cs="Arial"/>
          <w:spacing w:val="23"/>
          <w:sz w:val="24"/>
          <w:szCs w:val="24"/>
        </w:rPr>
        <w:t xml:space="preserve"> </w:t>
      </w:r>
      <w:r w:rsidRPr="00437F25">
        <w:rPr>
          <w:rFonts w:ascii="Arial" w:hAnsi="Arial" w:cs="Arial"/>
          <w:sz w:val="24"/>
          <w:szCs w:val="24"/>
        </w:rPr>
        <w:t>y</w:t>
      </w:r>
      <w:r w:rsidRPr="00437F25">
        <w:rPr>
          <w:rFonts w:ascii="Arial" w:hAnsi="Arial" w:cs="Arial"/>
          <w:spacing w:val="23"/>
          <w:sz w:val="24"/>
          <w:szCs w:val="24"/>
        </w:rPr>
        <w:t xml:space="preserve"> </w:t>
      </w:r>
      <w:r w:rsidRPr="00437F25">
        <w:rPr>
          <w:rFonts w:ascii="Arial" w:hAnsi="Arial" w:cs="Arial"/>
          <w:sz w:val="24"/>
          <w:szCs w:val="24"/>
        </w:rPr>
        <w:t>oportuna</w:t>
      </w:r>
      <w:r w:rsidRPr="00437F25">
        <w:rPr>
          <w:rFonts w:ascii="Arial" w:hAnsi="Arial" w:cs="Arial"/>
          <w:spacing w:val="25"/>
          <w:sz w:val="24"/>
          <w:szCs w:val="24"/>
        </w:rPr>
        <w:t xml:space="preserve"> </w:t>
      </w:r>
      <w:r w:rsidRPr="00437F25">
        <w:rPr>
          <w:rFonts w:ascii="Arial" w:hAnsi="Arial" w:cs="Arial"/>
          <w:sz w:val="24"/>
          <w:szCs w:val="24"/>
        </w:rPr>
        <w:t>a</w:t>
      </w:r>
      <w:r w:rsidRPr="00437F25">
        <w:rPr>
          <w:rFonts w:ascii="Arial" w:hAnsi="Arial" w:cs="Arial"/>
          <w:spacing w:val="22"/>
          <w:sz w:val="24"/>
          <w:szCs w:val="24"/>
        </w:rPr>
        <w:t xml:space="preserve"> </w:t>
      </w:r>
      <w:r w:rsidRPr="00437F25">
        <w:rPr>
          <w:rFonts w:ascii="Arial" w:hAnsi="Arial" w:cs="Arial"/>
          <w:sz w:val="24"/>
          <w:szCs w:val="24"/>
        </w:rPr>
        <w:t>las</w:t>
      </w:r>
      <w:r w:rsidRPr="00437F25">
        <w:rPr>
          <w:rFonts w:ascii="Arial" w:hAnsi="Arial" w:cs="Arial"/>
          <w:spacing w:val="24"/>
          <w:sz w:val="24"/>
          <w:szCs w:val="24"/>
        </w:rPr>
        <w:t xml:space="preserve"> </w:t>
      </w:r>
      <w:r w:rsidRPr="00437F25">
        <w:rPr>
          <w:rFonts w:ascii="Arial" w:hAnsi="Arial" w:cs="Arial"/>
          <w:sz w:val="24"/>
          <w:szCs w:val="24"/>
        </w:rPr>
        <w:t>dependencias</w:t>
      </w:r>
      <w:r w:rsidRPr="00437F25">
        <w:rPr>
          <w:rFonts w:ascii="Arial" w:hAnsi="Arial" w:cs="Arial"/>
          <w:spacing w:val="25"/>
          <w:sz w:val="24"/>
          <w:szCs w:val="24"/>
        </w:rPr>
        <w:t xml:space="preserve"> </w:t>
      </w:r>
      <w:r w:rsidRPr="00437F25">
        <w:rPr>
          <w:rFonts w:ascii="Arial" w:hAnsi="Arial" w:cs="Arial"/>
          <w:sz w:val="24"/>
          <w:szCs w:val="24"/>
        </w:rPr>
        <w:t>internas,</w:t>
      </w:r>
      <w:r w:rsidRPr="00437F25">
        <w:rPr>
          <w:rFonts w:ascii="Arial" w:hAnsi="Arial" w:cs="Arial"/>
          <w:spacing w:val="23"/>
          <w:sz w:val="24"/>
          <w:szCs w:val="24"/>
        </w:rPr>
        <w:t xml:space="preserve"> </w:t>
      </w:r>
      <w:r w:rsidRPr="00437F25">
        <w:rPr>
          <w:rFonts w:ascii="Arial" w:hAnsi="Arial" w:cs="Arial"/>
          <w:sz w:val="24"/>
          <w:szCs w:val="24"/>
        </w:rPr>
        <w:t>a</w:t>
      </w:r>
      <w:r w:rsidRPr="00437F25">
        <w:rPr>
          <w:rFonts w:ascii="Arial" w:hAnsi="Arial" w:cs="Arial"/>
          <w:spacing w:val="25"/>
          <w:sz w:val="24"/>
          <w:szCs w:val="24"/>
        </w:rPr>
        <w:t xml:space="preserve"> </w:t>
      </w:r>
      <w:r w:rsidRPr="00437F25">
        <w:rPr>
          <w:rFonts w:ascii="Arial" w:hAnsi="Arial" w:cs="Arial"/>
          <w:sz w:val="24"/>
          <w:szCs w:val="24"/>
        </w:rPr>
        <w:t>los</w:t>
      </w:r>
      <w:r w:rsidRPr="00437F25">
        <w:rPr>
          <w:rFonts w:ascii="Arial" w:hAnsi="Arial" w:cs="Arial"/>
          <w:spacing w:val="24"/>
          <w:sz w:val="24"/>
          <w:szCs w:val="24"/>
        </w:rPr>
        <w:t xml:space="preserve"> </w:t>
      </w:r>
      <w:r w:rsidRPr="00437F25">
        <w:rPr>
          <w:rFonts w:ascii="Arial" w:hAnsi="Arial" w:cs="Arial"/>
          <w:sz w:val="24"/>
          <w:szCs w:val="24"/>
        </w:rPr>
        <w:t>clientes,</w:t>
      </w:r>
      <w:r w:rsidRPr="00437F25">
        <w:rPr>
          <w:rFonts w:ascii="Arial" w:hAnsi="Arial" w:cs="Arial"/>
          <w:spacing w:val="24"/>
          <w:sz w:val="24"/>
          <w:szCs w:val="24"/>
        </w:rPr>
        <w:t xml:space="preserve"> </w:t>
      </w:r>
      <w:r w:rsidRPr="00437F25">
        <w:rPr>
          <w:rFonts w:ascii="Arial" w:hAnsi="Arial" w:cs="Arial"/>
          <w:sz w:val="24"/>
          <w:szCs w:val="24"/>
        </w:rPr>
        <w:t>usuarios</w:t>
      </w:r>
      <w:r w:rsidRPr="00437F25">
        <w:rPr>
          <w:rFonts w:ascii="Arial" w:hAnsi="Arial" w:cs="Arial"/>
          <w:spacing w:val="25"/>
          <w:sz w:val="24"/>
          <w:szCs w:val="24"/>
        </w:rPr>
        <w:t xml:space="preserve"> </w:t>
      </w:r>
      <w:r w:rsidRPr="00437F25">
        <w:rPr>
          <w:rFonts w:ascii="Arial" w:hAnsi="Arial" w:cs="Arial"/>
          <w:sz w:val="24"/>
          <w:szCs w:val="24"/>
        </w:rPr>
        <w:t>y</w:t>
      </w:r>
      <w:r w:rsidRPr="00437F25">
        <w:rPr>
          <w:rFonts w:ascii="Arial" w:hAnsi="Arial" w:cs="Arial"/>
          <w:spacing w:val="23"/>
          <w:sz w:val="24"/>
          <w:szCs w:val="24"/>
        </w:rPr>
        <w:t xml:space="preserve"> </w:t>
      </w:r>
      <w:r w:rsidRPr="00437F25">
        <w:rPr>
          <w:rFonts w:ascii="Arial" w:hAnsi="Arial" w:cs="Arial"/>
          <w:sz w:val="24"/>
          <w:szCs w:val="24"/>
        </w:rPr>
        <w:t>a</w:t>
      </w:r>
      <w:r w:rsidRPr="00437F25">
        <w:rPr>
          <w:rFonts w:ascii="Arial" w:hAnsi="Arial" w:cs="Arial"/>
          <w:spacing w:val="25"/>
          <w:sz w:val="24"/>
          <w:szCs w:val="24"/>
        </w:rPr>
        <w:t xml:space="preserve"> </w:t>
      </w:r>
      <w:r w:rsidRPr="00437F25">
        <w:rPr>
          <w:rFonts w:ascii="Arial" w:hAnsi="Arial" w:cs="Arial"/>
          <w:sz w:val="24"/>
          <w:szCs w:val="24"/>
        </w:rPr>
        <w:t>las entidades externas, la información que no sea de carácter reservado o</w:t>
      </w:r>
      <w:r w:rsidRPr="00437F25">
        <w:rPr>
          <w:rFonts w:ascii="Arial" w:hAnsi="Arial" w:cs="Arial"/>
          <w:spacing w:val="-11"/>
          <w:sz w:val="24"/>
          <w:szCs w:val="24"/>
        </w:rPr>
        <w:t xml:space="preserve"> </w:t>
      </w:r>
      <w:r w:rsidRPr="00437F25">
        <w:rPr>
          <w:rFonts w:ascii="Arial" w:hAnsi="Arial" w:cs="Arial"/>
          <w:sz w:val="24"/>
          <w:szCs w:val="24"/>
        </w:rPr>
        <w:t>privilegiado.</w:t>
      </w:r>
    </w:p>
    <w:p w14:paraId="76452B13" w14:textId="77777777" w:rsidR="003F2AAA" w:rsidRPr="00437F25" w:rsidRDefault="003F2AAA" w:rsidP="003F2AAA">
      <w:pPr>
        <w:jc w:val="both"/>
        <w:rPr>
          <w:rFonts w:ascii="Arial" w:eastAsia="Arial" w:hAnsi="Arial" w:cs="Arial"/>
          <w:sz w:val="24"/>
          <w:szCs w:val="24"/>
        </w:rPr>
      </w:pPr>
    </w:p>
    <w:p w14:paraId="56926D9D" w14:textId="38DEE455" w:rsidR="003F2AAA" w:rsidRPr="0064639E" w:rsidRDefault="003F2AAA" w:rsidP="0064639E">
      <w:pPr>
        <w:pStyle w:val="Prrafodelista"/>
        <w:numPr>
          <w:ilvl w:val="1"/>
          <w:numId w:val="31"/>
        </w:numPr>
        <w:rPr>
          <w:rFonts w:ascii="Arial" w:eastAsia="Arial" w:hAnsi="Arial" w:cs="Arial"/>
          <w:b/>
          <w:sz w:val="24"/>
          <w:szCs w:val="24"/>
        </w:rPr>
      </w:pPr>
      <w:r w:rsidRPr="0064639E">
        <w:rPr>
          <w:rFonts w:ascii="Arial" w:eastAsia="Arial" w:hAnsi="Arial" w:cs="Arial"/>
          <w:b/>
          <w:sz w:val="24"/>
          <w:szCs w:val="24"/>
        </w:rPr>
        <w:t>RÉGIMEN SANCIONATORIO</w:t>
      </w:r>
    </w:p>
    <w:p w14:paraId="4A8407A9" w14:textId="77777777" w:rsidR="003F2AAA" w:rsidRPr="00437F25" w:rsidRDefault="003F2AAA" w:rsidP="003F2AAA">
      <w:pPr>
        <w:jc w:val="both"/>
        <w:rPr>
          <w:rFonts w:ascii="Arial" w:eastAsia="Arial" w:hAnsi="Arial" w:cs="Arial"/>
          <w:sz w:val="24"/>
          <w:szCs w:val="24"/>
        </w:rPr>
      </w:pPr>
    </w:p>
    <w:p w14:paraId="4626C040"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Sin</w:t>
      </w:r>
      <w:r w:rsidRPr="00437F25">
        <w:rPr>
          <w:rFonts w:cs="Arial"/>
          <w:spacing w:val="20"/>
          <w:sz w:val="24"/>
          <w:szCs w:val="24"/>
        </w:rPr>
        <w:t xml:space="preserve"> </w:t>
      </w:r>
      <w:r w:rsidRPr="00437F25">
        <w:rPr>
          <w:rFonts w:cs="Arial"/>
          <w:sz w:val="24"/>
          <w:szCs w:val="24"/>
        </w:rPr>
        <w:t>perjuicio</w:t>
      </w:r>
      <w:r w:rsidRPr="00437F25">
        <w:rPr>
          <w:rFonts w:cs="Arial"/>
          <w:spacing w:val="19"/>
          <w:sz w:val="24"/>
          <w:szCs w:val="24"/>
        </w:rPr>
        <w:t xml:space="preserve"> </w:t>
      </w:r>
      <w:r w:rsidRPr="00437F25">
        <w:rPr>
          <w:rFonts w:cs="Arial"/>
          <w:sz w:val="24"/>
          <w:szCs w:val="24"/>
        </w:rPr>
        <w:t>de</w:t>
      </w:r>
      <w:r w:rsidRPr="00437F25">
        <w:rPr>
          <w:rFonts w:cs="Arial"/>
          <w:spacing w:val="20"/>
          <w:sz w:val="24"/>
          <w:szCs w:val="24"/>
        </w:rPr>
        <w:t xml:space="preserve"> </w:t>
      </w:r>
      <w:r w:rsidRPr="00437F25">
        <w:rPr>
          <w:rFonts w:cs="Arial"/>
          <w:sz w:val="24"/>
          <w:szCs w:val="24"/>
        </w:rPr>
        <w:t>las</w:t>
      </w:r>
      <w:r w:rsidRPr="00437F25">
        <w:rPr>
          <w:rFonts w:cs="Arial"/>
          <w:spacing w:val="18"/>
          <w:sz w:val="24"/>
          <w:szCs w:val="24"/>
        </w:rPr>
        <w:t xml:space="preserve"> </w:t>
      </w:r>
      <w:r w:rsidRPr="00437F25">
        <w:rPr>
          <w:rFonts w:cs="Arial"/>
          <w:sz w:val="24"/>
          <w:szCs w:val="24"/>
        </w:rPr>
        <w:t>sanciones</w:t>
      </w:r>
      <w:r w:rsidRPr="00437F25">
        <w:rPr>
          <w:rFonts w:cs="Arial"/>
          <w:spacing w:val="19"/>
          <w:sz w:val="24"/>
          <w:szCs w:val="24"/>
        </w:rPr>
        <w:t xml:space="preserve"> </w:t>
      </w:r>
      <w:r w:rsidRPr="00437F25">
        <w:rPr>
          <w:rFonts w:cs="Arial"/>
          <w:sz w:val="24"/>
          <w:szCs w:val="24"/>
        </w:rPr>
        <w:t>que</w:t>
      </w:r>
      <w:r w:rsidRPr="00437F25">
        <w:rPr>
          <w:rFonts w:cs="Arial"/>
          <w:spacing w:val="19"/>
          <w:sz w:val="24"/>
          <w:szCs w:val="24"/>
        </w:rPr>
        <w:t xml:space="preserve"> </w:t>
      </w:r>
      <w:r w:rsidRPr="00437F25">
        <w:rPr>
          <w:rFonts w:cs="Arial"/>
          <w:sz w:val="24"/>
          <w:szCs w:val="24"/>
        </w:rPr>
        <w:t>por</w:t>
      </w:r>
      <w:r w:rsidRPr="00437F25">
        <w:rPr>
          <w:rFonts w:cs="Arial"/>
          <w:spacing w:val="20"/>
          <w:sz w:val="24"/>
          <w:szCs w:val="24"/>
        </w:rPr>
        <w:t xml:space="preserve"> </w:t>
      </w:r>
      <w:r w:rsidRPr="00437F25">
        <w:rPr>
          <w:rFonts w:cs="Arial"/>
          <w:sz w:val="24"/>
          <w:szCs w:val="24"/>
        </w:rPr>
        <w:t>la</w:t>
      </w:r>
      <w:r w:rsidRPr="00437F25">
        <w:rPr>
          <w:rFonts w:cs="Arial"/>
          <w:spacing w:val="20"/>
          <w:sz w:val="24"/>
          <w:szCs w:val="24"/>
        </w:rPr>
        <w:t xml:space="preserve"> </w:t>
      </w:r>
      <w:r w:rsidRPr="00437F25">
        <w:rPr>
          <w:rFonts w:cs="Arial"/>
          <w:sz w:val="24"/>
          <w:szCs w:val="24"/>
        </w:rPr>
        <w:t>realización</w:t>
      </w:r>
      <w:r w:rsidRPr="00437F25">
        <w:rPr>
          <w:rFonts w:cs="Arial"/>
          <w:spacing w:val="19"/>
          <w:sz w:val="24"/>
          <w:szCs w:val="24"/>
        </w:rPr>
        <w:t xml:space="preserve"> </w:t>
      </w:r>
      <w:r w:rsidRPr="00437F25">
        <w:rPr>
          <w:rFonts w:cs="Arial"/>
          <w:sz w:val="24"/>
          <w:szCs w:val="24"/>
        </w:rPr>
        <w:t>de</w:t>
      </w:r>
      <w:r w:rsidRPr="00437F25">
        <w:rPr>
          <w:rFonts w:cs="Arial"/>
          <w:spacing w:val="20"/>
          <w:sz w:val="24"/>
          <w:szCs w:val="24"/>
        </w:rPr>
        <w:t xml:space="preserve"> </w:t>
      </w:r>
      <w:r w:rsidRPr="00437F25">
        <w:rPr>
          <w:rFonts w:cs="Arial"/>
          <w:sz w:val="24"/>
          <w:szCs w:val="24"/>
        </w:rPr>
        <w:t>conductas</w:t>
      </w:r>
      <w:r w:rsidRPr="00437F25">
        <w:rPr>
          <w:rFonts w:cs="Arial"/>
          <w:spacing w:val="20"/>
          <w:sz w:val="24"/>
          <w:szCs w:val="24"/>
        </w:rPr>
        <w:t xml:space="preserve"> </w:t>
      </w:r>
      <w:r w:rsidRPr="00437F25">
        <w:rPr>
          <w:rFonts w:cs="Arial"/>
          <w:sz w:val="24"/>
          <w:szCs w:val="24"/>
        </w:rPr>
        <w:t>contempladas</w:t>
      </w:r>
      <w:r w:rsidRPr="00437F25">
        <w:rPr>
          <w:rFonts w:cs="Arial"/>
          <w:spacing w:val="21"/>
          <w:sz w:val="24"/>
          <w:szCs w:val="24"/>
        </w:rPr>
        <w:t xml:space="preserve"> </w:t>
      </w:r>
      <w:r w:rsidRPr="00437F25">
        <w:rPr>
          <w:rFonts w:cs="Arial"/>
          <w:sz w:val="24"/>
          <w:szCs w:val="24"/>
        </w:rPr>
        <w:t>en</w:t>
      </w:r>
      <w:r w:rsidRPr="00437F25">
        <w:rPr>
          <w:rFonts w:cs="Arial"/>
          <w:spacing w:val="19"/>
          <w:sz w:val="24"/>
          <w:szCs w:val="24"/>
        </w:rPr>
        <w:t xml:space="preserve"> </w:t>
      </w:r>
      <w:r w:rsidRPr="00437F25">
        <w:rPr>
          <w:rFonts w:cs="Arial"/>
          <w:sz w:val="24"/>
          <w:szCs w:val="24"/>
        </w:rPr>
        <w:t>este</w:t>
      </w:r>
      <w:r w:rsidRPr="00437F25">
        <w:rPr>
          <w:rFonts w:cs="Arial"/>
          <w:spacing w:val="20"/>
          <w:sz w:val="24"/>
          <w:szCs w:val="24"/>
        </w:rPr>
        <w:t xml:space="preserve"> </w:t>
      </w:r>
      <w:r w:rsidRPr="00437F25">
        <w:rPr>
          <w:rFonts w:cs="Arial"/>
          <w:sz w:val="24"/>
          <w:szCs w:val="24"/>
        </w:rPr>
        <w:t>Código</w:t>
      </w:r>
      <w:r w:rsidRPr="00437F25">
        <w:rPr>
          <w:rFonts w:cs="Arial"/>
          <w:spacing w:val="20"/>
          <w:sz w:val="24"/>
          <w:szCs w:val="24"/>
        </w:rPr>
        <w:t xml:space="preserve"> </w:t>
      </w:r>
      <w:r w:rsidRPr="00437F25">
        <w:rPr>
          <w:rFonts w:cs="Arial"/>
          <w:sz w:val="24"/>
          <w:szCs w:val="24"/>
        </w:rPr>
        <w:t>puedan imponer las autoridades  competentes ni de lo dispuesto en el Reglamento de Trabajo, la Organización podrá  imponer  sanciones, las cuales serán imputadas a través de la dirección jurídica, por las infracciones a las políticas y procedimientos internos de</w:t>
      </w:r>
      <w:r w:rsidRPr="00437F25">
        <w:rPr>
          <w:rFonts w:cs="Arial"/>
          <w:spacing w:val="52"/>
          <w:sz w:val="24"/>
          <w:szCs w:val="24"/>
        </w:rPr>
        <w:t xml:space="preserve"> </w:t>
      </w:r>
      <w:r w:rsidRPr="00437F25">
        <w:rPr>
          <w:rFonts w:cs="Arial"/>
          <w:sz w:val="24"/>
          <w:szCs w:val="24"/>
        </w:rPr>
        <w:t>la Compañía, en las</w:t>
      </w:r>
      <w:r w:rsidRPr="00437F25">
        <w:rPr>
          <w:rFonts w:cs="Arial"/>
          <w:spacing w:val="-12"/>
          <w:sz w:val="24"/>
          <w:szCs w:val="24"/>
        </w:rPr>
        <w:t xml:space="preserve"> </w:t>
      </w:r>
      <w:r w:rsidRPr="00437F25">
        <w:rPr>
          <w:rFonts w:cs="Arial"/>
          <w:sz w:val="24"/>
          <w:szCs w:val="24"/>
        </w:rPr>
        <w:t>que hayan</w:t>
      </w:r>
      <w:r w:rsidRPr="00437F25">
        <w:rPr>
          <w:rFonts w:cs="Arial"/>
          <w:spacing w:val="-3"/>
          <w:sz w:val="24"/>
          <w:szCs w:val="24"/>
        </w:rPr>
        <w:t xml:space="preserve"> </w:t>
      </w:r>
      <w:r w:rsidRPr="00437F25">
        <w:rPr>
          <w:rFonts w:cs="Arial"/>
          <w:sz w:val="24"/>
          <w:szCs w:val="24"/>
        </w:rPr>
        <w:t>podido incurrir los empleados de la</w:t>
      </w:r>
      <w:r w:rsidRPr="00437F25">
        <w:rPr>
          <w:rFonts w:cs="Arial"/>
          <w:spacing w:val="-4"/>
          <w:sz w:val="24"/>
          <w:szCs w:val="24"/>
        </w:rPr>
        <w:t xml:space="preserve"> </w:t>
      </w:r>
      <w:r w:rsidRPr="00437F25">
        <w:rPr>
          <w:rFonts w:cs="Arial"/>
          <w:sz w:val="24"/>
          <w:szCs w:val="24"/>
        </w:rPr>
        <w:t>Sociedad.</w:t>
      </w:r>
      <w:r w:rsidRPr="00437F25">
        <w:rPr>
          <w:rFonts w:cs="Arial"/>
          <w:sz w:val="24"/>
          <w:szCs w:val="24"/>
        </w:rPr>
        <w:tab/>
      </w:r>
    </w:p>
    <w:p w14:paraId="57AA39A1" w14:textId="77777777" w:rsidR="003F2AAA" w:rsidRPr="00437F25" w:rsidRDefault="003F2AAA" w:rsidP="003F2AAA">
      <w:pPr>
        <w:pStyle w:val="Textoindependiente"/>
        <w:ind w:right="179"/>
        <w:jc w:val="both"/>
        <w:rPr>
          <w:rFonts w:cs="Arial"/>
          <w:sz w:val="24"/>
          <w:szCs w:val="24"/>
        </w:rPr>
      </w:pPr>
    </w:p>
    <w:p w14:paraId="3871C249" w14:textId="77777777" w:rsidR="003F2AAA" w:rsidRPr="00437F25" w:rsidRDefault="003F2AAA" w:rsidP="003F2AAA">
      <w:pPr>
        <w:pStyle w:val="Ttulo1"/>
        <w:tabs>
          <w:tab w:val="left" w:pos="640"/>
        </w:tabs>
        <w:spacing w:before="0"/>
        <w:ind w:left="0" w:right="179" w:firstLine="0"/>
        <w:rPr>
          <w:rFonts w:cs="Arial"/>
          <w:b w:val="0"/>
          <w:bCs w:val="0"/>
          <w:sz w:val="24"/>
          <w:szCs w:val="24"/>
        </w:rPr>
      </w:pPr>
      <w:r w:rsidRPr="00437F25">
        <w:rPr>
          <w:rFonts w:cs="Arial"/>
          <w:sz w:val="24"/>
          <w:szCs w:val="24"/>
        </w:rPr>
        <w:t>a) FALTAS</w:t>
      </w:r>
    </w:p>
    <w:p w14:paraId="7F373A77" w14:textId="77777777" w:rsidR="003F2AAA" w:rsidRPr="00437F25" w:rsidRDefault="003F2AAA" w:rsidP="003F2AAA">
      <w:pPr>
        <w:jc w:val="both"/>
        <w:rPr>
          <w:rFonts w:ascii="Arial" w:eastAsia="Arial" w:hAnsi="Arial" w:cs="Arial"/>
          <w:b/>
          <w:bCs/>
          <w:sz w:val="24"/>
          <w:szCs w:val="24"/>
        </w:rPr>
      </w:pPr>
    </w:p>
    <w:p w14:paraId="04CAE02B"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Las faltas cometidas por los destinatarios de este código pueden ser de tres</w:t>
      </w:r>
      <w:r w:rsidRPr="00437F25">
        <w:rPr>
          <w:rFonts w:cs="Arial"/>
          <w:spacing w:val="-17"/>
          <w:sz w:val="24"/>
          <w:szCs w:val="24"/>
        </w:rPr>
        <w:t xml:space="preserve"> </w:t>
      </w:r>
      <w:r w:rsidRPr="00437F25">
        <w:rPr>
          <w:rFonts w:cs="Arial"/>
          <w:sz w:val="24"/>
          <w:szCs w:val="24"/>
        </w:rPr>
        <w:t>tipos.</w:t>
      </w:r>
    </w:p>
    <w:p w14:paraId="76068BB0" w14:textId="77777777" w:rsidR="003F2AAA" w:rsidRPr="00437F25" w:rsidRDefault="003F2AAA" w:rsidP="003F2AAA">
      <w:pPr>
        <w:jc w:val="both"/>
        <w:rPr>
          <w:rFonts w:ascii="Arial" w:eastAsia="Arial" w:hAnsi="Arial" w:cs="Arial"/>
          <w:sz w:val="24"/>
          <w:szCs w:val="24"/>
        </w:rPr>
      </w:pPr>
    </w:p>
    <w:p w14:paraId="7429D65F" w14:textId="77777777" w:rsidR="003F2AAA" w:rsidRPr="00437F25" w:rsidRDefault="003F2AAA" w:rsidP="003F2AAA">
      <w:pPr>
        <w:pStyle w:val="Ttulo1"/>
        <w:tabs>
          <w:tab w:val="left" w:pos="641"/>
        </w:tabs>
        <w:spacing w:before="0"/>
        <w:ind w:left="0" w:right="179" w:firstLine="0"/>
        <w:jc w:val="both"/>
        <w:rPr>
          <w:rFonts w:cs="Arial"/>
          <w:b w:val="0"/>
          <w:bCs w:val="0"/>
          <w:sz w:val="24"/>
          <w:szCs w:val="24"/>
        </w:rPr>
      </w:pPr>
      <w:r w:rsidRPr="00437F25">
        <w:rPr>
          <w:rFonts w:cs="Arial"/>
          <w:sz w:val="24"/>
          <w:szCs w:val="24"/>
        </w:rPr>
        <w:t xml:space="preserve">   Falta</w:t>
      </w:r>
      <w:r w:rsidRPr="00437F25">
        <w:rPr>
          <w:rFonts w:cs="Arial"/>
          <w:spacing w:val="-1"/>
          <w:sz w:val="24"/>
          <w:szCs w:val="24"/>
        </w:rPr>
        <w:t xml:space="preserve"> </w:t>
      </w:r>
      <w:r w:rsidRPr="00437F25">
        <w:rPr>
          <w:rFonts w:cs="Arial"/>
          <w:sz w:val="24"/>
          <w:szCs w:val="24"/>
        </w:rPr>
        <w:t>Gravísima</w:t>
      </w:r>
    </w:p>
    <w:p w14:paraId="0411E909" w14:textId="77777777" w:rsidR="003F2AAA" w:rsidRPr="00437F25" w:rsidRDefault="003F2AAA" w:rsidP="003F2AAA">
      <w:pPr>
        <w:jc w:val="both"/>
        <w:rPr>
          <w:rFonts w:ascii="Arial" w:eastAsia="Arial" w:hAnsi="Arial" w:cs="Arial"/>
          <w:b/>
          <w:bCs/>
          <w:sz w:val="24"/>
          <w:szCs w:val="24"/>
        </w:rPr>
      </w:pPr>
    </w:p>
    <w:p w14:paraId="3E25AEC0" w14:textId="77777777" w:rsidR="003F2AAA" w:rsidRPr="00437F25" w:rsidRDefault="003F2AAA" w:rsidP="003F2AAA">
      <w:pPr>
        <w:pStyle w:val="Textoindependiente"/>
        <w:ind w:right="218"/>
        <w:jc w:val="both"/>
        <w:rPr>
          <w:rFonts w:cs="Arial"/>
          <w:sz w:val="24"/>
          <w:szCs w:val="24"/>
        </w:rPr>
      </w:pPr>
      <w:r w:rsidRPr="00437F25">
        <w:rPr>
          <w:rFonts w:cs="Arial"/>
          <w:sz w:val="24"/>
          <w:szCs w:val="24"/>
        </w:rPr>
        <w:t>Es</w:t>
      </w:r>
      <w:r w:rsidRPr="00437F25">
        <w:rPr>
          <w:rFonts w:cs="Arial"/>
          <w:spacing w:val="14"/>
          <w:sz w:val="24"/>
          <w:szCs w:val="24"/>
        </w:rPr>
        <w:t xml:space="preserve"> </w:t>
      </w:r>
      <w:r w:rsidRPr="00437F25">
        <w:rPr>
          <w:rFonts w:cs="Arial"/>
          <w:sz w:val="24"/>
          <w:szCs w:val="24"/>
        </w:rPr>
        <w:t>la</w:t>
      </w:r>
      <w:r w:rsidRPr="00437F25">
        <w:rPr>
          <w:rFonts w:cs="Arial"/>
          <w:spacing w:val="14"/>
          <w:sz w:val="24"/>
          <w:szCs w:val="24"/>
        </w:rPr>
        <w:t xml:space="preserve"> </w:t>
      </w:r>
      <w:r w:rsidRPr="00437F25">
        <w:rPr>
          <w:rFonts w:cs="Arial"/>
          <w:sz w:val="24"/>
          <w:szCs w:val="24"/>
        </w:rPr>
        <w:t>falta</w:t>
      </w:r>
      <w:r w:rsidRPr="00437F25">
        <w:rPr>
          <w:rFonts w:cs="Arial"/>
          <w:spacing w:val="14"/>
          <w:sz w:val="24"/>
          <w:szCs w:val="24"/>
        </w:rPr>
        <w:t xml:space="preserve"> </w:t>
      </w:r>
      <w:r w:rsidRPr="00437F25">
        <w:rPr>
          <w:rFonts w:cs="Arial"/>
          <w:sz w:val="24"/>
          <w:szCs w:val="24"/>
        </w:rPr>
        <w:t>que</w:t>
      </w:r>
      <w:r w:rsidRPr="00437F25">
        <w:rPr>
          <w:rFonts w:cs="Arial"/>
          <w:spacing w:val="14"/>
          <w:sz w:val="24"/>
          <w:szCs w:val="24"/>
        </w:rPr>
        <w:t xml:space="preserve"> </w:t>
      </w:r>
      <w:r w:rsidRPr="00437F25">
        <w:rPr>
          <w:rFonts w:cs="Arial"/>
          <w:sz w:val="24"/>
          <w:szCs w:val="24"/>
        </w:rPr>
        <w:t>lesiona</w:t>
      </w:r>
      <w:r w:rsidRPr="00437F25">
        <w:rPr>
          <w:rFonts w:cs="Arial"/>
          <w:spacing w:val="14"/>
          <w:sz w:val="24"/>
          <w:szCs w:val="24"/>
        </w:rPr>
        <w:t xml:space="preserve"> </w:t>
      </w:r>
      <w:r w:rsidRPr="00437F25">
        <w:rPr>
          <w:rFonts w:cs="Arial"/>
          <w:sz w:val="24"/>
          <w:szCs w:val="24"/>
        </w:rPr>
        <w:t>muy</w:t>
      </w:r>
      <w:r w:rsidRPr="00437F25">
        <w:rPr>
          <w:rFonts w:cs="Arial"/>
          <w:spacing w:val="14"/>
          <w:sz w:val="24"/>
          <w:szCs w:val="24"/>
        </w:rPr>
        <w:t xml:space="preserve"> </w:t>
      </w:r>
      <w:r w:rsidRPr="00437F25">
        <w:rPr>
          <w:rFonts w:cs="Arial"/>
          <w:sz w:val="24"/>
          <w:szCs w:val="24"/>
        </w:rPr>
        <w:t>gravemente</w:t>
      </w:r>
      <w:r w:rsidRPr="00437F25">
        <w:rPr>
          <w:rFonts w:cs="Arial"/>
          <w:spacing w:val="13"/>
          <w:sz w:val="24"/>
          <w:szCs w:val="24"/>
        </w:rPr>
        <w:t xml:space="preserve"> </w:t>
      </w:r>
      <w:r w:rsidRPr="00437F25">
        <w:rPr>
          <w:rFonts w:cs="Arial"/>
          <w:sz w:val="24"/>
          <w:szCs w:val="24"/>
        </w:rPr>
        <w:t>los</w:t>
      </w:r>
      <w:r w:rsidRPr="00437F25">
        <w:rPr>
          <w:rFonts w:cs="Arial"/>
          <w:spacing w:val="14"/>
          <w:sz w:val="24"/>
          <w:szCs w:val="24"/>
        </w:rPr>
        <w:t xml:space="preserve"> </w:t>
      </w:r>
      <w:r w:rsidRPr="00437F25">
        <w:rPr>
          <w:rFonts w:cs="Arial"/>
          <w:sz w:val="24"/>
          <w:szCs w:val="24"/>
        </w:rPr>
        <w:t>principios</w:t>
      </w:r>
      <w:r w:rsidRPr="00437F25">
        <w:rPr>
          <w:rFonts w:cs="Arial"/>
          <w:spacing w:val="14"/>
          <w:sz w:val="24"/>
          <w:szCs w:val="24"/>
        </w:rPr>
        <w:t xml:space="preserve"> </w:t>
      </w:r>
      <w:r w:rsidRPr="00437F25">
        <w:rPr>
          <w:rFonts w:cs="Arial"/>
          <w:sz w:val="24"/>
          <w:szCs w:val="24"/>
        </w:rPr>
        <w:t>y</w:t>
      </w:r>
      <w:r w:rsidRPr="00437F25">
        <w:rPr>
          <w:rFonts w:cs="Arial"/>
          <w:spacing w:val="14"/>
          <w:sz w:val="24"/>
          <w:szCs w:val="24"/>
        </w:rPr>
        <w:t xml:space="preserve"> </w:t>
      </w:r>
      <w:r w:rsidRPr="00437F25">
        <w:rPr>
          <w:rFonts w:cs="Arial"/>
          <w:sz w:val="24"/>
          <w:szCs w:val="24"/>
        </w:rPr>
        <w:t>normas,</w:t>
      </w:r>
      <w:r w:rsidRPr="00437F25">
        <w:rPr>
          <w:rFonts w:cs="Arial"/>
          <w:spacing w:val="13"/>
          <w:sz w:val="24"/>
          <w:szCs w:val="24"/>
        </w:rPr>
        <w:t xml:space="preserve"> </w:t>
      </w:r>
      <w:r w:rsidRPr="00437F25">
        <w:rPr>
          <w:rFonts w:cs="Arial"/>
          <w:sz w:val="24"/>
          <w:szCs w:val="24"/>
        </w:rPr>
        <w:t>afectando</w:t>
      </w:r>
      <w:r w:rsidRPr="00437F25">
        <w:rPr>
          <w:rFonts w:cs="Arial"/>
          <w:spacing w:val="14"/>
          <w:sz w:val="24"/>
          <w:szCs w:val="24"/>
        </w:rPr>
        <w:t xml:space="preserve"> </w:t>
      </w:r>
      <w:r w:rsidRPr="00437F25">
        <w:rPr>
          <w:rFonts w:cs="Arial"/>
          <w:sz w:val="24"/>
          <w:szCs w:val="24"/>
        </w:rPr>
        <w:t>la</w:t>
      </w:r>
      <w:r w:rsidRPr="00437F25">
        <w:rPr>
          <w:rFonts w:cs="Arial"/>
          <w:spacing w:val="13"/>
          <w:sz w:val="24"/>
          <w:szCs w:val="24"/>
        </w:rPr>
        <w:t xml:space="preserve"> </w:t>
      </w:r>
      <w:r w:rsidRPr="00437F25">
        <w:rPr>
          <w:rFonts w:cs="Arial"/>
          <w:sz w:val="24"/>
          <w:szCs w:val="24"/>
        </w:rPr>
        <w:lastRenderedPageBreak/>
        <w:t>estabilidad</w:t>
      </w:r>
      <w:r w:rsidRPr="00437F25">
        <w:rPr>
          <w:rFonts w:cs="Arial"/>
          <w:spacing w:val="13"/>
          <w:sz w:val="24"/>
          <w:szCs w:val="24"/>
        </w:rPr>
        <w:t xml:space="preserve"> </w:t>
      </w:r>
      <w:r w:rsidRPr="00437F25">
        <w:rPr>
          <w:rFonts w:cs="Arial"/>
          <w:sz w:val="24"/>
          <w:szCs w:val="24"/>
        </w:rPr>
        <w:t>de</w:t>
      </w:r>
      <w:r w:rsidRPr="00437F25">
        <w:rPr>
          <w:rFonts w:cs="Arial"/>
          <w:spacing w:val="14"/>
          <w:sz w:val="24"/>
          <w:szCs w:val="24"/>
        </w:rPr>
        <w:t xml:space="preserve"> </w:t>
      </w:r>
      <w:r w:rsidRPr="00437F25">
        <w:rPr>
          <w:rFonts w:cs="Arial"/>
          <w:sz w:val="24"/>
          <w:szCs w:val="24"/>
        </w:rPr>
        <w:t>la</w:t>
      </w:r>
      <w:r w:rsidRPr="00437F25">
        <w:rPr>
          <w:rFonts w:cs="Arial"/>
          <w:spacing w:val="14"/>
          <w:sz w:val="24"/>
          <w:szCs w:val="24"/>
        </w:rPr>
        <w:t xml:space="preserve"> </w:t>
      </w:r>
      <w:r w:rsidRPr="00437F25">
        <w:rPr>
          <w:rFonts w:cs="Arial"/>
          <w:sz w:val="24"/>
          <w:szCs w:val="24"/>
        </w:rPr>
        <w:t>empresa</w:t>
      </w:r>
      <w:r w:rsidRPr="00437F25">
        <w:rPr>
          <w:rFonts w:cs="Arial"/>
          <w:spacing w:val="13"/>
          <w:sz w:val="24"/>
          <w:szCs w:val="24"/>
        </w:rPr>
        <w:t xml:space="preserve"> </w:t>
      </w:r>
      <w:r w:rsidRPr="00437F25">
        <w:rPr>
          <w:rFonts w:cs="Arial"/>
          <w:sz w:val="24"/>
          <w:szCs w:val="24"/>
        </w:rPr>
        <w:t>y lesionando</w:t>
      </w:r>
      <w:r w:rsidRPr="00437F25">
        <w:rPr>
          <w:rFonts w:cs="Arial"/>
          <w:spacing w:val="14"/>
          <w:sz w:val="24"/>
          <w:szCs w:val="24"/>
        </w:rPr>
        <w:t xml:space="preserve"> </w:t>
      </w:r>
      <w:r w:rsidRPr="00437F25">
        <w:rPr>
          <w:rFonts w:cs="Arial"/>
          <w:sz w:val="24"/>
          <w:szCs w:val="24"/>
        </w:rPr>
        <w:t>los</w:t>
      </w:r>
      <w:r w:rsidRPr="00437F25">
        <w:rPr>
          <w:rFonts w:cs="Arial"/>
          <w:spacing w:val="14"/>
          <w:sz w:val="24"/>
          <w:szCs w:val="24"/>
        </w:rPr>
        <w:t xml:space="preserve"> </w:t>
      </w:r>
      <w:r w:rsidRPr="00437F25">
        <w:rPr>
          <w:rFonts w:cs="Arial"/>
          <w:sz w:val="24"/>
          <w:szCs w:val="24"/>
        </w:rPr>
        <w:t>intereses</w:t>
      </w:r>
      <w:r w:rsidRPr="00437F25">
        <w:rPr>
          <w:rFonts w:cs="Arial"/>
          <w:spacing w:val="14"/>
          <w:sz w:val="24"/>
          <w:szCs w:val="24"/>
        </w:rPr>
        <w:t xml:space="preserve"> </w:t>
      </w:r>
      <w:r w:rsidRPr="00437F25">
        <w:rPr>
          <w:rFonts w:cs="Arial"/>
          <w:sz w:val="24"/>
          <w:szCs w:val="24"/>
        </w:rPr>
        <w:t>legítimos</w:t>
      </w:r>
      <w:r w:rsidRPr="00437F25">
        <w:rPr>
          <w:rFonts w:cs="Arial"/>
          <w:spacing w:val="14"/>
          <w:sz w:val="24"/>
          <w:szCs w:val="24"/>
        </w:rPr>
        <w:t xml:space="preserve"> </w:t>
      </w:r>
      <w:r w:rsidRPr="00437F25">
        <w:rPr>
          <w:rFonts w:cs="Arial"/>
          <w:sz w:val="24"/>
          <w:szCs w:val="24"/>
        </w:rPr>
        <w:t>de</w:t>
      </w:r>
      <w:r w:rsidRPr="00437F25">
        <w:rPr>
          <w:rFonts w:cs="Arial"/>
          <w:spacing w:val="14"/>
          <w:sz w:val="24"/>
          <w:szCs w:val="24"/>
        </w:rPr>
        <w:t xml:space="preserve"> </w:t>
      </w:r>
      <w:r w:rsidRPr="00437F25">
        <w:rPr>
          <w:rFonts w:cs="Arial"/>
          <w:sz w:val="24"/>
          <w:szCs w:val="24"/>
        </w:rPr>
        <w:t>los</w:t>
      </w:r>
      <w:r w:rsidRPr="00437F25">
        <w:rPr>
          <w:rFonts w:cs="Arial"/>
          <w:spacing w:val="14"/>
          <w:sz w:val="24"/>
          <w:szCs w:val="24"/>
        </w:rPr>
        <w:t xml:space="preserve"> </w:t>
      </w:r>
      <w:r w:rsidRPr="00437F25">
        <w:rPr>
          <w:rFonts w:cs="Arial"/>
          <w:sz w:val="24"/>
          <w:szCs w:val="24"/>
        </w:rPr>
        <w:t>usuarios</w:t>
      </w:r>
      <w:r w:rsidRPr="00437F25">
        <w:rPr>
          <w:rFonts w:cs="Arial"/>
          <w:spacing w:val="14"/>
          <w:sz w:val="24"/>
          <w:szCs w:val="24"/>
        </w:rPr>
        <w:t xml:space="preserve"> </w:t>
      </w:r>
      <w:r w:rsidRPr="00437F25">
        <w:rPr>
          <w:rFonts w:cs="Arial"/>
          <w:sz w:val="24"/>
          <w:szCs w:val="24"/>
        </w:rPr>
        <w:t>y</w:t>
      </w:r>
      <w:r w:rsidRPr="00437F25">
        <w:rPr>
          <w:rFonts w:cs="Arial"/>
          <w:spacing w:val="14"/>
          <w:sz w:val="24"/>
          <w:szCs w:val="24"/>
        </w:rPr>
        <w:t xml:space="preserve"> </w:t>
      </w:r>
      <w:r w:rsidRPr="00437F25">
        <w:rPr>
          <w:rFonts w:cs="Arial"/>
          <w:sz w:val="24"/>
          <w:szCs w:val="24"/>
        </w:rPr>
        <w:t>clientes.</w:t>
      </w:r>
      <w:r w:rsidRPr="00437F25">
        <w:rPr>
          <w:rFonts w:cs="Arial"/>
          <w:spacing w:val="14"/>
          <w:sz w:val="24"/>
          <w:szCs w:val="24"/>
        </w:rPr>
        <w:t xml:space="preserve"> </w:t>
      </w:r>
      <w:r w:rsidRPr="00437F25">
        <w:rPr>
          <w:rFonts w:cs="Arial"/>
          <w:sz w:val="24"/>
          <w:szCs w:val="24"/>
        </w:rPr>
        <w:t>Se</w:t>
      </w:r>
      <w:r w:rsidRPr="00437F25">
        <w:rPr>
          <w:rFonts w:cs="Arial"/>
          <w:spacing w:val="14"/>
          <w:sz w:val="24"/>
          <w:szCs w:val="24"/>
        </w:rPr>
        <w:t xml:space="preserve"> </w:t>
      </w:r>
      <w:r w:rsidRPr="00437F25">
        <w:rPr>
          <w:rFonts w:cs="Arial"/>
          <w:sz w:val="24"/>
          <w:szCs w:val="24"/>
        </w:rPr>
        <w:t>consideran</w:t>
      </w:r>
      <w:r w:rsidRPr="00437F25">
        <w:rPr>
          <w:rFonts w:cs="Arial"/>
          <w:spacing w:val="14"/>
          <w:sz w:val="24"/>
          <w:szCs w:val="24"/>
        </w:rPr>
        <w:t xml:space="preserve"> </w:t>
      </w:r>
      <w:r w:rsidRPr="00437F25">
        <w:rPr>
          <w:rFonts w:cs="Arial"/>
          <w:sz w:val="24"/>
          <w:szCs w:val="24"/>
        </w:rPr>
        <w:t>faltas</w:t>
      </w:r>
      <w:r w:rsidRPr="00437F25">
        <w:rPr>
          <w:rFonts w:cs="Arial"/>
          <w:spacing w:val="14"/>
          <w:sz w:val="24"/>
          <w:szCs w:val="24"/>
        </w:rPr>
        <w:t xml:space="preserve"> </w:t>
      </w:r>
      <w:r w:rsidRPr="00437F25">
        <w:rPr>
          <w:rFonts w:cs="Arial"/>
          <w:sz w:val="24"/>
          <w:szCs w:val="24"/>
        </w:rPr>
        <w:t>gravísimas,</w:t>
      </w:r>
      <w:r w:rsidRPr="00437F25">
        <w:rPr>
          <w:rFonts w:cs="Arial"/>
          <w:spacing w:val="13"/>
          <w:sz w:val="24"/>
          <w:szCs w:val="24"/>
        </w:rPr>
        <w:t xml:space="preserve"> </w:t>
      </w:r>
      <w:r w:rsidRPr="00437F25">
        <w:rPr>
          <w:rFonts w:cs="Arial"/>
          <w:sz w:val="24"/>
          <w:szCs w:val="24"/>
        </w:rPr>
        <w:t>entre</w:t>
      </w:r>
      <w:r w:rsidRPr="00437F25">
        <w:rPr>
          <w:rFonts w:cs="Arial"/>
          <w:spacing w:val="14"/>
          <w:sz w:val="24"/>
          <w:szCs w:val="24"/>
        </w:rPr>
        <w:t xml:space="preserve"> </w:t>
      </w:r>
      <w:r w:rsidRPr="00437F25">
        <w:rPr>
          <w:rFonts w:cs="Arial"/>
          <w:sz w:val="24"/>
          <w:szCs w:val="24"/>
        </w:rPr>
        <w:t>otras, las</w:t>
      </w:r>
      <w:r w:rsidRPr="00437F25">
        <w:rPr>
          <w:rFonts w:cs="Arial"/>
          <w:spacing w:val="-11"/>
          <w:sz w:val="24"/>
          <w:szCs w:val="24"/>
        </w:rPr>
        <w:t xml:space="preserve"> </w:t>
      </w:r>
      <w:r w:rsidRPr="00437F25">
        <w:rPr>
          <w:rFonts w:cs="Arial"/>
          <w:sz w:val="24"/>
          <w:szCs w:val="24"/>
        </w:rPr>
        <w:t>siguientes:</w:t>
      </w:r>
    </w:p>
    <w:p w14:paraId="46ADC33B" w14:textId="77777777" w:rsidR="003F2AAA" w:rsidRPr="00437F25" w:rsidRDefault="003F2AAA" w:rsidP="003F2AAA">
      <w:pPr>
        <w:jc w:val="both"/>
        <w:rPr>
          <w:rFonts w:ascii="Arial" w:eastAsia="Arial" w:hAnsi="Arial" w:cs="Arial"/>
          <w:sz w:val="24"/>
          <w:szCs w:val="24"/>
        </w:rPr>
      </w:pPr>
    </w:p>
    <w:p w14:paraId="13279337" w14:textId="77777777" w:rsidR="003F2AAA" w:rsidRPr="00437F25" w:rsidRDefault="003F2AAA" w:rsidP="003F2AAA">
      <w:pPr>
        <w:pStyle w:val="Prrafodelista"/>
        <w:numPr>
          <w:ilvl w:val="1"/>
          <w:numId w:val="5"/>
        </w:numPr>
        <w:tabs>
          <w:tab w:val="left" w:pos="932"/>
        </w:tabs>
        <w:ind w:right="219" w:hanging="360"/>
        <w:jc w:val="both"/>
        <w:rPr>
          <w:rFonts w:ascii="Arial" w:eastAsia="Arial" w:hAnsi="Arial" w:cs="Arial"/>
          <w:sz w:val="24"/>
          <w:szCs w:val="24"/>
        </w:rPr>
      </w:pPr>
      <w:r w:rsidRPr="00437F25">
        <w:rPr>
          <w:rFonts w:ascii="Arial" w:hAnsi="Arial" w:cs="Arial"/>
          <w:sz w:val="24"/>
          <w:szCs w:val="24"/>
        </w:rPr>
        <w:t>Colaborar,</w:t>
      </w:r>
      <w:r w:rsidRPr="00437F25">
        <w:rPr>
          <w:rFonts w:ascii="Arial" w:hAnsi="Arial" w:cs="Arial"/>
          <w:spacing w:val="23"/>
          <w:sz w:val="24"/>
          <w:szCs w:val="24"/>
        </w:rPr>
        <w:t xml:space="preserve"> </w:t>
      </w:r>
      <w:r w:rsidRPr="00437F25">
        <w:rPr>
          <w:rFonts w:ascii="Arial" w:hAnsi="Arial" w:cs="Arial"/>
          <w:sz w:val="24"/>
          <w:szCs w:val="24"/>
        </w:rPr>
        <w:t>coadyuvar</w:t>
      </w:r>
      <w:r w:rsidRPr="00437F25">
        <w:rPr>
          <w:rFonts w:ascii="Arial" w:hAnsi="Arial" w:cs="Arial"/>
          <w:spacing w:val="24"/>
          <w:sz w:val="24"/>
          <w:szCs w:val="24"/>
        </w:rPr>
        <w:t xml:space="preserve"> </w:t>
      </w:r>
      <w:r w:rsidRPr="00437F25">
        <w:rPr>
          <w:rFonts w:ascii="Arial" w:hAnsi="Arial" w:cs="Arial"/>
          <w:sz w:val="24"/>
          <w:szCs w:val="24"/>
        </w:rPr>
        <w:t>o</w:t>
      </w:r>
      <w:r w:rsidRPr="00437F25">
        <w:rPr>
          <w:rFonts w:ascii="Arial" w:hAnsi="Arial" w:cs="Arial"/>
          <w:spacing w:val="24"/>
          <w:sz w:val="24"/>
          <w:szCs w:val="24"/>
        </w:rPr>
        <w:t xml:space="preserve"> </w:t>
      </w:r>
      <w:r w:rsidRPr="00437F25">
        <w:rPr>
          <w:rFonts w:ascii="Arial" w:hAnsi="Arial" w:cs="Arial"/>
          <w:sz w:val="24"/>
          <w:szCs w:val="24"/>
        </w:rPr>
        <w:t>facilitar</w:t>
      </w:r>
      <w:r w:rsidRPr="00437F25">
        <w:rPr>
          <w:rFonts w:ascii="Arial" w:hAnsi="Arial" w:cs="Arial"/>
          <w:spacing w:val="24"/>
          <w:sz w:val="24"/>
          <w:szCs w:val="24"/>
        </w:rPr>
        <w:t xml:space="preserve"> </w:t>
      </w:r>
      <w:r w:rsidRPr="00437F25">
        <w:rPr>
          <w:rFonts w:ascii="Arial" w:hAnsi="Arial" w:cs="Arial"/>
          <w:sz w:val="24"/>
          <w:szCs w:val="24"/>
        </w:rPr>
        <w:t>dolosamente</w:t>
      </w:r>
      <w:r w:rsidRPr="00437F25">
        <w:rPr>
          <w:rFonts w:ascii="Arial" w:hAnsi="Arial" w:cs="Arial"/>
          <w:spacing w:val="24"/>
          <w:sz w:val="24"/>
          <w:szCs w:val="24"/>
        </w:rPr>
        <w:t xml:space="preserve"> </w:t>
      </w:r>
      <w:r w:rsidRPr="00437F25">
        <w:rPr>
          <w:rFonts w:ascii="Arial" w:hAnsi="Arial" w:cs="Arial"/>
          <w:sz w:val="24"/>
          <w:szCs w:val="24"/>
        </w:rPr>
        <w:t>o</w:t>
      </w:r>
      <w:r w:rsidRPr="00437F25">
        <w:rPr>
          <w:rFonts w:ascii="Arial" w:hAnsi="Arial" w:cs="Arial"/>
          <w:spacing w:val="24"/>
          <w:sz w:val="24"/>
          <w:szCs w:val="24"/>
        </w:rPr>
        <w:t xml:space="preserve"> </w:t>
      </w:r>
      <w:r w:rsidRPr="00437F25">
        <w:rPr>
          <w:rFonts w:ascii="Arial" w:hAnsi="Arial" w:cs="Arial"/>
          <w:sz w:val="24"/>
          <w:szCs w:val="24"/>
        </w:rPr>
        <w:t>con</w:t>
      </w:r>
      <w:r w:rsidRPr="00437F25">
        <w:rPr>
          <w:rFonts w:ascii="Arial" w:hAnsi="Arial" w:cs="Arial"/>
          <w:spacing w:val="23"/>
          <w:sz w:val="24"/>
          <w:szCs w:val="24"/>
        </w:rPr>
        <w:t xml:space="preserve"> </w:t>
      </w:r>
      <w:r w:rsidRPr="00437F25">
        <w:rPr>
          <w:rFonts w:ascii="Arial" w:hAnsi="Arial" w:cs="Arial"/>
          <w:sz w:val="24"/>
          <w:szCs w:val="24"/>
        </w:rPr>
        <w:t>culpa</w:t>
      </w:r>
      <w:r w:rsidRPr="00437F25">
        <w:rPr>
          <w:rFonts w:ascii="Arial" w:hAnsi="Arial" w:cs="Arial"/>
          <w:spacing w:val="24"/>
          <w:sz w:val="24"/>
          <w:szCs w:val="24"/>
        </w:rPr>
        <w:t xml:space="preserve"> </w:t>
      </w:r>
      <w:r w:rsidRPr="00437F25">
        <w:rPr>
          <w:rFonts w:ascii="Arial" w:hAnsi="Arial" w:cs="Arial"/>
          <w:sz w:val="24"/>
          <w:szCs w:val="24"/>
        </w:rPr>
        <w:t>grave</w:t>
      </w:r>
      <w:r w:rsidRPr="00437F25">
        <w:rPr>
          <w:rFonts w:ascii="Arial" w:hAnsi="Arial" w:cs="Arial"/>
          <w:spacing w:val="24"/>
          <w:sz w:val="24"/>
          <w:szCs w:val="24"/>
        </w:rPr>
        <w:t xml:space="preserve"> </w:t>
      </w:r>
      <w:r w:rsidRPr="00437F25">
        <w:rPr>
          <w:rFonts w:ascii="Arial" w:hAnsi="Arial" w:cs="Arial"/>
          <w:sz w:val="24"/>
          <w:szCs w:val="24"/>
        </w:rPr>
        <w:t>la</w:t>
      </w:r>
      <w:r w:rsidRPr="00437F25">
        <w:rPr>
          <w:rFonts w:ascii="Arial" w:hAnsi="Arial" w:cs="Arial"/>
          <w:spacing w:val="24"/>
          <w:sz w:val="24"/>
          <w:szCs w:val="24"/>
        </w:rPr>
        <w:t xml:space="preserve"> </w:t>
      </w:r>
      <w:r w:rsidRPr="00437F25">
        <w:rPr>
          <w:rFonts w:ascii="Arial" w:hAnsi="Arial" w:cs="Arial"/>
          <w:sz w:val="24"/>
          <w:szCs w:val="24"/>
        </w:rPr>
        <w:t>realización</w:t>
      </w:r>
      <w:r w:rsidRPr="00437F25">
        <w:rPr>
          <w:rFonts w:ascii="Arial" w:hAnsi="Arial" w:cs="Arial"/>
          <w:spacing w:val="23"/>
          <w:sz w:val="24"/>
          <w:szCs w:val="24"/>
        </w:rPr>
        <w:t xml:space="preserve"> </w:t>
      </w:r>
      <w:r w:rsidRPr="00437F25">
        <w:rPr>
          <w:rFonts w:ascii="Arial" w:hAnsi="Arial" w:cs="Arial"/>
          <w:sz w:val="24"/>
          <w:szCs w:val="24"/>
        </w:rPr>
        <w:t>de</w:t>
      </w:r>
      <w:r w:rsidRPr="00437F25">
        <w:rPr>
          <w:rFonts w:ascii="Arial" w:hAnsi="Arial" w:cs="Arial"/>
          <w:spacing w:val="24"/>
          <w:sz w:val="24"/>
          <w:szCs w:val="24"/>
        </w:rPr>
        <w:t xml:space="preserve"> </w:t>
      </w:r>
      <w:r w:rsidRPr="00437F25">
        <w:rPr>
          <w:rFonts w:ascii="Arial" w:hAnsi="Arial" w:cs="Arial"/>
          <w:sz w:val="24"/>
          <w:szCs w:val="24"/>
        </w:rPr>
        <w:t>operaciones</w:t>
      </w:r>
      <w:r w:rsidRPr="00437F25">
        <w:rPr>
          <w:rFonts w:ascii="Arial" w:hAnsi="Arial" w:cs="Arial"/>
          <w:spacing w:val="24"/>
          <w:sz w:val="24"/>
          <w:szCs w:val="24"/>
        </w:rPr>
        <w:t xml:space="preserve"> </w:t>
      </w:r>
      <w:r w:rsidRPr="00437F25">
        <w:rPr>
          <w:rFonts w:ascii="Arial" w:hAnsi="Arial" w:cs="Arial"/>
          <w:sz w:val="24"/>
          <w:szCs w:val="24"/>
        </w:rPr>
        <w:t>de lavado de activos y financiación del</w:t>
      </w:r>
      <w:r w:rsidRPr="00437F25">
        <w:rPr>
          <w:rFonts w:ascii="Arial" w:hAnsi="Arial" w:cs="Arial"/>
          <w:spacing w:val="-7"/>
          <w:sz w:val="24"/>
          <w:szCs w:val="24"/>
        </w:rPr>
        <w:t xml:space="preserve"> </w:t>
      </w:r>
      <w:r w:rsidRPr="00437F25">
        <w:rPr>
          <w:rFonts w:ascii="Arial" w:hAnsi="Arial" w:cs="Arial"/>
          <w:sz w:val="24"/>
          <w:szCs w:val="24"/>
        </w:rPr>
        <w:t>terrorismo.</w:t>
      </w:r>
    </w:p>
    <w:p w14:paraId="70476438" w14:textId="77777777" w:rsidR="003F2AAA" w:rsidRPr="00437F25" w:rsidRDefault="003F2AAA" w:rsidP="003F2AAA">
      <w:pPr>
        <w:pStyle w:val="Prrafodelista"/>
        <w:tabs>
          <w:tab w:val="left" w:pos="932"/>
        </w:tabs>
        <w:ind w:left="933" w:right="219"/>
        <w:jc w:val="both"/>
        <w:rPr>
          <w:rFonts w:ascii="Arial" w:eastAsia="Arial" w:hAnsi="Arial" w:cs="Arial"/>
          <w:sz w:val="24"/>
          <w:szCs w:val="24"/>
        </w:rPr>
      </w:pPr>
    </w:p>
    <w:p w14:paraId="7DDC9DDE" w14:textId="77777777" w:rsidR="003F2AAA" w:rsidRPr="00437F25" w:rsidRDefault="003F2AAA" w:rsidP="003F2AAA">
      <w:pPr>
        <w:pStyle w:val="Prrafodelista"/>
        <w:numPr>
          <w:ilvl w:val="1"/>
          <w:numId w:val="5"/>
        </w:numPr>
        <w:tabs>
          <w:tab w:val="left" w:pos="932"/>
        </w:tabs>
        <w:ind w:left="931" w:right="179"/>
        <w:jc w:val="both"/>
        <w:rPr>
          <w:rFonts w:ascii="Arial" w:eastAsia="Arial" w:hAnsi="Arial" w:cs="Arial"/>
          <w:sz w:val="24"/>
          <w:szCs w:val="24"/>
        </w:rPr>
      </w:pPr>
      <w:r w:rsidRPr="00437F25">
        <w:rPr>
          <w:rFonts w:ascii="Arial" w:hAnsi="Arial" w:cs="Arial"/>
          <w:sz w:val="24"/>
          <w:szCs w:val="24"/>
        </w:rPr>
        <w:t>La violación de las normas y disposiciones</w:t>
      </w:r>
      <w:r w:rsidRPr="00437F25">
        <w:rPr>
          <w:rFonts w:ascii="Arial" w:hAnsi="Arial" w:cs="Arial"/>
          <w:spacing w:val="-8"/>
          <w:sz w:val="24"/>
          <w:szCs w:val="24"/>
        </w:rPr>
        <w:t xml:space="preserve"> </w:t>
      </w:r>
      <w:r w:rsidRPr="00437F25">
        <w:rPr>
          <w:rFonts w:ascii="Arial" w:hAnsi="Arial" w:cs="Arial"/>
          <w:sz w:val="24"/>
          <w:szCs w:val="24"/>
        </w:rPr>
        <w:t>legales.</w:t>
      </w:r>
    </w:p>
    <w:p w14:paraId="13A152A6" w14:textId="77777777" w:rsidR="003F2AAA" w:rsidRPr="00437F25" w:rsidRDefault="003F2AAA" w:rsidP="003F2AAA">
      <w:pPr>
        <w:pStyle w:val="Prrafodelista"/>
        <w:tabs>
          <w:tab w:val="left" w:pos="932"/>
        </w:tabs>
        <w:ind w:left="931" w:right="179"/>
        <w:jc w:val="both"/>
        <w:rPr>
          <w:rFonts w:ascii="Arial" w:eastAsia="Arial" w:hAnsi="Arial" w:cs="Arial"/>
          <w:sz w:val="24"/>
          <w:szCs w:val="24"/>
        </w:rPr>
      </w:pPr>
    </w:p>
    <w:p w14:paraId="2EEC6DAB" w14:textId="77777777" w:rsidR="003F2AAA" w:rsidRPr="00437F25" w:rsidRDefault="003F2AAA" w:rsidP="003F2AAA">
      <w:pPr>
        <w:pStyle w:val="Prrafodelista"/>
        <w:numPr>
          <w:ilvl w:val="1"/>
          <w:numId w:val="5"/>
        </w:numPr>
        <w:tabs>
          <w:tab w:val="left" w:pos="932"/>
        </w:tabs>
        <w:ind w:left="931" w:right="221"/>
        <w:jc w:val="both"/>
        <w:rPr>
          <w:rFonts w:ascii="Arial" w:eastAsia="Arial" w:hAnsi="Arial" w:cs="Arial"/>
          <w:sz w:val="24"/>
          <w:szCs w:val="24"/>
        </w:rPr>
      </w:pPr>
      <w:r w:rsidRPr="00437F25">
        <w:rPr>
          <w:rFonts w:ascii="Arial" w:hAnsi="Arial" w:cs="Arial"/>
          <w:sz w:val="24"/>
          <w:szCs w:val="24"/>
        </w:rPr>
        <w:t>Uso indebido de la información privilegiada o la violación de las políticas establecidas para el</w:t>
      </w:r>
      <w:r w:rsidRPr="00437F25">
        <w:rPr>
          <w:rFonts w:ascii="Arial" w:hAnsi="Arial" w:cs="Arial"/>
          <w:spacing w:val="42"/>
          <w:sz w:val="24"/>
          <w:szCs w:val="24"/>
        </w:rPr>
        <w:t xml:space="preserve"> </w:t>
      </w:r>
      <w:r w:rsidRPr="00437F25">
        <w:rPr>
          <w:rFonts w:ascii="Arial" w:hAnsi="Arial" w:cs="Arial"/>
          <w:sz w:val="24"/>
          <w:szCs w:val="24"/>
        </w:rPr>
        <w:t>uso de la información de carácter</w:t>
      </w:r>
      <w:r w:rsidRPr="00437F25">
        <w:rPr>
          <w:rFonts w:ascii="Arial" w:hAnsi="Arial" w:cs="Arial"/>
          <w:spacing w:val="-4"/>
          <w:sz w:val="24"/>
          <w:szCs w:val="24"/>
        </w:rPr>
        <w:t xml:space="preserve"> </w:t>
      </w:r>
      <w:r w:rsidRPr="00437F25">
        <w:rPr>
          <w:rFonts w:ascii="Arial" w:hAnsi="Arial" w:cs="Arial"/>
          <w:sz w:val="24"/>
          <w:szCs w:val="24"/>
        </w:rPr>
        <w:t>confidencial.</w:t>
      </w:r>
    </w:p>
    <w:p w14:paraId="3F37F7E9" w14:textId="77777777" w:rsidR="003F2AAA" w:rsidRPr="00437F25" w:rsidRDefault="003F2AAA" w:rsidP="003F2AAA">
      <w:pPr>
        <w:pStyle w:val="Prrafodelista"/>
        <w:tabs>
          <w:tab w:val="left" w:pos="932"/>
        </w:tabs>
        <w:ind w:left="931" w:right="221"/>
        <w:jc w:val="both"/>
        <w:rPr>
          <w:rFonts w:ascii="Arial" w:eastAsia="Arial" w:hAnsi="Arial" w:cs="Arial"/>
          <w:sz w:val="24"/>
          <w:szCs w:val="24"/>
        </w:rPr>
      </w:pPr>
    </w:p>
    <w:p w14:paraId="612E87B9" w14:textId="77777777" w:rsidR="003F2AAA" w:rsidRPr="00437F25" w:rsidRDefault="003F2AAA" w:rsidP="003F2AAA">
      <w:pPr>
        <w:pStyle w:val="Prrafodelista"/>
        <w:numPr>
          <w:ilvl w:val="1"/>
          <w:numId w:val="5"/>
        </w:numPr>
        <w:tabs>
          <w:tab w:val="left" w:pos="932"/>
        </w:tabs>
        <w:ind w:left="931" w:right="221"/>
        <w:jc w:val="both"/>
        <w:rPr>
          <w:rFonts w:ascii="Arial" w:eastAsia="Arial" w:hAnsi="Arial" w:cs="Arial"/>
          <w:sz w:val="24"/>
          <w:szCs w:val="24"/>
        </w:rPr>
      </w:pPr>
      <w:r w:rsidRPr="00437F25">
        <w:rPr>
          <w:rFonts w:ascii="Arial" w:hAnsi="Arial" w:cs="Arial"/>
          <w:noProof/>
          <w:sz w:val="24"/>
          <w:szCs w:val="24"/>
          <w:lang w:eastAsia="es-CO"/>
        </w:rPr>
        <mc:AlternateContent>
          <mc:Choice Requires="wps">
            <w:drawing>
              <wp:anchor distT="0" distB="0" distL="114300" distR="114300" simplePos="0" relativeHeight="503288432" behindDoc="1" locked="0" layoutInCell="1" allowOverlap="1" wp14:anchorId="28F02FB2" wp14:editId="21627EFB">
                <wp:simplePos x="0" y="0"/>
                <wp:positionH relativeFrom="page">
                  <wp:posOffset>6182995</wp:posOffset>
                </wp:positionH>
                <wp:positionV relativeFrom="page">
                  <wp:posOffset>9279255</wp:posOffset>
                </wp:positionV>
                <wp:extent cx="731520" cy="139700"/>
                <wp:effectExtent l="1270" t="1905" r="635" b="1270"/>
                <wp:wrapNone/>
                <wp:docPr id="12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244C" w14:textId="77777777" w:rsidR="003F2AAA" w:rsidRDefault="003F2AAA" w:rsidP="003F2AAA">
                            <w:pPr>
                              <w:spacing w:line="171" w:lineRule="exact"/>
                              <w:ind w:left="7"/>
                              <w:rPr>
                                <w:rFonts w:ascii="Tahoma" w:eastAsia="Tahoma" w:hAnsi="Tahoma" w:cs="Tahoma"/>
                                <w:sz w:val="15"/>
                                <w:szCs w:val="1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7" type="#_x0000_t202" style="position:absolute;left:0;text-align:left;margin-left:486.85pt;margin-top:730.65pt;width:57.6pt;height:11pt;z-index:-2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C/Gsg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" filled="f" stroked="f">
                <v:textbox inset="0,0,0,0">
                  <w:txbxContent>
                    <w:p w14:paraId="039D244C" w14:textId="77777777" w:rsidR="003F2AAA" w:rsidRDefault="003F2AAA" w:rsidP="003F2AAA">
                      <w:pPr>
                        <w:spacing w:line="171" w:lineRule="exact"/>
                        <w:ind w:left="7"/>
                        <w:rPr>
                          <w:rFonts w:ascii="Tahoma" w:eastAsia="Tahoma" w:hAnsi="Tahoma" w:cs="Tahoma"/>
                          <w:sz w:val="15"/>
                          <w:szCs w:val="15"/>
                        </w:rPr>
                      </w:pPr>
                    </w:p>
                  </w:txbxContent>
                </v:textbox>
                <w10:wrap anchorx="page" anchory="page"/>
              </v:shape>
            </w:pict>
          </mc:Fallback>
        </mc:AlternateContent>
      </w:r>
      <w:r w:rsidRPr="00437F25">
        <w:rPr>
          <w:rFonts w:ascii="Arial" w:hAnsi="Arial" w:cs="Arial"/>
          <w:sz w:val="24"/>
          <w:szCs w:val="24"/>
        </w:rPr>
        <w:t>El causar en forma intencional un daño al patrimonio o a los intereses legítimos de la Compañía,</w:t>
      </w:r>
      <w:r w:rsidRPr="00437F25">
        <w:rPr>
          <w:rFonts w:ascii="Arial" w:hAnsi="Arial" w:cs="Arial"/>
          <w:spacing w:val="46"/>
          <w:sz w:val="24"/>
          <w:szCs w:val="24"/>
        </w:rPr>
        <w:t xml:space="preserve"> </w:t>
      </w:r>
      <w:r w:rsidRPr="00437F25">
        <w:rPr>
          <w:rFonts w:ascii="Arial" w:hAnsi="Arial" w:cs="Arial"/>
          <w:sz w:val="24"/>
          <w:szCs w:val="24"/>
        </w:rPr>
        <w:t>a un usuario o un</w:t>
      </w:r>
      <w:r w:rsidRPr="00437F25">
        <w:rPr>
          <w:rFonts w:ascii="Arial" w:hAnsi="Arial" w:cs="Arial"/>
          <w:spacing w:val="-6"/>
          <w:sz w:val="24"/>
          <w:szCs w:val="24"/>
        </w:rPr>
        <w:t xml:space="preserve"> </w:t>
      </w:r>
      <w:r w:rsidRPr="00437F25">
        <w:rPr>
          <w:rFonts w:ascii="Arial" w:hAnsi="Arial" w:cs="Arial"/>
          <w:sz w:val="24"/>
          <w:szCs w:val="24"/>
        </w:rPr>
        <w:t>cliente.</w:t>
      </w:r>
    </w:p>
    <w:p w14:paraId="5119BB7E" w14:textId="77777777" w:rsidR="003F2AAA" w:rsidRPr="00437F25" w:rsidRDefault="003F2AAA" w:rsidP="003F2AAA">
      <w:pPr>
        <w:pStyle w:val="Textoindependiente"/>
        <w:ind w:right="179"/>
        <w:jc w:val="both"/>
        <w:rPr>
          <w:rFonts w:cs="Arial"/>
          <w:sz w:val="24"/>
          <w:szCs w:val="24"/>
        </w:rPr>
      </w:pPr>
    </w:p>
    <w:p w14:paraId="633AB134" w14:textId="77777777" w:rsidR="003F2AAA" w:rsidRPr="00437F25" w:rsidRDefault="003F2AAA" w:rsidP="003F2AAA">
      <w:pPr>
        <w:pStyle w:val="Prrafodelista"/>
        <w:numPr>
          <w:ilvl w:val="1"/>
          <w:numId w:val="5"/>
        </w:numPr>
        <w:tabs>
          <w:tab w:val="left" w:pos="932"/>
        </w:tabs>
        <w:ind w:right="219" w:hanging="360"/>
        <w:jc w:val="both"/>
        <w:rPr>
          <w:rFonts w:ascii="Arial" w:eastAsia="Arial" w:hAnsi="Arial" w:cs="Arial"/>
          <w:sz w:val="24"/>
          <w:szCs w:val="24"/>
        </w:rPr>
      </w:pPr>
      <w:r w:rsidRPr="00437F25">
        <w:rPr>
          <w:rFonts w:ascii="Arial" w:hAnsi="Arial" w:cs="Arial"/>
          <w:sz w:val="24"/>
          <w:szCs w:val="24"/>
        </w:rPr>
        <w:t>Violar</w:t>
      </w:r>
      <w:r w:rsidRPr="00437F25">
        <w:rPr>
          <w:rFonts w:ascii="Arial" w:hAnsi="Arial" w:cs="Arial"/>
          <w:spacing w:val="47"/>
          <w:sz w:val="24"/>
          <w:szCs w:val="24"/>
        </w:rPr>
        <w:t xml:space="preserve"> </w:t>
      </w:r>
      <w:r w:rsidRPr="00437F25">
        <w:rPr>
          <w:rFonts w:ascii="Arial" w:hAnsi="Arial" w:cs="Arial"/>
          <w:sz w:val="24"/>
          <w:szCs w:val="24"/>
        </w:rPr>
        <w:t>la</w:t>
      </w:r>
      <w:r w:rsidRPr="00437F25">
        <w:rPr>
          <w:rFonts w:ascii="Arial" w:hAnsi="Arial" w:cs="Arial"/>
          <w:spacing w:val="47"/>
          <w:sz w:val="24"/>
          <w:szCs w:val="24"/>
        </w:rPr>
        <w:t xml:space="preserve"> </w:t>
      </w:r>
      <w:r w:rsidRPr="00437F25">
        <w:rPr>
          <w:rFonts w:ascii="Arial" w:hAnsi="Arial" w:cs="Arial"/>
          <w:sz w:val="24"/>
          <w:szCs w:val="24"/>
        </w:rPr>
        <w:t>reserva</w:t>
      </w:r>
      <w:r w:rsidRPr="00437F25">
        <w:rPr>
          <w:rFonts w:ascii="Arial" w:hAnsi="Arial" w:cs="Arial"/>
          <w:spacing w:val="47"/>
          <w:sz w:val="24"/>
          <w:szCs w:val="24"/>
        </w:rPr>
        <w:t xml:space="preserve"> </w:t>
      </w:r>
      <w:r w:rsidRPr="00437F25">
        <w:rPr>
          <w:rFonts w:ascii="Arial" w:hAnsi="Arial" w:cs="Arial"/>
          <w:sz w:val="24"/>
          <w:szCs w:val="24"/>
        </w:rPr>
        <w:t>de</w:t>
      </w:r>
      <w:r w:rsidRPr="00437F25">
        <w:rPr>
          <w:rFonts w:ascii="Arial" w:hAnsi="Arial" w:cs="Arial"/>
          <w:spacing w:val="47"/>
          <w:sz w:val="24"/>
          <w:szCs w:val="24"/>
        </w:rPr>
        <w:t xml:space="preserve"> </w:t>
      </w:r>
      <w:r w:rsidRPr="00437F25">
        <w:rPr>
          <w:rFonts w:ascii="Arial" w:hAnsi="Arial" w:cs="Arial"/>
          <w:sz w:val="24"/>
          <w:szCs w:val="24"/>
        </w:rPr>
        <w:t>la</w:t>
      </w:r>
      <w:r w:rsidRPr="00437F25">
        <w:rPr>
          <w:rFonts w:ascii="Arial" w:hAnsi="Arial" w:cs="Arial"/>
          <w:spacing w:val="46"/>
          <w:sz w:val="24"/>
          <w:szCs w:val="24"/>
        </w:rPr>
        <w:t xml:space="preserve"> </w:t>
      </w:r>
      <w:r w:rsidRPr="00437F25">
        <w:rPr>
          <w:rFonts w:ascii="Arial" w:hAnsi="Arial" w:cs="Arial"/>
          <w:sz w:val="24"/>
          <w:szCs w:val="24"/>
        </w:rPr>
        <w:t>información</w:t>
      </w:r>
      <w:r w:rsidRPr="00437F25">
        <w:rPr>
          <w:rFonts w:ascii="Arial" w:hAnsi="Arial" w:cs="Arial"/>
          <w:spacing w:val="47"/>
          <w:sz w:val="24"/>
          <w:szCs w:val="24"/>
        </w:rPr>
        <w:t xml:space="preserve"> </w:t>
      </w:r>
      <w:r w:rsidRPr="00437F25">
        <w:rPr>
          <w:rFonts w:ascii="Arial" w:hAnsi="Arial" w:cs="Arial"/>
          <w:sz w:val="24"/>
          <w:szCs w:val="24"/>
        </w:rPr>
        <w:t>de</w:t>
      </w:r>
      <w:r w:rsidRPr="00437F25">
        <w:rPr>
          <w:rFonts w:ascii="Arial" w:hAnsi="Arial" w:cs="Arial"/>
          <w:spacing w:val="47"/>
          <w:sz w:val="24"/>
          <w:szCs w:val="24"/>
        </w:rPr>
        <w:t xml:space="preserve"> </w:t>
      </w:r>
      <w:r w:rsidRPr="00437F25">
        <w:rPr>
          <w:rFonts w:ascii="Arial" w:hAnsi="Arial" w:cs="Arial"/>
          <w:sz w:val="24"/>
          <w:szCs w:val="24"/>
        </w:rPr>
        <w:t>los</w:t>
      </w:r>
      <w:r w:rsidRPr="00437F25">
        <w:rPr>
          <w:rFonts w:ascii="Arial" w:hAnsi="Arial" w:cs="Arial"/>
          <w:spacing w:val="48"/>
          <w:sz w:val="24"/>
          <w:szCs w:val="24"/>
        </w:rPr>
        <w:t xml:space="preserve"> </w:t>
      </w:r>
      <w:r w:rsidRPr="00437F25">
        <w:rPr>
          <w:rFonts w:ascii="Arial" w:hAnsi="Arial" w:cs="Arial"/>
          <w:sz w:val="24"/>
          <w:szCs w:val="24"/>
        </w:rPr>
        <w:t>usuarios</w:t>
      </w:r>
      <w:r w:rsidRPr="00437F25">
        <w:rPr>
          <w:rFonts w:ascii="Arial" w:hAnsi="Arial" w:cs="Arial"/>
          <w:spacing w:val="46"/>
          <w:sz w:val="24"/>
          <w:szCs w:val="24"/>
        </w:rPr>
        <w:t xml:space="preserve"> </w:t>
      </w:r>
      <w:r w:rsidRPr="00437F25">
        <w:rPr>
          <w:rFonts w:ascii="Arial" w:hAnsi="Arial" w:cs="Arial"/>
          <w:sz w:val="24"/>
          <w:szCs w:val="24"/>
        </w:rPr>
        <w:t>o</w:t>
      </w:r>
      <w:r w:rsidRPr="00437F25">
        <w:rPr>
          <w:rFonts w:ascii="Arial" w:hAnsi="Arial" w:cs="Arial"/>
          <w:spacing w:val="46"/>
          <w:sz w:val="24"/>
          <w:szCs w:val="24"/>
        </w:rPr>
        <w:t xml:space="preserve"> </w:t>
      </w:r>
      <w:r w:rsidRPr="00437F25">
        <w:rPr>
          <w:rFonts w:ascii="Arial" w:hAnsi="Arial" w:cs="Arial"/>
          <w:sz w:val="24"/>
          <w:szCs w:val="24"/>
        </w:rPr>
        <w:t>clientes,</w:t>
      </w:r>
      <w:r w:rsidRPr="00437F25">
        <w:rPr>
          <w:rFonts w:ascii="Arial" w:hAnsi="Arial" w:cs="Arial"/>
          <w:spacing w:val="47"/>
          <w:sz w:val="24"/>
          <w:szCs w:val="24"/>
        </w:rPr>
        <w:t xml:space="preserve"> </w:t>
      </w:r>
      <w:r w:rsidRPr="00437F25">
        <w:rPr>
          <w:rFonts w:ascii="Arial" w:hAnsi="Arial" w:cs="Arial"/>
          <w:sz w:val="24"/>
          <w:szCs w:val="24"/>
        </w:rPr>
        <w:t>en</w:t>
      </w:r>
      <w:r w:rsidRPr="00437F25">
        <w:rPr>
          <w:rFonts w:ascii="Arial" w:hAnsi="Arial" w:cs="Arial"/>
          <w:spacing w:val="47"/>
          <w:sz w:val="24"/>
          <w:szCs w:val="24"/>
        </w:rPr>
        <w:t xml:space="preserve"> </w:t>
      </w:r>
      <w:r w:rsidRPr="00437F25">
        <w:rPr>
          <w:rFonts w:ascii="Arial" w:hAnsi="Arial" w:cs="Arial"/>
          <w:sz w:val="24"/>
          <w:szCs w:val="24"/>
        </w:rPr>
        <w:t>provecho</w:t>
      </w:r>
      <w:r w:rsidRPr="00437F25">
        <w:rPr>
          <w:rFonts w:ascii="Arial" w:hAnsi="Arial" w:cs="Arial"/>
          <w:spacing w:val="47"/>
          <w:sz w:val="24"/>
          <w:szCs w:val="24"/>
        </w:rPr>
        <w:t xml:space="preserve"> </w:t>
      </w:r>
      <w:r w:rsidRPr="00437F25">
        <w:rPr>
          <w:rFonts w:ascii="Arial" w:hAnsi="Arial" w:cs="Arial"/>
          <w:sz w:val="24"/>
          <w:szCs w:val="24"/>
        </w:rPr>
        <w:t>del</w:t>
      </w:r>
      <w:r w:rsidRPr="00437F25">
        <w:rPr>
          <w:rFonts w:ascii="Arial" w:hAnsi="Arial" w:cs="Arial"/>
          <w:spacing w:val="46"/>
          <w:sz w:val="24"/>
          <w:szCs w:val="24"/>
        </w:rPr>
        <w:t xml:space="preserve"> </w:t>
      </w:r>
      <w:r w:rsidRPr="00437F25">
        <w:rPr>
          <w:rFonts w:ascii="Arial" w:hAnsi="Arial" w:cs="Arial"/>
          <w:sz w:val="24"/>
          <w:szCs w:val="24"/>
        </w:rPr>
        <w:t>infractor</w:t>
      </w:r>
      <w:r w:rsidRPr="00437F25">
        <w:rPr>
          <w:rFonts w:ascii="Arial" w:hAnsi="Arial" w:cs="Arial"/>
          <w:spacing w:val="47"/>
          <w:sz w:val="24"/>
          <w:szCs w:val="24"/>
        </w:rPr>
        <w:t xml:space="preserve"> </w:t>
      </w:r>
      <w:r w:rsidRPr="00437F25">
        <w:rPr>
          <w:rFonts w:ascii="Arial" w:hAnsi="Arial" w:cs="Arial"/>
          <w:sz w:val="24"/>
          <w:szCs w:val="24"/>
        </w:rPr>
        <w:t>o</w:t>
      </w:r>
      <w:r w:rsidRPr="00437F25">
        <w:rPr>
          <w:rFonts w:ascii="Arial" w:hAnsi="Arial" w:cs="Arial"/>
          <w:spacing w:val="46"/>
          <w:sz w:val="24"/>
          <w:szCs w:val="24"/>
        </w:rPr>
        <w:t xml:space="preserve"> </w:t>
      </w:r>
      <w:r w:rsidRPr="00437F25">
        <w:rPr>
          <w:rFonts w:ascii="Arial" w:hAnsi="Arial" w:cs="Arial"/>
          <w:sz w:val="24"/>
          <w:szCs w:val="24"/>
        </w:rPr>
        <w:t>de terceros.</w:t>
      </w:r>
    </w:p>
    <w:p w14:paraId="5DAD0F53" w14:textId="77777777" w:rsidR="003F2AAA" w:rsidRPr="00437F25" w:rsidRDefault="003F2AAA" w:rsidP="003F2AAA">
      <w:pPr>
        <w:pStyle w:val="Prrafodelista"/>
        <w:tabs>
          <w:tab w:val="left" w:pos="932"/>
        </w:tabs>
        <w:ind w:left="933" w:right="219"/>
        <w:jc w:val="both"/>
        <w:rPr>
          <w:rFonts w:ascii="Arial" w:eastAsia="Arial" w:hAnsi="Arial" w:cs="Arial"/>
          <w:sz w:val="24"/>
          <w:szCs w:val="24"/>
        </w:rPr>
      </w:pPr>
    </w:p>
    <w:p w14:paraId="5331D185" w14:textId="4801A0BA" w:rsidR="003F2AAA" w:rsidRPr="00437F25" w:rsidRDefault="003F2AAA" w:rsidP="003F2AAA">
      <w:pPr>
        <w:pStyle w:val="Prrafodelista"/>
        <w:numPr>
          <w:ilvl w:val="1"/>
          <w:numId w:val="5"/>
        </w:numPr>
        <w:tabs>
          <w:tab w:val="left" w:pos="932"/>
        </w:tabs>
        <w:ind w:left="931" w:right="179"/>
        <w:jc w:val="both"/>
        <w:rPr>
          <w:rFonts w:ascii="Arial" w:eastAsia="Arial" w:hAnsi="Arial" w:cs="Arial"/>
          <w:sz w:val="24"/>
          <w:szCs w:val="24"/>
        </w:rPr>
      </w:pPr>
      <w:r w:rsidRPr="00437F25">
        <w:rPr>
          <w:rFonts w:ascii="Arial" w:hAnsi="Arial" w:cs="Arial"/>
          <w:sz w:val="24"/>
          <w:szCs w:val="24"/>
        </w:rPr>
        <w:t>La</w:t>
      </w:r>
      <w:r w:rsidRPr="00437F25">
        <w:rPr>
          <w:rFonts w:ascii="Arial" w:hAnsi="Arial" w:cs="Arial"/>
          <w:spacing w:val="18"/>
          <w:sz w:val="24"/>
          <w:szCs w:val="24"/>
        </w:rPr>
        <w:t xml:space="preserve"> </w:t>
      </w:r>
      <w:r w:rsidRPr="00437F25">
        <w:rPr>
          <w:rFonts w:ascii="Arial" w:hAnsi="Arial" w:cs="Arial"/>
          <w:sz w:val="24"/>
          <w:szCs w:val="24"/>
        </w:rPr>
        <w:t>violación</w:t>
      </w:r>
      <w:r w:rsidRPr="00437F25">
        <w:rPr>
          <w:rFonts w:ascii="Arial" w:hAnsi="Arial" w:cs="Arial"/>
          <w:spacing w:val="13"/>
          <w:sz w:val="24"/>
          <w:szCs w:val="24"/>
        </w:rPr>
        <w:t xml:space="preserve"> </w:t>
      </w:r>
      <w:r w:rsidRPr="00437F25">
        <w:rPr>
          <w:rFonts w:ascii="Arial" w:hAnsi="Arial" w:cs="Arial"/>
          <w:sz w:val="24"/>
          <w:szCs w:val="24"/>
        </w:rPr>
        <w:t>de</w:t>
      </w:r>
      <w:r w:rsidRPr="00437F25">
        <w:rPr>
          <w:rFonts w:ascii="Arial" w:hAnsi="Arial" w:cs="Arial"/>
          <w:spacing w:val="18"/>
          <w:sz w:val="24"/>
          <w:szCs w:val="24"/>
        </w:rPr>
        <w:t xml:space="preserve"> </w:t>
      </w:r>
      <w:r w:rsidRPr="00437F25">
        <w:rPr>
          <w:rFonts w:ascii="Arial" w:hAnsi="Arial" w:cs="Arial"/>
          <w:sz w:val="24"/>
          <w:szCs w:val="24"/>
        </w:rPr>
        <w:t>los</w:t>
      </w:r>
      <w:r w:rsidRPr="00437F25">
        <w:rPr>
          <w:rFonts w:ascii="Arial" w:hAnsi="Arial" w:cs="Arial"/>
          <w:spacing w:val="17"/>
          <w:sz w:val="24"/>
          <w:szCs w:val="24"/>
        </w:rPr>
        <w:t xml:space="preserve"> </w:t>
      </w:r>
      <w:r w:rsidRPr="00437F25">
        <w:rPr>
          <w:rFonts w:ascii="Arial" w:hAnsi="Arial" w:cs="Arial"/>
          <w:sz w:val="24"/>
          <w:szCs w:val="24"/>
        </w:rPr>
        <w:t>parámetros</w:t>
      </w:r>
      <w:r w:rsidRPr="00437F25">
        <w:rPr>
          <w:rFonts w:ascii="Arial" w:hAnsi="Arial" w:cs="Arial"/>
          <w:spacing w:val="18"/>
          <w:sz w:val="24"/>
          <w:szCs w:val="24"/>
        </w:rPr>
        <w:t xml:space="preserve"> </w:t>
      </w:r>
      <w:r w:rsidRPr="00437F25">
        <w:rPr>
          <w:rFonts w:ascii="Arial" w:hAnsi="Arial" w:cs="Arial"/>
          <w:sz w:val="24"/>
          <w:szCs w:val="24"/>
        </w:rPr>
        <w:t>establecidos</w:t>
      </w:r>
      <w:r w:rsidRPr="00437F25">
        <w:rPr>
          <w:rFonts w:ascii="Arial" w:hAnsi="Arial" w:cs="Arial"/>
          <w:spacing w:val="17"/>
          <w:sz w:val="24"/>
          <w:szCs w:val="24"/>
        </w:rPr>
        <w:t xml:space="preserve"> </w:t>
      </w:r>
      <w:r w:rsidRPr="00437F25">
        <w:rPr>
          <w:rFonts w:ascii="Arial" w:hAnsi="Arial" w:cs="Arial"/>
          <w:sz w:val="24"/>
          <w:szCs w:val="24"/>
        </w:rPr>
        <w:t>en</w:t>
      </w:r>
      <w:r w:rsidRPr="00437F25">
        <w:rPr>
          <w:rFonts w:ascii="Arial" w:hAnsi="Arial" w:cs="Arial"/>
          <w:spacing w:val="18"/>
          <w:sz w:val="24"/>
          <w:szCs w:val="24"/>
        </w:rPr>
        <w:t xml:space="preserve"> </w:t>
      </w:r>
      <w:r w:rsidRPr="00437F25">
        <w:rPr>
          <w:rFonts w:ascii="Arial" w:hAnsi="Arial" w:cs="Arial"/>
          <w:sz w:val="24"/>
          <w:szCs w:val="24"/>
        </w:rPr>
        <w:t>las</w:t>
      </w:r>
      <w:r w:rsidRPr="00437F25">
        <w:rPr>
          <w:rFonts w:ascii="Arial" w:hAnsi="Arial" w:cs="Arial"/>
          <w:spacing w:val="24"/>
          <w:sz w:val="24"/>
          <w:szCs w:val="24"/>
        </w:rPr>
        <w:t xml:space="preserve"> </w:t>
      </w:r>
      <w:r w:rsidRPr="00437F25">
        <w:rPr>
          <w:rFonts w:ascii="Arial" w:hAnsi="Arial" w:cs="Arial"/>
          <w:sz w:val="24"/>
          <w:szCs w:val="24"/>
        </w:rPr>
        <w:t>políticas</w:t>
      </w:r>
      <w:r w:rsidRPr="00437F25">
        <w:rPr>
          <w:rFonts w:ascii="Arial" w:hAnsi="Arial" w:cs="Arial"/>
          <w:spacing w:val="17"/>
          <w:sz w:val="24"/>
          <w:szCs w:val="24"/>
        </w:rPr>
        <w:t xml:space="preserve"> </w:t>
      </w:r>
      <w:r w:rsidRPr="00437F25">
        <w:rPr>
          <w:rFonts w:ascii="Arial" w:hAnsi="Arial" w:cs="Arial"/>
          <w:sz w:val="24"/>
          <w:szCs w:val="24"/>
        </w:rPr>
        <w:t>corporativas,</w:t>
      </w:r>
      <w:r w:rsidRPr="00437F25">
        <w:rPr>
          <w:rFonts w:ascii="Arial" w:hAnsi="Arial" w:cs="Arial"/>
          <w:spacing w:val="16"/>
          <w:sz w:val="24"/>
          <w:szCs w:val="24"/>
        </w:rPr>
        <w:t xml:space="preserve"> </w:t>
      </w:r>
      <w:r w:rsidRPr="00437F25">
        <w:rPr>
          <w:rFonts w:ascii="Arial" w:hAnsi="Arial" w:cs="Arial"/>
          <w:sz w:val="24"/>
          <w:szCs w:val="24"/>
        </w:rPr>
        <w:t>el</w:t>
      </w:r>
      <w:r w:rsidRPr="00437F25">
        <w:rPr>
          <w:rFonts w:ascii="Arial" w:hAnsi="Arial" w:cs="Arial"/>
          <w:spacing w:val="19"/>
          <w:sz w:val="24"/>
          <w:szCs w:val="24"/>
        </w:rPr>
        <w:t xml:space="preserve"> </w:t>
      </w:r>
      <w:r w:rsidRPr="00437F25">
        <w:rPr>
          <w:rFonts w:ascii="Arial" w:hAnsi="Arial" w:cs="Arial"/>
          <w:sz w:val="24"/>
          <w:szCs w:val="24"/>
        </w:rPr>
        <w:t>Sistema</w:t>
      </w:r>
      <w:r w:rsidRPr="00437F25">
        <w:rPr>
          <w:rFonts w:ascii="Arial" w:hAnsi="Arial" w:cs="Arial"/>
          <w:spacing w:val="17"/>
          <w:sz w:val="24"/>
          <w:szCs w:val="24"/>
        </w:rPr>
        <w:t xml:space="preserve"> </w:t>
      </w:r>
      <w:r w:rsidRPr="00437F25">
        <w:rPr>
          <w:rFonts w:ascii="Arial" w:hAnsi="Arial" w:cs="Arial"/>
          <w:sz w:val="24"/>
          <w:szCs w:val="24"/>
        </w:rPr>
        <w:t>de</w:t>
      </w:r>
      <w:r w:rsidRPr="00437F25">
        <w:rPr>
          <w:rFonts w:ascii="Arial" w:hAnsi="Arial" w:cs="Arial"/>
          <w:spacing w:val="18"/>
          <w:sz w:val="24"/>
          <w:szCs w:val="24"/>
        </w:rPr>
        <w:t xml:space="preserve"> </w:t>
      </w:r>
      <w:r w:rsidRPr="00437F25">
        <w:rPr>
          <w:rFonts w:ascii="Arial" w:hAnsi="Arial" w:cs="Arial"/>
          <w:sz w:val="24"/>
          <w:szCs w:val="24"/>
        </w:rPr>
        <w:t>Control</w:t>
      </w:r>
      <w:r w:rsidRPr="00437F25">
        <w:rPr>
          <w:rFonts w:ascii="Arial" w:hAnsi="Arial" w:cs="Arial"/>
          <w:spacing w:val="18"/>
          <w:sz w:val="24"/>
          <w:szCs w:val="24"/>
        </w:rPr>
        <w:t xml:space="preserve"> </w:t>
      </w:r>
      <w:r w:rsidRPr="00437F25">
        <w:rPr>
          <w:rFonts w:ascii="Arial" w:hAnsi="Arial" w:cs="Arial"/>
          <w:sz w:val="24"/>
          <w:szCs w:val="24"/>
        </w:rPr>
        <w:t>y Seguridad, el Sistema Integral para la Prevención</w:t>
      </w:r>
      <w:r w:rsidRPr="00437F25">
        <w:rPr>
          <w:rFonts w:ascii="Arial" w:hAnsi="Arial" w:cs="Arial"/>
          <w:spacing w:val="14"/>
          <w:sz w:val="24"/>
          <w:szCs w:val="24"/>
        </w:rPr>
        <w:t xml:space="preserve"> </w:t>
      </w:r>
      <w:r w:rsidRPr="00437F25">
        <w:rPr>
          <w:rFonts w:ascii="Arial" w:hAnsi="Arial" w:cs="Arial"/>
          <w:sz w:val="24"/>
          <w:szCs w:val="24"/>
        </w:rPr>
        <w:t xml:space="preserve">de  Lavado  de  Activos  y  Financiación  </w:t>
      </w:r>
      <w:r w:rsidRPr="00437F25">
        <w:rPr>
          <w:rFonts w:ascii="Arial" w:hAnsi="Arial" w:cs="Arial"/>
          <w:spacing w:val="10"/>
          <w:sz w:val="24"/>
          <w:szCs w:val="24"/>
        </w:rPr>
        <w:t xml:space="preserve"> </w:t>
      </w:r>
      <w:r w:rsidRPr="00437F25">
        <w:rPr>
          <w:rFonts w:ascii="Arial" w:hAnsi="Arial" w:cs="Arial"/>
          <w:sz w:val="24"/>
          <w:szCs w:val="24"/>
        </w:rPr>
        <w:t>del Terrorismo</w:t>
      </w:r>
      <w:r w:rsidR="008168E3" w:rsidRPr="00437F25">
        <w:rPr>
          <w:rFonts w:ascii="Arial" w:hAnsi="Arial" w:cs="Arial"/>
          <w:sz w:val="24"/>
          <w:szCs w:val="24"/>
        </w:rPr>
        <w:t xml:space="preserve"> y Programa de</w:t>
      </w:r>
      <w:r w:rsidR="001B351F" w:rsidRPr="00437F25">
        <w:rPr>
          <w:rFonts w:ascii="Arial" w:hAnsi="Arial" w:cs="Arial"/>
          <w:sz w:val="24"/>
          <w:szCs w:val="24"/>
        </w:rPr>
        <w:t xml:space="preserve"> Prevención del Riesgo de</w:t>
      </w:r>
      <w:r w:rsidR="008168E3" w:rsidRPr="00437F25">
        <w:rPr>
          <w:rFonts w:ascii="Arial" w:hAnsi="Arial" w:cs="Arial"/>
          <w:sz w:val="24"/>
          <w:szCs w:val="24"/>
        </w:rPr>
        <w:t xml:space="preserve"> Corrupción y Soborno.</w:t>
      </w:r>
    </w:p>
    <w:p w14:paraId="393FCA83" w14:textId="77777777" w:rsidR="003F2AAA" w:rsidRPr="00437F25" w:rsidRDefault="003F2AAA" w:rsidP="003F2AAA">
      <w:pPr>
        <w:pStyle w:val="Prrafodelista"/>
        <w:tabs>
          <w:tab w:val="left" w:pos="932"/>
        </w:tabs>
        <w:ind w:left="931" w:right="179"/>
        <w:jc w:val="both"/>
        <w:rPr>
          <w:rFonts w:ascii="Arial" w:eastAsia="Arial" w:hAnsi="Arial" w:cs="Arial"/>
          <w:sz w:val="24"/>
          <w:szCs w:val="24"/>
        </w:rPr>
      </w:pPr>
    </w:p>
    <w:p w14:paraId="5F48CC58" w14:textId="77777777" w:rsidR="003F2AAA" w:rsidRPr="00437F25" w:rsidRDefault="003F2AAA" w:rsidP="003F2AAA">
      <w:pPr>
        <w:pStyle w:val="Prrafodelista"/>
        <w:numPr>
          <w:ilvl w:val="1"/>
          <w:numId w:val="5"/>
        </w:numPr>
        <w:tabs>
          <w:tab w:val="left" w:pos="932"/>
        </w:tabs>
        <w:ind w:left="931" w:right="179"/>
        <w:jc w:val="both"/>
        <w:rPr>
          <w:rFonts w:ascii="Arial" w:eastAsia="Arial" w:hAnsi="Arial" w:cs="Arial"/>
          <w:sz w:val="24"/>
          <w:szCs w:val="24"/>
        </w:rPr>
      </w:pPr>
      <w:r w:rsidRPr="00437F25">
        <w:rPr>
          <w:rFonts w:ascii="Arial" w:hAnsi="Arial" w:cs="Arial"/>
          <w:sz w:val="24"/>
          <w:szCs w:val="24"/>
        </w:rPr>
        <w:t>La reincidencia en la realización de una conducta constitutiva de una falta</w:t>
      </w:r>
      <w:r w:rsidRPr="00437F25">
        <w:rPr>
          <w:rFonts w:ascii="Arial" w:hAnsi="Arial" w:cs="Arial"/>
          <w:spacing w:val="-12"/>
          <w:sz w:val="24"/>
          <w:szCs w:val="24"/>
        </w:rPr>
        <w:t xml:space="preserve"> </w:t>
      </w:r>
      <w:r w:rsidRPr="00437F25">
        <w:rPr>
          <w:rFonts w:ascii="Arial" w:hAnsi="Arial" w:cs="Arial"/>
          <w:sz w:val="24"/>
          <w:szCs w:val="24"/>
        </w:rPr>
        <w:t>grave.</w:t>
      </w:r>
    </w:p>
    <w:p w14:paraId="06D4341F" w14:textId="77777777" w:rsidR="003F2AAA" w:rsidRPr="00437F25" w:rsidRDefault="003F2AAA" w:rsidP="003F2AAA">
      <w:pPr>
        <w:pStyle w:val="Textoindependiente"/>
        <w:ind w:left="0" w:right="179"/>
        <w:jc w:val="both"/>
        <w:rPr>
          <w:rFonts w:cs="Arial"/>
          <w:sz w:val="24"/>
          <w:szCs w:val="24"/>
        </w:rPr>
      </w:pPr>
    </w:p>
    <w:p w14:paraId="15E04F2C" w14:textId="77777777" w:rsidR="003F2AAA" w:rsidRPr="00437F25" w:rsidRDefault="003F2AAA" w:rsidP="003F2AAA">
      <w:pPr>
        <w:jc w:val="both"/>
        <w:rPr>
          <w:rFonts w:ascii="Arial" w:eastAsia="Arial" w:hAnsi="Arial" w:cs="Arial"/>
          <w:sz w:val="24"/>
          <w:szCs w:val="24"/>
        </w:rPr>
      </w:pPr>
    </w:p>
    <w:p w14:paraId="594A1084" w14:textId="77777777" w:rsidR="003F2AAA" w:rsidRPr="00437F25" w:rsidRDefault="003F2AAA" w:rsidP="003F2AAA">
      <w:pPr>
        <w:pStyle w:val="Ttulo1"/>
        <w:tabs>
          <w:tab w:val="left" w:pos="641"/>
        </w:tabs>
        <w:spacing w:before="0"/>
        <w:ind w:left="0" w:right="179" w:firstLine="0"/>
        <w:jc w:val="both"/>
        <w:rPr>
          <w:rFonts w:cs="Arial"/>
          <w:b w:val="0"/>
          <w:bCs w:val="0"/>
          <w:sz w:val="24"/>
          <w:szCs w:val="24"/>
        </w:rPr>
      </w:pPr>
      <w:r w:rsidRPr="00437F25">
        <w:rPr>
          <w:rFonts w:cs="Arial"/>
          <w:sz w:val="24"/>
          <w:szCs w:val="24"/>
        </w:rPr>
        <w:t xml:space="preserve">   Falta</w:t>
      </w:r>
      <w:r w:rsidRPr="00437F25">
        <w:rPr>
          <w:rFonts w:cs="Arial"/>
          <w:spacing w:val="-1"/>
          <w:sz w:val="24"/>
          <w:szCs w:val="24"/>
        </w:rPr>
        <w:t xml:space="preserve"> </w:t>
      </w:r>
      <w:r w:rsidRPr="00437F25">
        <w:rPr>
          <w:rFonts w:cs="Arial"/>
          <w:sz w:val="24"/>
          <w:szCs w:val="24"/>
        </w:rPr>
        <w:t>Grave</w:t>
      </w:r>
    </w:p>
    <w:p w14:paraId="09688760" w14:textId="77777777" w:rsidR="003F2AAA" w:rsidRPr="00437F25" w:rsidRDefault="003F2AAA" w:rsidP="003F2AAA">
      <w:pPr>
        <w:jc w:val="both"/>
        <w:rPr>
          <w:rFonts w:ascii="Arial" w:eastAsia="Arial" w:hAnsi="Arial" w:cs="Arial"/>
          <w:b/>
          <w:bCs/>
          <w:sz w:val="24"/>
          <w:szCs w:val="24"/>
        </w:rPr>
      </w:pPr>
    </w:p>
    <w:p w14:paraId="0A1E252D" w14:textId="77777777" w:rsidR="003F2AAA" w:rsidRPr="00437F25" w:rsidRDefault="003F2AAA" w:rsidP="003F2AAA">
      <w:pPr>
        <w:pStyle w:val="Textoindependiente"/>
        <w:ind w:right="219"/>
        <w:jc w:val="both"/>
        <w:rPr>
          <w:rFonts w:cs="Arial"/>
          <w:sz w:val="24"/>
          <w:szCs w:val="24"/>
        </w:rPr>
      </w:pPr>
      <w:r w:rsidRPr="00437F25">
        <w:rPr>
          <w:rFonts w:cs="Arial"/>
          <w:sz w:val="24"/>
          <w:szCs w:val="24"/>
        </w:rPr>
        <w:t>Es</w:t>
      </w:r>
      <w:r w:rsidRPr="00437F25">
        <w:rPr>
          <w:rFonts w:cs="Arial"/>
          <w:spacing w:val="13"/>
          <w:sz w:val="24"/>
          <w:szCs w:val="24"/>
        </w:rPr>
        <w:t xml:space="preserve"> </w:t>
      </w:r>
      <w:r w:rsidRPr="00437F25">
        <w:rPr>
          <w:rFonts w:cs="Arial"/>
          <w:sz w:val="24"/>
          <w:szCs w:val="24"/>
        </w:rPr>
        <w:t>la</w:t>
      </w:r>
      <w:r w:rsidRPr="00437F25">
        <w:rPr>
          <w:rFonts w:cs="Arial"/>
          <w:spacing w:val="13"/>
          <w:sz w:val="24"/>
          <w:szCs w:val="24"/>
        </w:rPr>
        <w:t xml:space="preserve"> </w:t>
      </w:r>
      <w:r w:rsidRPr="00437F25">
        <w:rPr>
          <w:rFonts w:cs="Arial"/>
          <w:sz w:val="24"/>
          <w:szCs w:val="24"/>
        </w:rPr>
        <w:t>falta</w:t>
      </w:r>
      <w:r w:rsidRPr="00437F25">
        <w:rPr>
          <w:rFonts w:cs="Arial"/>
          <w:spacing w:val="13"/>
          <w:sz w:val="24"/>
          <w:szCs w:val="24"/>
        </w:rPr>
        <w:t xml:space="preserve"> </w:t>
      </w:r>
      <w:r w:rsidRPr="00437F25">
        <w:rPr>
          <w:rFonts w:cs="Arial"/>
          <w:sz w:val="24"/>
          <w:szCs w:val="24"/>
        </w:rPr>
        <w:t>que</w:t>
      </w:r>
      <w:r w:rsidRPr="00437F25">
        <w:rPr>
          <w:rFonts w:cs="Arial"/>
          <w:spacing w:val="13"/>
          <w:sz w:val="24"/>
          <w:szCs w:val="24"/>
        </w:rPr>
        <w:t xml:space="preserve"> </w:t>
      </w:r>
      <w:r w:rsidRPr="00437F25">
        <w:rPr>
          <w:rFonts w:cs="Arial"/>
          <w:sz w:val="24"/>
          <w:szCs w:val="24"/>
        </w:rPr>
        <w:t>atenta</w:t>
      </w:r>
      <w:r w:rsidRPr="00437F25">
        <w:rPr>
          <w:rFonts w:cs="Arial"/>
          <w:spacing w:val="8"/>
          <w:sz w:val="24"/>
          <w:szCs w:val="24"/>
        </w:rPr>
        <w:t xml:space="preserve"> </w:t>
      </w:r>
      <w:r w:rsidRPr="00437F25">
        <w:rPr>
          <w:rFonts w:cs="Arial"/>
          <w:sz w:val="24"/>
          <w:szCs w:val="24"/>
        </w:rPr>
        <w:t>contra</w:t>
      </w:r>
      <w:r w:rsidRPr="00437F25">
        <w:rPr>
          <w:rFonts w:cs="Arial"/>
          <w:spacing w:val="13"/>
          <w:sz w:val="24"/>
          <w:szCs w:val="24"/>
        </w:rPr>
        <w:t xml:space="preserve"> </w:t>
      </w:r>
      <w:r w:rsidRPr="00437F25">
        <w:rPr>
          <w:rFonts w:cs="Arial"/>
          <w:sz w:val="24"/>
          <w:szCs w:val="24"/>
        </w:rPr>
        <w:t>los</w:t>
      </w:r>
      <w:r w:rsidRPr="00437F25">
        <w:rPr>
          <w:rFonts w:cs="Arial"/>
          <w:spacing w:val="14"/>
          <w:sz w:val="24"/>
          <w:szCs w:val="24"/>
        </w:rPr>
        <w:t xml:space="preserve"> </w:t>
      </w:r>
      <w:r w:rsidRPr="00437F25">
        <w:rPr>
          <w:rFonts w:cs="Arial"/>
          <w:sz w:val="24"/>
          <w:szCs w:val="24"/>
        </w:rPr>
        <w:t>principios</w:t>
      </w:r>
      <w:r w:rsidRPr="00437F25">
        <w:rPr>
          <w:rFonts w:cs="Arial"/>
          <w:spacing w:val="14"/>
          <w:sz w:val="24"/>
          <w:szCs w:val="24"/>
        </w:rPr>
        <w:t xml:space="preserve"> </w:t>
      </w:r>
      <w:r w:rsidRPr="00437F25">
        <w:rPr>
          <w:rFonts w:cs="Arial"/>
          <w:sz w:val="24"/>
          <w:szCs w:val="24"/>
        </w:rPr>
        <w:t>y</w:t>
      </w:r>
      <w:r w:rsidRPr="00437F25">
        <w:rPr>
          <w:rFonts w:cs="Arial"/>
          <w:spacing w:val="11"/>
          <w:sz w:val="24"/>
          <w:szCs w:val="24"/>
        </w:rPr>
        <w:t xml:space="preserve"> </w:t>
      </w:r>
      <w:r w:rsidRPr="00437F25">
        <w:rPr>
          <w:rFonts w:cs="Arial"/>
          <w:sz w:val="24"/>
          <w:szCs w:val="24"/>
        </w:rPr>
        <w:t>normas,</w:t>
      </w:r>
      <w:r w:rsidRPr="00437F25">
        <w:rPr>
          <w:rFonts w:cs="Arial"/>
          <w:spacing w:val="12"/>
          <w:sz w:val="24"/>
          <w:szCs w:val="24"/>
        </w:rPr>
        <w:t xml:space="preserve"> </w:t>
      </w:r>
      <w:r w:rsidRPr="00437F25">
        <w:rPr>
          <w:rFonts w:cs="Arial"/>
          <w:sz w:val="24"/>
          <w:szCs w:val="24"/>
        </w:rPr>
        <w:t>sin</w:t>
      </w:r>
      <w:r w:rsidRPr="00437F25">
        <w:rPr>
          <w:rFonts w:cs="Arial"/>
          <w:spacing w:val="12"/>
          <w:sz w:val="24"/>
          <w:szCs w:val="24"/>
        </w:rPr>
        <w:t xml:space="preserve"> </w:t>
      </w:r>
      <w:r w:rsidRPr="00437F25">
        <w:rPr>
          <w:rFonts w:cs="Arial"/>
          <w:sz w:val="24"/>
          <w:szCs w:val="24"/>
        </w:rPr>
        <w:t>representar</w:t>
      </w:r>
      <w:r w:rsidRPr="00437F25">
        <w:rPr>
          <w:rFonts w:cs="Arial"/>
          <w:spacing w:val="13"/>
          <w:sz w:val="24"/>
          <w:szCs w:val="24"/>
        </w:rPr>
        <w:t xml:space="preserve"> </w:t>
      </w:r>
      <w:r w:rsidRPr="00437F25">
        <w:rPr>
          <w:rFonts w:cs="Arial"/>
          <w:sz w:val="24"/>
          <w:szCs w:val="24"/>
        </w:rPr>
        <w:t>una</w:t>
      </w:r>
      <w:r w:rsidRPr="00437F25">
        <w:rPr>
          <w:rFonts w:cs="Arial"/>
          <w:spacing w:val="12"/>
          <w:sz w:val="24"/>
          <w:szCs w:val="24"/>
        </w:rPr>
        <w:t xml:space="preserve"> </w:t>
      </w:r>
      <w:r w:rsidRPr="00437F25">
        <w:rPr>
          <w:rFonts w:cs="Arial"/>
          <w:sz w:val="24"/>
          <w:szCs w:val="24"/>
        </w:rPr>
        <w:t>afectación</w:t>
      </w:r>
      <w:r w:rsidRPr="00437F25">
        <w:rPr>
          <w:rFonts w:cs="Arial"/>
          <w:spacing w:val="14"/>
          <w:sz w:val="24"/>
          <w:szCs w:val="24"/>
        </w:rPr>
        <w:t xml:space="preserve"> </w:t>
      </w:r>
      <w:r w:rsidRPr="00437F25">
        <w:rPr>
          <w:rFonts w:cs="Arial"/>
          <w:sz w:val="24"/>
          <w:szCs w:val="24"/>
        </w:rPr>
        <w:t>grave</w:t>
      </w:r>
      <w:r w:rsidRPr="00437F25">
        <w:rPr>
          <w:rFonts w:cs="Arial"/>
          <w:spacing w:val="11"/>
          <w:sz w:val="24"/>
          <w:szCs w:val="24"/>
        </w:rPr>
        <w:t xml:space="preserve"> </w:t>
      </w:r>
      <w:r w:rsidRPr="00437F25">
        <w:rPr>
          <w:rFonts w:cs="Arial"/>
          <w:sz w:val="24"/>
          <w:szCs w:val="24"/>
        </w:rPr>
        <w:t>a</w:t>
      </w:r>
      <w:r w:rsidRPr="00437F25">
        <w:rPr>
          <w:rFonts w:cs="Arial"/>
          <w:spacing w:val="13"/>
          <w:sz w:val="24"/>
          <w:szCs w:val="24"/>
        </w:rPr>
        <w:t xml:space="preserve"> </w:t>
      </w:r>
      <w:r w:rsidRPr="00437F25">
        <w:rPr>
          <w:rFonts w:cs="Arial"/>
          <w:sz w:val="24"/>
          <w:szCs w:val="24"/>
        </w:rPr>
        <w:t>la</w:t>
      </w:r>
      <w:r w:rsidRPr="00437F25">
        <w:rPr>
          <w:rFonts w:cs="Arial"/>
          <w:spacing w:val="12"/>
          <w:sz w:val="24"/>
          <w:szCs w:val="24"/>
        </w:rPr>
        <w:t xml:space="preserve"> </w:t>
      </w:r>
      <w:r w:rsidRPr="00437F25">
        <w:rPr>
          <w:rFonts w:cs="Arial"/>
          <w:sz w:val="24"/>
          <w:szCs w:val="24"/>
        </w:rPr>
        <w:t>estabilidad de</w:t>
      </w:r>
      <w:r w:rsidRPr="00437F25">
        <w:rPr>
          <w:rFonts w:cs="Arial"/>
          <w:spacing w:val="21"/>
          <w:sz w:val="24"/>
          <w:szCs w:val="24"/>
        </w:rPr>
        <w:t xml:space="preserve"> </w:t>
      </w:r>
      <w:r w:rsidRPr="00437F25">
        <w:rPr>
          <w:rFonts w:cs="Arial"/>
          <w:sz w:val="24"/>
          <w:szCs w:val="24"/>
        </w:rPr>
        <w:t>la</w:t>
      </w:r>
      <w:r w:rsidRPr="00437F25">
        <w:rPr>
          <w:rFonts w:cs="Arial"/>
          <w:spacing w:val="21"/>
          <w:sz w:val="24"/>
          <w:szCs w:val="24"/>
        </w:rPr>
        <w:t xml:space="preserve"> </w:t>
      </w:r>
      <w:r w:rsidRPr="00437F25">
        <w:rPr>
          <w:rFonts w:cs="Arial"/>
          <w:sz w:val="24"/>
          <w:szCs w:val="24"/>
        </w:rPr>
        <w:t>Compañía</w:t>
      </w:r>
      <w:r w:rsidRPr="00437F25">
        <w:rPr>
          <w:rFonts w:cs="Arial"/>
          <w:spacing w:val="21"/>
          <w:sz w:val="24"/>
          <w:szCs w:val="24"/>
        </w:rPr>
        <w:t xml:space="preserve"> </w:t>
      </w:r>
      <w:r w:rsidRPr="00437F25">
        <w:rPr>
          <w:rFonts w:cs="Arial"/>
          <w:sz w:val="24"/>
          <w:szCs w:val="24"/>
        </w:rPr>
        <w:t>o</w:t>
      </w:r>
      <w:r w:rsidRPr="00437F25">
        <w:rPr>
          <w:rFonts w:cs="Arial"/>
          <w:spacing w:val="21"/>
          <w:sz w:val="24"/>
          <w:szCs w:val="24"/>
        </w:rPr>
        <w:t xml:space="preserve"> </w:t>
      </w:r>
      <w:r w:rsidRPr="00437F25">
        <w:rPr>
          <w:rFonts w:cs="Arial"/>
          <w:sz w:val="24"/>
          <w:szCs w:val="24"/>
        </w:rPr>
        <w:t>una</w:t>
      </w:r>
      <w:r w:rsidRPr="00437F25">
        <w:rPr>
          <w:rFonts w:cs="Arial"/>
          <w:spacing w:val="21"/>
          <w:sz w:val="24"/>
          <w:szCs w:val="24"/>
        </w:rPr>
        <w:t xml:space="preserve"> </w:t>
      </w:r>
      <w:r w:rsidRPr="00437F25">
        <w:rPr>
          <w:rFonts w:cs="Arial"/>
          <w:sz w:val="24"/>
          <w:szCs w:val="24"/>
        </w:rPr>
        <w:t>afectación</w:t>
      </w:r>
      <w:r w:rsidRPr="00437F25">
        <w:rPr>
          <w:rFonts w:cs="Arial"/>
          <w:spacing w:val="21"/>
          <w:sz w:val="24"/>
          <w:szCs w:val="24"/>
        </w:rPr>
        <w:t xml:space="preserve"> </w:t>
      </w:r>
      <w:r w:rsidRPr="00437F25">
        <w:rPr>
          <w:rFonts w:cs="Arial"/>
          <w:sz w:val="24"/>
          <w:szCs w:val="24"/>
        </w:rPr>
        <w:t>grave</w:t>
      </w:r>
      <w:r w:rsidRPr="00437F25">
        <w:rPr>
          <w:rFonts w:cs="Arial"/>
          <w:spacing w:val="22"/>
          <w:sz w:val="24"/>
          <w:szCs w:val="24"/>
        </w:rPr>
        <w:t xml:space="preserve"> </w:t>
      </w:r>
      <w:r w:rsidRPr="00437F25">
        <w:rPr>
          <w:rFonts w:cs="Arial"/>
          <w:sz w:val="24"/>
          <w:szCs w:val="24"/>
        </w:rPr>
        <w:t>a</w:t>
      </w:r>
      <w:r w:rsidRPr="00437F25">
        <w:rPr>
          <w:rFonts w:cs="Arial"/>
          <w:spacing w:val="22"/>
          <w:sz w:val="24"/>
          <w:szCs w:val="24"/>
        </w:rPr>
        <w:t xml:space="preserve"> </w:t>
      </w:r>
      <w:r w:rsidRPr="00437F25">
        <w:rPr>
          <w:rFonts w:cs="Arial"/>
          <w:sz w:val="24"/>
          <w:szCs w:val="24"/>
        </w:rPr>
        <w:t>los</w:t>
      </w:r>
      <w:r w:rsidRPr="00437F25">
        <w:rPr>
          <w:rFonts w:cs="Arial"/>
          <w:spacing w:val="20"/>
          <w:sz w:val="24"/>
          <w:szCs w:val="24"/>
        </w:rPr>
        <w:t xml:space="preserve"> </w:t>
      </w:r>
      <w:r w:rsidRPr="00437F25">
        <w:rPr>
          <w:rFonts w:cs="Arial"/>
          <w:sz w:val="24"/>
          <w:szCs w:val="24"/>
        </w:rPr>
        <w:t>intereses</w:t>
      </w:r>
      <w:r w:rsidRPr="00437F25">
        <w:rPr>
          <w:rFonts w:cs="Arial"/>
          <w:spacing w:val="22"/>
          <w:sz w:val="24"/>
          <w:szCs w:val="24"/>
        </w:rPr>
        <w:t xml:space="preserve"> </w:t>
      </w:r>
      <w:r w:rsidRPr="00437F25">
        <w:rPr>
          <w:rFonts w:cs="Arial"/>
          <w:sz w:val="24"/>
          <w:szCs w:val="24"/>
        </w:rPr>
        <w:t>legítimos</w:t>
      </w:r>
      <w:r w:rsidRPr="00437F25">
        <w:rPr>
          <w:rFonts w:cs="Arial"/>
          <w:spacing w:val="21"/>
          <w:sz w:val="24"/>
          <w:szCs w:val="24"/>
        </w:rPr>
        <w:t xml:space="preserve"> </w:t>
      </w:r>
      <w:r w:rsidRPr="00437F25">
        <w:rPr>
          <w:rFonts w:cs="Arial"/>
          <w:sz w:val="24"/>
          <w:szCs w:val="24"/>
        </w:rPr>
        <w:t>de</w:t>
      </w:r>
      <w:r w:rsidRPr="00437F25">
        <w:rPr>
          <w:rFonts w:cs="Arial"/>
          <w:spacing w:val="21"/>
          <w:sz w:val="24"/>
          <w:szCs w:val="24"/>
        </w:rPr>
        <w:t xml:space="preserve"> </w:t>
      </w:r>
      <w:r w:rsidRPr="00437F25">
        <w:rPr>
          <w:rFonts w:cs="Arial"/>
          <w:sz w:val="24"/>
          <w:szCs w:val="24"/>
        </w:rPr>
        <w:t>los</w:t>
      </w:r>
      <w:r w:rsidRPr="00437F25">
        <w:rPr>
          <w:rFonts w:cs="Arial"/>
          <w:spacing w:val="22"/>
          <w:sz w:val="24"/>
          <w:szCs w:val="24"/>
        </w:rPr>
        <w:t xml:space="preserve"> </w:t>
      </w:r>
      <w:r w:rsidRPr="00437F25">
        <w:rPr>
          <w:rFonts w:cs="Arial"/>
          <w:sz w:val="24"/>
          <w:szCs w:val="24"/>
        </w:rPr>
        <w:t>usuarios</w:t>
      </w:r>
      <w:r w:rsidRPr="00437F25">
        <w:rPr>
          <w:rFonts w:cs="Arial"/>
          <w:spacing w:val="22"/>
          <w:sz w:val="24"/>
          <w:szCs w:val="24"/>
        </w:rPr>
        <w:t xml:space="preserve"> </w:t>
      </w:r>
      <w:r w:rsidRPr="00437F25">
        <w:rPr>
          <w:rFonts w:cs="Arial"/>
          <w:sz w:val="24"/>
          <w:szCs w:val="24"/>
        </w:rPr>
        <w:t>o</w:t>
      </w:r>
      <w:r w:rsidRPr="00437F25">
        <w:rPr>
          <w:rFonts w:cs="Arial"/>
          <w:spacing w:val="22"/>
          <w:sz w:val="24"/>
          <w:szCs w:val="24"/>
        </w:rPr>
        <w:t xml:space="preserve"> </w:t>
      </w:r>
      <w:r w:rsidRPr="00437F25">
        <w:rPr>
          <w:rFonts w:cs="Arial"/>
          <w:sz w:val="24"/>
          <w:szCs w:val="24"/>
        </w:rPr>
        <w:t>clientes.</w:t>
      </w:r>
      <w:r w:rsidRPr="00437F25">
        <w:rPr>
          <w:rFonts w:cs="Arial"/>
          <w:spacing w:val="21"/>
          <w:sz w:val="24"/>
          <w:szCs w:val="24"/>
        </w:rPr>
        <w:t xml:space="preserve"> </w:t>
      </w:r>
      <w:r w:rsidRPr="00437F25">
        <w:rPr>
          <w:rFonts w:cs="Arial"/>
          <w:sz w:val="24"/>
          <w:szCs w:val="24"/>
        </w:rPr>
        <w:t>Serán</w:t>
      </w:r>
      <w:r w:rsidRPr="00437F25">
        <w:rPr>
          <w:rFonts w:cs="Arial"/>
          <w:spacing w:val="21"/>
          <w:sz w:val="24"/>
          <w:szCs w:val="24"/>
        </w:rPr>
        <w:t xml:space="preserve"> </w:t>
      </w:r>
      <w:r w:rsidRPr="00437F25">
        <w:rPr>
          <w:rFonts w:cs="Arial"/>
          <w:sz w:val="24"/>
          <w:szCs w:val="24"/>
        </w:rPr>
        <w:t>faltas graves, entre otras, las</w:t>
      </w:r>
      <w:r w:rsidRPr="00437F25">
        <w:rPr>
          <w:rFonts w:cs="Arial"/>
          <w:spacing w:val="-14"/>
          <w:sz w:val="24"/>
          <w:szCs w:val="24"/>
        </w:rPr>
        <w:t xml:space="preserve"> </w:t>
      </w:r>
      <w:r w:rsidRPr="00437F25">
        <w:rPr>
          <w:rFonts w:cs="Arial"/>
          <w:sz w:val="24"/>
          <w:szCs w:val="24"/>
        </w:rPr>
        <w:t>siguientes:</w:t>
      </w:r>
    </w:p>
    <w:p w14:paraId="4184E4C6" w14:textId="77777777" w:rsidR="003F2AAA" w:rsidRPr="00437F25" w:rsidRDefault="003F2AAA" w:rsidP="003F2AAA">
      <w:pPr>
        <w:jc w:val="both"/>
        <w:rPr>
          <w:rFonts w:ascii="Arial" w:eastAsia="Arial" w:hAnsi="Arial" w:cs="Arial"/>
          <w:sz w:val="24"/>
          <w:szCs w:val="24"/>
        </w:rPr>
      </w:pPr>
    </w:p>
    <w:p w14:paraId="224946F7" w14:textId="77777777" w:rsidR="003F2AAA" w:rsidRPr="00437F25" w:rsidRDefault="003F2AAA" w:rsidP="003F2AAA">
      <w:pPr>
        <w:pStyle w:val="Prrafodelista"/>
        <w:numPr>
          <w:ilvl w:val="1"/>
          <w:numId w:val="5"/>
        </w:numPr>
        <w:tabs>
          <w:tab w:val="left" w:pos="921"/>
        </w:tabs>
        <w:ind w:left="920" w:right="179" w:hanging="281"/>
        <w:jc w:val="both"/>
        <w:rPr>
          <w:rFonts w:ascii="Arial" w:eastAsia="Arial" w:hAnsi="Arial" w:cs="Arial"/>
          <w:sz w:val="24"/>
          <w:szCs w:val="24"/>
        </w:rPr>
      </w:pPr>
      <w:r w:rsidRPr="00437F25">
        <w:rPr>
          <w:rFonts w:ascii="Arial" w:hAnsi="Arial" w:cs="Arial"/>
          <w:sz w:val="24"/>
          <w:szCs w:val="24"/>
        </w:rPr>
        <w:t>Omitir el cumplimiento de las obligaciones de divulgación de</w:t>
      </w:r>
      <w:r w:rsidRPr="00437F25">
        <w:rPr>
          <w:rFonts w:ascii="Arial" w:hAnsi="Arial" w:cs="Arial"/>
          <w:spacing w:val="-9"/>
          <w:sz w:val="24"/>
          <w:szCs w:val="24"/>
        </w:rPr>
        <w:t xml:space="preserve"> </w:t>
      </w:r>
      <w:r w:rsidRPr="00437F25">
        <w:rPr>
          <w:rFonts w:ascii="Arial" w:hAnsi="Arial" w:cs="Arial"/>
          <w:sz w:val="24"/>
          <w:szCs w:val="24"/>
        </w:rPr>
        <w:t>información.</w:t>
      </w:r>
    </w:p>
    <w:p w14:paraId="70342CB2" w14:textId="77777777" w:rsidR="003F2AAA" w:rsidRPr="00437F25" w:rsidRDefault="003F2AAA" w:rsidP="003F2AAA">
      <w:pPr>
        <w:pStyle w:val="Prrafodelista"/>
        <w:tabs>
          <w:tab w:val="left" w:pos="921"/>
        </w:tabs>
        <w:ind w:left="920" w:right="179"/>
        <w:jc w:val="both"/>
        <w:rPr>
          <w:rFonts w:ascii="Arial" w:eastAsia="Arial" w:hAnsi="Arial" w:cs="Arial"/>
          <w:sz w:val="24"/>
          <w:szCs w:val="24"/>
        </w:rPr>
      </w:pPr>
    </w:p>
    <w:p w14:paraId="1CA3A6FF" w14:textId="77777777" w:rsidR="003F2AAA" w:rsidRPr="00437F25" w:rsidRDefault="003F2AAA" w:rsidP="003F2AAA">
      <w:pPr>
        <w:pStyle w:val="Prrafodelista"/>
        <w:numPr>
          <w:ilvl w:val="1"/>
          <w:numId w:val="5"/>
        </w:numPr>
        <w:tabs>
          <w:tab w:val="left" w:pos="921"/>
        </w:tabs>
        <w:ind w:left="920" w:right="221" w:hanging="281"/>
        <w:jc w:val="both"/>
        <w:rPr>
          <w:rFonts w:ascii="Arial" w:eastAsia="Arial" w:hAnsi="Arial" w:cs="Arial"/>
          <w:sz w:val="24"/>
          <w:szCs w:val="24"/>
        </w:rPr>
      </w:pPr>
      <w:r w:rsidRPr="00437F25">
        <w:rPr>
          <w:rFonts w:ascii="Arial" w:hAnsi="Arial" w:cs="Arial"/>
          <w:sz w:val="24"/>
          <w:szCs w:val="24"/>
        </w:rPr>
        <w:t xml:space="preserve">Recibir dádivas o regalos de los usuarios, clientes o proveedores, en exceso de los límites establecidos en el presente Código y sin la </w:t>
      </w:r>
      <w:r w:rsidRPr="00437F25">
        <w:rPr>
          <w:rFonts w:ascii="Arial" w:hAnsi="Arial" w:cs="Arial"/>
          <w:sz w:val="24"/>
          <w:szCs w:val="24"/>
        </w:rPr>
        <w:lastRenderedPageBreak/>
        <w:t>autorización</w:t>
      </w:r>
      <w:r w:rsidRPr="00437F25">
        <w:rPr>
          <w:rFonts w:ascii="Arial" w:hAnsi="Arial" w:cs="Arial"/>
          <w:spacing w:val="-11"/>
          <w:sz w:val="24"/>
          <w:szCs w:val="24"/>
        </w:rPr>
        <w:t xml:space="preserve"> </w:t>
      </w:r>
      <w:r w:rsidRPr="00437F25">
        <w:rPr>
          <w:rFonts w:ascii="Arial" w:hAnsi="Arial" w:cs="Arial"/>
          <w:sz w:val="24"/>
          <w:szCs w:val="24"/>
        </w:rPr>
        <w:t>debida.</w:t>
      </w:r>
    </w:p>
    <w:p w14:paraId="4D4A41B4" w14:textId="77777777" w:rsidR="003F2AAA" w:rsidRPr="00437F25" w:rsidRDefault="003F2AAA" w:rsidP="003F2AAA">
      <w:pPr>
        <w:pStyle w:val="Prrafodelista"/>
        <w:tabs>
          <w:tab w:val="left" w:pos="921"/>
        </w:tabs>
        <w:ind w:left="920" w:right="221"/>
        <w:jc w:val="both"/>
        <w:rPr>
          <w:rFonts w:ascii="Arial" w:eastAsia="Arial" w:hAnsi="Arial" w:cs="Arial"/>
          <w:sz w:val="24"/>
          <w:szCs w:val="24"/>
        </w:rPr>
      </w:pPr>
    </w:p>
    <w:p w14:paraId="34C771A7" w14:textId="77777777" w:rsidR="003F2AAA" w:rsidRPr="00437F25" w:rsidRDefault="003F2AAA" w:rsidP="003F2AAA">
      <w:pPr>
        <w:pStyle w:val="Prrafodelista"/>
        <w:numPr>
          <w:ilvl w:val="1"/>
          <w:numId w:val="5"/>
        </w:numPr>
        <w:tabs>
          <w:tab w:val="left" w:pos="921"/>
        </w:tabs>
        <w:ind w:left="920" w:right="179" w:hanging="281"/>
        <w:jc w:val="both"/>
        <w:rPr>
          <w:rFonts w:ascii="Arial" w:eastAsia="Arial" w:hAnsi="Arial" w:cs="Arial"/>
          <w:sz w:val="24"/>
          <w:szCs w:val="24"/>
        </w:rPr>
      </w:pPr>
      <w:r w:rsidRPr="00437F25">
        <w:rPr>
          <w:rFonts w:ascii="Arial" w:hAnsi="Arial" w:cs="Arial"/>
          <w:sz w:val="24"/>
          <w:szCs w:val="24"/>
        </w:rPr>
        <w:t>El trato irrespetuoso hacia un usuario o</w:t>
      </w:r>
      <w:r w:rsidRPr="00437F25">
        <w:rPr>
          <w:rFonts w:ascii="Arial" w:hAnsi="Arial" w:cs="Arial"/>
          <w:spacing w:val="-9"/>
          <w:sz w:val="24"/>
          <w:szCs w:val="24"/>
        </w:rPr>
        <w:t xml:space="preserve"> </w:t>
      </w:r>
      <w:r w:rsidRPr="00437F25">
        <w:rPr>
          <w:rFonts w:ascii="Arial" w:hAnsi="Arial" w:cs="Arial"/>
          <w:sz w:val="24"/>
          <w:szCs w:val="24"/>
        </w:rPr>
        <w:t>cliente.</w:t>
      </w:r>
    </w:p>
    <w:p w14:paraId="625FF6A5" w14:textId="77777777" w:rsidR="003F2AAA" w:rsidRPr="00437F25" w:rsidRDefault="003F2AAA" w:rsidP="003F2AAA">
      <w:pPr>
        <w:pStyle w:val="Prrafodelista"/>
        <w:tabs>
          <w:tab w:val="left" w:pos="921"/>
        </w:tabs>
        <w:ind w:left="920" w:right="179"/>
        <w:jc w:val="both"/>
        <w:rPr>
          <w:rFonts w:ascii="Arial" w:eastAsia="Arial" w:hAnsi="Arial" w:cs="Arial"/>
          <w:sz w:val="24"/>
          <w:szCs w:val="24"/>
        </w:rPr>
      </w:pPr>
    </w:p>
    <w:p w14:paraId="16861620" w14:textId="77777777" w:rsidR="003F2AAA" w:rsidRPr="00437F25" w:rsidRDefault="003F2AAA" w:rsidP="003F2AAA">
      <w:pPr>
        <w:pStyle w:val="Prrafodelista"/>
        <w:numPr>
          <w:ilvl w:val="1"/>
          <w:numId w:val="5"/>
        </w:numPr>
        <w:tabs>
          <w:tab w:val="left" w:pos="921"/>
        </w:tabs>
        <w:ind w:left="922" w:right="179" w:hanging="281"/>
        <w:jc w:val="both"/>
        <w:rPr>
          <w:rFonts w:ascii="Arial" w:hAnsi="Arial" w:cs="Arial"/>
          <w:sz w:val="24"/>
          <w:szCs w:val="24"/>
        </w:rPr>
      </w:pPr>
      <w:r w:rsidRPr="00437F25">
        <w:rPr>
          <w:rFonts w:ascii="Arial" w:hAnsi="Arial" w:cs="Arial"/>
          <w:sz w:val="24"/>
          <w:szCs w:val="24"/>
        </w:rPr>
        <w:t>Ejecutar</w:t>
      </w:r>
      <w:r w:rsidRPr="00437F25">
        <w:rPr>
          <w:rFonts w:ascii="Arial" w:hAnsi="Arial" w:cs="Arial"/>
          <w:spacing w:val="16"/>
          <w:sz w:val="24"/>
          <w:szCs w:val="24"/>
        </w:rPr>
        <w:t xml:space="preserve"> </w:t>
      </w:r>
      <w:r w:rsidRPr="00437F25">
        <w:rPr>
          <w:rFonts w:ascii="Arial" w:hAnsi="Arial" w:cs="Arial"/>
          <w:sz w:val="24"/>
          <w:szCs w:val="24"/>
        </w:rPr>
        <w:t>actividades</w:t>
      </w:r>
      <w:r w:rsidRPr="00437F25">
        <w:rPr>
          <w:rFonts w:ascii="Arial" w:hAnsi="Arial" w:cs="Arial"/>
          <w:spacing w:val="16"/>
          <w:sz w:val="24"/>
          <w:szCs w:val="24"/>
        </w:rPr>
        <w:t xml:space="preserve"> </w:t>
      </w:r>
      <w:r w:rsidRPr="00437F25">
        <w:rPr>
          <w:rFonts w:ascii="Arial" w:hAnsi="Arial" w:cs="Arial"/>
          <w:sz w:val="24"/>
          <w:szCs w:val="24"/>
        </w:rPr>
        <w:t>sin</w:t>
      </w:r>
      <w:r w:rsidRPr="00437F25">
        <w:rPr>
          <w:rFonts w:ascii="Arial" w:hAnsi="Arial" w:cs="Arial"/>
          <w:spacing w:val="16"/>
          <w:sz w:val="24"/>
          <w:szCs w:val="24"/>
        </w:rPr>
        <w:t xml:space="preserve"> </w:t>
      </w:r>
      <w:r w:rsidRPr="00437F25">
        <w:rPr>
          <w:rFonts w:ascii="Arial" w:hAnsi="Arial" w:cs="Arial"/>
          <w:sz w:val="24"/>
          <w:szCs w:val="24"/>
        </w:rPr>
        <w:t>el</w:t>
      </w:r>
      <w:r w:rsidRPr="00437F25">
        <w:rPr>
          <w:rFonts w:ascii="Arial" w:hAnsi="Arial" w:cs="Arial"/>
          <w:spacing w:val="15"/>
          <w:sz w:val="24"/>
          <w:szCs w:val="24"/>
        </w:rPr>
        <w:t xml:space="preserve"> </w:t>
      </w:r>
      <w:r w:rsidRPr="00437F25">
        <w:rPr>
          <w:rFonts w:ascii="Arial" w:hAnsi="Arial" w:cs="Arial"/>
          <w:sz w:val="24"/>
          <w:szCs w:val="24"/>
        </w:rPr>
        <w:t>cumplimiento</w:t>
      </w:r>
      <w:r w:rsidRPr="00437F25">
        <w:rPr>
          <w:rFonts w:ascii="Arial" w:hAnsi="Arial" w:cs="Arial"/>
          <w:spacing w:val="16"/>
          <w:sz w:val="24"/>
          <w:szCs w:val="24"/>
        </w:rPr>
        <w:t xml:space="preserve"> </w:t>
      </w:r>
      <w:r w:rsidRPr="00437F25">
        <w:rPr>
          <w:rFonts w:ascii="Arial" w:hAnsi="Arial" w:cs="Arial"/>
          <w:sz w:val="24"/>
          <w:szCs w:val="24"/>
        </w:rPr>
        <w:t>de</w:t>
      </w:r>
      <w:r w:rsidRPr="00437F25">
        <w:rPr>
          <w:rFonts w:ascii="Arial" w:hAnsi="Arial" w:cs="Arial"/>
          <w:spacing w:val="16"/>
          <w:sz w:val="24"/>
          <w:szCs w:val="24"/>
        </w:rPr>
        <w:t xml:space="preserve"> </w:t>
      </w:r>
      <w:r w:rsidRPr="00437F25">
        <w:rPr>
          <w:rFonts w:ascii="Arial" w:hAnsi="Arial" w:cs="Arial"/>
          <w:sz w:val="24"/>
          <w:szCs w:val="24"/>
        </w:rPr>
        <w:t>las</w:t>
      </w:r>
      <w:r w:rsidRPr="00437F25">
        <w:rPr>
          <w:rFonts w:ascii="Arial" w:hAnsi="Arial" w:cs="Arial"/>
          <w:spacing w:val="16"/>
          <w:sz w:val="24"/>
          <w:szCs w:val="24"/>
        </w:rPr>
        <w:t xml:space="preserve"> </w:t>
      </w:r>
      <w:r w:rsidRPr="00437F25">
        <w:rPr>
          <w:rFonts w:ascii="Arial" w:hAnsi="Arial" w:cs="Arial"/>
          <w:sz w:val="24"/>
          <w:szCs w:val="24"/>
        </w:rPr>
        <w:t>instrucciones</w:t>
      </w:r>
      <w:r w:rsidRPr="00437F25">
        <w:rPr>
          <w:rFonts w:ascii="Arial" w:hAnsi="Arial" w:cs="Arial"/>
          <w:spacing w:val="17"/>
          <w:sz w:val="24"/>
          <w:szCs w:val="24"/>
        </w:rPr>
        <w:t xml:space="preserve"> </w:t>
      </w:r>
      <w:r w:rsidRPr="00437F25">
        <w:rPr>
          <w:rFonts w:ascii="Arial" w:hAnsi="Arial" w:cs="Arial"/>
          <w:sz w:val="24"/>
          <w:szCs w:val="24"/>
        </w:rPr>
        <w:t>específicas</w:t>
      </w:r>
      <w:r w:rsidRPr="00437F25">
        <w:rPr>
          <w:rFonts w:ascii="Arial" w:hAnsi="Arial" w:cs="Arial"/>
          <w:spacing w:val="17"/>
          <w:sz w:val="24"/>
          <w:szCs w:val="24"/>
        </w:rPr>
        <w:t xml:space="preserve"> </w:t>
      </w:r>
      <w:r w:rsidRPr="00437F25">
        <w:rPr>
          <w:rFonts w:ascii="Arial" w:hAnsi="Arial" w:cs="Arial"/>
          <w:sz w:val="24"/>
          <w:szCs w:val="24"/>
        </w:rPr>
        <w:t>u</w:t>
      </w:r>
      <w:r w:rsidRPr="00437F25">
        <w:rPr>
          <w:rFonts w:ascii="Arial" w:hAnsi="Arial" w:cs="Arial"/>
          <w:spacing w:val="16"/>
          <w:sz w:val="24"/>
          <w:szCs w:val="24"/>
        </w:rPr>
        <w:t xml:space="preserve"> </w:t>
      </w:r>
      <w:r w:rsidRPr="00437F25">
        <w:rPr>
          <w:rFonts w:ascii="Arial" w:hAnsi="Arial" w:cs="Arial"/>
          <w:sz w:val="24"/>
          <w:szCs w:val="24"/>
        </w:rPr>
        <w:t>omitir</w:t>
      </w:r>
      <w:r w:rsidRPr="00437F25">
        <w:rPr>
          <w:rFonts w:ascii="Arial" w:hAnsi="Arial" w:cs="Arial"/>
          <w:spacing w:val="17"/>
          <w:sz w:val="24"/>
          <w:szCs w:val="24"/>
        </w:rPr>
        <w:t xml:space="preserve"> </w:t>
      </w:r>
      <w:r w:rsidRPr="00437F25">
        <w:rPr>
          <w:rFonts w:ascii="Arial" w:hAnsi="Arial" w:cs="Arial"/>
          <w:sz w:val="24"/>
          <w:szCs w:val="24"/>
        </w:rPr>
        <w:t>la</w:t>
      </w:r>
      <w:r w:rsidRPr="00437F25">
        <w:rPr>
          <w:rFonts w:ascii="Arial" w:hAnsi="Arial" w:cs="Arial"/>
          <w:spacing w:val="15"/>
          <w:sz w:val="24"/>
          <w:szCs w:val="24"/>
        </w:rPr>
        <w:t xml:space="preserve"> </w:t>
      </w:r>
      <w:r w:rsidRPr="00437F25">
        <w:rPr>
          <w:rFonts w:ascii="Arial" w:hAnsi="Arial" w:cs="Arial"/>
          <w:sz w:val="24"/>
          <w:szCs w:val="24"/>
        </w:rPr>
        <w:t>realización</w:t>
      </w:r>
      <w:r w:rsidRPr="00437F25">
        <w:rPr>
          <w:rFonts w:ascii="Arial" w:hAnsi="Arial" w:cs="Arial"/>
          <w:spacing w:val="17"/>
          <w:sz w:val="24"/>
          <w:szCs w:val="24"/>
        </w:rPr>
        <w:t xml:space="preserve"> </w:t>
      </w:r>
      <w:r w:rsidRPr="00437F25">
        <w:rPr>
          <w:rFonts w:ascii="Arial" w:hAnsi="Arial" w:cs="Arial"/>
          <w:sz w:val="24"/>
          <w:szCs w:val="24"/>
        </w:rPr>
        <w:t>de tareas asignadas cuando estas sean necesarias para celebrar la</w:t>
      </w:r>
      <w:r w:rsidRPr="00437F25">
        <w:rPr>
          <w:rFonts w:ascii="Arial" w:hAnsi="Arial" w:cs="Arial"/>
          <w:spacing w:val="-22"/>
          <w:sz w:val="24"/>
          <w:szCs w:val="24"/>
        </w:rPr>
        <w:t xml:space="preserve"> </w:t>
      </w:r>
      <w:r w:rsidRPr="00437F25">
        <w:rPr>
          <w:rFonts w:ascii="Arial" w:hAnsi="Arial" w:cs="Arial"/>
          <w:sz w:val="24"/>
          <w:szCs w:val="24"/>
        </w:rPr>
        <w:t>operación.</w:t>
      </w:r>
    </w:p>
    <w:p w14:paraId="310B789B" w14:textId="77777777" w:rsidR="003F2AAA" w:rsidRPr="00437F25" w:rsidRDefault="003F2AAA" w:rsidP="003F2AAA">
      <w:pPr>
        <w:pStyle w:val="Prrafodelista"/>
        <w:tabs>
          <w:tab w:val="left" w:pos="921"/>
        </w:tabs>
        <w:ind w:left="922" w:right="179"/>
        <w:jc w:val="both"/>
        <w:rPr>
          <w:rFonts w:ascii="Arial" w:hAnsi="Arial" w:cs="Arial"/>
          <w:sz w:val="24"/>
          <w:szCs w:val="24"/>
        </w:rPr>
      </w:pPr>
    </w:p>
    <w:p w14:paraId="201EA7E1" w14:textId="77777777" w:rsidR="003F2AAA" w:rsidRPr="00437F25" w:rsidRDefault="003F2AAA" w:rsidP="003F2AAA">
      <w:pPr>
        <w:pStyle w:val="Prrafodelista"/>
        <w:numPr>
          <w:ilvl w:val="1"/>
          <w:numId w:val="5"/>
        </w:numPr>
        <w:tabs>
          <w:tab w:val="left" w:pos="921"/>
        </w:tabs>
        <w:ind w:left="920" w:right="179" w:hanging="281"/>
        <w:jc w:val="both"/>
        <w:rPr>
          <w:rFonts w:ascii="Arial" w:eastAsia="Arial" w:hAnsi="Arial" w:cs="Arial"/>
          <w:sz w:val="24"/>
          <w:szCs w:val="24"/>
        </w:rPr>
      </w:pPr>
      <w:r w:rsidRPr="00437F25">
        <w:rPr>
          <w:rFonts w:ascii="Arial" w:hAnsi="Arial" w:cs="Arial"/>
          <w:sz w:val="24"/>
          <w:szCs w:val="24"/>
        </w:rPr>
        <w:t>Omitir información sobre la comisión de una conducta constitutiva de una falta</w:t>
      </w:r>
      <w:r w:rsidRPr="00437F25">
        <w:rPr>
          <w:rFonts w:ascii="Arial" w:hAnsi="Arial" w:cs="Arial"/>
          <w:spacing w:val="-12"/>
          <w:sz w:val="24"/>
          <w:szCs w:val="24"/>
        </w:rPr>
        <w:t xml:space="preserve"> </w:t>
      </w:r>
      <w:r w:rsidRPr="00437F25">
        <w:rPr>
          <w:rFonts w:ascii="Arial" w:hAnsi="Arial" w:cs="Arial"/>
          <w:sz w:val="24"/>
          <w:szCs w:val="24"/>
        </w:rPr>
        <w:t>gravísima.</w:t>
      </w:r>
    </w:p>
    <w:p w14:paraId="531B26D9" w14:textId="77777777" w:rsidR="003F2AAA" w:rsidRPr="00437F25" w:rsidRDefault="003F2AAA" w:rsidP="003F2AAA">
      <w:pPr>
        <w:pStyle w:val="Prrafodelista"/>
        <w:tabs>
          <w:tab w:val="left" w:pos="921"/>
        </w:tabs>
        <w:ind w:left="920" w:right="179"/>
        <w:jc w:val="both"/>
        <w:rPr>
          <w:rFonts w:ascii="Arial" w:eastAsia="Arial" w:hAnsi="Arial" w:cs="Arial"/>
          <w:sz w:val="24"/>
          <w:szCs w:val="24"/>
        </w:rPr>
      </w:pPr>
    </w:p>
    <w:p w14:paraId="53AE30F1" w14:textId="77777777" w:rsidR="003F2AAA" w:rsidRPr="00437F25" w:rsidRDefault="003F2AAA" w:rsidP="003F2AAA">
      <w:pPr>
        <w:pStyle w:val="Prrafodelista"/>
        <w:numPr>
          <w:ilvl w:val="1"/>
          <w:numId w:val="5"/>
        </w:numPr>
        <w:tabs>
          <w:tab w:val="left" w:pos="921"/>
        </w:tabs>
        <w:ind w:left="920" w:right="220" w:hanging="281"/>
        <w:jc w:val="both"/>
        <w:rPr>
          <w:rFonts w:ascii="Arial" w:eastAsia="Arial" w:hAnsi="Arial" w:cs="Arial"/>
          <w:sz w:val="24"/>
          <w:szCs w:val="24"/>
        </w:rPr>
      </w:pPr>
      <w:r w:rsidRPr="00437F25">
        <w:rPr>
          <w:rFonts w:ascii="Arial" w:hAnsi="Arial" w:cs="Arial"/>
          <w:sz w:val="24"/>
          <w:szCs w:val="24"/>
        </w:rPr>
        <w:t>La no observancia de las decisiones tomadas por las directivas en lo concerniente al manejo de</w:t>
      </w:r>
      <w:r w:rsidRPr="00437F25">
        <w:rPr>
          <w:rFonts w:ascii="Arial" w:hAnsi="Arial" w:cs="Arial"/>
          <w:spacing w:val="38"/>
          <w:sz w:val="24"/>
          <w:szCs w:val="24"/>
        </w:rPr>
        <w:t xml:space="preserve"> </w:t>
      </w:r>
      <w:r w:rsidRPr="00437F25">
        <w:rPr>
          <w:rFonts w:ascii="Arial" w:hAnsi="Arial" w:cs="Arial"/>
          <w:sz w:val="24"/>
          <w:szCs w:val="24"/>
        </w:rPr>
        <w:t>los usuarios y</w:t>
      </w:r>
      <w:r w:rsidRPr="00437F25">
        <w:rPr>
          <w:rFonts w:ascii="Arial" w:hAnsi="Arial" w:cs="Arial"/>
          <w:spacing w:val="-2"/>
          <w:sz w:val="24"/>
          <w:szCs w:val="24"/>
        </w:rPr>
        <w:t xml:space="preserve"> </w:t>
      </w:r>
      <w:r w:rsidRPr="00437F25">
        <w:rPr>
          <w:rFonts w:ascii="Arial" w:hAnsi="Arial" w:cs="Arial"/>
          <w:sz w:val="24"/>
          <w:szCs w:val="24"/>
        </w:rPr>
        <w:t>clientes.</w:t>
      </w:r>
    </w:p>
    <w:p w14:paraId="5C986CC9" w14:textId="77777777" w:rsidR="003F2AAA" w:rsidRPr="00437F25" w:rsidRDefault="003F2AAA" w:rsidP="003F2AAA">
      <w:pPr>
        <w:pStyle w:val="Prrafodelista"/>
        <w:tabs>
          <w:tab w:val="left" w:pos="921"/>
        </w:tabs>
        <w:ind w:left="920" w:right="220"/>
        <w:jc w:val="both"/>
        <w:rPr>
          <w:rFonts w:ascii="Arial" w:eastAsia="Arial" w:hAnsi="Arial" w:cs="Arial"/>
          <w:sz w:val="24"/>
          <w:szCs w:val="24"/>
        </w:rPr>
      </w:pPr>
    </w:p>
    <w:p w14:paraId="5E922FB0" w14:textId="77777777" w:rsidR="003F2AAA" w:rsidRPr="00437F25" w:rsidRDefault="003F2AAA" w:rsidP="003F2AAA">
      <w:pPr>
        <w:pStyle w:val="Prrafodelista"/>
        <w:numPr>
          <w:ilvl w:val="1"/>
          <w:numId w:val="5"/>
        </w:numPr>
        <w:tabs>
          <w:tab w:val="left" w:pos="921"/>
        </w:tabs>
        <w:ind w:left="920" w:right="179" w:hanging="281"/>
        <w:jc w:val="both"/>
        <w:rPr>
          <w:rFonts w:ascii="Arial" w:eastAsia="Arial" w:hAnsi="Arial" w:cs="Arial"/>
          <w:sz w:val="24"/>
          <w:szCs w:val="24"/>
        </w:rPr>
      </w:pPr>
      <w:r w:rsidRPr="00437F25">
        <w:rPr>
          <w:rFonts w:ascii="Arial" w:hAnsi="Arial" w:cs="Arial"/>
          <w:sz w:val="24"/>
          <w:szCs w:val="24"/>
        </w:rPr>
        <w:t>La reincidencia en la realización de una conducta constitutiva de una falta</w:t>
      </w:r>
      <w:r w:rsidRPr="00437F25">
        <w:rPr>
          <w:rFonts w:ascii="Arial" w:hAnsi="Arial" w:cs="Arial"/>
          <w:spacing w:val="-11"/>
          <w:sz w:val="24"/>
          <w:szCs w:val="24"/>
        </w:rPr>
        <w:t xml:space="preserve"> </w:t>
      </w:r>
      <w:r w:rsidRPr="00437F25">
        <w:rPr>
          <w:rFonts w:ascii="Arial" w:hAnsi="Arial" w:cs="Arial"/>
          <w:sz w:val="24"/>
          <w:szCs w:val="24"/>
        </w:rPr>
        <w:t>leve.</w:t>
      </w:r>
    </w:p>
    <w:p w14:paraId="293C5685" w14:textId="77777777" w:rsidR="003F2AAA" w:rsidRPr="00437F25" w:rsidRDefault="003F2AAA" w:rsidP="003F2AAA">
      <w:pPr>
        <w:jc w:val="both"/>
        <w:rPr>
          <w:rFonts w:ascii="Arial" w:eastAsia="Arial" w:hAnsi="Arial" w:cs="Arial"/>
          <w:sz w:val="24"/>
          <w:szCs w:val="24"/>
        </w:rPr>
      </w:pPr>
    </w:p>
    <w:p w14:paraId="0ACFEF28" w14:textId="77777777" w:rsidR="003F2AAA" w:rsidRPr="00437F25" w:rsidRDefault="003F2AAA" w:rsidP="003F2AAA">
      <w:pPr>
        <w:pStyle w:val="Ttulo1"/>
        <w:tabs>
          <w:tab w:val="left" w:pos="641"/>
        </w:tabs>
        <w:spacing w:before="0"/>
        <w:ind w:left="0" w:right="179" w:firstLine="0"/>
        <w:jc w:val="both"/>
        <w:rPr>
          <w:rFonts w:cs="Arial"/>
          <w:b w:val="0"/>
          <w:bCs w:val="0"/>
          <w:sz w:val="24"/>
          <w:szCs w:val="24"/>
        </w:rPr>
      </w:pPr>
      <w:r w:rsidRPr="00437F25">
        <w:rPr>
          <w:rFonts w:cs="Arial"/>
          <w:sz w:val="24"/>
          <w:szCs w:val="24"/>
        </w:rPr>
        <w:t xml:space="preserve">   Falta</w:t>
      </w:r>
      <w:r w:rsidRPr="00437F25">
        <w:rPr>
          <w:rFonts w:cs="Arial"/>
          <w:spacing w:val="-2"/>
          <w:sz w:val="24"/>
          <w:szCs w:val="24"/>
        </w:rPr>
        <w:t xml:space="preserve"> </w:t>
      </w:r>
      <w:r w:rsidRPr="00437F25">
        <w:rPr>
          <w:rFonts w:cs="Arial"/>
          <w:sz w:val="24"/>
          <w:szCs w:val="24"/>
        </w:rPr>
        <w:t>Leve</w:t>
      </w:r>
    </w:p>
    <w:p w14:paraId="661685E7" w14:textId="77777777" w:rsidR="003F2AAA" w:rsidRPr="00437F25" w:rsidRDefault="003F2AAA" w:rsidP="003F2AAA">
      <w:pPr>
        <w:jc w:val="both"/>
        <w:rPr>
          <w:rFonts w:ascii="Arial" w:eastAsia="Arial" w:hAnsi="Arial" w:cs="Arial"/>
          <w:b/>
          <w:bCs/>
          <w:sz w:val="24"/>
          <w:szCs w:val="24"/>
        </w:rPr>
      </w:pPr>
    </w:p>
    <w:p w14:paraId="091BEDDA"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Es</w:t>
      </w:r>
      <w:r w:rsidRPr="00437F25">
        <w:rPr>
          <w:rFonts w:cs="Arial"/>
          <w:spacing w:val="13"/>
          <w:sz w:val="24"/>
          <w:szCs w:val="24"/>
        </w:rPr>
        <w:t xml:space="preserve"> </w:t>
      </w:r>
      <w:r w:rsidRPr="00437F25">
        <w:rPr>
          <w:rFonts w:cs="Arial"/>
          <w:sz w:val="24"/>
          <w:szCs w:val="24"/>
        </w:rPr>
        <w:t>la</w:t>
      </w:r>
      <w:r w:rsidRPr="00437F25">
        <w:rPr>
          <w:rFonts w:cs="Arial"/>
          <w:spacing w:val="13"/>
          <w:sz w:val="24"/>
          <w:szCs w:val="24"/>
        </w:rPr>
        <w:t xml:space="preserve"> </w:t>
      </w:r>
      <w:r w:rsidRPr="00437F25">
        <w:rPr>
          <w:rFonts w:cs="Arial"/>
          <w:sz w:val="24"/>
          <w:szCs w:val="24"/>
        </w:rPr>
        <w:t>falta</w:t>
      </w:r>
      <w:r w:rsidRPr="00437F25">
        <w:rPr>
          <w:rFonts w:cs="Arial"/>
          <w:spacing w:val="13"/>
          <w:sz w:val="24"/>
          <w:szCs w:val="24"/>
        </w:rPr>
        <w:t xml:space="preserve"> </w:t>
      </w:r>
      <w:r w:rsidRPr="00437F25">
        <w:rPr>
          <w:rFonts w:cs="Arial"/>
          <w:sz w:val="24"/>
          <w:szCs w:val="24"/>
        </w:rPr>
        <w:t>que</w:t>
      </w:r>
      <w:r w:rsidRPr="00437F25">
        <w:rPr>
          <w:rFonts w:cs="Arial"/>
          <w:spacing w:val="13"/>
          <w:sz w:val="24"/>
          <w:szCs w:val="24"/>
        </w:rPr>
        <w:t xml:space="preserve"> </w:t>
      </w:r>
      <w:r w:rsidRPr="00437F25">
        <w:rPr>
          <w:rFonts w:cs="Arial"/>
          <w:sz w:val="24"/>
          <w:szCs w:val="24"/>
        </w:rPr>
        <w:t>implica</w:t>
      </w:r>
      <w:r w:rsidRPr="00437F25">
        <w:rPr>
          <w:rFonts w:cs="Arial"/>
          <w:spacing w:val="12"/>
          <w:sz w:val="24"/>
          <w:szCs w:val="24"/>
        </w:rPr>
        <w:t xml:space="preserve"> </w:t>
      </w:r>
      <w:r w:rsidRPr="00437F25">
        <w:rPr>
          <w:rFonts w:cs="Arial"/>
          <w:sz w:val="24"/>
          <w:szCs w:val="24"/>
        </w:rPr>
        <w:t>una</w:t>
      </w:r>
      <w:r w:rsidRPr="00437F25">
        <w:rPr>
          <w:rFonts w:cs="Arial"/>
          <w:spacing w:val="12"/>
          <w:sz w:val="24"/>
          <w:szCs w:val="24"/>
        </w:rPr>
        <w:t xml:space="preserve"> </w:t>
      </w:r>
      <w:r w:rsidRPr="00437F25">
        <w:rPr>
          <w:rFonts w:cs="Arial"/>
          <w:sz w:val="24"/>
          <w:szCs w:val="24"/>
        </w:rPr>
        <w:t>violación</w:t>
      </w:r>
      <w:r w:rsidRPr="00437F25">
        <w:rPr>
          <w:rFonts w:cs="Arial"/>
          <w:spacing w:val="13"/>
          <w:sz w:val="24"/>
          <w:szCs w:val="24"/>
        </w:rPr>
        <w:t xml:space="preserve"> </w:t>
      </w:r>
      <w:r w:rsidRPr="00437F25">
        <w:rPr>
          <w:rFonts w:cs="Arial"/>
          <w:sz w:val="24"/>
          <w:szCs w:val="24"/>
        </w:rPr>
        <w:t>a</w:t>
      </w:r>
      <w:r w:rsidRPr="00437F25">
        <w:rPr>
          <w:rFonts w:cs="Arial"/>
          <w:spacing w:val="13"/>
          <w:sz w:val="24"/>
          <w:szCs w:val="24"/>
        </w:rPr>
        <w:t xml:space="preserve"> </w:t>
      </w:r>
      <w:r w:rsidRPr="00437F25">
        <w:rPr>
          <w:rFonts w:cs="Arial"/>
          <w:sz w:val="24"/>
          <w:szCs w:val="24"/>
        </w:rPr>
        <w:t>los</w:t>
      </w:r>
      <w:r w:rsidRPr="00437F25">
        <w:rPr>
          <w:rFonts w:cs="Arial"/>
          <w:spacing w:val="13"/>
          <w:sz w:val="24"/>
          <w:szCs w:val="24"/>
        </w:rPr>
        <w:t xml:space="preserve"> </w:t>
      </w:r>
      <w:r w:rsidRPr="00437F25">
        <w:rPr>
          <w:rFonts w:cs="Arial"/>
          <w:sz w:val="24"/>
          <w:szCs w:val="24"/>
        </w:rPr>
        <w:t>principios</w:t>
      </w:r>
      <w:r w:rsidRPr="00437F25">
        <w:rPr>
          <w:rFonts w:cs="Arial"/>
          <w:spacing w:val="11"/>
          <w:sz w:val="24"/>
          <w:szCs w:val="24"/>
        </w:rPr>
        <w:t xml:space="preserve"> </w:t>
      </w:r>
      <w:r w:rsidRPr="00437F25">
        <w:rPr>
          <w:rFonts w:cs="Arial"/>
          <w:sz w:val="24"/>
          <w:szCs w:val="24"/>
        </w:rPr>
        <w:t>y</w:t>
      </w:r>
      <w:r w:rsidRPr="00437F25">
        <w:rPr>
          <w:rFonts w:cs="Arial"/>
          <w:spacing w:val="13"/>
          <w:sz w:val="24"/>
          <w:szCs w:val="24"/>
        </w:rPr>
        <w:t xml:space="preserve"> </w:t>
      </w:r>
      <w:r w:rsidRPr="00437F25">
        <w:rPr>
          <w:rFonts w:cs="Arial"/>
          <w:sz w:val="24"/>
          <w:szCs w:val="24"/>
        </w:rPr>
        <w:t>normas</w:t>
      </w:r>
      <w:r w:rsidRPr="00437F25">
        <w:rPr>
          <w:rFonts w:cs="Arial"/>
          <w:spacing w:val="13"/>
          <w:sz w:val="24"/>
          <w:szCs w:val="24"/>
        </w:rPr>
        <w:t xml:space="preserve"> </w:t>
      </w:r>
      <w:r w:rsidRPr="00437F25">
        <w:rPr>
          <w:rFonts w:cs="Arial"/>
          <w:sz w:val="24"/>
          <w:szCs w:val="24"/>
        </w:rPr>
        <w:t>sin</w:t>
      </w:r>
      <w:r w:rsidRPr="00437F25">
        <w:rPr>
          <w:rFonts w:cs="Arial"/>
          <w:spacing w:val="12"/>
          <w:sz w:val="24"/>
          <w:szCs w:val="24"/>
        </w:rPr>
        <w:t xml:space="preserve"> </w:t>
      </w:r>
      <w:r w:rsidRPr="00437F25">
        <w:rPr>
          <w:rFonts w:cs="Arial"/>
          <w:sz w:val="24"/>
          <w:szCs w:val="24"/>
        </w:rPr>
        <w:t>afectar</w:t>
      </w:r>
      <w:r w:rsidRPr="00437F25">
        <w:rPr>
          <w:rFonts w:cs="Arial"/>
          <w:spacing w:val="13"/>
          <w:sz w:val="24"/>
          <w:szCs w:val="24"/>
        </w:rPr>
        <w:t xml:space="preserve"> </w:t>
      </w:r>
      <w:r w:rsidRPr="00437F25">
        <w:rPr>
          <w:rFonts w:cs="Arial"/>
          <w:sz w:val="24"/>
          <w:szCs w:val="24"/>
        </w:rPr>
        <w:t>la</w:t>
      </w:r>
      <w:r w:rsidRPr="00437F25">
        <w:rPr>
          <w:rFonts w:cs="Arial"/>
          <w:spacing w:val="13"/>
          <w:sz w:val="24"/>
          <w:szCs w:val="24"/>
        </w:rPr>
        <w:t xml:space="preserve"> </w:t>
      </w:r>
      <w:r w:rsidRPr="00437F25">
        <w:rPr>
          <w:rFonts w:cs="Arial"/>
          <w:sz w:val="24"/>
          <w:szCs w:val="24"/>
        </w:rPr>
        <w:t>estabilidad</w:t>
      </w:r>
      <w:r w:rsidRPr="00437F25">
        <w:rPr>
          <w:rFonts w:cs="Arial"/>
          <w:spacing w:val="13"/>
          <w:sz w:val="24"/>
          <w:szCs w:val="24"/>
        </w:rPr>
        <w:t xml:space="preserve"> </w:t>
      </w:r>
      <w:r w:rsidRPr="00437F25">
        <w:rPr>
          <w:rFonts w:cs="Arial"/>
          <w:sz w:val="24"/>
          <w:szCs w:val="24"/>
        </w:rPr>
        <w:t>de</w:t>
      </w:r>
      <w:r w:rsidRPr="00437F25">
        <w:rPr>
          <w:rFonts w:cs="Arial"/>
          <w:spacing w:val="13"/>
          <w:sz w:val="24"/>
          <w:szCs w:val="24"/>
        </w:rPr>
        <w:t xml:space="preserve"> </w:t>
      </w:r>
      <w:r w:rsidRPr="00437F25">
        <w:rPr>
          <w:rFonts w:cs="Arial"/>
          <w:sz w:val="24"/>
          <w:szCs w:val="24"/>
        </w:rPr>
        <w:t>la</w:t>
      </w:r>
      <w:r w:rsidRPr="00437F25">
        <w:rPr>
          <w:rFonts w:cs="Arial"/>
          <w:spacing w:val="13"/>
          <w:sz w:val="24"/>
          <w:szCs w:val="24"/>
        </w:rPr>
        <w:t xml:space="preserve"> </w:t>
      </w:r>
      <w:r w:rsidRPr="00437F25">
        <w:rPr>
          <w:rFonts w:cs="Arial"/>
          <w:sz w:val="24"/>
          <w:szCs w:val="24"/>
        </w:rPr>
        <w:t>Compañía</w:t>
      </w:r>
      <w:r w:rsidRPr="00437F25">
        <w:rPr>
          <w:rFonts w:cs="Arial"/>
          <w:spacing w:val="12"/>
          <w:sz w:val="24"/>
          <w:szCs w:val="24"/>
        </w:rPr>
        <w:t xml:space="preserve"> </w:t>
      </w:r>
      <w:r w:rsidRPr="00437F25">
        <w:rPr>
          <w:rFonts w:cs="Arial"/>
          <w:sz w:val="24"/>
          <w:szCs w:val="24"/>
        </w:rPr>
        <w:t>ni los intereses legítimos de los usuarios o</w:t>
      </w:r>
      <w:r w:rsidRPr="00437F25">
        <w:rPr>
          <w:rFonts w:cs="Arial"/>
          <w:spacing w:val="-30"/>
          <w:sz w:val="24"/>
          <w:szCs w:val="24"/>
        </w:rPr>
        <w:t xml:space="preserve"> </w:t>
      </w:r>
      <w:r w:rsidRPr="00437F25">
        <w:rPr>
          <w:rFonts w:cs="Arial"/>
          <w:sz w:val="24"/>
          <w:szCs w:val="24"/>
        </w:rPr>
        <w:t>clientes.</w:t>
      </w:r>
    </w:p>
    <w:p w14:paraId="0F806C23" w14:textId="77777777" w:rsidR="003F2AAA" w:rsidRPr="00437F25" w:rsidRDefault="003F2AAA" w:rsidP="003F2AAA">
      <w:pPr>
        <w:pStyle w:val="Textoindependiente"/>
        <w:ind w:right="179"/>
        <w:jc w:val="both"/>
        <w:rPr>
          <w:rFonts w:cs="Arial"/>
          <w:sz w:val="24"/>
          <w:szCs w:val="24"/>
        </w:rPr>
      </w:pPr>
    </w:p>
    <w:p w14:paraId="4CC12712" w14:textId="77777777" w:rsidR="003F2AAA" w:rsidRPr="00437F25" w:rsidRDefault="003F2AAA" w:rsidP="003F2AAA">
      <w:pPr>
        <w:rPr>
          <w:rFonts w:ascii="Arial" w:hAnsi="Arial" w:cs="Arial"/>
          <w:sz w:val="24"/>
          <w:szCs w:val="24"/>
        </w:rPr>
      </w:pPr>
    </w:p>
    <w:p w14:paraId="2904CBC3" w14:textId="77777777" w:rsidR="003F2AAA" w:rsidRPr="00437F25" w:rsidRDefault="003F2AAA" w:rsidP="003F2AAA">
      <w:pPr>
        <w:pStyle w:val="Ttulo1"/>
        <w:tabs>
          <w:tab w:val="left" w:pos="932"/>
        </w:tabs>
        <w:spacing w:before="0"/>
        <w:ind w:left="0" w:right="179" w:firstLine="0"/>
        <w:rPr>
          <w:rFonts w:cs="Arial"/>
          <w:b w:val="0"/>
          <w:bCs w:val="0"/>
          <w:sz w:val="24"/>
          <w:szCs w:val="24"/>
        </w:rPr>
      </w:pPr>
      <w:r w:rsidRPr="00437F25">
        <w:rPr>
          <w:rFonts w:cs="Arial"/>
          <w:sz w:val="24"/>
          <w:szCs w:val="24"/>
        </w:rPr>
        <w:t>b) SANCIONES</w:t>
      </w:r>
    </w:p>
    <w:p w14:paraId="3809B2BC" w14:textId="77777777" w:rsidR="003F2AAA" w:rsidRPr="00437F25" w:rsidRDefault="003F2AAA" w:rsidP="003F2AAA">
      <w:pPr>
        <w:jc w:val="both"/>
        <w:rPr>
          <w:rFonts w:ascii="Arial" w:eastAsia="Arial" w:hAnsi="Arial" w:cs="Arial"/>
          <w:b/>
          <w:bCs/>
          <w:sz w:val="24"/>
          <w:szCs w:val="24"/>
        </w:rPr>
      </w:pPr>
    </w:p>
    <w:p w14:paraId="671AA74B" w14:textId="77777777" w:rsidR="003F2AAA" w:rsidRPr="00437F25" w:rsidRDefault="003F2AAA" w:rsidP="003F2AAA">
      <w:pPr>
        <w:pStyle w:val="Textoindependiente"/>
        <w:ind w:right="179"/>
        <w:jc w:val="both"/>
        <w:rPr>
          <w:rFonts w:cs="Arial"/>
          <w:sz w:val="24"/>
          <w:szCs w:val="24"/>
        </w:rPr>
      </w:pPr>
      <w:r w:rsidRPr="00437F25">
        <w:rPr>
          <w:rFonts w:cs="Arial"/>
          <w:sz w:val="24"/>
          <w:szCs w:val="24"/>
        </w:rPr>
        <w:t>Previo análisis del Comité de Cumplimiento o en su defecto de la Gerencia General de la Compañía,</w:t>
      </w:r>
      <w:r w:rsidRPr="00437F25">
        <w:rPr>
          <w:rFonts w:cs="Arial"/>
          <w:spacing w:val="12"/>
          <w:sz w:val="24"/>
          <w:szCs w:val="24"/>
        </w:rPr>
        <w:t xml:space="preserve"> </w:t>
      </w:r>
      <w:r w:rsidRPr="00437F25">
        <w:rPr>
          <w:rFonts w:cs="Arial"/>
          <w:sz w:val="24"/>
          <w:szCs w:val="24"/>
        </w:rPr>
        <w:t>sobre</w:t>
      </w:r>
      <w:r w:rsidRPr="00437F25">
        <w:rPr>
          <w:rFonts w:cs="Arial"/>
          <w:spacing w:val="-1"/>
          <w:sz w:val="24"/>
          <w:szCs w:val="24"/>
        </w:rPr>
        <w:t xml:space="preserve"> </w:t>
      </w:r>
      <w:r w:rsidRPr="00437F25">
        <w:rPr>
          <w:rFonts w:cs="Arial"/>
          <w:sz w:val="24"/>
          <w:szCs w:val="24"/>
        </w:rPr>
        <w:t>la responsabilidad del empleado, se procederá a la aplicación de las siguientes</w:t>
      </w:r>
      <w:r w:rsidRPr="00437F25">
        <w:rPr>
          <w:rFonts w:cs="Arial"/>
          <w:spacing w:val="-18"/>
          <w:sz w:val="24"/>
          <w:szCs w:val="24"/>
        </w:rPr>
        <w:t xml:space="preserve"> </w:t>
      </w:r>
      <w:r w:rsidRPr="00437F25">
        <w:rPr>
          <w:rFonts w:cs="Arial"/>
          <w:sz w:val="24"/>
          <w:szCs w:val="24"/>
        </w:rPr>
        <w:t>sanciones:</w:t>
      </w:r>
    </w:p>
    <w:p w14:paraId="0490CFA7" w14:textId="77777777" w:rsidR="003F2AAA" w:rsidRPr="00437F25" w:rsidRDefault="003F2AAA" w:rsidP="003F2AAA">
      <w:pPr>
        <w:jc w:val="both"/>
        <w:rPr>
          <w:rFonts w:ascii="Arial" w:eastAsia="Arial" w:hAnsi="Arial" w:cs="Arial"/>
          <w:sz w:val="24"/>
          <w:szCs w:val="24"/>
        </w:rPr>
      </w:pPr>
    </w:p>
    <w:p w14:paraId="427AE042" w14:textId="77777777" w:rsidR="003F2AAA" w:rsidRPr="00437F25" w:rsidRDefault="003F2AAA" w:rsidP="003F2AAA">
      <w:pPr>
        <w:pStyle w:val="Prrafodelista"/>
        <w:numPr>
          <w:ilvl w:val="0"/>
          <w:numId w:val="4"/>
        </w:numPr>
        <w:tabs>
          <w:tab w:val="left" w:pos="921"/>
        </w:tabs>
        <w:ind w:right="219"/>
        <w:jc w:val="both"/>
        <w:rPr>
          <w:rFonts w:ascii="Arial" w:eastAsia="Arial" w:hAnsi="Arial" w:cs="Arial"/>
          <w:sz w:val="24"/>
          <w:szCs w:val="24"/>
        </w:rPr>
      </w:pPr>
      <w:r w:rsidRPr="00437F25">
        <w:rPr>
          <w:rFonts w:ascii="Arial" w:eastAsia="Arial" w:hAnsi="Arial" w:cs="Arial"/>
          <w:sz w:val="24"/>
          <w:szCs w:val="24"/>
        </w:rPr>
        <w:t>La</w:t>
      </w:r>
      <w:r w:rsidRPr="00437F25">
        <w:rPr>
          <w:rFonts w:ascii="Arial" w:eastAsia="Arial" w:hAnsi="Arial" w:cs="Arial"/>
          <w:spacing w:val="19"/>
          <w:sz w:val="24"/>
          <w:szCs w:val="24"/>
        </w:rPr>
        <w:t xml:space="preserve"> </w:t>
      </w:r>
      <w:r w:rsidRPr="00437F25">
        <w:rPr>
          <w:rFonts w:ascii="Arial" w:eastAsia="Arial" w:hAnsi="Arial" w:cs="Arial"/>
          <w:sz w:val="24"/>
          <w:szCs w:val="24"/>
        </w:rPr>
        <w:t>realización</w:t>
      </w:r>
      <w:r w:rsidRPr="00437F25">
        <w:rPr>
          <w:rFonts w:ascii="Arial" w:eastAsia="Arial" w:hAnsi="Arial" w:cs="Arial"/>
          <w:spacing w:val="19"/>
          <w:sz w:val="24"/>
          <w:szCs w:val="24"/>
        </w:rPr>
        <w:t xml:space="preserve"> </w:t>
      </w:r>
      <w:r w:rsidRPr="00437F25">
        <w:rPr>
          <w:rFonts w:ascii="Arial" w:eastAsia="Arial" w:hAnsi="Arial" w:cs="Arial"/>
          <w:sz w:val="24"/>
          <w:szCs w:val="24"/>
        </w:rPr>
        <w:t>de</w:t>
      </w:r>
      <w:r w:rsidRPr="00437F25">
        <w:rPr>
          <w:rFonts w:ascii="Arial" w:eastAsia="Arial" w:hAnsi="Arial" w:cs="Arial"/>
          <w:spacing w:val="19"/>
          <w:sz w:val="24"/>
          <w:szCs w:val="24"/>
        </w:rPr>
        <w:t xml:space="preserve"> </w:t>
      </w:r>
      <w:r w:rsidRPr="00437F25">
        <w:rPr>
          <w:rFonts w:ascii="Arial" w:eastAsia="Arial" w:hAnsi="Arial" w:cs="Arial"/>
          <w:sz w:val="24"/>
          <w:szCs w:val="24"/>
        </w:rPr>
        <w:t>una</w:t>
      </w:r>
      <w:r w:rsidRPr="00437F25">
        <w:rPr>
          <w:rFonts w:ascii="Arial" w:eastAsia="Arial" w:hAnsi="Arial" w:cs="Arial"/>
          <w:spacing w:val="19"/>
          <w:sz w:val="24"/>
          <w:szCs w:val="24"/>
        </w:rPr>
        <w:t xml:space="preserve"> </w:t>
      </w:r>
      <w:r w:rsidRPr="00437F25">
        <w:rPr>
          <w:rFonts w:ascii="Arial" w:eastAsia="Arial" w:hAnsi="Arial" w:cs="Arial"/>
          <w:sz w:val="24"/>
          <w:szCs w:val="24"/>
        </w:rPr>
        <w:t>falta</w:t>
      </w:r>
      <w:r w:rsidRPr="00437F25">
        <w:rPr>
          <w:rFonts w:ascii="Arial" w:eastAsia="Arial" w:hAnsi="Arial" w:cs="Arial"/>
          <w:spacing w:val="19"/>
          <w:sz w:val="24"/>
          <w:szCs w:val="24"/>
        </w:rPr>
        <w:t xml:space="preserve"> </w:t>
      </w:r>
      <w:r w:rsidRPr="00437F25">
        <w:rPr>
          <w:rFonts w:ascii="Arial" w:eastAsia="Arial" w:hAnsi="Arial" w:cs="Arial"/>
          <w:sz w:val="24"/>
          <w:szCs w:val="24"/>
        </w:rPr>
        <w:t>gravísima</w:t>
      </w:r>
      <w:r w:rsidRPr="00437F25">
        <w:rPr>
          <w:rFonts w:ascii="Arial" w:eastAsia="Arial" w:hAnsi="Arial" w:cs="Arial"/>
          <w:spacing w:val="19"/>
          <w:sz w:val="24"/>
          <w:szCs w:val="24"/>
        </w:rPr>
        <w:t xml:space="preserve"> </w:t>
      </w:r>
      <w:r w:rsidRPr="00437F25">
        <w:rPr>
          <w:rFonts w:ascii="Arial" w:eastAsia="Arial" w:hAnsi="Arial" w:cs="Arial"/>
          <w:sz w:val="24"/>
          <w:szCs w:val="24"/>
        </w:rPr>
        <w:t>implicará</w:t>
      </w:r>
      <w:r w:rsidRPr="00437F25">
        <w:rPr>
          <w:rFonts w:ascii="Arial" w:eastAsia="Arial" w:hAnsi="Arial" w:cs="Arial"/>
          <w:spacing w:val="19"/>
          <w:sz w:val="24"/>
          <w:szCs w:val="24"/>
        </w:rPr>
        <w:t xml:space="preserve"> </w:t>
      </w:r>
      <w:r w:rsidRPr="00437F25">
        <w:rPr>
          <w:rFonts w:ascii="Arial" w:eastAsia="Arial" w:hAnsi="Arial" w:cs="Arial"/>
          <w:sz w:val="24"/>
          <w:szCs w:val="24"/>
        </w:rPr>
        <w:t>la</w:t>
      </w:r>
      <w:r w:rsidRPr="00437F25">
        <w:rPr>
          <w:rFonts w:ascii="Arial" w:eastAsia="Arial" w:hAnsi="Arial" w:cs="Arial"/>
          <w:spacing w:val="19"/>
          <w:sz w:val="24"/>
          <w:szCs w:val="24"/>
        </w:rPr>
        <w:t xml:space="preserve"> </w:t>
      </w:r>
      <w:r w:rsidRPr="00437F25">
        <w:rPr>
          <w:rFonts w:ascii="Arial" w:eastAsia="Arial" w:hAnsi="Arial" w:cs="Arial"/>
          <w:sz w:val="24"/>
          <w:szCs w:val="24"/>
        </w:rPr>
        <w:t>terminación</w:t>
      </w:r>
      <w:r w:rsidRPr="00437F25">
        <w:rPr>
          <w:rFonts w:ascii="Arial" w:eastAsia="Arial" w:hAnsi="Arial" w:cs="Arial"/>
          <w:spacing w:val="19"/>
          <w:sz w:val="24"/>
          <w:szCs w:val="24"/>
        </w:rPr>
        <w:t xml:space="preserve"> </w:t>
      </w:r>
      <w:r w:rsidRPr="00437F25">
        <w:rPr>
          <w:rFonts w:ascii="Arial" w:eastAsia="Arial" w:hAnsi="Arial" w:cs="Arial"/>
          <w:sz w:val="24"/>
          <w:szCs w:val="24"/>
        </w:rPr>
        <w:t>unilateral</w:t>
      </w:r>
      <w:r w:rsidRPr="00437F25">
        <w:rPr>
          <w:rFonts w:ascii="Arial" w:eastAsia="Arial" w:hAnsi="Arial" w:cs="Arial"/>
          <w:spacing w:val="19"/>
          <w:sz w:val="24"/>
          <w:szCs w:val="24"/>
        </w:rPr>
        <w:t xml:space="preserve"> </w:t>
      </w:r>
      <w:r w:rsidRPr="00437F25">
        <w:rPr>
          <w:rFonts w:ascii="Arial" w:eastAsia="Arial" w:hAnsi="Arial" w:cs="Arial"/>
          <w:sz w:val="24"/>
          <w:szCs w:val="24"/>
        </w:rPr>
        <w:t>justificada</w:t>
      </w:r>
      <w:r w:rsidRPr="00437F25">
        <w:rPr>
          <w:rFonts w:ascii="Arial" w:eastAsia="Arial" w:hAnsi="Arial" w:cs="Arial"/>
          <w:spacing w:val="19"/>
          <w:sz w:val="24"/>
          <w:szCs w:val="24"/>
        </w:rPr>
        <w:t xml:space="preserve"> </w:t>
      </w:r>
      <w:r w:rsidRPr="00437F25">
        <w:rPr>
          <w:rFonts w:ascii="Arial" w:eastAsia="Arial" w:hAnsi="Arial" w:cs="Arial"/>
          <w:sz w:val="24"/>
          <w:szCs w:val="24"/>
        </w:rPr>
        <w:t>del</w:t>
      </w:r>
      <w:r w:rsidRPr="00437F25">
        <w:rPr>
          <w:rFonts w:ascii="Arial" w:eastAsia="Arial" w:hAnsi="Arial" w:cs="Arial"/>
          <w:spacing w:val="19"/>
          <w:sz w:val="24"/>
          <w:szCs w:val="24"/>
        </w:rPr>
        <w:t xml:space="preserve"> </w:t>
      </w:r>
      <w:r w:rsidRPr="00437F25">
        <w:rPr>
          <w:rFonts w:ascii="Arial" w:eastAsia="Arial" w:hAnsi="Arial" w:cs="Arial"/>
          <w:sz w:val="24"/>
          <w:szCs w:val="24"/>
        </w:rPr>
        <w:t>contrato</w:t>
      </w:r>
      <w:r w:rsidRPr="00437F25">
        <w:rPr>
          <w:rFonts w:ascii="Arial" w:eastAsia="Arial" w:hAnsi="Arial" w:cs="Arial"/>
          <w:spacing w:val="19"/>
          <w:sz w:val="24"/>
          <w:szCs w:val="24"/>
        </w:rPr>
        <w:t xml:space="preserve"> </w:t>
      </w:r>
      <w:r w:rsidRPr="00437F25">
        <w:rPr>
          <w:rFonts w:ascii="Arial" w:eastAsia="Arial" w:hAnsi="Arial" w:cs="Arial"/>
          <w:sz w:val="24"/>
          <w:szCs w:val="24"/>
        </w:rPr>
        <w:t>de trabajo.</w:t>
      </w:r>
      <w:r w:rsidRPr="00437F25">
        <w:rPr>
          <w:rFonts w:ascii="Arial" w:eastAsia="Arial" w:hAnsi="Arial" w:cs="Arial"/>
          <w:spacing w:val="14"/>
          <w:sz w:val="24"/>
          <w:szCs w:val="24"/>
        </w:rPr>
        <w:t xml:space="preserve"> </w:t>
      </w:r>
      <w:r w:rsidRPr="00437F25">
        <w:rPr>
          <w:rFonts w:ascii="Arial" w:eastAsia="Arial" w:hAnsi="Arial" w:cs="Arial"/>
          <w:sz w:val="24"/>
          <w:szCs w:val="24"/>
        </w:rPr>
        <w:t>De</w:t>
      </w:r>
      <w:r w:rsidRPr="00437F25">
        <w:rPr>
          <w:rFonts w:ascii="Arial" w:eastAsia="Arial" w:hAnsi="Arial" w:cs="Arial"/>
          <w:spacing w:val="15"/>
          <w:sz w:val="24"/>
          <w:szCs w:val="24"/>
        </w:rPr>
        <w:t xml:space="preserve"> </w:t>
      </w:r>
      <w:r w:rsidRPr="00437F25">
        <w:rPr>
          <w:rFonts w:ascii="Arial" w:eastAsia="Arial" w:hAnsi="Arial" w:cs="Arial"/>
          <w:sz w:val="24"/>
          <w:szCs w:val="24"/>
        </w:rPr>
        <w:t>acuerdo</w:t>
      </w:r>
      <w:r w:rsidRPr="00437F25">
        <w:rPr>
          <w:rFonts w:ascii="Arial" w:eastAsia="Arial" w:hAnsi="Arial" w:cs="Arial"/>
          <w:spacing w:val="14"/>
          <w:sz w:val="24"/>
          <w:szCs w:val="24"/>
        </w:rPr>
        <w:t xml:space="preserve"> </w:t>
      </w:r>
      <w:r w:rsidRPr="00437F25">
        <w:rPr>
          <w:rFonts w:ascii="Arial" w:eastAsia="Arial" w:hAnsi="Arial" w:cs="Arial"/>
          <w:sz w:val="24"/>
          <w:szCs w:val="24"/>
        </w:rPr>
        <w:t>a</w:t>
      </w:r>
      <w:r w:rsidRPr="00437F25">
        <w:rPr>
          <w:rFonts w:ascii="Arial" w:eastAsia="Arial" w:hAnsi="Arial" w:cs="Arial"/>
          <w:spacing w:val="15"/>
          <w:sz w:val="24"/>
          <w:szCs w:val="24"/>
        </w:rPr>
        <w:t xml:space="preserve"> </w:t>
      </w:r>
      <w:r w:rsidRPr="00437F25">
        <w:rPr>
          <w:rFonts w:ascii="Arial" w:eastAsia="Arial" w:hAnsi="Arial" w:cs="Arial"/>
          <w:sz w:val="24"/>
          <w:szCs w:val="24"/>
        </w:rPr>
        <w:t>lo</w:t>
      </w:r>
      <w:r w:rsidRPr="00437F25">
        <w:rPr>
          <w:rFonts w:ascii="Arial" w:eastAsia="Arial" w:hAnsi="Arial" w:cs="Arial"/>
          <w:spacing w:val="15"/>
          <w:sz w:val="24"/>
          <w:szCs w:val="24"/>
        </w:rPr>
        <w:t xml:space="preserve"> </w:t>
      </w:r>
      <w:r w:rsidRPr="00437F25">
        <w:rPr>
          <w:rFonts w:ascii="Arial" w:eastAsia="Arial" w:hAnsi="Arial" w:cs="Arial"/>
          <w:sz w:val="24"/>
          <w:szCs w:val="24"/>
        </w:rPr>
        <w:t>establecido</w:t>
      </w:r>
      <w:r w:rsidRPr="00437F25">
        <w:rPr>
          <w:rFonts w:ascii="Arial" w:eastAsia="Arial" w:hAnsi="Arial" w:cs="Arial"/>
          <w:spacing w:val="15"/>
          <w:sz w:val="24"/>
          <w:szCs w:val="24"/>
        </w:rPr>
        <w:t xml:space="preserve"> </w:t>
      </w:r>
      <w:r w:rsidRPr="00437F25">
        <w:rPr>
          <w:rFonts w:ascii="Arial" w:eastAsia="Arial" w:hAnsi="Arial" w:cs="Arial"/>
          <w:sz w:val="24"/>
          <w:szCs w:val="24"/>
        </w:rPr>
        <w:t>en</w:t>
      </w:r>
      <w:r w:rsidRPr="00437F25">
        <w:rPr>
          <w:rFonts w:ascii="Arial" w:eastAsia="Arial" w:hAnsi="Arial" w:cs="Arial"/>
          <w:spacing w:val="14"/>
          <w:sz w:val="24"/>
          <w:szCs w:val="24"/>
        </w:rPr>
        <w:t xml:space="preserve"> </w:t>
      </w:r>
      <w:r w:rsidRPr="00437F25">
        <w:rPr>
          <w:rFonts w:ascii="Arial" w:eastAsia="Arial" w:hAnsi="Arial" w:cs="Arial"/>
          <w:sz w:val="24"/>
          <w:szCs w:val="24"/>
        </w:rPr>
        <w:t>el</w:t>
      </w:r>
      <w:r w:rsidRPr="00437F25">
        <w:rPr>
          <w:rFonts w:ascii="Arial" w:eastAsia="Arial" w:hAnsi="Arial" w:cs="Arial"/>
          <w:spacing w:val="15"/>
          <w:sz w:val="24"/>
          <w:szCs w:val="24"/>
        </w:rPr>
        <w:t xml:space="preserve"> </w:t>
      </w:r>
      <w:r w:rsidRPr="00437F25">
        <w:rPr>
          <w:rFonts w:ascii="Arial" w:eastAsia="Arial" w:hAnsi="Arial" w:cs="Arial"/>
          <w:sz w:val="24"/>
          <w:szCs w:val="24"/>
        </w:rPr>
        <w:t>numeral</w:t>
      </w:r>
      <w:r w:rsidRPr="00437F25">
        <w:rPr>
          <w:rFonts w:ascii="Arial" w:eastAsia="Arial" w:hAnsi="Arial" w:cs="Arial"/>
          <w:spacing w:val="21"/>
          <w:sz w:val="24"/>
          <w:szCs w:val="24"/>
        </w:rPr>
        <w:t xml:space="preserve"> </w:t>
      </w:r>
      <w:r w:rsidRPr="00437F25">
        <w:rPr>
          <w:rFonts w:ascii="Arial" w:eastAsia="Arial" w:hAnsi="Arial" w:cs="Arial"/>
          <w:sz w:val="24"/>
          <w:szCs w:val="24"/>
        </w:rPr>
        <w:t>6°</w:t>
      </w:r>
      <w:r w:rsidRPr="00437F25">
        <w:rPr>
          <w:rFonts w:ascii="Arial" w:eastAsia="Arial" w:hAnsi="Arial" w:cs="Arial"/>
          <w:spacing w:val="15"/>
          <w:sz w:val="24"/>
          <w:szCs w:val="24"/>
        </w:rPr>
        <w:t xml:space="preserve"> </w:t>
      </w:r>
      <w:r w:rsidRPr="00437F25">
        <w:rPr>
          <w:rFonts w:ascii="Arial" w:eastAsia="Arial" w:hAnsi="Arial" w:cs="Arial"/>
          <w:sz w:val="24"/>
          <w:szCs w:val="24"/>
        </w:rPr>
        <w:t>del</w:t>
      </w:r>
      <w:r w:rsidRPr="00437F25">
        <w:rPr>
          <w:rFonts w:ascii="Arial" w:eastAsia="Arial" w:hAnsi="Arial" w:cs="Arial"/>
          <w:spacing w:val="15"/>
          <w:sz w:val="24"/>
          <w:szCs w:val="24"/>
        </w:rPr>
        <w:t xml:space="preserve"> </w:t>
      </w:r>
      <w:r w:rsidRPr="00437F25">
        <w:rPr>
          <w:rFonts w:ascii="Arial" w:eastAsia="Arial" w:hAnsi="Arial" w:cs="Arial"/>
          <w:sz w:val="24"/>
          <w:szCs w:val="24"/>
        </w:rPr>
        <w:t>artículo</w:t>
      </w:r>
      <w:r w:rsidRPr="00437F25">
        <w:rPr>
          <w:rFonts w:ascii="Arial" w:eastAsia="Arial" w:hAnsi="Arial" w:cs="Arial"/>
          <w:spacing w:val="14"/>
          <w:sz w:val="24"/>
          <w:szCs w:val="24"/>
        </w:rPr>
        <w:t xml:space="preserve"> </w:t>
      </w:r>
      <w:r w:rsidRPr="00437F25">
        <w:rPr>
          <w:rFonts w:ascii="Arial" w:eastAsia="Arial" w:hAnsi="Arial" w:cs="Arial"/>
          <w:sz w:val="24"/>
          <w:szCs w:val="24"/>
        </w:rPr>
        <w:t>62</w:t>
      </w:r>
      <w:r w:rsidRPr="00437F25">
        <w:rPr>
          <w:rFonts w:ascii="Arial" w:eastAsia="Arial" w:hAnsi="Arial" w:cs="Arial"/>
          <w:spacing w:val="15"/>
          <w:sz w:val="24"/>
          <w:szCs w:val="24"/>
        </w:rPr>
        <w:t xml:space="preserve"> </w:t>
      </w:r>
      <w:r w:rsidRPr="00437F25">
        <w:rPr>
          <w:rFonts w:ascii="Arial" w:eastAsia="Arial" w:hAnsi="Arial" w:cs="Arial"/>
          <w:sz w:val="24"/>
          <w:szCs w:val="24"/>
        </w:rPr>
        <w:t>del</w:t>
      </w:r>
      <w:r w:rsidRPr="00437F25">
        <w:rPr>
          <w:rFonts w:ascii="Arial" w:eastAsia="Arial" w:hAnsi="Arial" w:cs="Arial"/>
          <w:spacing w:val="14"/>
          <w:sz w:val="24"/>
          <w:szCs w:val="24"/>
        </w:rPr>
        <w:t xml:space="preserve"> </w:t>
      </w:r>
      <w:r w:rsidRPr="00437F25">
        <w:rPr>
          <w:rFonts w:ascii="Arial" w:eastAsia="Arial" w:hAnsi="Arial" w:cs="Arial"/>
          <w:sz w:val="24"/>
          <w:szCs w:val="24"/>
        </w:rPr>
        <w:t>C.S.T.,</w:t>
      </w:r>
      <w:r w:rsidRPr="00437F25">
        <w:rPr>
          <w:rFonts w:ascii="Arial" w:eastAsia="Arial" w:hAnsi="Arial" w:cs="Arial"/>
          <w:spacing w:val="15"/>
          <w:sz w:val="24"/>
          <w:szCs w:val="24"/>
        </w:rPr>
        <w:t xml:space="preserve"> </w:t>
      </w:r>
      <w:r w:rsidRPr="00437F25">
        <w:rPr>
          <w:rFonts w:ascii="Arial" w:eastAsia="Arial" w:hAnsi="Arial" w:cs="Arial"/>
          <w:sz w:val="24"/>
          <w:szCs w:val="24"/>
        </w:rPr>
        <w:t>subrogado</w:t>
      </w:r>
      <w:r w:rsidRPr="00437F25">
        <w:rPr>
          <w:rFonts w:ascii="Arial" w:eastAsia="Arial" w:hAnsi="Arial" w:cs="Arial"/>
          <w:spacing w:val="14"/>
          <w:sz w:val="24"/>
          <w:szCs w:val="24"/>
        </w:rPr>
        <w:t xml:space="preserve"> </w:t>
      </w:r>
      <w:r w:rsidRPr="00437F25">
        <w:rPr>
          <w:rFonts w:ascii="Arial" w:eastAsia="Arial" w:hAnsi="Arial" w:cs="Arial"/>
          <w:sz w:val="24"/>
          <w:szCs w:val="24"/>
        </w:rPr>
        <w:t>por</w:t>
      </w:r>
      <w:r w:rsidRPr="00437F25">
        <w:rPr>
          <w:rFonts w:ascii="Arial" w:eastAsia="Arial" w:hAnsi="Arial" w:cs="Arial"/>
          <w:spacing w:val="15"/>
          <w:sz w:val="24"/>
          <w:szCs w:val="24"/>
        </w:rPr>
        <w:t xml:space="preserve"> </w:t>
      </w:r>
      <w:r w:rsidRPr="00437F25">
        <w:rPr>
          <w:rFonts w:ascii="Arial" w:eastAsia="Arial" w:hAnsi="Arial" w:cs="Arial"/>
          <w:sz w:val="24"/>
          <w:szCs w:val="24"/>
        </w:rPr>
        <w:t>el artículo 7° del Decreto Ley 2351 de</w:t>
      </w:r>
      <w:r w:rsidRPr="00437F25">
        <w:rPr>
          <w:rFonts w:ascii="Arial" w:eastAsia="Arial" w:hAnsi="Arial" w:cs="Arial"/>
          <w:spacing w:val="-10"/>
          <w:sz w:val="24"/>
          <w:szCs w:val="24"/>
        </w:rPr>
        <w:t xml:space="preserve"> </w:t>
      </w:r>
      <w:r w:rsidRPr="00437F25">
        <w:rPr>
          <w:rFonts w:ascii="Arial" w:eastAsia="Arial" w:hAnsi="Arial" w:cs="Arial"/>
          <w:sz w:val="24"/>
          <w:szCs w:val="24"/>
        </w:rPr>
        <w:t>1965.</w:t>
      </w:r>
    </w:p>
    <w:p w14:paraId="7EFA0C5B" w14:textId="77777777" w:rsidR="003F2AAA" w:rsidRPr="00437F25" w:rsidRDefault="003F2AAA" w:rsidP="003F2AAA">
      <w:pPr>
        <w:rPr>
          <w:rFonts w:ascii="Arial" w:hAnsi="Arial" w:cs="Arial"/>
          <w:sz w:val="24"/>
          <w:szCs w:val="24"/>
        </w:rPr>
      </w:pPr>
    </w:p>
    <w:p w14:paraId="59B8EABB" w14:textId="77777777" w:rsidR="003F2AAA" w:rsidRPr="00437F25" w:rsidRDefault="003F2AAA" w:rsidP="003F2AAA">
      <w:pPr>
        <w:pStyle w:val="Prrafodelista"/>
        <w:numPr>
          <w:ilvl w:val="0"/>
          <w:numId w:val="4"/>
        </w:numPr>
        <w:tabs>
          <w:tab w:val="left" w:pos="921"/>
        </w:tabs>
        <w:ind w:right="219"/>
        <w:jc w:val="both"/>
        <w:rPr>
          <w:rFonts w:ascii="Arial" w:eastAsia="Arial" w:hAnsi="Arial" w:cs="Arial"/>
          <w:sz w:val="24"/>
          <w:szCs w:val="24"/>
        </w:rPr>
      </w:pPr>
      <w:r w:rsidRPr="00437F25">
        <w:rPr>
          <w:rFonts w:ascii="Arial" w:hAnsi="Arial" w:cs="Arial"/>
          <w:sz w:val="24"/>
          <w:szCs w:val="24"/>
        </w:rPr>
        <w:t>La realización de una falta grave implicará la suspensión no remunerada del empleado infractor</w:t>
      </w:r>
      <w:r w:rsidRPr="00437F25">
        <w:rPr>
          <w:rFonts w:ascii="Arial" w:hAnsi="Arial" w:cs="Arial"/>
          <w:spacing w:val="33"/>
          <w:sz w:val="24"/>
          <w:szCs w:val="24"/>
        </w:rPr>
        <w:t xml:space="preserve"> </w:t>
      </w:r>
      <w:r w:rsidRPr="00437F25">
        <w:rPr>
          <w:rFonts w:ascii="Arial" w:hAnsi="Arial" w:cs="Arial"/>
          <w:sz w:val="24"/>
          <w:szCs w:val="24"/>
        </w:rPr>
        <w:t>por</w:t>
      </w:r>
      <w:r w:rsidRPr="00437F25">
        <w:rPr>
          <w:rFonts w:ascii="Arial" w:hAnsi="Arial" w:cs="Arial"/>
          <w:spacing w:val="-1"/>
          <w:sz w:val="24"/>
          <w:szCs w:val="24"/>
        </w:rPr>
        <w:t xml:space="preserve"> </w:t>
      </w:r>
      <w:r w:rsidRPr="00437F25">
        <w:rPr>
          <w:rFonts w:ascii="Arial" w:hAnsi="Arial" w:cs="Arial"/>
          <w:sz w:val="24"/>
          <w:szCs w:val="24"/>
        </w:rPr>
        <w:t>un término no superior a quince (15) días</w:t>
      </w:r>
      <w:r w:rsidRPr="00437F25">
        <w:rPr>
          <w:rFonts w:ascii="Arial" w:hAnsi="Arial" w:cs="Arial"/>
          <w:spacing w:val="-10"/>
          <w:sz w:val="24"/>
          <w:szCs w:val="24"/>
        </w:rPr>
        <w:t xml:space="preserve"> </w:t>
      </w:r>
      <w:r w:rsidRPr="00437F25">
        <w:rPr>
          <w:rFonts w:ascii="Arial" w:hAnsi="Arial" w:cs="Arial"/>
          <w:sz w:val="24"/>
          <w:szCs w:val="24"/>
        </w:rPr>
        <w:t>hábiles.</w:t>
      </w:r>
    </w:p>
    <w:p w14:paraId="2611E286" w14:textId="77777777" w:rsidR="003F2AAA" w:rsidRPr="00437F25" w:rsidRDefault="003F2AAA" w:rsidP="003F2AAA">
      <w:pPr>
        <w:pStyle w:val="Prrafodelista"/>
        <w:tabs>
          <w:tab w:val="left" w:pos="921"/>
        </w:tabs>
        <w:ind w:left="920" w:right="219"/>
        <w:jc w:val="both"/>
        <w:rPr>
          <w:rFonts w:ascii="Arial" w:eastAsia="Arial" w:hAnsi="Arial" w:cs="Arial"/>
          <w:sz w:val="24"/>
          <w:szCs w:val="24"/>
        </w:rPr>
      </w:pPr>
    </w:p>
    <w:p w14:paraId="172BF950" w14:textId="37675F62" w:rsidR="003F2AAA" w:rsidRPr="00437F25" w:rsidRDefault="003F2AAA" w:rsidP="003F2AAA">
      <w:pPr>
        <w:pStyle w:val="Prrafodelista"/>
        <w:numPr>
          <w:ilvl w:val="0"/>
          <w:numId w:val="4"/>
        </w:numPr>
        <w:tabs>
          <w:tab w:val="left" w:pos="921"/>
        </w:tabs>
        <w:ind w:right="221"/>
        <w:jc w:val="both"/>
        <w:rPr>
          <w:rFonts w:ascii="Arial" w:eastAsia="Arial" w:hAnsi="Arial" w:cs="Arial"/>
          <w:sz w:val="24"/>
          <w:szCs w:val="24"/>
        </w:rPr>
      </w:pPr>
      <w:r w:rsidRPr="00437F25">
        <w:rPr>
          <w:rFonts w:ascii="Arial" w:hAnsi="Arial" w:cs="Arial"/>
          <w:sz w:val="24"/>
          <w:szCs w:val="24"/>
        </w:rPr>
        <w:t>La</w:t>
      </w:r>
      <w:r w:rsidRPr="00437F25">
        <w:rPr>
          <w:rFonts w:ascii="Arial" w:hAnsi="Arial" w:cs="Arial"/>
          <w:spacing w:val="18"/>
          <w:sz w:val="24"/>
          <w:szCs w:val="24"/>
        </w:rPr>
        <w:t xml:space="preserve"> </w:t>
      </w:r>
      <w:r w:rsidRPr="00437F25">
        <w:rPr>
          <w:rFonts w:ascii="Arial" w:hAnsi="Arial" w:cs="Arial"/>
          <w:sz w:val="24"/>
          <w:szCs w:val="24"/>
        </w:rPr>
        <w:t>realización</w:t>
      </w:r>
      <w:r w:rsidRPr="00437F25">
        <w:rPr>
          <w:rFonts w:ascii="Arial" w:hAnsi="Arial" w:cs="Arial"/>
          <w:spacing w:val="18"/>
          <w:sz w:val="24"/>
          <w:szCs w:val="24"/>
        </w:rPr>
        <w:t xml:space="preserve"> </w:t>
      </w:r>
      <w:r w:rsidRPr="00437F25">
        <w:rPr>
          <w:rFonts w:ascii="Arial" w:hAnsi="Arial" w:cs="Arial"/>
          <w:sz w:val="24"/>
          <w:szCs w:val="24"/>
        </w:rPr>
        <w:t>de</w:t>
      </w:r>
      <w:r w:rsidRPr="00437F25">
        <w:rPr>
          <w:rFonts w:ascii="Arial" w:hAnsi="Arial" w:cs="Arial"/>
          <w:spacing w:val="18"/>
          <w:sz w:val="24"/>
          <w:szCs w:val="24"/>
        </w:rPr>
        <w:t xml:space="preserve"> </w:t>
      </w:r>
      <w:r w:rsidRPr="00437F25">
        <w:rPr>
          <w:rFonts w:ascii="Arial" w:hAnsi="Arial" w:cs="Arial"/>
          <w:sz w:val="24"/>
          <w:szCs w:val="24"/>
        </w:rPr>
        <w:t>una</w:t>
      </w:r>
      <w:r w:rsidRPr="00437F25">
        <w:rPr>
          <w:rFonts w:ascii="Arial" w:hAnsi="Arial" w:cs="Arial"/>
          <w:spacing w:val="18"/>
          <w:sz w:val="24"/>
          <w:szCs w:val="24"/>
        </w:rPr>
        <w:t xml:space="preserve"> </w:t>
      </w:r>
      <w:r w:rsidRPr="00437F25">
        <w:rPr>
          <w:rFonts w:ascii="Arial" w:hAnsi="Arial" w:cs="Arial"/>
          <w:sz w:val="24"/>
          <w:szCs w:val="24"/>
        </w:rPr>
        <w:t>falta</w:t>
      </w:r>
      <w:r w:rsidRPr="00437F25">
        <w:rPr>
          <w:rFonts w:ascii="Arial" w:hAnsi="Arial" w:cs="Arial"/>
          <w:spacing w:val="18"/>
          <w:sz w:val="24"/>
          <w:szCs w:val="24"/>
        </w:rPr>
        <w:t xml:space="preserve"> </w:t>
      </w:r>
      <w:r w:rsidRPr="00437F25">
        <w:rPr>
          <w:rFonts w:ascii="Arial" w:hAnsi="Arial" w:cs="Arial"/>
          <w:sz w:val="24"/>
          <w:szCs w:val="24"/>
        </w:rPr>
        <w:t>leve</w:t>
      </w:r>
      <w:r w:rsidRPr="00437F25">
        <w:rPr>
          <w:rFonts w:ascii="Arial" w:hAnsi="Arial" w:cs="Arial"/>
          <w:spacing w:val="17"/>
          <w:sz w:val="24"/>
          <w:szCs w:val="24"/>
        </w:rPr>
        <w:t xml:space="preserve"> </w:t>
      </w:r>
      <w:r w:rsidRPr="00437F25">
        <w:rPr>
          <w:rFonts w:ascii="Arial" w:hAnsi="Arial" w:cs="Arial"/>
          <w:sz w:val="24"/>
          <w:szCs w:val="24"/>
        </w:rPr>
        <w:t>implicará</w:t>
      </w:r>
      <w:r w:rsidRPr="00437F25">
        <w:rPr>
          <w:rFonts w:ascii="Arial" w:hAnsi="Arial" w:cs="Arial"/>
          <w:spacing w:val="18"/>
          <w:sz w:val="24"/>
          <w:szCs w:val="24"/>
        </w:rPr>
        <w:t xml:space="preserve"> </w:t>
      </w:r>
      <w:r w:rsidRPr="00437F25">
        <w:rPr>
          <w:rFonts w:ascii="Arial" w:hAnsi="Arial" w:cs="Arial"/>
          <w:sz w:val="24"/>
          <w:szCs w:val="24"/>
        </w:rPr>
        <w:t>un</w:t>
      </w:r>
      <w:r w:rsidRPr="00437F25">
        <w:rPr>
          <w:rFonts w:ascii="Arial" w:hAnsi="Arial" w:cs="Arial"/>
          <w:spacing w:val="18"/>
          <w:sz w:val="24"/>
          <w:szCs w:val="24"/>
        </w:rPr>
        <w:t xml:space="preserve"> </w:t>
      </w:r>
      <w:r w:rsidRPr="00437F25">
        <w:rPr>
          <w:rFonts w:ascii="Arial" w:hAnsi="Arial" w:cs="Arial"/>
          <w:sz w:val="24"/>
          <w:szCs w:val="24"/>
        </w:rPr>
        <w:t>llamado</w:t>
      </w:r>
      <w:r w:rsidRPr="00437F25">
        <w:rPr>
          <w:rFonts w:ascii="Arial" w:hAnsi="Arial" w:cs="Arial"/>
          <w:spacing w:val="18"/>
          <w:sz w:val="24"/>
          <w:szCs w:val="24"/>
        </w:rPr>
        <w:t xml:space="preserve"> </w:t>
      </w:r>
      <w:r w:rsidRPr="00437F25">
        <w:rPr>
          <w:rFonts w:ascii="Arial" w:hAnsi="Arial" w:cs="Arial"/>
          <w:sz w:val="24"/>
          <w:szCs w:val="24"/>
        </w:rPr>
        <w:t>de</w:t>
      </w:r>
      <w:r w:rsidRPr="00437F25">
        <w:rPr>
          <w:rFonts w:ascii="Arial" w:hAnsi="Arial" w:cs="Arial"/>
          <w:spacing w:val="18"/>
          <w:sz w:val="24"/>
          <w:szCs w:val="24"/>
        </w:rPr>
        <w:t xml:space="preserve"> </w:t>
      </w:r>
      <w:r w:rsidRPr="00437F25">
        <w:rPr>
          <w:rFonts w:ascii="Arial" w:hAnsi="Arial" w:cs="Arial"/>
          <w:sz w:val="24"/>
          <w:szCs w:val="24"/>
        </w:rPr>
        <w:t>atención</w:t>
      </w:r>
      <w:r w:rsidRPr="00437F25">
        <w:rPr>
          <w:rFonts w:ascii="Arial" w:hAnsi="Arial" w:cs="Arial"/>
          <w:spacing w:val="18"/>
          <w:sz w:val="24"/>
          <w:szCs w:val="24"/>
        </w:rPr>
        <w:t xml:space="preserve"> </w:t>
      </w:r>
      <w:r w:rsidRPr="00437F25">
        <w:rPr>
          <w:rFonts w:ascii="Arial" w:hAnsi="Arial" w:cs="Arial"/>
          <w:sz w:val="24"/>
          <w:szCs w:val="24"/>
        </w:rPr>
        <w:t>por</w:t>
      </w:r>
      <w:r w:rsidRPr="00437F25">
        <w:rPr>
          <w:rFonts w:ascii="Arial" w:hAnsi="Arial" w:cs="Arial"/>
          <w:spacing w:val="18"/>
          <w:sz w:val="24"/>
          <w:szCs w:val="24"/>
        </w:rPr>
        <w:t xml:space="preserve"> </w:t>
      </w:r>
      <w:r w:rsidRPr="00437F25">
        <w:rPr>
          <w:rFonts w:ascii="Arial" w:hAnsi="Arial" w:cs="Arial"/>
          <w:sz w:val="24"/>
          <w:szCs w:val="24"/>
        </w:rPr>
        <w:t>escrito</w:t>
      </w:r>
      <w:r w:rsidRPr="00437F25">
        <w:rPr>
          <w:rFonts w:ascii="Arial" w:hAnsi="Arial" w:cs="Arial"/>
          <w:spacing w:val="18"/>
          <w:sz w:val="24"/>
          <w:szCs w:val="24"/>
        </w:rPr>
        <w:t xml:space="preserve"> </w:t>
      </w:r>
      <w:r w:rsidRPr="00437F25">
        <w:rPr>
          <w:rFonts w:ascii="Arial" w:hAnsi="Arial" w:cs="Arial"/>
          <w:sz w:val="24"/>
          <w:szCs w:val="24"/>
        </w:rPr>
        <w:t>que</w:t>
      </w:r>
      <w:r w:rsidRPr="00437F25">
        <w:rPr>
          <w:rFonts w:ascii="Arial" w:hAnsi="Arial" w:cs="Arial"/>
          <w:spacing w:val="18"/>
          <w:sz w:val="24"/>
          <w:szCs w:val="24"/>
        </w:rPr>
        <w:t xml:space="preserve"> </w:t>
      </w:r>
      <w:r w:rsidRPr="00437F25">
        <w:rPr>
          <w:rFonts w:ascii="Arial" w:hAnsi="Arial" w:cs="Arial"/>
          <w:sz w:val="24"/>
          <w:szCs w:val="24"/>
        </w:rPr>
        <w:t>se</w:t>
      </w:r>
      <w:r w:rsidRPr="00437F25">
        <w:rPr>
          <w:rFonts w:ascii="Arial" w:hAnsi="Arial" w:cs="Arial"/>
          <w:spacing w:val="18"/>
          <w:sz w:val="24"/>
          <w:szCs w:val="24"/>
        </w:rPr>
        <w:t xml:space="preserve"> </w:t>
      </w:r>
      <w:r w:rsidRPr="00437F25">
        <w:rPr>
          <w:rFonts w:ascii="Arial" w:hAnsi="Arial" w:cs="Arial"/>
          <w:sz w:val="24"/>
          <w:szCs w:val="24"/>
        </w:rPr>
        <w:t>anexará</w:t>
      </w:r>
      <w:r w:rsidRPr="00437F25">
        <w:rPr>
          <w:rFonts w:ascii="Arial" w:hAnsi="Arial" w:cs="Arial"/>
          <w:spacing w:val="18"/>
          <w:sz w:val="24"/>
          <w:szCs w:val="24"/>
        </w:rPr>
        <w:t xml:space="preserve"> </w:t>
      </w:r>
      <w:r w:rsidRPr="00437F25">
        <w:rPr>
          <w:rFonts w:ascii="Arial" w:hAnsi="Arial" w:cs="Arial"/>
          <w:sz w:val="24"/>
          <w:szCs w:val="24"/>
        </w:rPr>
        <w:t>a</w:t>
      </w:r>
      <w:r w:rsidRPr="00437F25">
        <w:rPr>
          <w:rFonts w:ascii="Arial" w:hAnsi="Arial" w:cs="Arial"/>
          <w:spacing w:val="17"/>
          <w:sz w:val="24"/>
          <w:szCs w:val="24"/>
        </w:rPr>
        <w:t xml:space="preserve"> </w:t>
      </w:r>
      <w:r w:rsidRPr="00437F25">
        <w:rPr>
          <w:rFonts w:ascii="Arial" w:hAnsi="Arial" w:cs="Arial"/>
          <w:sz w:val="24"/>
          <w:szCs w:val="24"/>
        </w:rPr>
        <w:t>la hoja de</w:t>
      </w:r>
      <w:r w:rsidRPr="00437F25">
        <w:rPr>
          <w:rFonts w:ascii="Arial" w:hAnsi="Arial" w:cs="Arial"/>
          <w:spacing w:val="-2"/>
          <w:sz w:val="24"/>
          <w:szCs w:val="24"/>
        </w:rPr>
        <w:t xml:space="preserve"> </w:t>
      </w:r>
      <w:r w:rsidRPr="00437F25">
        <w:rPr>
          <w:rFonts w:ascii="Arial" w:hAnsi="Arial" w:cs="Arial"/>
          <w:sz w:val="24"/>
          <w:szCs w:val="24"/>
        </w:rPr>
        <w:t>vida.</w:t>
      </w:r>
    </w:p>
    <w:p w14:paraId="3D1FF875" w14:textId="77777777" w:rsidR="008168E3" w:rsidRPr="00437F25" w:rsidRDefault="008168E3" w:rsidP="008168E3">
      <w:pPr>
        <w:pStyle w:val="Prrafodelista"/>
        <w:rPr>
          <w:rFonts w:ascii="Arial" w:eastAsia="Arial" w:hAnsi="Arial" w:cs="Arial"/>
          <w:sz w:val="24"/>
          <w:szCs w:val="24"/>
        </w:rPr>
      </w:pPr>
    </w:p>
    <w:p w14:paraId="13C30EEB" w14:textId="71320853" w:rsidR="008168E3" w:rsidRPr="00437F25" w:rsidRDefault="008168E3" w:rsidP="008168E3">
      <w:pPr>
        <w:tabs>
          <w:tab w:val="left" w:pos="921"/>
        </w:tabs>
        <w:ind w:right="221"/>
        <w:jc w:val="both"/>
        <w:rPr>
          <w:rFonts w:ascii="Arial" w:eastAsia="Arial" w:hAnsi="Arial" w:cs="Arial"/>
          <w:sz w:val="24"/>
          <w:szCs w:val="24"/>
        </w:rPr>
      </w:pPr>
      <w:r w:rsidRPr="00437F25">
        <w:rPr>
          <w:rFonts w:ascii="Arial" w:eastAsia="Arial" w:hAnsi="Arial" w:cs="Arial"/>
          <w:sz w:val="24"/>
          <w:szCs w:val="24"/>
        </w:rPr>
        <w:t xml:space="preserve">No obstante lo consignado en este código, la aplicación de las sanciones </w:t>
      </w:r>
      <w:r w:rsidR="00CB4E66" w:rsidRPr="00437F25">
        <w:rPr>
          <w:rFonts w:ascii="Arial" w:eastAsia="Arial" w:hAnsi="Arial" w:cs="Arial"/>
          <w:sz w:val="24"/>
          <w:szCs w:val="24"/>
        </w:rPr>
        <w:t>serán evaluadas en cada caso en particular por parte del Comité de Cumplimiento, la Gerencia o Junta Directiva según el caso.</w:t>
      </w:r>
    </w:p>
    <w:p w14:paraId="54CCB509" w14:textId="77777777" w:rsidR="003F2AAA" w:rsidRPr="00437F25" w:rsidRDefault="003F2AAA" w:rsidP="003F2AAA">
      <w:pPr>
        <w:tabs>
          <w:tab w:val="left" w:pos="921"/>
        </w:tabs>
        <w:ind w:right="221"/>
        <w:jc w:val="both"/>
        <w:rPr>
          <w:rFonts w:ascii="Arial" w:eastAsia="Arial" w:hAnsi="Arial" w:cs="Arial"/>
          <w:sz w:val="24"/>
          <w:szCs w:val="24"/>
        </w:rPr>
      </w:pPr>
    </w:p>
    <w:p w14:paraId="4C49FE60" w14:textId="77777777" w:rsidR="003F2AAA" w:rsidRPr="00437F25" w:rsidRDefault="003F2AAA" w:rsidP="003F2AAA">
      <w:pPr>
        <w:jc w:val="both"/>
        <w:rPr>
          <w:rFonts w:ascii="Arial" w:eastAsia="Arial" w:hAnsi="Arial" w:cs="Arial"/>
          <w:sz w:val="24"/>
          <w:szCs w:val="24"/>
        </w:rPr>
      </w:pPr>
    </w:p>
    <w:p w14:paraId="4DB07620" w14:textId="77777777" w:rsidR="003F2AAA" w:rsidRPr="00437F25" w:rsidRDefault="003F2AAA" w:rsidP="003F2AAA">
      <w:pPr>
        <w:pStyle w:val="Ttulo1"/>
        <w:tabs>
          <w:tab w:val="left" w:pos="932"/>
        </w:tabs>
        <w:spacing w:before="0"/>
        <w:ind w:left="0" w:right="179" w:firstLine="0"/>
        <w:rPr>
          <w:rFonts w:cs="Arial"/>
          <w:b w:val="0"/>
          <w:bCs w:val="0"/>
          <w:sz w:val="24"/>
          <w:szCs w:val="24"/>
        </w:rPr>
      </w:pPr>
      <w:r w:rsidRPr="00437F25">
        <w:rPr>
          <w:rFonts w:cs="Arial"/>
          <w:sz w:val="24"/>
          <w:szCs w:val="24"/>
        </w:rPr>
        <w:t>c) ACCIONES DE RESPONSABILIDAD</w:t>
      </w:r>
      <w:r w:rsidRPr="00437F25">
        <w:rPr>
          <w:rFonts w:cs="Arial"/>
          <w:spacing w:val="-6"/>
          <w:sz w:val="24"/>
          <w:szCs w:val="24"/>
        </w:rPr>
        <w:t xml:space="preserve"> </w:t>
      </w:r>
      <w:r w:rsidRPr="00437F25">
        <w:rPr>
          <w:rFonts w:cs="Arial"/>
          <w:sz w:val="24"/>
          <w:szCs w:val="24"/>
        </w:rPr>
        <w:t>CIVIL</w:t>
      </w:r>
    </w:p>
    <w:p w14:paraId="05B08DE2" w14:textId="77777777" w:rsidR="003F2AAA" w:rsidRPr="00437F25" w:rsidRDefault="003F2AAA" w:rsidP="003F2AAA">
      <w:pPr>
        <w:jc w:val="both"/>
        <w:rPr>
          <w:rFonts w:ascii="Arial" w:eastAsia="Arial" w:hAnsi="Arial" w:cs="Arial"/>
          <w:b/>
          <w:bCs/>
          <w:sz w:val="24"/>
          <w:szCs w:val="24"/>
        </w:rPr>
      </w:pPr>
    </w:p>
    <w:p w14:paraId="613FCBED" w14:textId="4A2710A0" w:rsidR="003F2AAA" w:rsidRPr="00437F25" w:rsidRDefault="003F2AAA" w:rsidP="003F2AAA">
      <w:pPr>
        <w:pStyle w:val="Textoindependiente"/>
        <w:ind w:right="219"/>
        <w:jc w:val="both"/>
        <w:rPr>
          <w:rFonts w:cs="Arial"/>
          <w:sz w:val="24"/>
          <w:szCs w:val="24"/>
        </w:rPr>
      </w:pPr>
      <w:r w:rsidRPr="00437F25">
        <w:rPr>
          <w:rFonts w:cs="Arial"/>
          <w:sz w:val="24"/>
          <w:szCs w:val="24"/>
        </w:rPr>
        <w:t>Si</w:t>
      </w:r>
      <w:r w:rsidRPr="00437F25">
        <w:rPr>
          <w:rFonts w:cs="Arial"/>
          <w:spacing w:val="20"/>
          <w:sz w:val="24"/>
          <w:szCs w:val="24"/>
        </w:rPr>
        <w:t xml:space="preserve"> </w:t>
      </w:r>
      <w:r w:rsidRPr="00437F25">
        <w:rPr>
          <w:rFonts w:cs="Arial"/>
          <w:sz w:val="24"/>
          <w:szCs w:val="24"/>
        </w:rPr>
        <w:t>un</w:t>
      </w:r>
      <w:r w:rsidRPr="00437F25">
        <w:rPr>
          <w:rFonts w:cs="Arial"/>
          <w:spacing w:val="20"/>
          <w:sz w:val="24"/>
          <w:szCs w:val="24"/>
        </w:rPr>
        <w:t xml:space="preserve"> </w:t>
      </w:r>
      <w:r w:rsidRPr="00437F25">
        <w:rPr>
          <w:rFonts w:cs="Arial"/>
          <w:sz w:val="24"/>
          <w:szCs w:val="24"/>
        </w:rPr>
        <w:t>directivo,</w:t>
      </w:r>
      <w:r w:rsidRPr="00437F25">
        <w:rPr>
          <w:rFonts w:cs="Arial"/>
          <w:spacing w:val="20"/>
          <w:sz w:val="24"/>
          <w:szCs w:val="24"/>
        </w:rPr>
        <w:t xml:space="preserve"> </w:t>
      </w:r>
      <w:r w:rsidRPr="00437F25">
        <w:rPr>
          <w:rFonts w:cs="Arial"/>
          <w:sz w:val="24"/>
          <w:szCs w:val="24"/>
        </w:rPr>
        <w:t>representante</w:t>
      </w:r>
      <w:r w:rsidRPr="00437F25">
        <w:rPr>
          <w:rFonts w:cs="Arial"/>
          <w:spacing w:val="20"/>
          <w:sz w:val="24"/>
          <w:szCs w:val="24"/>
        </w:rPr>
        <w:t xml:space="preserve"> </w:t>
      </w:r>
      <w:r w:rsidRPr="00437F25">
        <w:rPr>
          <w:rFonts w:cs="Arial"/>
          <w:sz w:val="24"/>
          <w:szCs w:val="24"/>
        </w:rPr>
        <w:t>legal</w:t>
      </w:r>
      <w:r w:rsidRPr="00437F25">
        <w:rPr>
          <w:rFonts w:cs="Arial"/>
          <w:spacing w:val="20"/>
          <w:sz w:val="24"/>
          <w:szCs w:val="24"/>
        </w:rPr>
        <w:t xml:space="preserve"> </w:t>
      </w:r>
      <w:r w:rsidRPr="00437F25">
        <w:rPr>
          <w:rFonts w:cs="Arial"/>
          <w:sz w:val="24"/>
          <w:szCs w:val="24"/>
        </w:rPr>
        <w:t>o</w:t>
      </w:r>
      <w:r w:rsidRPr="00437F25">
        <w:rPr>
          <w:rFonts w:cs="Arial"/>
          <w:spacing w:val="20"/>
          <w:sz w:val="24"/>
          <w:szCs w:val="24"/>
        </w:rPr>
        <w:t xml:space="preserve"> </w:t>
      </w:r>
      <w:r w:rsidRPr="00437F25">
        <w:rPr>
          <w:rFonts w:cs="Arial"/>
          <w:sz w:val="24"/>
          <w:szCs w:val="24"/>
        </w:rPr>
        <w:t>empleado</w:t>
      </w:r>
      <w:r w:rsidRPr="00437F25">
        <w:rPr>
          <w:rFonts w:cs="Arial"/>
          <w:spacing w:val="20"/>
          <w:sz w:val="24"/>
          <w:szCs w:val="24"/>
        </w:rPr>
        <w:t xml:space="preserve"> </w:t>
      </w:r>
      <w:r w:rsidRPr="00437F25">
        <w:rPr>
          <w:rFonts w:cs="Arial"/>
          <w:sz w:val="24"/>
          <w:szCs w:val="24"/>
        </w:rPr>
        <w:t>obra</w:t>
      </w:r>
      <w:r w:rsidRPr="00437F25">
        <w:rPr>
          <w:rFonts w:cs="Arial"/>
          <w:spacing w:val="20"/>
          <w:sz w:val="24"/>
          <w:szCs w:val="24"/>
        </w:rPr>
        <w:t xml:space="preserve"> </w:t>
      </w:r>
      <w:r w:rsidRPr="00437F25">
        <w:rPr>
          <w:rFonts w:cs="Arial"/>
          <w:sz w:val="24"/>
          <w:szCs w:val="24"/>
        </w:rPr>
        <w:t>con</w:t>
      </w:r>
      <w:r w:rsidRPr="00437F25">
        <w:rPr>
          <w:rFonts w:cs="Arial"/>
          <w:spacing w:val="20"/>
          <w:sz w:val="24"/>
          <w:szCs w:val="24"/>
        </w:rPr>
        <w:t xml:space="preserve"> </w:t>
      </w:r>
      <w:r w:rsidRPr="00437F25">
        <w:rPr>
          <w:rFonts w:cs="Arial"/>
          <w:sz w:val="24"/>
          <w:szCs w:val="24"/>
        </w:rPr>
        <w:t>negligencia</w:t>
      </w:r>
      <w:r w:rsidRPr="00437F25">
        <w:rPr>
          <w:rFonts w:cs="Arial"/>
          <w:spacing w:val="20"/>
          <w:sz w:val="24"/>
          <w:szCs w:val="24"/>
        </w:rPr>
        <w:t xml:space="preserve"> </w:t>
      </w:r>
      <w:r w:rsidRPr="00437F25">
        <w:rPr>
          <w:rFonts w:cs="Arial"/>
          <w:sz w:val="24"/>
          <w:szCs w:val="24"/>
        </w:rPr>
        <w:t>u</w:t>
      </w:r>
      <w:r w:rsidRPr="00437F25">
        <w:rPr>
          <w:rFonts w:cs="Arial"/>
          <w:spacing w:val="25"/>
          <w:sz w:val="24"/>
          <w:szCs w:val="24"/>
        </w:rPr>
        <w:t xml:space="preserve"> </w:t>
      </w:r>
      <w:r w:rsidRPr="00437F25">
        <w:rPr>
          <w:rFonts w:cs="Arial"/>
          <w:sz w:val="24"/>
          <w:szCs w:val="24"/>
        </w:rPr>
        <w:t>omisión</w:t>
      </w:r>
      <w:r w:rsidRPr="00437F25">
        <w:rPr>
          <w:rFonts w:cs="Arial"/>
          <w:spacing w:val="20"/>
          <w:sz w:val="24"/>
          <w:szCs w:val="24"/>
        </w:rPr>
        <w:t xml:space="preserve"> </w:t>
      </w:r>
      <w:r w:rsidRPr="00437F25">
        <w:rPr>
          <w:rFonts w:cs="Arial"/>
          <w:sz w:val="24"/>
          <w:szCs w:val="24"/>
        </w:rPr>
        <w:t>en</w:t>
      </w:r>
      <w:r w:rsidRPr="00437F25">
        <w:rPr>
          <w:rFonts w:cs="Arial"/>
          <w:spacing w:val="21"/>
          <w:sz w:val="24"/>
          <w:szCs w:val="24"/>
        </w:rPr>
        <w:t xml:space="preserve"> </w:t>
      </w:r>
      <w:r w:rsidRPr="00437F25">
        <w:rPr>
          <w:rFonts w:cs="Arial"/>
          <w:sz w:val="24"/>
          <w:szCs w:val="24"/>
        </w:rPr>
        <w:t>el</w:t>
      </w:r>
      <w:r w:rsidRPr="00437F25">
        <w:rPr>
          <w:rFonts w:cs="Arial"/>
          <w:spacing w:val="20"/>
          <w:sz w:val="24"/>
          <w:szCs w:val="24"/>
        </w:rPr>
        <w:t xml:space="preserve"> </w:t>
      </w:r>
      <w:r w:rsidRPr="00437F25">
        <w:rPr>
          <w:rFonts w:cs="Arial"/>
          <w:sz w:val="24"/>
          <w:szCs w:val="24"/>
        </w:rPr>
        <w:t>desempeño</w:t>
      </w:r>
      <w:r w:rsidRPr="00437F25">
        <w:rPr>
          <w:rFonts w:cs="Arial"/>
          <w:spacing w:val="20"/>
          <w:sz w:val="24"/>
          <w:szCs w:val="24"/>
        </w:rPr>
        <w:t xml:space="preserve"> </w:t>
      </w:r>
      <w:r w:rsidRPr="00437F25">
        <w:rPr>
          <w:rFonts w:cs="Arial"/>
          <w:sz w:val="24"/>
          <w:szCs w:val="24"/>
        </w:rPr>
        <w:t>de</w:t>
      </w:r>
      <w:r w:rsidRPr="00437F25">
        <w:rPr>
          <w:rFonts w:cs="Arial"/>
          <w:spacing w:val="20"/>
          <w:sz w:val="24"/>
          <w:szCs w:val="24"/>
        </w:rPr>
        <w:t xml:space="preserve"> </w:t>
      </w:r>
      <w:r w:rsidRPr="00437F25">
        <w:rPr>
          <w:rFonts w:cs="Arial"/>
          <w:sz w:val="24"/>
          <w:szCs w:val="24"/>
        </w:rPr>
        <w:t xml:space="preserve">sus funciones y perjudica con su actuación a la Compañía o a </w:t>
      </w:r>
      <w:r w:rsidRPr="00437F25">
        <w:rPr>
          <w:rFonts w:cs="Arial"/>
          <w:spacing w:val="2"/>
          <w:sz w:val="24"/>
          <w:szCs w:val="24"/>
        </w:rPr>
        <w:t xml:space="preserve">una </w:t>
      </w:r>
      <w:r w:rsidRPr="00437F25">
        <w:rPr>
          <w:rFonts w:cs="Arial"/>
          <w:sz w:val="24"/>
          <w:szCs w:val="24"/>
        </w:rPr>
        <w:t>persona natural o jurídica, cliente, usuario</w:t>
      </w:r>
      <w:r w:rsidRPr="00437F25">
        <w:rPr>
          <w:rFonts w:cs="Arial"/>
          <w:spacing w:val="42"/>
          <w:sz w:val="24"/>
          <w:szCs w:val="24"/>
        </w:rPr>
        <w:t xml:space="preserve"> </w:t>
      </w:r>
      <w:r w:rsidRPr="00437F25">
        <w:rPr>
          <w:rFonts w:cs="Arial"/>
          <w:sz w:val="24"/>
          <w:szCs w:val="24"/>
        </w:rPr>
        <w:t>o no  de  la Zona Franca Internacional de Pereira S.A.S. Usuario Operador</w:t>
      </w:r>
      <w:r w:rsidR="00CB4E66" w:rsidRPr="00437F25">
        <w:rPr>
          <w:rFonts w:cs="Arial"/>
          <w:sz w:val="24"/>
          <w:szCs w:val="24"/>
        </w:rPr>
        <w:t xml:space="preserve"> de Zonas Francas o Agrupación Zona Franca Internacional de Pereira – Propiedad Horizontal</w:t>
      </w:r>
      <w:r w:rsidRPr="00437F25">
        <w:rPr>
          <w:rFonts w:cs="Arial"/>
          <w:sz w:val="24"/>
          <w:szCs w:val="24"/>
        </w:rPr>
        <w:t>, será responsable civilmente de las pérdidas económicas o morales sufridas por razón de las</w:t>
      </w:r>
      <w:r w:rsidRPr="00437F25">
        <w:rPr>
          <w:rFonts w:cs="Arial"/>
          <w:spacing w:val="17"/>
          <w:sz w:val="24"/>
          <w:szCs w:val="24"/>
        </w:rPr>
        <w:t xml:space="preserve"> </w:t>
      </w:r>
      <w:r w:rsidRPr="00437F25">
        <w:rPr>
          <w:rFonts w:cs="Arial"/>
          <w:sz w:val="24"/>
          <w:szCs w:val="24"/>
        </w:rPr>
        <w:t>infracciones</w:t>
      </w:r>
      <w:r w:rsidRPr="00437F25">
        <w:rPr>
          <w:rFonts w:cs="Arial"/>
          <w:spacing w:val="-1"/>
          <w:sz w:val="24"/>
          <w:szCs w:val="24"/>
        </w:rPr>
        <w:t xml:space="preserve"> </w:t>
      </w:r>
      <w:r w:rsidRPr="00437F25">
        <w:rPr>
          <w:rFonts w:cs="Arial"/>
          <w:sz w:val="24"/>
          <w:szCs w:val="24"/>
        </w:rPr>
        <w:t>cometidas.</w:t>
      </w:r>
    </w:p>
    <w:p w14:paraId="57B5B832" w14:textId="7168297B" w:rsidR="00CB4E66" w:rsidRPr="00437F25" w:rsidRDefault="00CB4E66" w:rsidP="003F2AAA">
      <w:pPr>
        <w:pStyle w:val="Textoindependiente"/>
        <w:ind w:right="219"/>
        <w:jc w:val="both"/>
        <w:rPr>
          <w:rFonts w:cs="Arial"/>
          <w:sz w:val="24"/>
          <w:szCs w:val="24"/>
        </w:rPr>
      </w:pPr>
    </w:p>
    <w:p w14:paraId="709D91D9" w14:textId="5A1452CE" w:rsidR="00CB4E66" w:rsidRPr="00437F25" w:rsidRDefault="003F2AAA" w:rsidP="0064639E">
      <w:pPr>
        <w:pStyle w:val="Ttulo1"/>
        <w:numPr>
          <w:ilvl w:val="1"/>
          <w:numId w:val="31"/>
        </w:numPr>
        <w:tabs>
          <w:tab w:val="left" w:pos="893"/>
        </w:tabs>
        <w:spacing w:before="0"/>
        <w:ind w:right="179"/>
        <w:jc w:val="both"/>
        <w:rPr>
          <w:rFonts w:cs="Arial"/>
          <w:bCs w:val="0"/>
          <w:sz w:val="24"/>
          <w:szCs w:val="24"/>
        </w:rPr>
      </w:pPr>
      <w:r w:rsidRPr="00437F25">
        <w:rPr>
          <w:rFonts w:cs="Arial"/>
          <w:bCs w:val="0"/>
          <w:sz w:val="24"/>
          <w:szCs w:val="24"/>
        </w:rPr>
        <w:t xml:space="preserve"> </w:t>
      </w:r>
      <w:r w:rsidR="00CB4E66" w:rsidRPr="00437F25">
        <w:rPr>
          <w:rFonts w:cs="Arial"/>
          <w:bCs w:val="0"/>
          <w:sz w:val="24"/>
          <w:szCs w:val="24"/>
        </w:rPr>
        <w:t>Divulgación y Medios de Comunicación</w:t>
      </w:r>
    </w:p>
    <w:p w14:paraId="284AB559" w14:textId="77777777" w:rsidR="00CB4E66" w:rsidRPr="00437F25" w:rsidRDefault="00CB4E66" w:rsidP="003F2AAA">
      <w:pPr>
        <w:pStyle w:val="Ttulo1"/>
        <w:tabs>
          <w:tab w:val="left" w:pos="893"/>
        </w:tabs>
        <w:spacing w:before="0"/>
        <w:ind w:left="0" w:right="179" w:firstLine="0"/>
        <w:jc w:val="both"/>
        <w:rPr>
          <w:rFonts w:cs="Arial"/>
          <w:bCs w:val="0"/>
          <w:sz w:val="24"/>
          <w:szCs w:val="24"/>
        </w:rPr>
      </w:pPr>
    </w:p>
    <w:p w14:paraId="6AD14DBA" w14:textId="69F71098" w:rsidR="00CB4E66" w:rsidRPr="00437F25" w:rsidRDefault="00CB4E66" w:rsidP="00FE1B08">
      <w:pPr>
        <w:pStyle w:val="Prrafodelista"/>
        <w:numPr>
          <w:ilvl w:val="0"/>
          <w:numId w:val="26"/>
        </w:numPr>
        <w:tabs>
          <w:tab w:val="left" w:pos="499"/>
        </w:tabs>
        <w:autoSpaceDE w:val="0"/>
        <w:autoSpaceDN w:val="0"/>
        <w:spacing w:before="206"/>
        <w:ind w:right="40"/>
        <w:jc w:val="both"/>
        <w:rPr>
          <w:rFonts w:ascii="Arial" w:hAnsi="Arial" w:cs="Arial"/>
          <w:sz w:val="24"/>
          <w:szCs w:val="24"/>
        </w:rPr>
      </w:pPr>
      <w:r w:rsidRPr="00437F25">
        <w:rPr>
          <w:rFonts w:ascii="Arial" w:hAnsi="Arial" w:cs="Arial"/>
          <w:b/>
          <w:sz w:val="24"/>
          <w:szCs w:val="24"/>
        </w:rPr>
        <w:t>Divulgación:</w:t>
      </w:r>
      <w:r w:rsidRPr="00437F25">
        <w:rPr>
          <w:rFonts w:ascii="Arial" w:hAnsi="Arial" w:cs="Arial"/>
          <w:sz w:val="24"/>
          <w:szCs w:val="24"/>
        </w:rPr>
        <w:t xml:space="preserve"> La Gestión </w:t>
      </w:r>
      <w:r w:rsidR="00FE1B08" w:rsidRPr="00437F25">
        <w:rPr>
          <w:rFonts w:ascii="Arial" w:hAnsi="Arial" w:cs="Arial"/>
          <w:sz w:val="24"/>
          <w:szCs w:val="24"/>
        </w:rPr>
        <w:t>Jurídica</w:t>
      </w:r>
      <w:r w:rsidRPr="00437F25">
        <w:rPr>
          <w:rFonts w:ascii="Arial" w:hAnsi="Arial" w:cs="Arial"/>
          <w:sz w:val="24"/>
          <w:szCs w:val="24"/>
        </w:rPr>
        <w:t xml:space="preserve"> y PH  y la Gestión Administrativa </w:t>
      </w:r>
      <w:r w:rsidR="00FE1B08" w:rsidRPr="00437F25">
        <w:rPr>
          <w:rFonts w:ascii="Arial" w:hAnsi="Arial" w:cs="Arial"/>
          <w:sz w:val="24"/>
          <w:szCs w:val="24"/>
        </w:rPr>
        <w:t>serán</w:t>
      </w:r>
      <w:r w:rsidRPr="00437F25">
        <w:rPr>
          <w:rFonts w:ascii="Arial" w:hAnsi="Arial" w:cs="Arial"/>
          <w:sz w:val="24"/>
          <w:szCs w:val="24"/>
        </w:rPr>
        <w:t xml:space="preserve"> las encargadas de   establecer los procedimientos y medidas necesarias para verificar la difusión de este Código entre los colaboradores de la </w:t>
      </w:r>
      <w:r w:rsidR="00FE1B08" w:rsidRPr="00437F25">
        <w:rPr>
          <w:rFonts w:ascii="Arial" w:hAnsi="Arial" w:cs="Arial"/>
          <w:sz w:val="24"/>
          <w:szCs w:val="24"/>
        </w:rPr>
        <w:t>compañía</w:t>
      </w:r>
      <w:r w:rsidRPr="00437F25">
        <w:rPr>
          <w:rFonts w:ascii="Arial" w:hAnsi="Arial" w:cs="Arial"/>
          <w:sz w:val="24"/>
          <w:szCs w:val="24"/>
        </w:rPr>
        <w:t xml:space="preserve"> y evaluar periódicamente su conocimiento.</w:t>
      </w:r>
    </w:p>
    <w:p w14:paraId="6082BEBA" w14:textId="301149F3" w:rsidR="00CB4E66" w:rsidRPr="00437F25" w:rsidRDefault="00CB4E66" w:rsidP="00FE1B08">
      <w:pPr>
        <w:pStyle w:val="Prrafodelista"/>
        <w:numPr>
          <w:ilvl w:val="0"/>
          <w:numId w:val="26"/>
        </w:numPr>
        <w:tabs>
          <w:tab w:val="left" w:pos="499"/>
        </w:tabs>
        <w:autoSpaceDE w:val="0"/>
        <w:autoSpaceDN w:val="0"/>
        <w:spacing w:before="206"/>
        <w:ind w:right="40"/>
        <w:jc w:val="both"/>
        <w:rPr>
          <w:rFonts w:ascii="Arial" w:hAnsi="Arial" w:cs="Arial"/>
          <w:sz w:val="24"/>
          <w:szCs w:val="24"/>
        </w:rPr>
      </w:pPr>
      <w:r w:rsidRPr="00437F25">
        <w:rPr>
          <w:rFonts w:ascii="Arial" w:hAnsi="Arial" w:cs="Arial"/>
          <w:b/>
          <w:sz w:val="24"/>
          <w:szCs w:val="24"/>
        </w:rPr>
        <w:t>Medios de Comunicación:</w:t>
      </w:r>
      <w:r w:rsidRPr="00437F25">
        <w:rPr>
          <w:rFonts w:ascii="Arial" w:hAnsi="Arial" w:cs="Arial"/>
          <w:sz w:val="24"/>
          <w:szCs w:val="24"/>
        </w:rPr>
        <w:t xml:space="preserve"> Adicional al Comité de cumplimiento, el Oficial de Cumplimiento, la </w:t>
      </w:r>
      <w:r w:rsidR="00FE1B08" w:rsidRPr="00437F25">
        <w:rPr>
          <w:rFonts w:ascii="Arial" w:hAnsi="Arial" w:cs="Arial"/>
          <w:sz w:val="24"/>
          <w:szCs w:val="24"/>
        </w:rPr>
        <w:t>compañía</w:t>
      </w:r>
      <w:r w:rsidR="00814457" w:rsidRPr="00437F25">
        <w:rPr>
          <w:rFonts w:ascii="Arial" w:hAnsi="Arial" w:cs="Arial"/>
          <w:sz w:val="24"/>
          <w:szCs w:val="24"/>
        </w:rPr>
        <w:t xml:space="preserve"> </w:t>
      </w:r>
      <w:r w:rsidRPr="00437F25">
        <w:rPr>
          <w:rFonts w:ascii="Arial" w:hAnsi="Arial" w:cs="Arial"/>
          <w:sz w:val="24"/>
          <w:szCs w:val="24"/>
        </w:rPr>
        <w:t xml:space="preserve"> pone a disposición de sus </w:t>
      </w:r>
      <w:r w:rsidR="00FE1B08" w:rsidRPr="00437F25">
        <w:rPr>
          <w:rFonts w:ascii="Arial" w:hAnsi="Arial" w:cs="Arial"/>
          <w:sz w:val="24"/>
          <w:szCs w:val="24"/>
        </w:rPr>
        <w:t>colaboradores</w:t>
      </w:r>
      <w:r w:rsidRPr="00437F25">
        <w:rPr>
          <w:rFonts w:ascii="Arial" w:hAnsi="Arial" w:cs="Arial"/>
          <w:sz w:val="24"/>
          <w:szCs w:val="24"/>
        </w:rPr>
        <w:t>, proveedores, contratistas,</w:t>
      </w:r>
      <w:r w:rsidR="00814457" w:rsidRPr="00437F25">
        <w:rPr>
          <w:rFonts w:ascii="Arial" w:hAnsi="Arial" w:cs="Arial"/>
          <w:sz w:val="24"/>
          <w:szCs w:val="24"/>
        </w:rPr>
        <w:t xml:space="preserve"> </w:t>
      </w:r>
      <w:r w:rsidR="00FE1B08" w:rsidRPr="00437F25">
        <w:rPr>
          <w:rFonts w:ascii="Arial" w:hAnsi="Arial" w:cs="Arial"/>
          <w:sz w:val="24"/>
          <w:szCs w:val="24"/>
        </w:rPr>
        <w:t>clientes</w:t>
      </w:r>
      <w:r w:rsidR="00814457" w:rsidRPr="00437F25">
        <w:rPr>
          <w:rFonts w:ascii="Arial" w:hAnsi="Arial" w:cs="Arial"/>
          <w:sz w:val="24"/>
          <w:szCs w:val="24"/>
        </w:rPr>
        <w:t xml:space="preserve"> y demás</w:t>
      </w:r>
      <w:r w:rsidRPr="00437F25">
        <w:rPr>
          <w:rFonts w:ascii="Arial" w:hAnsi="Arial" w:cs="Arial"/>
          <w:sz w:val="24"/>
          <w:szCs w:val="24"/>
        </w:rPr>
        <w:t xml:space="preserve"> grupos de interés y/o terceros </w:t>
      </w:r>
      <w:r w:rsidR="00FE1B08" w:rsidRPr="00437F25">
        <w:rPr>
          <w:rFonts w:ascii="Arial" w:hAnsi="Arial" w:cs="Arial"/>
          <w:sz w:val="24"/>
          <w:szCs w:val="24"/>
        </w:rPr>
        <w:t>las siguientes alternativas</w:t>
      </w:r>
      <w:r w:rsidRPr="00437F25">
        <w:rPr>
          <w:rFonts w:ascii="Arial" w:hAnsi="Arial" w:cs="Arial"/>
          <w:sz w:val="24"/>
          <w:szCs w:val="24"/>
        </w:rPr>
        <w:t xml:space="preserve"> de comunicación:</w:t>
      </w:r>
    </w:p>
    <w:p w14:paraId="1744830A" w14:textId="1100C761" w:rsidR="00CB4E66" w:rsidRPr="00437F25" w:rsidRDefault="00CB4E66" w:rsidP="00AA7EA7">
      <w:pPr>
        <w:pStyle w:val="Prrafodelista"/>
        <w:tabs>
          <w:tab w:val="left" w:pos="499"/>
        </w:tabs>
        <w:autoSpaceDE w:val="0"/>
        <w:autoSpaceDN w:val="0"/>
        <w:spacing w:before="206"/>
        <w:ind w:left="498" w:right="40"/>
        <w:jc w:val="both"/>
        <w:rPr>
          <w:rFonts w:ascii="Arial" w:hAnsi="Arial" w:cs="Arial"/>
          <w:sz w:val="24"/>
          <w:szCs w:val="24"/>
        </w:rPr>
      </w:pPr>
      <w:r w:rsidRPr="00437F25">
        <w:rPr>
          <w:rFonts w:ascii="Arial" w:hAnsi="Arial" w:cs="Arial"/>
          <w:b/>
          <w:sz w:val="24"/>
          <w:szCs w:val="24"/>
        </w:rPr>
        <w:t>La Línea Ética,</w:t>
      </w:r>
      <w:r w:rsidRPr="00437F25">
        <w:rPr>
          <w:rFonts w:ascii="Arial" w:hAnsi="Arial" w:cs="Arial"/>
          <w:sz w:val="24"/>
          <w:szCs w:val="24"/>
        </w:rPr>
        <w:t xml:space="preserve"> con el propósito de incentivar el cumplimiento de estándares éticos, así como para prevenir potenciales eventos de fraude, malas prácticas y situaciones irregulares al interior </w:t>
      </w:r>
      <w:r w:rsidR="00814457" w:rsidRPr="00437F25">
        <w:rPr>
          <w:rFonts w:ascii="Arial" w:hAnsi="Arial" w:cs="Arial"/>
          <w:sz w:val="24"/>
          <w:szCs w:val="24"/>
        </w:rPr>
        <w:t>de la organización</w:t>
      </w:r>
      <w:r w:rsidRPr="00437F25">
        <w:rPr>
          <w:rFonts w:ascii="Arial" w:hAnsi="Arial" w:cs="Arial"/>
          <w:sz w:val="24"/>
          <w:szCs w:val="24"/>
        </w:rPr>
        <w:t>.</w:t>
      </w:r>
    </w:p>
    <w:p w14:paraId="13C8A30C" w14:textId="4E168E44" w:rsidR="00CB4E66" w:rsidRPr="00437F25" w:rsidRDefault="00CB4E66" w:rsidP="00FE1B08">
      <w:pPr>
        <w:pStyle w:val="Prrafodelista"/>
        <w:tabs>
          <w:tab w:val="left" w:pos="499"/>
        </w:tabs>
        <w:autoSpaceDE w:val="0"/>
        <w:autoSpaceDN w:val="0"/>
        <w:spacing w:before="206"/>
        <w:ind w:left="498" w:right="40"/>
        <w:jc w:val="both"/>
        <w:rPr>
          <w:rFonts w:ascii="Arial" w:hAnsi="Arial" w:cs="Arial"/>
          <w:sz w:val="24"/>
          <w:szCs w:val="24"/>
        </w:rPr>
      </w:pPr>
      <w:r w:rsidRPr="00437F25">
        <w:rPr>
          <w:rFonts w:ascii="Arial" w:hAnsi="Arial" w:cs="Arial"/>
          <w:sz w:val="24"/>
          <w:szCs w:val="24"/>
        </w:rPr>
        <w:t>La Línea Ética ha sido establecida bajo parámetros de seguridad que garantizan la confidencialidad de la información suministrada y protegen la identidad de quien suministra la información. Los reportes recibidos por ésta línea son remitidas automática e</w:t>
      </w:r>
      <w:r w:rsidR="00814457" w:rsidRPr="00437F25">
        <w:rPr>
          <w:rFonts w:ascii="Arial" w:hAnsi="Arial" w:cs="Arial"/>
          <w:sz w:val="24"/>
          <w:szCs w:val="24"/>
        </w:rPr>
        <w:t xml:space="preserve"> </w:t>
      </w:r>
      <w:r w:rsidRPr="00437F25">
        <w:rPr>
          <w:rFonts w:ascii="Arial" w:hAnsi="Arial" w:cs="Arial"/>
          <w:sz w:val="24"/>
          <w:szCs w:val="24"/>
        </w:rPr>
        <w:t>inmediatamente a los encargados de realizar las validaciones o investigaciones pertinentes.</w:t>
      </w:r>
    </w:p>
    <w:p w14:paraId="1323CA18" w14:textId="77777777" w:rsidR="00CB4E66" w:rsidRPr="00437F25" w:rsidRDefault="00CB4E66" w:rsidP="00814457">
      <w:pPr>
        <w:pStyle w:val="Textoindependiente"/>
        <w:spacing w:before="2"/>
        <w:jc w:val="both"/>
        <w:rPr>
          <w:rFonts w:cs="Arial"/>
          <w:sz w:val="24"/>
          <w:szCs w:val="24"/>
        </w:rPr>
      </w:pPr>
    </w:p>
    <w:p w14:paraId="5F0CC02D" w14:textId="587B3821" w:rsidR="00CB4E66" w:rsidRPr="00437F25" w:rsidRDefault="00CB4E66" w:rsidP="00814457">
      <w:pPr>
        <w:pStyle w:val="Textoindependiente"/>
        <w:tabs>
          <w:tab w:val="left" w:pos="1237"/>
          <w:tab w:val="left" w:pos="3350"/>
        </w:tabs>
        <w:spacing w:before="1"/>
        <w:ind w:left="0" w:right="38"/>
        <w:jc w:val="both"/>
        <w:rPr>
          <w:rFonts w:cs="Arial"/>
          <w:sz w:val="24"/>
          <w:szCs w:val="24"/>
        </w:rPr>
      </w:pPr>
      <w:r w:rsidRPr="00437F25">
        <w:rPr>
          <w:rFonts w:cs="Arial"/>
          <w:sz w:val="24"/>
          <w:szCs w:val="24"/>
        </w:rPr>
        <w:t>Los</w:t>
      </w:r>
      <w:r w:rsidRPr="00437F25">
        <w:rPr>
          <w:rFonts w:cs="Arial"/>
          <w:sz w:val="24"/>
          <w:szCs w:val="24"/>
        </w:rPr>
        <w:tab/>
        <w:t>proveedores,</w:t>
      </w:r>
      <w:r w:rsidRPr="00437F25">
        <w:rPr>
          <w:rFonts w:cs="Arial"/>
          <w:sz w:val="24"/>
          <w:szCs w:val="24"/>
        </w:rPr>
        <w:tab/>
      </w:r>
      <w:r w:rsidRPr="00437F25">
        <w:rPr>
          <w:rFonts w:cs="Arial"/>
          <w:spacing w:val="-1"/>
          <w:sz w:val="24"/>
          <w:szCs w:val="24"/>
        </w:rPr>
        <w:t xml:space="preserve">accionistas, </w:t>
      </w:r>
      <w:r w:rsidRPr="00437F25">
        <w:rPr>
          <w:rFonts w:cs="Arial"/>
          <w:sz w:val="24"/>
          <w:szCs w:val="24"/>
        </w:rPr>
        <w:t>inversionistas</w:t>
      </w:r>
      <w:r w:rsidRPr="00437F25">
        <w:rPr>
          <w:rFonts w:cs="Arial"/>
          <w:spacing w:val="-12"/>
          <w:sz w:val="24"/>
          <w:szCs w:val="24"/>
        </w:rPr>
        <w:t xml:space="preserve"> </w:t>
      </w:r>
      <w:r w:rsidRPr="00437F25">
        <w:rPr>
          <w:rFonts w:cs="Arial"/>
          <w:sz w:val="24"/>
          <w:szCs w:val="24"/>
        </w:rPr>
        <w:t>y</w:t>
      </w:r>
      <w:r w:rsidRPr="00437F25">
        <w:rPr>
          <w:rFonts w:cs="Arial"/>
          <w:spacing w:val="-14"/>
          <w:sz w:val="24"/>
          <w:szCs w:val="24"/>
        </w:rPr>
        <w:t xml:space="preserve"> </w:t>
      </w:r>
      <w:r w:rsidRPr="00437F25">
        <w:rPr>
          <w:rFonts w:cs="Arial"/>
          <w:sz w:val="24"/>
          <w:szCs w:val="24"/>
        </w:rPr>
        <w:t>terceros</w:t>
      </w:r>
      <w:r w:rsidRPr="00437F25">
        <w:rPr>
          <w:rFonts w:cs="Arial"/>
          <w:spacing w:val="-10"/>
          <w:sz w:val="24"/>
          <w:szCs w:val="24"/>
        </w:rPr>
        <w:t xml:space="preserve"> </w:t>
      </w:r>
      <w:r w:rsidRPr="00437F25">
        <w:rPr>
          <w:rFonts w:cs="Arial"/>
          <w:sz w:val="24"/>
          <w:szCs w:val="24"/>
        </w:rPr>
        <w:t>podrán</w:t>
      </w:r>
      <w:r w:rsidRPr="00437F25">
        <w:rPr>
          <w:rFonts w:cs="Arial"/>
          <w:spacing w:val="-11"/>
          <w:sz w:val="24"/>
          <w:szCs w:val="24"/>
        </w:rPr>
        <w:t xml:space="preserve"> </w:t>
      </w:r>
      <w:r w:rsidRPr="00437F25">
        <w:rPr>
          <w:rFonts w:cs="Arial"/>
          <w:sz w:val="24"/>
          <w:szCs w:val="24"/>
        </w:rPr>
        <w:t>acceder</w:t>
      </w:r>
      <w:r w:rsidRPr="00437F25">
        <w:rPr>
          <w:rFonts w:cs="Arial"/>
          <w:spacing w:val="-12"/>
          <w:sz w:val="24"/>
          <w:szCs w:val="24"/>
        </w:rPr>
        <w:t xml:space="preserve"> </w:t>
      </w:r>
      <w:r w:rsidRPr="00437F25">
        <w:rPr>
          <w:rFonts w:cs="Arial"/>
          <w:sz w:val="24"/>
          <w:szCs w:val="24"/>
        </w:rPr>
        <w:t xml:space="preserve">a la Línea Ética  a través de la página web de la </w:t>
      </w:r>
      <w:r w:rsidR="00814457" w:rsidRPr="00437F25">
        <w:rPr>
          <w:rFonts w:cs="Arial"/>
          <w:sz w:val="24"/>
          <w:szCs w:val="24"/>
        </w:rPr>
        <w:t xml:space="preserve">Sociedad </w:t>
      </w:r>
      <w:hyperlink r:id="rId10" w:history="1">
        <w:r w:rsidR="00D10DB5" w:rsidRPr="00437F25">
          <w:rPr>
            <w:rStyle w:val="Hipervnculo"/>
            <w:rFonts w:cs="Arial"/>
            <w:color w:val="auto"/>
            <w:sz w:val="24"/>
            <w:szCs w:val="24"/>
          </w:rPr>
          <w:t>www.zonafrancadepereira.com</w:t>
        </w:r>
      </w:hyperlink>
      <w:r w:rsidR="00814457" w:rsidRPr="00437F25">
        <w:rPr>
          <w:rFonts w:cs="Arial"/>
          <w:sz w:val="24"/>
          <w:szCs w:val="24"/>
        </w:rPr>
        <w:t xml:space="preserve">. </w:t>
      </w:r>
      <w:r w:rsidRPr="00437F25">
        <w:rPr>
          <w:rFonts w:cs="Arial"/>
          <w:sz w:val="24"/>
          <w:szCs w:val="24"/>
        </w:rPr>
        <w:t xml:space="preserve">Por su parte, los </w:t>
      </w:r>
      <w:r w:rsidR="00814457" w:rsidRPr="00437F25">
        <w:rPr>
          <w:rFonts w:cs="Arial"/>
          <w:sz w:val="24"/>
          <w:szCs w:val="24"/>
        </w:rPr>
        <w:t>colaboradores</w:t>
      </w:r>
      <w:r w:rsidRPr="00437F25">
        <w:rPr>
          <w:rFonts w:cs="Arial"/>
          <w:sz w:val="24"/>
          <w:szCs w:val="24"/>
        </w:rPr>
        <w:t xml:space="preserve"> podrán acceder a </w:t>
      </w:r>
      <w:r w:rsidRPr="00437F25">
        <w:rPr>
          <w:rFonts w:cs="Arial"/>
          <w:sz w:val="24"/>
          <w:szCs w:val="24"/>
        </w:rPr>
        <w:lastRenderedPageBreak/>
        <w:t>la Línea Ética a través de la Intranet de la</w:t>
      </w:r>
      <w:r w:rsidRPr="00437F25">
        <w:rPr>
          <w:rFonts w:cs="Arial"/>
          <w:spacing w:val="-3"/>
          <w:sz w:val="24"/>
          <w:szCs w:val="24"/>
        </w:rPr>
        <w:t xml:space="preserve"> </w:t>
      </w:r>
      <w:r w:rsidR="00FE1B08" w:rsidRPr="00437F25">
        <w:rPr>
          <w:rFonts w:cs="Arial"/>
          <w:sz w:val="24"/>
          <w:szCs w:val="24"/>
        </w:rPr>
        <w:t>compañía</w:t>
      </w:r>
      <w:r w:rsidR="00814457" w:rsidRPr="00437F25">
        <w:rPr>
          <w:rFonts w:cs="Arial"/>
          <w:sz w:val="24"/>
          <w:szCs w:val="24"/>
        </w:rPr>
        <w:t>.</w:t>
      </w:r>
    </w:p>
    <w:p w14:paraId="073566CD" w14:textId="77777777" w:rsidR="00CB4E66" w:rsidRPr="00437F25" w:rsidRDefault="00CB4E66" w:rsidP="00814457">
      <w:pPr>
        <w:pStyle w:val="Textoindependiente"/>
        <w:spacing w:before="4"/>
        <w:jc w:val="both"/>
        <w:rPr>
          <w:rFonts w:cs="Arial"/>
          <w:sz w:val="24"/>
          <w:szCs w:val="24"/>
        </w:rPr>
      </w:pPr>
    </w:p>
    <w:p w14:paraId="26B581E5" w14:textId="77777777" w:rsidR="00CB4E66" w:rsidRPr="00437F25" w:rsidRDefault="00CB4E66" w:rsidP="00FE1B08">
      <w:pPr>
        <w:pStyle w:val="Textoindependiente"/>
        <w:spacing w:before="1"/>
        <w:ind w:left="0" w:right="42"/>
        <w:jc w:val="both"/>
        <w:rPr>
          <w:rFonts w:cs="Arial"/>
          <w:sz w:val="24"/>
          <w:szCs w:val="24"/>
        </w:rPr>
      </w:pPr>
      <w:r w:rsidRPr="00437F25">
        <w:rPr>
          <w:rFonts w:cs="Arial"/>
          <w:sz w:val="24"/>
          <w:szCs w:val="24"/>
        </w:rPr>
        <w:t>La sociedad propende por lograr la protección frente a represalias en contra de un Colaborador, directivo o tercero</w:t>
      </w:r>
      <w:r w:rsidRPr="00437F25">
        <w:rPr>
          <w:rFonts w:cs="Arial"/>
          <w:spacing w:val="-47"/>
          <w:sz w:val="24"/>
          <w:szCs w:val="24"/>
        </w:rPr>
        <w:t xml:space="preserve"> </w:t>
      </w:r>
      <w:r w:rsidRPr="00437F25">
        <w:rPr>
          <w:rFonts w:cs="Arial"/>
          <w:sz w:val="24"/>
          <w:szCs w:val="24"/>
        </w:rPr>
        <w:t>que denuncie un evento de fraude o corrupción, facilite información de buena fe sobre una conducta antiética o</w:t>
      </w:r>
      <w:r w:rsidRPr="00437F25">
        <w:rPr>
          <w:rFonts w:cs="Arial"/>
          <w:spacing w:val="-22"/>
          <w:sz w:val="24"/>
          <w:szCs w:val="24"/>
        </w:rPr>
        <w:t xml:space="preserve"> </w:t>
      </w:r>
      <w:r w:rsidRPr="00437F25">
        <w:rPr>
          <w:rFonts w:cs="Arial"/>
          <w:sz w:val="24"/>
          <w:szCs w:val="24"/>
        </w:rPr>
        <w:t>coopere con una investigación debidamente autorizada.</w:t>
      </w:r>
    </w:p>
    <w:p w14:paraId="1C44E33E" w14:textId="77777777" w:rsidR="00CB4E66" w:rsidRPr="00437F25" w:rsidRDefault="00CB4E66" w:rsidP="00814457">
      <w:pPr>
        <w:pStyle w:val="Textoindependiente"/>
        <w:spacing w:before="5"/>
        <w:jc w:val="both"/>
        <w:rPr>
          <w:rFonts w:cs="Arial"/>
          <w:sz w:val="24"/>
          <w:szCs w:val="24"/>
        </w:rPr>
      </w:pPr>
    </w:p>
    <w:p w14:paraId="19CE8C14" w14:textId="4E4988C6" w:rsidR="00CB4E66" w:rsidRPr="00437F25" w:rsidRDefault="00CB4E66" w:rsidP="00FE1B08">
      <w:pPr>
        <w:pStyle w:val="Textoindependiente"/>
        <w:ind w:left="0" w:right="41"/>
        <w:jc w:val="both"/>
        <w:rPr>
          <w:rFonts w:cs="Arial"/>
          <w:sz w:val="24"/>
          <w:szCs w:val="24"/>
        </w:rPr>
      </w:pPr>
      <w:r w:rsidRPr="00437F25">
        <w:rPr>
          <w:rFonts w:cs="Arial"/>
          <w:sz w:val="24"/>
          <w:szCs w:val="24"/>
        </w:rPr>
        <w:t xml:space="preserve">Para poder recibir protección, los denunciantes deben actuar de buena fe y bajos los principios y valores descritos en </w:t>
      </w:r>
      <w:r w:rsidR="00D10DB5" w:rsidRPr="00437F25">
        <w:rPr>
          <w:rFonts w:cs="Arial"/>
          <w:sz w:val="24"/>
          <w:szCs w:val="24"/>
        </w:rPr>
        <w:t>este</w:t>
      </w:r>
      <w:r w:rsidRPr="00437F25">
        <w:rPr>
          <w:rFonts w:cs="Arial"/>
          <w:sz w:val="24"/>
          <w:szCs w:val="24"/>
        </w:rPr>
        <w:t xml:space="preserve"> Código.</w:t>
      </w:r>
    </w:p>
    <w:p w14:paraId="2C2554FA" w14:textId="77777777" w:rsidR="00CB4E66" w:rsidRPr="00437F25" w:rsidRDefault="00CB4E66" w:rsidP="003F2AAA">
      <w:pPr>
        <w:pStyle w:val="Ttulo1"/>
        <w:tabs>
          <w:tab w:val="left" w:pos="893"/>
        </w:tabs>
        <w:spacing w:before="0"/>
        <w:ind w:left="0" w:right="179" w:firstLine="0"/>
        <w:jc w:val="both"/>
        <w:rPr>
          <w:rFonts w:cs="Arial"/>
          <w:bCs w:val="0"/>
          <w:sz w:val="24"/>
          <w:szCs w:val="24"/>
        </w:rPr>
      </w:pPr>
    </w:p>
    <w:p w14:paraId="726FF085" w14:textId="77777777" w:rsidR="00CB4E66" w:rsidRPr="00437F25" w:rsidRDefault="00CB4E66" w:rsidP="003F2AAA">
      <w:pPr>
        <w:pStyle w:val="Ttulo1"/>
        <w:tabs>
          <w:tab w:val="left" w:pos="893"/>
        </w:tabs>
        <w:spacing w:before="0"/>
        <w:ind w:left="0" w:right="179" w:firstLine="0"/>
        <w:jc w:val="both"/>
        <w:rPr>
          <w:rFonts w:cs="Arial"/>
          <w:bCs w:val="0"/>
          <w:sz w:val="24"/>
          <w:szCs w:val="24"/>
        </w:rPr>
      </w:pPr>
    </w:p>
    <w:p w14:paraId="12D9511D" w14:textId="0293DBEF" w:rsidR="003F2AAA" w:rsidRPr="00437F25" w:rsidRDefault="003F2AAA" w:rsidP="0064639E">
      <w:pPr>
        <w:pStyle w:val="Ttulo1"/>
        <w:numPr>
          <w:ilvl w:val="1"/>
          <w:numId w:val="31"/>
        </w:numPr>
        <w:tabs>
          <w:tab w:val="left" w:pos="893"/>
        </w:tabs>
        <w:spacing w:before="0"/>
        <w:ind w:right="179"/>
        <w:jc w:val="both"/>
        <w:rPr>
          <w:rFonts w:cs="Arial"/>
          <w:bCs w:val="0"/>
          <w:sz w:val="24"/>
          <w:szCs w:val="24"/>
        </w:rPr>
      </w:pPr>
      <w:r w:rsidRPr="00437F25">
        <w:rPr>
          <w:rFonts w:cs="Arial"/>
          <w:spacing w:val="-1"/>
          <w:sz w:val="24"/>
          <w:szCs w:val="24"/>
        </w:rPr>
        <w:t>DOCUMENTOS</w:t>
      </w:r>
      <w:r w:rsidRPr="00437F25">
        <w:rPr>
          <w:rFonts w:cs="Arial"/>
          <w:sz w:val="24"/>
          <w:szCs w:val="24"/>
        </w:rPr>
        <w:t xml:space="preserve"> DE</w:t>
      </w:r>
      <w:r w:rsidRPr="00437F25">
        <w:rPr>
          <w:rFonts w:cs="Arial"/>
          <w:spacing w:val="4"/>
          <w:sz w:val="24"/>
          <w:szCs w:val="24"/>
        </w:rPr>
        <w:t xml:space="preserve"> </w:t>
      </w:r>
      <w:r w:rsidRPr="00437F25">
        <w:rPr>
          <w:rFonts w:cs="Arial"/>
          <w:spacing w:val="-1"/>
          <w:sz w:val="24"/>
          <w:szCs w:val="24"/>
        </w:rPr>
        <w:t>REFERENCIA</w:t>
      </w:r>
    </w:p>
    <w:p w14:paraId="36097424" w14:textId="77777777" w:rsidR="003F2AAA" w:rsidRPr="00437F25" w:rsidRDefault="003F2AAA" w:rsidP="003F2AAA">
      <w:pPr>
        <w:jc w:val="both"/>
        <w:rPr>
          <w:rFonts w:ascii="Arial" w:hAnsi="Arial" w:cs="Arial"/>
          <w:sz w:val="24"/>
          <w:szCs w:val="24"/>
        </w:rPr>
      </w:pPr>
    </w:p>
    <w:p w14:paraId="19F7E457" w14:textId="77777777" w:rsidR="003F2AAA" w:rsidRPr="00437F25" w:rsidRDefault="003F2AAA" w:rsidP="003F2AAA">
      <w:pPr>
        <w:pStyle w:val="Ttulo1"/>
        <w:spacing w:before="0"/>
        <w:ind w:left="0" w:right="70" w:firstLine="0"/>
        <w:jc w:val="both"/>
        <w:rPr>
          <w:rFonts w:eastAsia="Tahoma" w:cs="Arial"/>
          <w:b w:val="0"/>
          <w:bCs w:val="0"/>
          <w:sz w:val="24"/>
          <w:szCs w:val="24"/>
        </w:rPr>
      </w:pPr>
      <w:r w:rsidRPr="00437F25">
        <w:rPr>
          <w:rFonts w:cs="Arial"/>
          <w:sz w:val="24"/>
          <w:szCs w:val="24"/>
        </w:rPr>
        <w:t>Documentos</w:t>
      </w:r>
      <w:r w:rsidRPr="00437F25">
        <w:rPr>
          <w:rFonts w:cs="Arial"/>
          <w:spacing w:val="-16"/>
          <w:sz w:val="24"/>
          <w:szCs w:val="24"/>
        </w:rPr>
        <w:t xml:space="preserve"> </w:t>
      </w:r>
      <w:r w:rsidRPr="00437F25">
        <w:rPr>
          <w:rFonts w:cs="Arial"/>
          <w:sz w:val="24"/>
          <w:szCs w:val="24"/>
        </w:rPr>
        <w:t>Externos:</w:t>
      </w:r>
    </w:p>
    <w:p w14:paraId="55FF937A" w14:textId="77777777" w:rsidR="003F2AAA" w:rsidRPr="00437F25" w:rsidRDefault="003F2AAA" w:rsidP="003F2AAA">
      <w:pPr>
        <w:jc w:val="both"/>
        <w:rPr>
          <w:rFonts w:ascii="Arial" w:eastAsia="Symbol" w:hAnsi="Arial" w:cs="Arial"/>
          <w:sz w:val="24"/>
          <w:szCs w:val="24"/>
        </w:rPr>
      </w:pPr>
    </w:p>
    <w:p w14:paraId="48C9A029" w14:textId="77777777" w:rsidR="003F2AAA" w:rsidRPr="00437F25" w:rsidRDefault="003F2AAA" w:rsidP="003F2AAA">
      <w:pPr>
        <w:pStyle w:val="Textoindependiente"/>
        <w:numPr>
          <w:ilvl w:val="0"/>
          <w:numId w:val="18"/>
        </w:numPr>
        <w:ind w:right="3691"/>
        <w:jc w:val="both"/>
        <w:rPr>
          <w:rFonts w:eastAsia="Tahoma" w:cs="Arial"/>
          <w:sz w:val="24"/>
          <w:szCs w:val="24"/>
        </w:rPr>
      </w:pPr>
      <w:r w:rsidRPr="00437F25">
        <w:rPr>
          <w:rFonts w:cs="Arial"/>
          <w:sz w:val="24"/>
          <w:szCs w:val="24"/>
        </w:rPr>
        <w:t>Constitución Política de</w:t>
      </w:r>
      <w:r w:rsidRPr="00437F25">
        <w:rPr>
          <w:rFonts w:cs="Arial"/>
          <w:spacing w:val="-19"/>
          <w:sz w:val="24"/>
          <w:szCs w:val="24"/>
        </w:rPr>
        <w:t xml:space="preserve"> </w:t>
      </w:r>
      <w:r w:rsidRPr="00437F25">
        <w:rPr>
          <w:rFonts w:cs="Arial"/>
          <w:sz w:val="24"/>
          <w:szCs w:val="24"/>
        </w:rPr>
        <w:t>Colombia.</w:t>
      </w:r>
    </w:p>
    <w:p w14:paraId="7A1233DC" w14:textId="77777777" w:rsidR="003F2AAA" w:rsidRPr="00437F25" w:rsidRDefault="003F2AAA" w:rsidP="003F2AAA">
      <w:pPr>
        <w:pStyle w:val="Prrafodelista"/>
        <w:numPr>
          <w:ilvl w:val="0"/>
          <w:numId w:val="18"/>
        </w:numPr>
        <w:jc w:val="both"/>
        <w:rPr>
          <w:rFonts w:ascii="Arial" w:hAnsi="Arial" w:cs="Arial"/>
          <w:sz w:val="24"/>
          <w:szCs w:val="24"/>
        </w:rPr>
      </w:pPr>
      <w:r w:rsidRPr="00437F25">
        <w:rPr>
          <w:rFonts w:ascii="Arial" w:hAnsi="Arial" w:cs="Arial"/>
          <w:sz w:val="24"/>
          <w:szCs w:val="24"/>
        </w:rPr>
        <w:t>Régimen Laboral Colombiano y demás normas</w:t>
      </w:r>
      <w:r w:rsidRPr="00437F25">
        <w:rPr>
          <w:rFonts w:ascii="Arial" w:hAnsi="Arial" w:cs="Arial"/>
          <w:spacing w:val="-14"/>
          <w:sz w:val="24"/>
          <w:szCs w:val="24"/>
        </w:rPr>
        <w:t xml:space="preserve"> </w:t>
      </w:r>
      <w:r w:rsidRPr="00437F25">
        <w:rPr>
          <w:rFonts w:ascii="Arial" w:hAnsi="Arial" w:cs="Arial"/>
          <w:sz w:val="24"/>
          <w:szCs w:val="24"/>
        </w:rPr>
        <w:t xml:space="preserve">concordantes. </w:t>
      </w:r>
    </w:p>
    <w:p w14:paraId="275C7F80" w14:textId="77777777" w:rsidR="003F2AAA" w:rsidRPr="00437F25" w:rsidRDefault="003F2AAA" w:rsidP="003F2AAA">
      <w:pPr>
        <w:pStyle w:val="Prrafodelista"/>
        <w:numPr>
          <w:ilvl w:val="0"/>
          <w:numId w:val="18"/>
        </w:numPr>
        <w:jc w:val="both"/>
        <w:rPr>
          <w:rFonts w:ascii="Arial" w:eastAsia="Symbol" w:hAnsi="Arial" w:cs="Arial"/>
          <w:sz w:val="24"/>
          <w:szCs w:val="24"/>
        </w:rPr>
      </w:pPr>
      <w:r w:rsidRPr="00437F25">
        <w:rPr>
          <w:rFonts w:ascii="Arial" w:hAnsi="Arial" w:cs="Arial"/>
          <w:sz w:val="24"/>
          <w:szCs w:val="24"/>
        </w:rPr>
        <w:t>Circular 0170 de</w:t>
      </w:r>
      <w:r w:rsidRPr="00437F25">
        <w:rPr>
          <w:rFonts w:ascii="Arial" w:hAnsi="Arial" w:cs="Arial"/>
          <w:spacing w:val="-5"/>
          <w:sz w:val="24"/>
          <w:szCs w:val="24"/>
        </w:rPr>
        <w:t xml:space="preserve"> </w:t>
      </w:r>
      <w:r w:rsidRPr="00437F25">
        <w:rPr>
          <w:rFonts w:ascii="Arial" w:hAnsi="Arial" w:cs="Arial"/>
          <w:sz w:val="24"/>
          <w:szCs w:val="24"/>
        </w:rPr>
        <w:t>2002</w:t>
      </w:r>
    </w:p>
    <w:p w14:paraId="22941FA7" w14:textId="77777777" w:rsidR="003F2AAA" w:rsidRPr="00437F25" w:rsidRDefault="003F2AAA" w:rsidP="003F2AAA">
      <w:pPr>
        <w:pStyle w:val="Ttulo1"/>
        <w:spacing w:before="0"/>
        <w:ind w:left="0" w:right="3691" w:firstLine="0"/>
        <w:jc w:val="both"/>
        <w:rPr>
          <w:rFonts w:eastAsia="Symbol" w:cs="Arial"/>
          <w:b w:val="0"/>
          <w:bCs w:val="0"/>
          <w:sz w:val="24"/>
          <w:szCs w:val="24"/>
        </w:rPr>
      </w:pPr>
    </w:p>
    <w:p w14:paraId="278F0E74" w14:textId="77777777" w:rsidR="003F2AAA" w:rsidRPr="00437F25" w:rsidRDefault="003F2AAA" w:rsidP="003F2AAA">
      <w:pPr>
        <w:pStyle w:val="Ttulo1"/>
        <w:spacing w:before="0"/>
        <w:ind w:left="0" w:right="3691" w:firstLine="0"/>
        <w:jc w:val="both"/>
        <w:rPr>
          <w:rFonts w:cs="Arial"/>
          <w:b w:val="0"/>
          <w:bCs w:val="0"/>
          <w:sz w:val="24"/>
          <w:szCs w:val="24"/>
        </w:rPr>
      </w:pPr>
      <w:r w:rsidRPr="00437F25">
        <w:rPr>
          <w:rFonts w:cs="Arial"/>
          <w:sz w:val="24"/>
          <w:szCs w:val="24"/>
        </w:rPr>
        <w:t>Documentos</w:t>
      </w:r>
      <w:r w:rsidRPr="00437F25">
        <w:rPr>
          <w:rFonts w:cs="Arial"/>
          <w:spacing w:val="-16"/>
          <w:sz w:val="24"/>
          <w:szCs w:val="24"/>
        </w:rPr>
        <w:t xml:space="preserve"> </w:t>
      </w:r>
      <w:r w:rsidRPr="00437F25">
        <w:rPr>
          <w:rFonts w:cs="Arial"/>
          <w:sz w:val="24"/>
          <w:szCs w:val="24"/>
        </w:rPr>
        <w:t>Internos:</w:t>
      </w:r>
    </w:p>
    <w:p w14:paraId="362A483D" w14:textId="77777777" w:rsidR="003F2AAA" w:rsidRPr="00437F25" w:rsidRDefault="003F2AAA" w:rsidP="003F2AAA">
      <w:pPr>
        <w:pStyle w:val="Ttulo1"/>
        <w:spacing w:before="0"/>
        <w:ind w:left="0" w:right="70" w:firstLine="0"/>
        <w:jc w:val="both"/>
        <w:rPr>
          <w:rFonts w:eastAsia="Tahoma" w:cs="Arial"/>
          <w:b w:val="0"/>
          <w:bCs w:val="0"/>
          <w:sz w:val="24"/>
          <w:szCs w:val="24"/>
        </w:rPr>
      </w:pPr>
    </w:p>
    <w:p w14:paraId="0F222CAC" w14:textId="465EFA8F" w:rsidR="003F2AAA" w:rsidRPr="00437F25" w:rsidRDefault="0064639E" w:rsidP="00B370C5">
      <w:pPr>
        <w:pStyle w:val="Ttulo1"/>
        <w:numPr>
          <w:ilvl w:val="0"/>
          <w:numId w:val="21"/>
        </w:numPr>
        <w:spacing w:before="0"/>
        <w:ind w:left="993" w:right="70"/>
        <w:jc w:val="both"/>
        <w:rPr>
          <w:rFonts w:eastAsia="Tahoma" w:cs="Arial"/>
          <w:b w:val="0"/>
          <w:bCs w:val="0"/>
          <w:sz w:val="24"/>
          <w:szCs w:val="24"/>
        </w:rPr>
      </w:pPr>
      <w:r>
        <w:rPr>
          <w:rFonts w:eastAsia="Tahoma" w:cs="Arial"/>
          <w:b w:val="0"/>
          <w:bCs w:val="0"/>
          <w:sz w:val="24"/>
          <w:szCs w:val="24"/>
        </w:rPr>
        <w:t xml:space="preserve">MA-JU-02 </w:t>
      </w:r>
      <w:r w:rsidR="003F2AAA" w:rsidRPr="00437F25">
        <w:rPr>
          <w:rFonts w:eastAsia="Tahoma" w:cs="Arial"/>
          <w:b w:val="0"/>
          <w:bCs w:val="0"/>
          <w:sz w:val="24"/>
          <w:szCs w:val="24"/>
        </w:rPr>
        <w:t>Manual SIPLA</w:t>
      </w:r>
      <w:r w:rsidR="00CB4E66" w:rsidRPr="00437F25">
        <w:rPr>
          <w:rFonts w:eastAsia="Tahoma" w:cs="Arial"/>
          <w:b w:val="0"/>
          <w:bCs w:val="0"/>
          <w:sz w:val="24"/>
          <w:szCs w:val="24"/>
        </w:rPr>
        <w:t>.</w:t>
      </w:r>
    </w:p>
    <w:p w14:paraId="16D18F1F" w14:textId="44BF1A9D" w:rsidR="00CB4E66" w:rsidRPr="00437F25" w:rsidRDefault="0064639E" w:rsidP="00B370C5">
      <w:pPr>
        <w:pStyle w:val="Ttulo1"/>
        <w:numPr>
          <w:ilvl w:val="0"/>
          <w:numId w:val="21"/>
        </w:numPr>
        <w:spacing w:before="0"/>
        <w:ind w:left="993" w:right="70"/>
        <w:jc w:val="both"/>
        <w:rPr>
          <w:rFonts w:eastAsia="Tahoma" w:cs="Arial"/>
          <w:b w:val="0"/>
          <w:bCs w:val="0"/>
          <w:sz w:val="24"/>
          <w:szCs w:val="24"/>
        </w:rPr>
      </w:pPr>
      <w:r>
        <w:rPr>
          <w:rFonts w:eastAsia="Tahoma" w:cs="Arial"/>
          <w:b w:val="0"/>
          <w:bCs w:val="0"/>
          <w:sz w:val="24"/>
          <w:szCs w:val="24"/>
        </w:rPr>
        <w:t xml:space="preserve">PR-GH-01 </w:t>
      </w:r>
      <w:r w:rsidR="00CB4E66" w:rsidRPr="00437F25">
        <w:rPr>
          <w:rFonts w:eastAsia="Tahoma" w:cs="Arial"/>
          <w:b w:val="0"/>
          <w:bCs w:val="0"/>
          <w:sz w:val="24"/>
          <w:szCs w:val="24"/>
        </w:rPr>
        <w:t>Reglamento de Trabajo</w:t>
      </w:r>
      <w:r>
        <w:rPr>
          <w:rFonts w:eastAsia="Tahoma" w:cs="Arial"/>
          <w:b w:val="0"/>
          <w:bCs w:val="0"/>
          <w:sz w:val="24"/>
          <w:szCs w:val="24"/>
        </w:rPr>
        <w:t>.</w:t>
      </w:r>
    </w:p>
    <w:p w14:paraId="2DFF806C" w14:textId="57D3FEC6" w:rsidR="00CB4E66" w:rsidRPr="00437F25" w:rsidRDefault="0064639E" w:rsidP="00B370C5">
      <w:pPr>
        <w:pStyle w:val="Ttulo1"/>
        <w:numPr>
          <w:ilvl w:val="0"/>
          <w:numId w:val="21"/>
        </w:numPr>
        <w:spacing w:before="0"/>
        <w:ind w:left="993" w:right="70"/>
        <w:jc w:val="both"/>
        <w:rPr>
          <w:rFonts w:eastAsia="Tahoma" w:cs="Arial"/>
          <w:b w:val="0"/>
          <w:bCs w:val="0"/>
          <w:sz w:val="24"/>
          <w:szCs w:val="24"/>
        </w:rPr>
      </w:pPr>
      <w:r>
        <w:rPr>
          <w:rFonts w:eastAsia="Tahoma" w:cs="Arial"/>
          <w:b w:val="0"/>
          <w:bCs w:val="0"/>
          <w:sz w:val="24"/>
          <w:szCs w:val="24"/>
        </w:rPr>
        <w:t xml:space="preserve">PR-JU-03 </w:t>
      </w:r>
      <w:r w:rsidR="00CB4E66" w:rsidRPr="00437F25">
        <w:rPr>
          <w:rFonts w:eastAsia="Tahoma" w:cs="Arial"/>
          <w:b w:val="0"/>
          <w:bCs w:val="0"/>
          <w:sz w:val="24"/>
          <w:szCs w:val="24"/>
        </w:rPr>
        <w:t xml:space="preserve">Programa de </w:t>
      </w:r>
      <w:r w:rsidR="00FE59FF" w:rsidRPr="00437F25">
        <w:rPr>
          <w:rFonts w:eastAsia="Tahoma" w:cs="Arial"/>
          <w:b w:val="0"/>
          <w:bCs w:val="0"/>
          <w:sz w:val="24"/>
          <w:szCs w:val="24"/>
        </w:rPr>
        <w:t xml:space="preserve">Prevención del Riesgo de </w:t>
      </w:r>
      <w:r w:rsidR="00CB4E66" w:rsidRPr="00437F25">
        <w:rPr>
          <w:rFonts w:eastAsia="Tahoma" w:cs="Arial"/>
          <w:b w:val="0"/>
          <w:bCs w:val="0"/>
          <w:sz w:val="24"/>
          <w:szCs w:val="24"/>
        </w:rPr>
        <w:t>Corrupción y Soborno</w:t>
      </w:r>
      <w:r>
        <w:rPr>
          <w:rFonts w:eastAsia="Tahoma" w:cs="Arial"/>
          <w:b w:val="0"/>
          <w:bCs w:val="0"/>
          <w:sz w:val="24"/>
          <w:szCs w:val="24"/>
        </w:rPr>
        <w:t>.</w:t>
      </w:r>
    </w:p>
    <w:p w14:paraId="3BF8789A" w14:textId="6CCD0CA5" w:rsidR="008168E3" w:rsidRDefault="008168E3" w:rsidP="00CB4E66">
      <w:pPr>
        <w:pStyle w:val="Textoindependiente"/>
        <w:ind w:left="0"/>
        <w:rPr>
          <w:rFonts w:cs="Arial"/>
          <w:sz w:val="24"/>
          <w:szCs w:val="24"/>
        </w:rPr>
      </w:pPr>
    </w:p>
    <w:p w14:paraId="20AE1BDD" w14:textId="7D6906DC" w:rsidR="0064639E" w:rsidRDefault="0064639E" w:rsidP="0064639E">
      <w:pPr>
        <w:pStyle w:val="Textoindependiente"/>
        <w:numPr>
          <w:ilvl w:val="0"/>
          <w:numId w:val="14"/>
        </w:numPr>
        <w:rPr>
          <w:rFonts w:cs="Arial"/>
          <w:b/>
          <w:sz w:val="24"/>
          <w:szCs w:val="24"/>
        </w:rPr>
      </w:pPr>
      <w:r w:rsidRPr="0064639E">
        <w:rPr>
          <w:rFonts w:cs="Arial"/>
          <w:b/>
          <w:sz w:val="24"/>
          <w:szCs w:val="24"/>
        </w:rPr>
        <w:t>CONTROL DE CAMBIOS</w:t>
      </w:r>
    </w:p>
    <w:p w14:paraId="7AE1E3AB" w14:textId="77777777" w:rsidR="0064639E" w:rsidRDefault="0064639E" w:rsidP="0064639E">
      <w:pPr>
        <w:pStyle w:val="Textoindependiente"/>
        <w:rPr>
          <w:rFonts w:cs="Arial"/>
          <w:b/>
          <w:sz w:val="24"/>
          <w:szCs w:val="24"/>
        </w:rPr>
      </w:pPr>
    </w:p>
    <w:p w14:paraId="46E80CFC" w14:textId="77777777" w:rsidR="0064639E" w:rsidRDefault="0064639E" w:rsidP="0064639E">
      <w:pPr>
        <w:pStyle w:val="Textoindependiente"/>
        <w:rPr>
          <w:rFonts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985"/>
        <w:gridCol w:w="5611"/>
      </w:tblGrid>
      <w:tr w:rsidR="0064639E" w:rsidRPr="005269F1" w14:paraId="4F7AB621" w14:textId="77777777" w:rsidTr="00811D95">
        <w:tc>
          <w:tcPr>
            <w:tcW w:w="8980" w:type="dxa"/>
            <w:gridSpan w:val="3"/>
            <w:shd w:val="clear" w:color="auto" w:fill="auto"/>
          </w:tcPr>
          <w:p w14:paraId="6F41EF00" w14:textId="77777777" w:rsidR="0064639E" w:rsidRPr="005269F1" w:rsidRDefault="0064639E" w:rsidP="00811D95">
            <w:pPr>
              <w:autoSpaceDE w:val="0"/>
              <w:autoSpaceDN w:val="0"/>
              <w:adjustRightInd w:val="0"/>
              <w:snapToGrid w:val="0"/>
              <w:jc w:val="center"/>
              <w:rPr>
                <w:rFonts w:ascii="Arial" w:hAnsi="Arial" w:cs="Arial"/>
                <w:b/>
              </w:rPr>
            </w:pPr>
            <w:r w:rsidRPr="005269F1">
              <w:rPr>
                <w:rFonts w:ascii="Arial" w:hAnsi="Arial" w:cs="Arial"/>
                <w:b/>
              </w:rPr>
              <w:t>CONTROL DE CAMBIOS</w:t>
            </w:r>
          </w:p>
        </w:tc>
      </w:tr>
      <w:tr w:rsidR="0064639E" w:rsidRPr="005269F1" w14:paraId="469A8D2F" w14:textId="77777777" w:rsidTr="00811D95">
        <w:tc>
          <w:tcPr>
            <w:tcW w:w="1384" w:type="dxa"/>
            <w:shd w:val="clear" w:color="auto" w:fill="auto"/>
          </w:tcPr>
          <w:p w14:paraId="31A9F5D1" w14:textId="77777777" w:rsidR="0064639E" w:rsidRPr="005269F1" w:rsidRDefault="0064639E" w:rsidP="00811D95">
            <w:pPr>
              <w:autoSpaceDE w:val="0"/>
              <w:autoSpaceDN w:val="0"/>
              <w:adjustRightInd w:val="0"/>
              <w:snapToGrid w:val="0"/>
              <w:jc w:val="center"/>
              <w:rPr>
                <w:rFonts w:ascii="Arial" w:hAnsi="Arial" w:cs="Arial"/>
                <w:b/>
              </w:rPr>
            </w:pPr>
            <w:r w:rsidRPr="005269F1">
              <w:rPr>
                <w:rFonts w:ascii="Arial" w:hAnsi="Arial" w:cs="Arial"/>
                <w:b/>
              </w:rPr>
              <w:t>VERSIÓN</w:t>
            </w:r>
          </w:p>
        </w:tc>
        <w:tc>
          <w:tcPr>
            <w:tcW w:w="1985" w:type="dxa"/>
            <w:shd w:val="clear" w:color="auto" w:fill="auto"/>
          </w:tcPr>
          <w:p w14:paraId="604826FE" w14:textId="77777777" w:rsidR="0064639E" w:rsidRPr="005269F1" w:rsidRDefault="0064639E" w:rsidP="00811D95">
            <w:pPr>
              <w:autoSpaceDE w:val="0"/>
              <w:autoSpaceDN w:val="0"/>
              <w:adjustRightInd w:val="0"/>
              <w:snapToGrid w:val="0"/>
              <w:jc w:val="center"/>
              <w:rPr>
                <w:rFonts w:ascii="Arial" w:hAnsi="Arial" w:cs="Arial"/>
                <w:b/>
              </w:rPr>
            </w:pPr>
            <w:r w:rsidRPr="005269F1">
              <w:rPr>
                <w:rFonts w:ascii="Arial" w:hAnsi="Arial" w:cs="Arial"/>
                <w:b/>
              </w:rPr>
              <w:t>FECHA</w:t>
            </w:r>
          </w:p>
        </w:tc>
        <w:tc>
          <w:tcPr>
            <w:tcW w:w="5611" w:type="dxa"/>
            <w:shd w:val="clear" w:color="auto" w:fill="auto"/>
          </w:tcPr>
          <w:p w14:paraId="4B0CD6D5" w14:textId="77777777" w:rsidR="0064639E" w:rsidRPr="005269F1" w:rsidRDefault="0064639E" w:rsidP="00811D95">
            <w:pPr>
              <w:autoSpaceDE w:val="0"/>
              <w:autoSpaceDN w:val="0"/>
              <w:adjustRightInd w:val="0"/>
              <w:snapToGrid w:val="0"/>
              <w:jc w:val="center"/>
              <w:rPr>
                <w:rFonts w:ascii="Arial" w:hAnsi="Arial" w:cs="Arial"/>
                <w:b/>
              </w:rPr>
            </w:pPr>
            <w:r w:rsidRPr="005269F1">
              <w:rPr>
                <w:rFonts w:ascii="Arial" w:hAnsi="Arial" w:cs="Arial"/>
                <w:b/>
              </w:rPr>
              <w:t>CAMBIOS CON RESPECTO A LA VERSIÓN ANTERIOR</w:t>
            </w:r>
          </w:p>
        </w:tc>
      </w:tr>
      <w:tr w:rsidR="0064639E" w:rsidRPr="005269F1" w14:paraId="37F55268" w14:textId="77777777" w:rsidTr="00811D95">
        <w:tc>
          <w:tcPr>
            <w:tcW w:w="1384" w:type="dxa"/>
            <w:shd w:val="clear" w:color="auto" w:fill="auto"/>
            <w:vAlign w:val="center"/>
          </w:tcPr>
          <w:p w14:paraId="32271BD1" w14:textId="77777777" w:rsidR="0064639E" w:rsidRPr="005269F1" w:rsidRDefault="0064639E" w:rsidP="00811D95">
            <w:pPr>
              <w:autoSpaceDE w:val="0"/>
              <w:autoSpaceDN w:val="0"/>
              <w:adjustRightInd w:val="0"/>
              <w:snapToGrid w:val="0"/>
              <w:jc w:val="center"/>
              <w:rPr>
                <w:rFonts w:ascii="Arial" w:hAnsi="Arial" w:cs="Arial"/>
              </w:rPr>
            </w:pPr>
            <w:r w:rsidRPr="005269F1">
              <w:rPr>
                <w:rFonts w:ascii="Arial" w:hAnsi="Arial" w:cs="Arial"/>
              </w:rPr>
              <w:t>2</w:t>
            </w:r>
          </w:p>
        </w:tc>
        <w:tc>
          <w:tcPr>
            <w:tcW w:w="1985" w:type="dxa"/>
            <w:shd w:val="clear" w:color="auto" w:fill="auto"/>
            <w:vAlign w:val="center"/>
          </w:tcPr>
          <w:p w14:paraId="2162EF4E" w14:textId="68A0608A" w:rsidR="0064639E" w:rsidRPr="005269F1" w:rsidRDefault="0064639E" w:rsidP="00811D95">
            <w:pPr>
              <w:autoSpaceDE w:val="0"/>
              <w:autoSpaceDN w:val="0"/>
              <w:adjustRightInd w:val="0"/>
              <w:snapToGrid w:val="0"/>
              <w:jc w:val="center"/>
              <w:rPr>
                <w:rFonts w:ascii="Arial" w:hAnsi="Arial" w:cs="Arial"/>
              </w:rPr>
            </w:pPr>
            <w:r>
              <w:rPr>
                <w:rFonts w:ascii="Arial" w:hAnsi="Arial" w:cs="Arial"/>
              </w:rPr>
              <w:t>02/08/2022</w:t>
            </w:r>
          </w:p>
        </w:tc>
        <w:tc>
          <w:tcPr>
            <w:tcW w:w="5611" w:type="dxa"/>
            <w:shd w:val="clear" w:color="auto" w:fill="auto"/>
            <w:vAlign w:val="center"/>
          </w:tcPr>
          <w:p w14:paraId="6B8336A9" w14:textId="53041B81" w:rsidR="0064639E" w:rsidRPr="0064639E" w:rsidRDefault="0064639E" w:rsidP="0064639E">
            <w:pPr>
              <w:pStyle w:val="Prrafodelista"/>
              <w:numPr>
                <w:ilvl w:val="0"/>
                <w:numId w:val="21"/>
              </w:numPr>
              <w:ind w:left="175" w:right="334" w:hanging="218"/>
              <w:jc w:val="both"/>
              <w:rPr>
                <w:rFonts w:ascii="Arial" w:hAnsi="Arial" w:cs="Arial"/>
              </w:rPr>
            </w:pPr>
            <w:bookmarkStart w:id="0" w:name="_GoBack"/>
            <w:r w:rsidRPr="0064639E">
              <w:rPr>
                <w:rFonts w:ascii="Arial" w:hAnsi="Arial" w:cs="Arial"/>
              </w:rPr>
              <w:t>En todo el documento se relaciona la razón social “Agrupación Zona Franca Internacional de Pereira – Propiedad Horizontal.</w:t>
            </w:r>
          </w:p>
          <w:p w14:paraId="196D0DCB" w14:textId="77777777" w:rsidR="0064639E" w:rsidRDefault="0064639E" w:rsidP="0064639E">
            <w:pPr>
              <w:pStyle w:val="Prrafodelista"/>
              <w:numPr>
                <w:ilvl w:val="0"/>
                <w:numId w:val="21"/>
              </w:numPr>
              <w:ind w:left="175" w:right="334" w:hanging="218"/>
              <w:jc w:val="both"/>
              <w:rPr>
                <w:rFonts w:ascii="Arial" w:hAnsi="Arial" w:cs="Arial"/>
              </w:rPr>
            </w:pPr>
            <w:r w:rsidRPr="0064639E">
              <w:rPr>
                <w:rFonts w:ascii="Arial" w:hAnsi="Arial" w:cs="Arial"/>
              </w:rPr>
              <w:t>En el ítem 3 se anexa responsable “Oficial de Cumplimiento”.</w:t>
            </w:r>
          </w:p>
          <w:p w14:paraId="1A502AA3" w14:textId="77777777" w:rsidR="0064639E" w:rsidRDefault="0064639E" w:rsidP="0064639E">
            <w:pPr>
              <w:pStyle w:val="Prrafodelista"/>
              <w:numPr>
                <w:ilvl w:val="0"/>
                <w:numId w:val="21"/>
              </w:numPr>
              <w:ind w:left="175" w:right="334" w:hanging="218"/>
              <w:jc w:val="both"/>
              <w:rPr>
                <w:rFonts w:ascii="Arial" w:hAnsi="Arial" w:cs="Arial"/>
              </w:rPr>
            </w:pPr>
            <w:r>
              <w:rPr>
                <w:rFonts w:ascii="Arial" w:hAnsi="Arial" w:cs="Arial"/>
              </w:rPr>
              <w:t xml:space="preserve">En el numeral 5.3, literal a) NORMAS DE COMPORTAMIENTO: se anexa el título “Al Interior de la compañía”, con su correspondiente texto explicativo. Se anexa título: “Frente a </w:t>
            </w:r>
            <w:r>
              <w:rPr>
                <w:rFonts w:ascii="Arial" w:hAnsi="Arial" w:cs="Arial"/>
              </w:rPr>
              <w:lastRenderedPageBreak/>
              <w:t>Terceros”, al cual se le anexan las primera 6 viñetas de contenido y las últimas 2. Se anexan títulos: “En relación con la información de la sociedad” y “Otras Conductas Prohibidas”, con sus correspondientes textos explicativos.</w:t>
            </w:r>
          </w:p>
          <w:p w14:paraId="4104B78F" w14:textId="284938D9" w:rsidR="0064639E" w:rsidRPr="0064639E" w:rsidRDefault="0064639E" w:rsidP="0064639E">
            <w:pPr>
              <w:pStyle w:val="Prrafodelista"/>
              <w:numPr>
                <w:ilvl w:val="0"/>
                <w:numId w:val="21"/>
              </w:numPr>
              <w:ind w:left="175" w:right="334" w:hanging="218"/>
              <w:jc w:val="both"/>
              <w:rPr>
                <w:ins w:id="1" w:author="ZFIP_Comercial" w:date="2022-08-02T13:35:00Z"/>
                <w:rFonts w:ascii="Arial" w:hAnsi="Arial" w:cs="Arial"/>
              </w:rPr>
            </w:pPr>
            <w:r w:rsidRPr="0064639E">
              <w:rPr>
                <w:rFonts w:ascii="Arial" w:hAnsi="Arial" w:cs="Arial"/>
              </w:rPr>
              <w:t>En el ítem 5.5 REGIMEN SANCIONATORIO, literal b) SANCIONES, se anexa el enunciado “No obstante lo consignado en este código, la aplicación de las sanciones serán evaluadas en cada caso en particular por parte del Comité de Cumplimiento, la Gerencia o Junta Directiva según el caso</w:t>
            </w:r>
            <w:r w:rsidR="00395782">
              <w:rPr>
                <w:rFonts w:ascii="Arial" w:hAnsi="Arial" w:cs="Arial"/>
              </w:rPr>
              <w:t>”</w:t>
            </w:r>
            <w:r w:rsidRPr="0064639E">
              <w:rPr>
                <w:rFonts w:ascii="Arial" w:hAnsi="Arial" w:cs="Arial"/>
              </w:rPr>
              <w:t>.</w:t>
            </w:r>
          </w:p>
          <w:p w14:paraId="23D4DB7F" w14:textId="7B5E06F1" w:rsidR="0064639E" w:rsidRPr="0064639E" w:rsidRDefault="00395782" w:rsidP="0064639E">
            <w:pPr>
              <w:pStyle w:val="Prrafodelista"/>
              <w:numPr>
                <w:ilvl w:val="0"/>
                <w:numId w:val="21"/>
              </w:numPr>
              <w:ind w:left="175" w:right="334" w:hanging="218"/>
              <w:jc w:val="both"/>
              <w:rPr>
                <w:rFonts w:ascii="Arial" w:hAnsi="Arial" w:cs="Arial"/>
              </w:rPr>
            </w:pPr>
            <w:r>
              <w:rPr>
                <w:rFonts w:ascii="Arial" w:hAnsi="Arial" w:cs="Arial"/>
              </w:rPr>
              <w:t>Se anexa ítem 5.6 DIVULGACIÓN Y MEDIOS DE COMUNICACIÓN, así como su contenido de referencia al título.</w:t>
            </w:r>
            <w:bookmarkEnd w:id="0"/>
          </w:p>
        </w:tc>
      </w:tr>
    </w:tbl>
    <w:p w14:paraId="4F46EEBF" w14:textId="3F5ECE5B" w:rsidR="0064639E" w:rsidRPr="0064639E" w:rsidRDefault="0064639E" w:rsidP="0064639E">
      <w:pPr>
        <w:pStyle w:val="Textoindependiente"/>
        <w:rPr>
          <w:rFonts w:cs="Arial"/>
          <w:b/>
          <w:sz w:val="24"/>
          <w:szCs w:val="24"/>
        </w:rPr>
      </w:pPr>
    </w:p>
    <w:p w14:paraId="59F1EEC1" w14:textId="77777777" w:rsidR="008168E3" w:rsidRPr="0088664D" w:rsidRDefault="008168E3" w:rsidP="008168E3">
      <w:pPr>
        <w:pStyle w:val="Textoindependiente"/>
        <w:spacing w:before="5"/>
        <w:rPr>
          <w:rFonts w:cs="Arial"/>
          <w:b/>
          <w:sz w:val="24"/>
          <w:szCs w:val="24"/>
        </w:rPr>
      </w:pPr>
      <w:bookmarkStart w:id="2" w:name="_bookmark8"/>
      <w:bookmarkEnd w:id="2"/>
    </w:p>
    <w:p w14:paraId="79573C0B" w14:textId="77777777" w:rsidR="008168E3" w:rsidRPr="0088664D" w:rsidRDefault="008168E3" w:rsidP="008168E3">
      <w:pPr>
        <w:pStyle w:val="Textoindependiente"/>
        <w:ind w:left="138" w:right="65"/>
        <w:jc w:val="both"/>
        <w:rPr>
          <w:rFonts w:cs="Arial"/>
          <w:sz w:val="24"/>
          <w:szCs w:val="24"/>
        </w:rPr>
      </w:pPr>
    </w:p>
    <w:tbl>
      <w:tblPr>
        <w:tblpPr w:leftFromText="141" w:rightFromText="141" w:vertAnchor="text" w:horzAnchor="margin" w:tblpY="1677"/>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119"/>
        <w:gridCol w:w="2835"/>
      </w:tblGrid>
      <w:tr w:rsidR="0064639E" w:rsidRPr="0088664D" w14:paraId="35E3F9FF" w14:textId="77777777" w:rsidTr="0064639E">
        <w:trPr>
          <w:trHeight w:val="274"/>
        </w:trPr>
        <w:tc>
          <w:tcPr>
            <w:tcW w:w="2943" w:type="dxa"/>
            <w:vAlign w:val="center"/>
          </w:tcPr>
          <w:p w14:paraId="29B793FA" w14:textId="77777777" w:rsidR="0064639E" w:rsidRPr="0088664D" w:rsidRDefault="0064639E" w:rsidP="0064639E">
            <w:pPr>
              <w:ind w:right="-92"/>
              <w:rPr>
                <w:rFonts w:ascii="Arial" w:hAnsi="Arial" w:cs="Arial"/>
                <w:sz w:val="24"/>
                <w:szCs w:val="24"/>
              </w:rPr>
            </w:pPr>
            <w:bookmarkStart w:id="3" w:name="_bookmark12"/>
            <w:bookmarkEnd w:id="3"/>
            <w:r w:rsidRPr="0088664D">
              <w:rPr>
                <w:rFonts w:ascii="Arial" w:hAnsi="Arial" w:cs="Arial"/>
                <w:sz w:val="24"/>
                <w:szCs w:val="24"/>
              </w:rPr>
              <w:t>ELABORADO POR:</w:t>
            </w:r>
          </w:p>
        </w:tc>
        <w:tc>
          <w:tcPr>
            <w:tcW w:w="3119" w:type="dxa"/>
            <w:vAlign w:val="center"/>
          </w:tcPr>
          <w:p w14:paraId="02B4A42F" w14:textId="77777777" w:rsidR="0064639E" w:rsidRPr="0088664D" w:rsidRDefault="0064639E" w:rsidP="0064639E">
            <w:pPr>
              <w:ind w:right="-92"/>
              <w:rPr>
                <w:rFonts w:ascii="Arial" w:hAnsi="Arial" w:cs="Arial"/>
                <w:sz w:val="24"/>
                <w:szCs w:val="24"/>
              </w:rPr>
            </w:pPr>
            <w:r w:rsidRPr="0088664D">
              <w:rPr>
                <w:rFonts w:ascii="Arial" w:hAnsi="Arial" w:cs="Arial"/>
                <w:sz w:val="24"/>
                <w:szCs w:val="24"/>
              </w:rPr>
              <w:t>REVISADO POR:</w:t>
            </w:r>
          </w:p>
        </w:tc>
        <w:tc>
          <w:tcPr>
            <w:tcW w:w="2835" w:type="dxa"/>
            <w:vAlign w:val="center"/>
          </w:tcPr>
          <w:p w14:paraId="670B41B0" w14:textId="77777777" w:rsidR="0064639E" w:rsidRPr="0088664D" w:rsidRDefault="0064639E" w:rsidP="0064639E">
            <w:pPr>
              <w:ind w:right="-92"/>
              <w:rPr>
                <w:rFonts w:ascii="Arial" w:hAnsi="Arial" w:cs="Arial"/>
                <w:sz w:val="24"/>
                <w:szCs w:val="24"/>
              </w:rPr>
            </w:pPr>
            <w:r w:rsidRPr="0088664D">
              <w:rPr>
                <w:rFonts w:ascii="Arial" w:hAnsi="Arial" w:cs="Arial"/>
                <w:sz w:val="24"/>
                <w:szCs w:val="24"/>
              </w:rPr>
              <w:t xml:space="preserve">APROBADO POR: </w:t>
            </w:r>
          </w:p>
        </w:tc>
      </w:tr>
      <w:tr w:rsidR="0064639E" w:rsidRPr="0088664D" w14:paraId="4EF04DEA" w14:textId="77777777" w:rsidTr="0064639E">
        <w:trPr>
          <w:trHeight w:val="477"/>
        </w:trPr>
        <w:tc>
          <w:tcPr>
            <w:tcW w:w="2943" w:type="dxa"/>
            <w:vAlign w:val="center"/>
          </w:tcPr>
          <w:p w14:paraId="05FA7C30" w14:textId="77777777" w:rsidR="0064639E" w:rsidRPr="0088664D" w:rsidRDefault="0064639E" w:rsidP="0064639E">
            <w:pPr>
              <w:ind w:right="-92"/>
              <w:rPr>
                <w:rFonts w:ascii="Arial" w:hAnsi="Arial" w:cs="Arial"/>
                <w:color w:val="FF0000"/>
                <w:sz w:val="24"/>
                <w:szCs w:val="24"/>
              </w:rPr>
            </w:pPr>
            <w:r w:rsidRPr="0088664D">
              <w:rPr>
                <w:rFonts w:ascii="Arial" w:hAnsi="Arial" w:cs="Arial"/>
                <w:sz w:val="24"/>
                <w:szCs w:val="24"/>
              </w:rPr>
              <w:t xml:space="preserve">Nombre:  </w:t>
            </w:r>
            <w:r>
              <w:rPr>
                <w:rFonts w:ascii="Arial" w:hAnsi="Arial" w:cs="Arial"/>
                <w:sz w:val="24"/>
                <w:szCs w:val="24"/>
              </w:rPr>
              <w:t>Edwin Vallejo</w:t>
            </w:r>
          </w:p>
        </w:tc>
        <w:tc>
          <w:tcPr>
            <w:tcW w:w="3119" w:type="dxa"/>
            <w:vAlign w:val="center"/>
          </w:tcPr>
          <w:p w14:paraId="757AFB07" w14:textId="77777777" w:rsidR="0064639E" w:rsidRPr="0088664D" w:rsidRDefault="0064639E" w:rsidP="0064639E">
            <w:pPr>
              <w:ind w:right="-92"/>
              <w:rPr>
                <w:rFonts w:ascii="Arial" w:hAnsi="Arial" w:cs="Arial"/>
                <w:sz w:val="24"/>
                <w:szCs w:val="24"/>
              </w:rPr>
            </w:pPr>
            <w:r w:rsidRPr="0088664D">
              <w:rPr>
                <w:rFonts w:ascii="Arial" w:hAnsi="Arial" w:cs="Arial"/>
                <w:sz w:val="24"/>
                <w:szCs w:val="24"/>
              </w:rPr>
              <w:t xml:space="preserve">Nombre:  </w:t>
            </w:r>
            <w:r>
              <w:rPr>
                <w:rFonts w:ascii="Arial" w:hAnsi="Arial" w:cs="Arial"/>
                <w:sz w:val="24"/>
                <w:szCs w:val="24"/>
              </w:rPr>
              <w:t>Andrea Liliana Galán</w:t>
            </w:r>
          </w:p>
        </w:tc>
        <w:tc>
          <w:tcPr>
            <w:tcW w:w="2835" w:type="dxa"/>
            <w:vAlign w:val="center"/>
          </w:tcPr>
          <w:p w14:paraId="09FD2139" w14:textId="77777777" w:rsidR="0064639E" w:rsidRPr="0088664D" w:rsidRDefault="0064639E" w:rsidP="0064639E">
            <w:pPr>
              <w:ind w:right="-92"/>
              <w:rPr>
                <w:rFonts w:ascii="Arial" w:hAnsi="Arial" w:cs="Arial"/>
                <w:color w:val="FF0000"/>
                <w:sz w:val="24"/>
                <w:szCs w:val="24"/>
              </w:rPr>
            </w:pPr>
            <w:r w:rsidRPr="0088664D">
              <w:rPr>
                <w:rFonts w:ascii="Arial" w:hAnsi="Arial" w:cs="Arial"/>
                <w:sz w:val="24"/>
                <w:szCs w:val="24"/>
              </w:rPr>
              <w:t xml:space="preserve">Nombre:  </w:t>
            </w:r>
            <w:r>
              <w:rPr>
                <w:rFonts w:ascii="Arial" w:hAnsi="Arial" w:cs="Arial"/>
                <w:sz w:val="24"/>
                <w:szCs w:val="24"/>
              </w:rPr>
              <w:t>Juan Alberto Sánchez (Junta Directiva)</w:t>
            </w:r>
          </w:p>
        </w:tc>
      </w:tr>
      <w:tr w:rsidR="0064639E" w:rsidRPr="0088664D" w14:paraId="18B9BB44" w14:textId="77777777" w:rsidTr="0064639E">
        <w:trPr>
          <w:trHeight w:val="273"/>
        </w:trPr>
        <w:tc>
          <w:tcPr>
            <w:tcW w:w="2943" w:type="dxa"/>
            <w:vAlign w:val="center"/>
          </w:tcPr>
          <w:p w14:paraId="73E9EB69" w14:textId="77777777" w:rsidR="0064639E" w:rsidRPr="0088664D" w:rsidRDefault="0064639E" w:rsidP="0064639E">
            <w:pPr>
              <w:ind w:right="-92"/>
              <w:rPr>
                <w:rFonts w:ascii="Arial" w:hAnsi="Arial" w:cs="Arial"/>
                <w:sz w:val="24"/>
                <w:szCs w:val="24"/>
              </w:rPr>
            </w:pPr>
            <w:r>
              <w:rPr>
                <w:rFonts w:ascii="Arial" w:hAnsi="Arial" w:cs="Arial"/>
                <w:sz w:val="24"/>
                <w:szCs w:val="24"/>
              </w:rPr>
              <w:t>Cargo</w:t>
            </w:r>
            <w:r w:rsidRPr="0088664D">
              <w:rPr>
                <w:rFonts w:ascii="Arial" w:hAnsi="Arial" w:cs="Arial"/>
                <w:sz w:val="24"/>
                <w:szCs w:val="24"/>
              </w:rPr>
              <w:t xml:space="preserve">: </w:t>
            </w:r>
            <w:r>
              <w:rPr>
                <w:rFonts w:ascii="Arial" w:hAnsi="Arial" w:cs="Arial"/>
                <w:sz w:val="24"/>
                <w:szCs w:val="24"/>
              </w:rPr>
              <w:t>Coordinador Jurídico</w:t>
            </w:r>
          </w:p>
        </w:tc>
        <w:tc>
          <w:tcPr>
            <w:tcW w:w="3119" w:type="dxa"/>
            <w:vAlign w:val="center"/>
          </w:tcPr>
          <w:p w14:paraId="6FF92070" w14:textId="77777777" w:rsidR="0064639E" w:rsidRPr="0088664D" w:rsidRDefault="0064639E" w:rsidP="0064639E">
            <w:pPr>
              <w:ind w:right="-92"/>
              <w:rPr>
                <w:rFonts w:ascii="Arial" w:hAnsi="Arial" w:cs="Arial"/>
                <w:sz w:val="24"/>
                <w:szCs w:val="24"/>
              </w:rPr>
            </w:pPr>
            <w:r>
              <w:rPr>
                <w:rFonts w:ascii="Arial" w:hAnsi="Arial" w:cs="Arial"/>
                <w:sz w:val="24"/>
                <w:szCs w:val="24"/>
              </w:rPr>
              <w:t>Cargo</w:t>
            </w:r>
            <w:r w:rsidRPr="0088664D">
              <w:rPr>
                <w:rFonts w:ascii="Arial" w:hAnsi="Arial" w:cs="Arial"/>
                <w:sz w:val="24"/>
                <w:szCs w:val="24"/>
              </w:rPr>
              <w:t xml:space="preserve">: </w:t>
            </w:r>
            <w:r>
              <w:rPr>
                <w:rFonts w:ascii="Arial" w:hAnsi="Arial" w:cs="Arial"/>
                <w:sz w:val="24"/>
                <w:szCs w:val="24"/>
              </w:rPr>
              <w:t>Gerente</w:t>
            </w:r>
          </w:p>
        </w:tc>
        <w:tc>
          <w:tcPr>
            <w:tcW w:w="2835" w:type="dxa"/>
            <w:vAlign w:val="center"/>
          </w:tcPr>
          <w:p w14:paraId="435E6E49" w14:textId="77777777" w:rsidR="0064639E" w:rsidRPr="0088664D" w:rsidRDefault="0064639E" w:rsidP="0064639E">
            <w:pPr>
              <w:ind w:right="-92"/>
              <w:rPr>
                <w:rFonts w:ascii="Arial" w:hAnsi="Arial" w:cs="Arial"/>
                <w:sz w:val="24"/>
                <w:szCs w:val="24"/>
              </w:rPr>
            </w:pPr>
            <w:r>
              <w:rPr>
                <w:rFonts w:ascii="Arial" w:hAnsi="Arial" w:cs="Arial"/>
                <w:sz w:val="24"/>
                <w:szCs w:val="24"/>
              </w:rPr>
              <w:t>Cargo: Junta Directiva</w:t>
            </w:r>
          </w:p>
        </w:tc>
      </w:tr>
    </w:tbl>
    <w:p w14:paraId="375CDD1A" w14:textId="5BD25018" w:rsidR="001B790E" w:rsidRPr="00CE5043" w:rsidRDefault="00851156" w:rsidP="000B6741">
      <w:pPr>
        <w:pStyle w:val="Ttulo1"/>
        <w:spacing w:before="0"/>
        <w:ind w:left="993" w:right="70" w:firstLine="0"/>
        <w:jc w:val="both"/>
        <w:rPr>
          <w:rFonts w:cs="Arial"/>
          <w:b w:val="0"/>
          <w:sz w:val="24"/>
          <w:szCs w:val="24"/>
        </w:rPr>
      </w:pPr>
      <w:r w:rsidRPr="00CE5043">
        <w:rPr>
          <w:rFonts w:eastAsia="Tahoma" w:cs="Arial"/>
          <w:b w:val="0"/>
          <w:sz w:val="24"/>
          <w:szCs w:val="24"/>
        </w:rPr>
        <w:t>.</w:t>
      </w:r>
    </w:p>
    <w:sectPr w:rsidR="001B790E" w:rsidRPr="00CE5043" w:rsidSect="003F2AAA">
      <w:footerReference w:type="default" r:id="rId11"/>
      <w:pgSz w:w="12240" w:h="15840" w:code="1"/>
      <w:pgMar w:top="1417" w:right="1701" w:bottom="1417" w:left="1701" w:header="0" w:footer="10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A6C0D" w14:textId="77777777" w:rsidR="00456E59" w:rsidRDefault="00456E59">
      <w:r>
        <w:separator/>
      </w:r>
    </w:p>
  </w:endnote>
  <w:endnote w:type="continuationSeparator" w:id="0">
    <w:p w14:paraId="4DABC004" w14:textId="77777777" w:rsidR="00456E59" w:rsidRDefault="00456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CAC21" w14:textId="77777777" w:rsidR="003F2AAA" w:rsidRDefault="003F2AAA">
    <w:pPr>
      <w:spacing w:line="14" w:lineRule="auto"/>
      <w:rPr>
        <w:sz w:val="20"/>
        <w:szCs w:val="20"/>
      </w:rPr>
    </w:pPr>
    <w:r>
      <w:rPr>
        <w:noProof/>
        <w:lang w:eastAsia="es-CO"/>
      </w:rPr>
      <mc:AlternateContent>
        <mc:Choice Requires="wps">
          <w:drawing>
            <wp:anchor distT="0" distB="0" distL="114300" distR="114300" simplePos="0" relativeHeight="503289000" behindDoc="1" locked="0" layoutInCell="1" allowOverlap="1" wp14:anchorId="15F10ED1" wp14:editId="5BD231A7">
              <wp:simplePos x="0" y="0"/>
              <wp:positionH relativeFrom="page">
                <wp:posOffset>961390</wp:posOffset>
              </wp:positionH>
              <wp:positionV relativeFrom="page">
                <wp:posOffset>9311005</wp:posOffset>
              </wp:positionV>
              <wp:extent cx="455295" cy="127000"/>
              <wp:effectExtent l="0" t="0" r="254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87AE6" w14:textId="77777777" w:rsidR="003F2AAA" w:rsidRDefault="003F2AAA">
                          <w:pPr>
                            <w:spacing w:line="185" w:lineRule="exact"/>
                            <w:ind w:left="20"/>
                            <w:rPr>
                              <w:rFonts w:ascii="Tahoma" w:eastAsia="Tahoma" w:hAnsi="Tahoma" w:cs="Tahoma"/>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5.7pt;margin-top:733.15pt;width:35.85pt;height:10pt;z-index:-27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" filled="f" stroked="f">
              <v:textbox inset="0,0,0,0">
                <w:txbxContent>
                  <w:p w14:paraId="08D87AE6" w14:textId="77777777" w:rsidR="003F2AAA" w:rsidRDefault="003F2AAA">
                    <w:pPr>
                      <w:spacing w:line="185" w:lineRule="exact"/>
                      <w:ind w:left="20"/>
                      <w:rPr>
                        <w:rFonts w:ascii="Tahoma" w:eastAsia="Tahoma" w:hAnsi="Tahoma" w:cs="Tahoma"/>
                        <w:sz w:val="16"/>
                        <w:szCs w:val="16"/>
                      </w:rPr>
                    </w:pPr>
                  </w:p>
                </w:txbxContent>
              </v:textbox>
              <w10:wrap anchorx="page" anchory="page"/>
            </v:shape>
          </w:pict>
        </mc:Fallback>
      </mc:AlternateContent>
    </w:r>
    <w:r>
      <w:rPr>
        <w:noProof/>
        <w:lang w:eastAsia="es-CO"/>
      </w:rPr>
      <mc:AlternateContent>
        <mc:Choice Requires="wps">
          <w:drawing>
            <wp:anchor distT="0" distB="0" distL="114300" distR="114300" simplePos="0" relativeHeight="503290024" behindDoc="1" locked="0" layoutInCell="1" allowOverlap="1" wp14:anchorId="29C7C9AF" wp14:editId="7090F545">
              <wp:simplePos x="0" y="0"/>
              <wp:positionH relativeFrom="page">
                <wp:posOffset>6554470</wp:posOffset>
              </wp:positionH>
              <wp:positionV relativeFrom="page">
                <wp:posOffset>9305925</wp:posOffset>
              </wp:positionV>
              <wp:extent cx="287020" cy="120015"/>
              <wp:effectExtent l="1270" t="0" r="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BE0A5" w14:textId="77777777" w:rsidR="003F2AAA" w:rsidRDefault="003F2AAA" w:rsidP="00783606">
                          <w:pPr>
                            <w:spacing w:line="174" w:lineRule="exact"/>
                            <w:rPr>
                              <w:rFonts w:ascii="Tahoma" w:eastAsia="Tahoma" w:hAnsi="Tahoma" w:cs="Tahoma"/>
                              <w:sz w:val="15"/>
                              <w:szCs w:val="1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516.1pt;margin-top:732.75pt;width:22.6pt;height:9.45pt;z-index:-26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" filled="f" stroked="f">
              <v:textbox inset="0,0,0,0">
                <w:txbxContent>
                  <w:p w14:paraId="46BBE0A5" w14:textId="77777777" w:rsidR="003F2AAA" w:rsidRDefault="003F2AAA" w:rsidP="00783606">
                    <w:pPr>
                      <w:spacing w:line="174" w:lineRule="exact"/>
                      <w:rPr>
                        <w:rFonts w:ascii="Tahoma" w:eastAsia="Tahoma" w:hAnsi="Tahoma" w:cs="Tahoma"/>
                        <w:sz w:val="15"/>
                        <w:szCs w:val="15"/>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77E31" w14:textId="77777777" w:rsidR="00456E59" w:rsidRDefault="00456E59">
      <w:r>
        <w:separator/>
      </w:r>
    </w:p>
  </w:footnote>
  <w:footnote w:type="continuationSeparator" w:id="0">
    <w:p w14:paraId="51CC4CBD" w14:textId="77777777" w:rsidR="00456E59" w:rsidRDefault="00456E59">
      <w:r>
        <w:continuationSeparator/>
      </w:r>
    </w:p>
  </w:footnote>
  <w:footnote w:id="1">
    <w:p w14:paraId="041E48D6" w14:textId="77777777" w:rsidR="003F2AAA" w:rsidRPr="00200350" w:rsidRDefault="007F5F32" w:rsidP="003F2AAA">
      <w:pPr>
        <w:pStyle w:val="Textonotapie"/>
        <w:rPr>
          <w:rFonts w:ascii="Arial" w:hAnsi="Arial" w:cs="Arial"/>
          <w:sz w:val="16"/>
          <w:szCs w:val="16"/>
        </w:rPr>
      </w:pPr>
      <w:r>
        <w:rPr>
          <w:rFonts w:ascii="Arial" w:hAnsi="Arial" w:cs="Arial"/>
          <w:sz w:val="16"/>
          <w:szCs w:val="16"/>
        </w:rPr>
        <w:t xml:space="preserve">Artículo 83. </w:t>
      </w:r>
      <w:r w:rsidRPr="0000585E">
        <w:rPr>
          <w:rFonts w:ascii="Arial" w:hAnsi="Arial" w:cs="Arial"/>
          <w:sz w:val="16"/>
          <w:szCs w:val="16"/>
        </w:rPr>
        <w:t>C</w:t>
      </w:r>
      <w:r>
        <w:rPr>
          <w:rFonts w:ascii="Arial" w:hAnsi="Arial" w:cs="Arial"/>
          <w:sz w:val="16"/>
          <w:szCs w:val="16"/>
        </w:rPr>
        <w:t>.N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2205E" w14:textId="77777777" w:rsidR="0028330A" w:rsidRDefault="0028330A">
    <w:pPr>
      <w:pStyle w:val="Encabezado"/>
    </w:pPr>
  </w:p>
  <w:p w14:paraId="4C609F92" w14:textId="77777777" w:rsidR="0028330A" w:rsidRDefault="0028330A">
    <w:pPr>
      <w:pStyle w:val="Encabezado"/>
    </w:pPr>
  </w:p>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0B3E6D" w:rsidRPr="00B370C5" w14:paraId="7C15DDB7" w14:textId="77777777" w:rsidTr="005C7A3C">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31D693AF" w14:textId="77777777" w:rsidR="000B3E6D" w:rsidRDefault="000B3E6D" w:rsidP="000B3E6D">
          <w:pPr>
            <w:rPr>
              <w:rFonts w:ascii="Arial" w:hAnsi="Arial"/>
              <w:b/>
              <w:bCs/>
              <w:color w:val="000000"/>
            </w:rPr>
          </w:pPr>
          <w:r>
            <w:rPr>
              <w:noProof/>
              <w:lang w:eastAsia="es-CO"/>
            </w:rPr>
            <w:drawing>
              <wp:anchor distT="0" distB="0" distL="114300" distR="114300" simplePos="0" relativeHeight="251667968" behindDoc="0" locked="0" layoutInCell="1" allowOverlap="1" wp14:anchorId="6F70AD07" wp14:editId="50AACA05">
                <wp:simplePos x="0" y="0"/>
                <wp:positionH relativeFrom="column">
                  <wp:posOffset>40640</wp:posOffset>
                </wp:positionH>
                <wp:positionV relativeFrom="paragraph">
                  <wp:posOffset>-1270</wp:posOffset>
                </wp:positionV>
                <wp:extent cx="1333500" cy="600075"/>
                <wp:effectExtent l="0" t="0" r="0" b="9525"/>
                <wp:wrapSquare wrapText="bothSides"/>
                <wp:docPr id="6" name="Imagen 6"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EC6CC8" w14:textId="77777777" w:rsidR="000B3E6D" w:rsidRPr="00B370C5" w:rsidRDefault="000B3E6D" w:rsidP="000B3E6D">
          <w:pPr>
            <w:rPr>
              <w:rFonts w:ascii="Arial" w:hAnsi="Arial"/>
              <w:b/>
              <w:bCs/>
              <w:color w:val="000000"/>
            </w:rPr>
          </w:pPr>
          <w:r w:rsidRPr="00B370C5">
            <w:rPr>
              <w:rFonts w:ascii="Arial" w:hAnsi="Arial"/>
              <w:b/>
              <w:bCs/>
              <w:color w:val="000000"/>
            </w:rPr>
            <w:t xml:space="preserve">         </w:t>
          </w:r>
          <w:r>
            <w:rPr>
              <w:rFonts w:ascii="Arial" w:hAnsi="Arial" w:cs="Arial"/>
              <w:b/>
              <w:lang w:val="es-ES_tradnl"/>
            </w:rPr>
            <w:t>CÓDIGO DE ÉTICA, CONDUCTA Y BUEN GOBIERNO</w:t>
          </w:r>
        </w:p>
      </w:tc>
    </w:tr>
    <w:tr w:rsidR="000B3E6D" w:rsidRPr="00023527" w14:paraId="7DE53121" w14:textId="77777777" w:rsidTr="005C7A3C">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14:paraId="6DE7A3FF" w14:textId="77777777" w:rsidR="000B3E6D" w:rsidRPr="00A1218E" w:rsidRDefault="000B3E6D" w:rsidP="000B3E6D">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14:paraId="6A8B6AD7" w14:textId="77777777" w:rsidR="000B3E6D" w:rsidRPr="00A1218E" w:rsidRDefault="000B3E6D" w:rsidP="000B3E6D">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14:paraId="018EA808" w14:textId="77777777" w:rsidR="000B3E6D" w:rsidRPr="00A1218E" w:rsidRDefault="000B3E6D" w:rsidP="000B3E6D">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14:paraId="58D0D9ED" w14:textId="77777777" w:rsidR="000B3E6D" w:rsidRPr="00A1218E" w:rsidRDefault="000B3E6D" w:rsidP="000B3E6D">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14:paraId="5F453A94" w14:textId="77777777" w:rsidR="000B3E6D" w:rsidRPr="00A1218E" w:rsidRDefault="000B3E6D" w:rsidP="000B3E6D">
          <w:pPr>
            <w:jc w:val="center"/>
            <w:rPr>
              <w:rFonts w:ascii="Arial" w:hAnsi="Arial"/>
              <w:b/>
              <w:bCs/>
              <w:color w:val="000000"/>
            </w:rPr>
          </w:pPr>
          <w:r w:rsidRPr="00A1218E">
            <w:rPr>
              <w:rFonts w:ascii="Arial" w:hAnsi="Arial"/>
              <w:b/>
              <w:bCs/>
              <w:color w:val="000000"/>
            </w:rPr>
            <w:t>PÁGINA</w:t>
          </w:r>
        </w:p>
      </w:tc>
    </w:tr>
    <w:tr w:rsidR="000B3E6D" w:rsidRPr="00023527" w14:paraId="64FB28E1" w14:textId="77777777" w:rsidTr="005C7A3C">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14:paraId="5C9AB85F" w14:textId="77777777" w:rsidR="000B3E6D" w:rsidRPr="00A1218E" w:rsidRDefault="000B3E6D" w:rsidP="000B3E6D">
          <w:pPr>
            <w:jc w:val="center"/>
            <w:rPr>
              <w:rFonts w:ascii="Arial" w:hAnsi="Arial"/>
              <w:bCs/>
              <w:color w:val="000000"/>
            </w:rPr>
          </w:pPr>
          <w:r>
            <w:rPr>
              <w:rFonts w:ascii="Arial" w:hAnsi="Arial" w:cs="Arial"/>
              <w:lang w:val="es-ES_tradnl"/>
            </w:rPr>
            <w:t>MA-JU- 01</w:t>
          </w:r>
        </w:p>
      </w:tc>
      <w:tc>
        <w:tcPr>
          <w:tcW w:w="2145" w:type="dxa"/>
          <w:tcBorders>
            <w:top w:val="nil"/>
            <w:left w:val="nil"/>
            <w:bottom w:val="single" w:sz="8" w:space="0" w:color="auto"/>
            <w:right w:val="single" w:sz="4" w:space="0" w:color="auto"/>
          </w:tcBorders>
          <w:shd w:val="clear" w:color="auto" w:fill="auto"/>
          <w:vAlign w:val="center"/>
          <w:hideMark/>
        </w:tcPr>
        <w:p w14:paraId="369FF83E" w14:textId="77777777" w:rsidR="000B3E6D" w:rsidRPr="00A1218E" w:rsidRDefault="000B3E6D" w:rsidP="000B3E6D">
          <w:pPr>
            <w:jc w:val="center"/>
            <w:rPr>
              <w:rFonts w:ascii="Arial" w:hAnsi="Arial"/>
              <w:bCs/>
              <w:color w:val="000000"/>
            </w:rPr>
          </w:pPr>
          <w:r>
            <w:rPr>
              <w:rFonts w:ascii="Arial" w:hAnsi="Arial"/>
              <w:bCs/>
              <w:color w:val="000000"/>
            </w:rPr>
            <w:t>05/06/2015</w:t>
          </w:r>
        </w:p>
      </w:tc>
      <w:tc>
        <w:tcPr>
          <w:tcW w:w="1949" w:type="dxa"/>
          <w:tcBorders>
            <w:top w:val="nil"/>
            <w:left w:val="nil"/>
            <w:bottom w:val="single" w:sz="8" w:space="0" w:color="auto"/>
            <w:right w:val="single" w:sz="4" w:space="0" w:color="auto"/>
          </w:tcBorders>
          <w:shd w:val="clear" w:color="auto" w:fill="auto"/>
          <w:vAlign w:val="center"/>
          <w:hideMark/>
        </w:tcPr>
        <w:p w14:paraId="3203334C" w14:textId="181F6FD2" w:rsidR="000B3E6D" w:rsidRPr="00A1218E" w:rsidRDefault="00DD195F" w:rsidP="000B3E6D">
          <w:pPr>
            <w:jc w:val="center"/>
            <w:rPr>
              <w:rFonts w:ascii="Arial" w:hAnsi="Arial" w:cs="Arial"/>
              <w:color w:val="000000"/>
            </w:rPr>
          </w:pPr>
          <w:r>
            <w:rPr>
              <w:rFonts w:ascii="Arial" w:hAnsi="Arial" w:cs="Arial"/>
            </w:rPr>
            <w:t>02/08/2022</w:t>
          </w:r>
        </w:p>
      </w:tc>
      <w:tc>
        <w:tcPr>
          <w:tcW w:w="1671" w:type="dxa"/>
          <w:tcBorders>
            <w:top w:val="nil"/>
            <w:left w:val="nil"/>
            <w:bottom w:val="single" w:sz="8" w:space="0" w:color="auto"/>
            <w:right w:val="single" w:sz="8" w:space="0" w:color="auto"/>
          </w:tcBorders>
          <w:shd w:val="clear" w:color="auto" w:fill="auto"/>
          <w:vAlign w:val="center"/>
          <w:hideMark/>
        </w:tcPr>
        <w:p w14:paraId="3FD3BD1B" w14:textId="7630A0D0" w:rsidR="000B3E6D" w:rsidRPr="00A1218E" w:rsidRDefault="00DD195F" w:rsidP="000B3E6D">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14:paraId="390A8E20" w14:textId="479AC26B" w:rsidR="000B3E6D" w:rsidRPr="00A1218E" w:rsidRDefault="000B3E6D" w:rsidP="00DD195F">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3D4173" w:rsidRPr="003D4173">
            <w:rPr>
              <w:rFonts w:ascii="Arial" w:hAnsi="Arial" w:cs="Arial"/>
              <w:noProof/>
              <w:color w:val="000000"/>
              <w:lang w:val="es-ES"/>
            </w:rPr>
            <w:t>20</w:t>
          </w:r>
          <w:r w:rsidRPr="00A1218E">
            <w:rPr>
              <w:rFonts w:ascii="Arial" w:hAnsi="Arial" w:cs="Arial"/>
              <w:color w:val="000000"/>
            </w:rPr>
            <w:fldChar w:fldCharType="end"/>
          </w:r>
          <w:r w:rsidRPr="00A1218E">
            <w:rPr>
              <w:rFonts w:ascii="Arial" w:hAnsi="Arial" w:cs="Arial"/>
              <w:color w:val="000000"/>
            </w:rPr>
            <w:t xml:space="preserve"> de </w:t>
          </w:r>
          <w:r w:rsidR="00DD195F">
            <w:rPr>
              <w:rFonts w:ascii="Arial" w:hAnsi="Arial" w:cs="Arial"/>
              <w:color w:val="000000"/>
            </w:rPr>
            <w:t>20</w:t>
          </w:r>
        </w:p>
      </w:tc>
    </w:tr>
  </w:tbl>
  <w:p w14:paraId="125C35FA" w14:textId="77777777" w:rsidR="0028330A" w:rsidRDefault="0028330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99A"/>
    <w:multiLevelType w:val="hybridMultilevel"/>
    <w:tmpl w:val="554CB6C8"/>
    <w:lvl w:ilvl="0" w:tplc="9638713A">
      <w:start w:val="1"/>
      <w:numFmt w:val="bullet"/>
      <w:lvlText w:val=""/>
      <w:lvlJc w:val="left"/>
      <w:pPr>
        <w:ind w:left="931" w:hanging="358"/>
      </w:pPr>
      <w:rPr>
        <w:rFonts w:ascii="Symbol" w:eastAsia="Symbol" w:hAnsi="Symbol" w:hint="default"/>
        <w:w w:val="100"/>
        <w:sz w:val="20"/>
        <w:szCs w:val="20"/>
      </w:rPr>
    </w:lvl>
    <w:lvl w:ilvl="1" w:tplc="20CC9058">
      <w:start w:val="1"/>
      <w:numFmt w:val="bullet"/>
      <w:lvlText w:val="•"/>
      <w:lvlJc w:val="left"/>
      <w:pPr>
        <w:ind w:left="1848" w:hanging="358"/>
      </w:pPr>
      <w:rPr>
        <w:rFonts w:hint="default"/>
      </w:rPr>
    </w:lvl>
    <w:lvl w:ilvl="2" w:tplc="088641BE">
      <w:start w:val="1"/>
      <w:numFmt w:val="bullet"/>
      <w:lvlText w:val="•"/>
      <w:lvlJc w:val="left"/>
      <w:pPr>
        <w:ind w:left="2756" w:hanging="358"/>
      </w:pPr>
      <w:rPr>
        <w:rFonts w:hint="default"/>
      </w:rPr>
    </w:lvl>
    <w:lvl w:ilvl="3" w:tplc="A22CF66A">
      <w:start w:val="1"/>
      <w:numFmt w:val="bullet"/>
      <w:lvlText w:val="•"/>
      <w:lvlJc w:val="left"/>
      <w:pPr>
        <w:ind w:left="3664" w:hanging="358"/>
      </w:pPr>
      <w:rPr>
        <w:rFonts w:hint="default"/>
      </w:rPr>
    </w:lvl>
    <w:lvl w:ilvl="4" w:tplc="E8C8F0C2">
      <w:start w:val="1"/>
      <w:numFmt w:val="bullet"/>
      <w:lvlText w:val="•"/>
      <w:lvlJc w:val="left"/>
      <w:pPr>
        <w:ind w:left="4572" w:hanging="358"/>
      </w:pPr>
      <w:rPr>
        <w:rFonts w:hint="default"/>
      </w:rPr>
    </w:lvl>
    <w:lvl w:ilvl="5" w:tplc="F8EC2548">
      <w:start w:val="1"/>
      <w:numFmt w:val="bullet"/>
      <w:lvlText w:val="•"/>
      <w:lvlJc w:val="left"/>
      <w:pPr>
        <w:ind w:left="5480" w:hanging="358"/>
      </w:pPr>
      <w:rPr>
        <w:rFonts w:hint="default"/>
      </w:rPr>
    </w:lvl>
    <w:lvl w:ilvl="6" w:tplc="A94405CE">
      <w:start w:val="1"/>
      <w:numFmt w:val="bullet"/>
      <w:lvlText w:val="•"/>
      <w:lvlJc w:val="left"/>
      <w:pPr>
        <w:ind w:left="6388" w:hanging="358"/>
      </w:pPr>
      <w:rPr>
        <w:rFonts w:hint="default"/>
      </w:rPr>
    </w:lvl>
    <w:lvl w:ilvl="7" w:tplc="F1422906">
      <w:start w:val="1"/>
      <w:numFmt w:val="bullet"/>
      <w:lvlText w:val="•"/>
      <w:lvlJc w:val="left"/>
      <w:pPr>
        <w:ind w:left="7296" w:hanging="358"/>
      </w:pPr>
      <w:rPr>
        <w:rFonts w:hint="default"/>
      </w:rPr>
    </w:lvl>
    <w:lvl w:ilvl="8" w:tplc="4BE27366">
      <w:start w:val="1"/>
      <w:numFmt w:val="bullet"/>
      <w:lvlText w:val="•"/>
      <w:lvlJc w:val="left"/>
      <w:pPr>
        <w:ind w:left="8204" w:hanging="358"/>
      </w:pPr>
      <w:rPr>
        <w:rFonts w:hint="default"/>
      </w:rPr>
    </w:lvl>
  </w:abstractNum>
  <w:abstractNum w:abstractNumId="1">
    <w:nsid w:val="07B66EEF"/>
    <w:multiLevelType w:val="hybridMultilevel"/>
    <w:tmpl w:val="BC20B20A"/>
    <w:lvl w:ilvl="0" w:tplc="240A0017">
      <w:start w:val="1"/>
      <w:numFmt w:val="lowerLetter"/>
      <w:lvlText w:val="%1)"/>
      <w:lvlJc w:val="left"/>
      <w:pPr>
        <w:ind w:left="931" w:hanging="358"/>
      </w:pPr>
      <w:rPr>
        <w:rFonts w:hint="default"/>
        <w:b/>
        <w:bCs/>
        <w:spacing w:val="-1"/>
        <w:w w:val="100"/>
        <w:sz w:val="20"/>
        <w:szCs w:val="20"/>
      </w:rPr>
    </w:lvl>
    <w:lvl w:ilvl="1" w:tplc="991065A8">
      <w:start w:val="1"/>
      <w:numFmt w:val="bullet"/>
      <w:lvlText w:val="•"/>
      <w:lvlJc w:val="left"/>
      <w:pPr>
        <w:ind w:left="1848" w:hanging="358"/>
      </w:pPr>
      <w:rPr>
        <w:rFonts w:hint="default"/>
      </w:rPr>
    </w:lvl>
    <w:lvl w:ilvl="2" w:tplc="53B4BA4C">
      <w:start w:val="1"/>
      <w:numFmt w:val="bullet"/>
      <w:lvlText w:val="•"/>
      <w:lvlJc w:val="left"/>
      <w:pPr>
        <w:ind w:left="2756" w:hanging="358"/>
      </w:pPr>
      <w:rPr>
        <w:rFonts w:hint="default"/>
      </w:rPr>
    </w:lvl>
    <w:lvl w:ilvl="3" w:tplc="7DB2B956">
      <w:start w:val="1"/>
      <w:numFmt w:val="bullet"/>
      <w:lvlText w:val="•"/>
      <w:lvlJc w:val="left"/>
      <w:pPr>
        <w:ind w:left="3664" w:hanging="358"/>
      </w:pPr>
      <w:rPr>
        <w:rFonts w:hint="default"/>
      </w:rPr>
    </w:lvl>
    <w:lvl w:ilvl="4" w:tplc="BBE6EE46">
      <w:start w:val="1"/>
      <w:numFmt w:val="bullet"/>
      <w:lvlText w:val="•"/>
      <w:lvlJc w:val="left"/>
      <w:pPr>
        <w:ind w:left="4572" w:hanging="358"/>
      </w:pPr>
      <w:rPr>
        <w:rFonts w:hint="default"/>
      </w:rPr>
    </w:lvl>
    <w:lvl w:ilvl="5" w:tplc="B14640AE">
      <w:start w:val="1"/>
      <w:numFmt w:val="bullet"/>
      <w:lvlText w:val="•"/>
      <w:lvlJc w:val="left"/>
      <w:pPr>
        <w:ind w:left="5480" w:hanging="358"/>
      </w:pPr>
      <w:rPr>
        <w:rFonts w:hint="default"/>
      </w:rPr>
    </w:lvl>
    <w:lvl w:ilvl="6" w:tplc="A62A3456">
      <w:start w:val="1"/>
      <w:numFmt w:val="bullet"/>
      <w:lvlText w:val="•"/>
      <w:lvlJc w:val="left"/>
      <w:pPr>
        <w:ind w:left="6388" w:hanging="358"/>
      </w:pPr>
      <w:rPr>
        <w:rFonts w:hint="default"/>
      </w:rPr>
    </w:lvl>
    <w:lvl w:ilvl="7" w:tplc="19648062">
      <w:start w:val="1"/>
      <w:numFmt w:val="bullet"/>
      <w:lvlText w:val="•"/>
      <w:lvlJc w:val="left"/>
      <w:pPr>
        <w:ind w:left="7296" w:hanging="358"/>
      </w:pPr>
      <w:rPr>
        <w:rFonts w:hint="default"/>
      </w:rPr>
    </w:lvl>
    <w:lvl w:ilvl="8" w:tplc="A978101A">
      <w:start w:val="1"/>
      <w:numFmt w:val="bullet"/>
      <w:lvlText w:val="•"/>
      <w:lvlJc w:val="left"/>
      <w:pPr>
        <w:ind w:left="8204" w:hanging="358"/>
      </w:pPr>
      <w:rPr>
        <w:rFonts w:hint="default"/>
      </w:rPr>
    </w:lvl>
  </w:abstractNum>
  <w:abstractNum w:abstractNumId="2">
    <w:nsid w:val="0EA63869"/>
    <w:multiLevelType w:val="hybridMultilevel"/>
    <w:tmpl w:val="A2E25388"/>
    <w:lvl w:ilvl="0" w:tplc="04209374">
      <w:start w:val="5"/>
      <w:numFmt w:val="decimal"/>
      <w:lvlText w:val="%1"/>
      <w:lvlJc w:val="left"/>
      <w:pPr>
        <w:ind w:left="570" w:hanging="432"/>
      </w:pPr>
      <w:rPr>
        <w:rFonts w:ascii="Arial" w:eastAsia="Arial" w:hAnsi="Arial" w:cs="Arial" w:hint="default"/>
        <w:b/>
        <w:bCs/>
        <w:w w:val="99"/>
        <w:sz w:val="24"/>
        <w:szCs w:val="24"/>
        <w:shd w:val="clear" w:color="auto" w:fill="D9D9D9"/>
        <w:lang w:val="es-ES" w:eastAsia="en-US" w:bidi="ar-SA"/>
      </w:rPr>
    </w:lvl>
    <w:lvl w:ilvl="1" w:tplc="36D88E9E">
      <w:numFmt w:val="bullet"/>
      <w:lvlText w:val=""/>
      <w:lvlJc w:val="left"/>
      <w:pPr>
        <w:ind w:left="858" w:hanging="360"/>
      </w:pPr>
      <w:rPr>
        <w:rFonts w:ascii="Symbol" w:eastAsia="Symbol" w:hAnsi="Symbol" w:cs="Symbol" w:hint="default"/>
        <w:w w:val="100"/>
        <w:sz w:val="24"/>
        <w:szCs w:val="24"/>
        <w:lang w:val="es-ES" w:eastAsia="en-US" w:bidi="ar-SA"/>
      </w:rPr>
    </w:lvl>
    <w:lvl w:ilvl="2" w:tplc="A7669F68">
      <w:numFmt w:val="bullet"/>
      <w:lvlText w:val="•"/>
      <w:lvlJc w:val="left"/>
      <w:pPr>
        <w:ind w:left="1349" w:hanging="360"/>
      </w:pPr>
      <w:rPr>
        <w:rFonts w:hint="default"/>
        <w:lang w:val="es-ES" w:eastAsia="en-US" w:bidi="ar-SA"/>
      </w:rPr>
    </w:lvl>
    <w:lvl w:ilvl="3" w:tplc="022A6DBE">
      <w:numFmt w:val="bullet"/>
      <w:lvlText w:val="•"/>
      <w:lvlJc w:val="left"/>
      <w:pPr>
        <w:ind w:left="1839" w:hanging="360"/>
      </w:pPr>
      <w:rPr>
        <w:rFonts w:hint="default"/>
        <w:lang w:val="es-ES" w:eastAsia="en-US" w:bidi="ar-SA"/>
      </w:rPr>
    </w:lvl>
    <w:lvl w:ilvl="4" w:tplc="A39C063E">
      <w:numFmt w:val="bullet"/>
      <w:lvlText w:val="•"/>
      <w:lvlJc w:val="left"/>
      <w:pPr>
        <w:ind w:left="2329" w:hanging="360"/>
      </w:pPr>
      <w:rPr>
        <w:rFonts w:hint="default"/>
        <w:lang w:val="es-ES" w:eastAsia="en-US" w:bidi="ar-SA"/>
      </w:rPr>
    </w:lvl>
    <w:lvl w:ilvl="5" w:tplc="C06EE2B0">
      <w:numFmt w:val="bullet"/>
      <w:lvlText w:val="•"/>
      <w:lvlJc w:val="left"/>
      <w:pPr>
        <w:ind w:left="2818" w:hanging="360"/>
      </w:pPr>
      <w:rPr>
        <w:rFonts w:hint="default"/>
        <w:lang w:val="es-ES" w:eastAsia="en-US" w:bidi="ar-SA"/>
      </w:rPr>
    </w:lvl>
    <w:lvl w:ilvl="6" w:tplc="F5EAC92A">
      <w:numFmt w:val="bullet"/>
      <w:lvlText w:val="•"/>
      <w:lvlJc w:val="left"/>
      <w:pPr>
        <w:ind w:left="3308" w:hanging="360"/>
      </w:pPr>
      <w:rPr>
        <w:rFonts w:hint="default"/>
        <w:lang w:val="es-ES" w:eastAsia="en-US" w:bidi="ar-SA"/>
      </w:rPr>
    </w:lvl>
    <w:lvl w:ilvl="7" w:tplc="DF2E75EA">
      <w:numFmt w:val="bullet"/>
      <w:lvlText w:val="•"/>
      <w:lvlJc w:val="left"/>
      <w:pPr>
        <w:ind w:left="3798" w:hanging="360"/>
      </w:pPr>
      <w:rPr>
        <w:rFonts w:hint="default"/>
        <w:lang w:val="es-ES" w:eastAsia="en-US" w:bidi="ar-SA"/>
      </w:rPr>
    </w:lvl>
    <w:lvl w:ilvl="8" w:tplc="F18C0B2C">
      <w:numFmt w:val="bullet"/>
      <w:lvlText w:val="•"/>
      <w:lvlJc w:val="left"/>
      <w:pPr>
        <w:ind w:left="4287" w:hanging="360"/>
      </w:pPr>
      <w:rPr>
        <w:rFonts w:hint="default"/>
        <w:lang w:val="es-ES" w:eastAsia="en-US" w:bidi="ar-SA"/>
      </w:rPr>
    </w:lvl>
  </w:abstractNum>
  <w:abstractNum w:abstractNumId="3">
    <w:nsid w:val="100F3995"/>
    <w:multiLevelType w:val="hybridMultilevel"/>
    <w:tmpl w:val="4D7E6F00"/>
    <w:lvl w:ilvl="0" w:tplc="F0AA578A">
      <w:start w:val="1"/>
      <w:numFmt w:val="decimal"/>
      <w:lvlText w:val="%1."/>
      <w:lvlJc w:val="left"/>
      <w:pPr>
        <w:ind w:left="891" w:hanging="678"/>
      </w:pPr>
      <w:rPr>
        <w:rFonts w:ascii="Arial" w:eastAsia="Arial" w:hAnsi="Arial" w:hint="default"/>
        <w:b/>
        <w:bCs/>
        <w:spacing w:val="-1"/>
        <w:w w:val="100"/>
        <w:sz w:val="24"/>
        <w:szCs w:val="20"/>
      </w:rPr>
    </w:lvl>
    <w:lvl w:ilvl="1" w:tplc="45449A94">
      <w:start w:val="1"/>
      <w:numFmt w:val="bullet"/>
      <w:lvlText w:val=""/>
      <w:lvlJc w:val="left"/>
      <w:pPr>
        <w:ind w:left="931" w:hanging="358"/>
      </w:pPr>
      <w:rPr>
        <w:rFonts w:ascii="Symbol" w:eastAsia="Symbol" w:hAnsi="Symbol" w:hint="default"/>
        <w:w w:val="100"/>
        <w:sz w:val="20"/>
        <w:szCs w:val="20"/>
      </w:rPr>
    </w:lvl>
    <w:lvl w:ilvl="2" w:tplc="A1826854">
      <w:start w:val="1"/>
      <w:numFmt w:val="bullet"/>
      <w:lvlText w:val="•"/>
      <w:lvlJc w:val="left"/>
      <w:pPr>
        <w:ind w:left="1948" w:hanging="358"/>
      </w:pPr>
      <w:rPr>
        <w:rFonts w:hint="default"/>
      </w:rPr>
    </w:lvl>
    <w:lvl w:ilvl="3" w:tplc="E8BAA520">
      <w:start w:val="1"/>
      <w:numFmt w:val="bullet"/>
      <w:lvlText w:val="•"/>
      <w:lvlJc w:val="left"/>
      <w:pPr>
        <w:ind w:left="2957" w:hanging="358"/>
      </w:pPr>
      <w:rPr>
        <w:rFonts w:hint="default"/>
      </w:rPr>
    </w:lvl>
    <w:lvl w:ilvl="4" w:tplc="6AC69A74">
      <w:start w:val="1"/>
      <w:numFmt w:val="bullet"/>
      <w:lvlText w:val="•"/>
      <w:lvlJc w:val="left"/>
      <w:pPr>
        <w:ind w:left="3966" w:hanging="358"/>
      </w:pPr>
      <w:rPr>
        <w:rFonts w:hint="default"/>
      </w:rPr>
    </w:lvl>
    <w:lvl w:ilvl="5" w:tplc="D688C7AC">
      <w:start w:val="1"/>
      <w:numFmt w:val="bullet"/>
      <w:lvlText w:val="•"/>
      <w:lvlJc w:val="left"/>
      <w:pPr>
        <w:ind w:left="4975" w:hanging="358"/>
      </w:pPr>
      <w:rPr>
        <w:rFonts w:hint="default"/>
      </w:rPr>
    </w:lvl>
    <w:lvl w:ilvl="6" w:tplc="CA06E4A8">
      <w:start w:val="1"/>
      <w:numFmt w:val="bullet"/>
      <w:lvlText w:val="•"/>
      <w:lvlJc w:val="left"/>
      <w:pPr>
        <w:ind w:left="5984" w:hanging="358"/>
      </w:pPr>
      <w:rPr>
        <w:rFonts w:hint="default"/>
      </w:rPr>
    </w:lvl>
    <w:lvl w:ilvl="7" w:tplc="B142DDD2">
      <w:start w:val="1"/>
      <w:numFmt w:val="bullet"/>
      <w:lvlText w:val="•"/>
      <w:lvlJc w:val="left"/>
      <w:pPr>
        <w:ind w:left="6993" w:hanging="358"/>
      </w:pPr>
      <w:rPr>
        <w:rFonts w:hint="default"/>
      </w:rPr>
    </w:lvl>
    <w:lvl w:ilvl="8" w:tplc="6556EFAE">
      <w:start w:val="1"/>
      <w:numFmt w:val="bullet"/>
      <w:lvlText w:val="•"/>
      <w:lvlJc w:val="left"/>
      <w:pPr>
        <w:ind w:left="8002" w:hanging="358"/>
      </w:pPr>
      <w:rPr>
        <w:rFonts w:hint="default"/>
      </w:rPr>
    </w:lvl>
  </w:abstractNum>
  <w:abstractNum w:abstractNumId="4">
    <w:nsid w:val="158963AD"/>
    <w:multiLevelType w:val="hybridMultilevel"/>
    <w:tmpl w:val="A2E25388"/>
    <w:lvl w:ilvl="0" w:tplc="04209374">
      <w:start w:val="5"/>
      <w:numFmt w:val="decimal"/>
      <w:lvlText w:val="%1"/>
      <w:lvlJc w:val="left"/>
      <w:pPr>
        <w:ind w:left="570" w:hanging="432"/>
      </w:pPr>
      <w:rPr>
        <w:rFonts w:ascii="Arial" w:eastAsia="Arial" w:hAnsi="Arial" w:cs="Arial" w:hint="default"/>
        <w:b/>
        <w:bCs/>
        <w:w w:val="99"/>
        <w:sz w:val="24"/>
        <w:szCs w:val="24"/>
        <w:shd w:val="clear" w:color="auto" w:fill="D9D9D9"/>
        <w:lang w:val="es-ES" w:eastAsia="en-US" w:bidi="ar-SA"/>
      </w:rPr>
    </w:lvl>
    <w:lvl w:ilvl="1" w:tplc="36D88E9E">
      <w:numFmt w:val="bullet"/>
      <w:lvlText w:val=""/>
      <w:lvlJc w:val="left"/>
      <w:pPr>
        <w:ind w:left="858" w:hanging="360"/>
      </w:pPr>
      <w:rPr>
        <w:rFonts w:ascii="Symbol" w:eastAsia="Symbol" w:hAnsi="Symbol" w:cs="Symbol" w:hint="default"/>
        <w:w w:val="100"/>
        <w:sz w:val="24"/>
        <w:szCs w:val="24"/>
        <w:lang w:val="es-ES" w:eastAsia="en-US" w:bidi="ar-SA"/>
      </w:rPr>
    </w:lvl>
    <w:lvl w:ilvl="2" w:tplc="A7669F68">
      <w:numFmt w:val="bullet"/>
      <w:lvlText w:val="•"/>
      <w:lvlJc w:val="left"/>
      <w:pPr>
        <w:ind w:left="1349" w:hanging="360"/>
      </w:pPr>
      <w:rPr>
        <w:rFonts w:hint="default"/>
        <w:lang w:val="es-ES" w:eastAsia="en-US" w:bidi="ar-SA"/>
      </w:rPr>
    </w:lvl>
    <w:lvl w:ilvl="3" w:tplc="022A6DBE">
      <w:numFmt w:val="bullet"/>
      <w:lvlText w:val="•"/>
      <w:lvlJc w:val="left"/>
      <w:pPr>
        <w:ind w:left="1839" w:hanging="360"/>
      </w:pPr>
      <w:rPr>
        <w:rFonts w:hint="default"/>
        <w:lang w:val="es-ES" w:eastAsia="en-US" w:bidi="ar-SA"/>
      </w:rPr>
    </w:lvl>
    <w:lvl w:ilvl="4" w:tplc="A39C063E">
      <w:numFmt w:val="bullet"/>
      <w:lvlText w:val="•"/>
      <w:lvlJc w:val="left"/>
      <w:pPr>
        <w:ind w:left="2329" w:hanging="360"/>
      </w:pPr>
      <w:rPr>
        <w:rFonts w:hint="default"/>
        <w:lang w:val="es-ES" w:eastAsia="en-US" w:bidi="ar-SA"/>
      </w:rPr>
    </w:lvl>
    <w:lvl w:ilvl="5" w:tplc="C06EE2B0">
      <w:numFmt w:val="bullet"/>
      <w:lvlText w:val="•"/>
      <w:lvlJc w:val="left"/>
      <w:pPr>
        <w:ind w:left="2818" w:hanging="360"/>
      </w:pPr>
      <w:rPr>
        <w:rFonts w:hint="default"/>
        <w:lang w:val="es-ES" w:eastAsia="en-US" w:bidi="ar-SA"/>
      </w:rPr>
    </w:lvl>
    <w:lvl w:ilvl="6" w:tplc="F5EAC92A">
      <w:numFmt w:val="bullet"/>
      <w:lvlText w:val="•"/>
      <w:lvlJc w:val="left"/>
      <w:pPr>
        <w:ind w:left="3308" w:hanging="360"/>
      </w:pPr>
      <w:rPr>
        <w:rFonts w:hint="default"/>
        <w:lang w:val="es-ES" w:eastAsia="en-US" w:bidi="ar-SA"/>
      </w:rPr>
    </w:lvl>
    <w:lvl w:ilvl="7" w:tplc="DF2E75EA">
      <w:numFmt w:val="bullet"/>
      <w:lvlText w:val="•"/>
      <w:lvlJc w:val="left"/>
      <w:pPr>
        <w:ind w:left="3798" w:hanging="360"/>
      </w:pPr>
      <w:rPr>
        <w:rFonts w:hint="default"/>
        <w:lang w:val="es-ES" w:eastAsia="en-US" w:bidi="ar-SA"/>
      </w:rPr>
    </w:lvl>
    <w:lvl w:ilvl="8" w:tplc="F18C0B2C">
      <w:numFmt w:val="bullet"/>
      <w:lvlText w:val="•"/>
      <w:lvlJc w:val="left"/>
      <w:pPr>
        <w:ind w:left="4287" w:hanging="360"/>
      </w:pPr>
      <w:rPr>
        <w:rFonts w:hint="default"/>
        <w:lang w:val="es-ES" w:eastAsia="en-US" w:bidi="ar-SA"/>
      </w:rPr>
    </w:lvl>
  </w:abstractNum>
  <w:abstractNum w:abstractNumId="5">
    <w:nsid w:val="1CB332B2"/>
    <w:multiLevelType w:val="hybridMultilevel"/>
    <w:tmpl w:val="1D92DFFE"/>
    <w:lvl w:ilvl="0" w:tplc="240A0001">
      <w:start w:val="1"/>
      <w:numFmt w:val="bullet"/>
      <w:lvlText w:val=""/>
      <w:lvlJc w:val="left"/>
      <w:pPr>
        <w:ind w:left="933" w:hanging="360"/>
      </w:pPr>
      <w:rPr>
        <w:rFonts w:ascii="Symbol" w:hAnsi="Symbol" w:hint="default"/>
      </w:rPr>
    </w:lvl>
    <w:lvl w:ilvl="1" w:tplc="240A0003" w:tentative="1">
      <w:start w:val="1"/>
      <w:numFmt w:val="bullet"/>
      <w:lvlText w:val="o"/>
      <w:lvlJc w:val="left"/>
      <w:pPr>
        <w:ind w:left="1653" w:hanging="360"/>
      </w:pPr>
      <w:rPr>
        <w:rFonts w:ascii="Courier New" w:hAnsi="Courier New" w:cs="Courier New" w:hint="default"/>
      </w:rPr>
    </w:lvl>
    <w:lvl w:ilvl="2" w:tplc="240A0005" w:tentative="1">
      <w:start w:val="1"/>
      <w:numFmt w:val="bullet"/>
      <w:lvlText w:val=""/>
      <w:lvlJc w:val="left"/>
      <w:pPr>
        <w:ind w:left="2373" w:hanging="360"/>
      </w:pPr>
      <w:rPr>
        <w:rFonts w:ascii="Wingdings" w:hAnsi="Wingdings" w:hint="default"/>
      </w:rPr>
    </w:lvl>
    <w:lvl w:ilvl="3" w:tplc="240A0001" w:tentative="1">
      <w:start w:val="1"/>
      <w:numFmt w:val="bullet"/>
      <w:lvlText w:val=""/>
      <w:lvlJc w:val="left"/>
      <w:pPr>
        <w:ind w:left="3093" w:hanging="360"/>
      </w:pPr>
      <w:rPr>
        <w:rFonts w:ascii="Symbol" w:hAnsi="Symbol" w:hint="default"/>
      </w:rPr>
    </w:lvl>
    <w:lvl w:ilvl="4" w:tplc="240A0003" w:tentative="1">
      <w:start w:val="1"/>
      <w:numFmt w:val="bullet"/>
      <w:lvlText w:val="o"/>
      <w:lvlJc w:val="left"/>
      <w:pPr>
        <w:ind w:left="3813" w:hanging="360"/>
      </w:pPr>
      <w:rPr>
        <w:rFonts w:ascii="Courier New" w:hAnsi="Courier New" w:cs="Courier New" w:hint="default"/>
      </w:rPr>
    </w:lvl>
    <w:lvl w:ilvl="5" w:tplc="240A0005" w:tentative="1">
      <w:start w:val="1"/>
      <w:numFmt w:val="bullet"/>
      <w:lvlText w:val=""/>
      <w:lvlJc w:val="left"/>
      <w:pPr>
        <w:ind w:left="4533" w:hanging="360"/>
      </w:pPr>
      <w:rPr>
        <w:rFonts w:ascii="Wingdings" w:hAnsi="Wingdings" w:hint="default"/>
      </w:rPr>
    </w:lvl>
    <w:lvl w:ilvl="6" w:tplc="240A0001" w:tentative="1">
      <w:start w:val="1"/>
      <w:numFmt w:val="bullet"/>
      <w:lvlText w:val=""/>
      <w:lvlJc w:val="left"/>
      <w:pPr>
        <w:ind w:left="5253" w:hanging="360"/>
      </w:pPr>
      <w:rPr>
        <w:rFonts w:ascii="Symbol" w:hAnsi="Symbol" w:hint="default"/>
      </w:rPr>
    </w:lvl>
    <w:lvl w:ilvl="7" w:tplc="240A0003" w:tentative="1">
      <w:start w:val="1"/>
      <w:numFmt w:val="bullet"/>
      <w:lvlText w:val="o"/>
      <w:lvlJc w:val="left"/>
      <w:pPr>
        <w:ind w:left="5973" w:hanging="360"/>
      </w:pPr>
      <w:rPr>
        <w:rFonts w:ascii="Courier New" w:hAnsi="Courier New" w:cs="Courier New" w:hint="default"/>
      </w:rPr>
    </w:lvl>
    <w:lvl w:ilvl="8" w:tplc="240A0005" w:tentative="1">
      <w:start w:val="1"/>
      <w:numFmt w:val="bullet"/>
      <w:lvlText w:val=""/>
      <w:lvlJc w:val="left"/>
      <w:pPr>
        <w:ind w:left="6693" w:hanging="360"/>
      </w:pPr>
      <w:rPr>
        <w:rFonts w:ascii="Wingdings" w:hAnsi="Wingdings" w:hint="default"/>
      </w:rPr>
    </w:lvl>
  </w:abstractNum>
  <w:abstractNum w:abstractNumId="6">
    <w:nsid w:val="22AA1588"/>
    <w:multiLevelType w:val="hybridMultilevel"/>
    <w:tmpl w:val="8B1C354E"/>
    <w:lvl w:ilvl="0" w:tplc="7EEEFF0A">
      <w:start w:val="1"/>
      <w:numFmt w:val="bullet"/>
      <w:lvlText w:val="o"/>
      <w:lvlJc w:val="left"/>
      <w:pPr>
        <w:ind w:left="295" w:hanging="225"/>
      </w:pPr>
      <w:rPr>
        <w:rFonts w:ascii="Arial" w:eastAsia="Arial" w:hAnsi="Arial" w:hint="default"/>
        <w:w w:val="100"/>
        <w:sz w:val="20"/>
        <w:szCs w:val="20"/>
      </w:rPr>
    </w:lvl>
    <w:lvl w:ilvl="1" w:tplc="D1A09004">
      <w:start w:val="1"/>
      <w:numFmt w:val="bullet"/>
      <w:lvlText w:val=""/>
      <w:lvlJc w:val="left"/>
      <w:pPr>
        <w:ind w:left="931" w:hanging="358"/>
      </w:pPr>
      <w:rPr>
        <w:rFonts w:ascii="Symbol" w:eastAsia="Symbol" w:hAnsi="Symbol" w:hint="default"/>
        <w:w w:val="100"/>
        <w:sz w:val="20"/>
        <w:szCs w:val="20"/>
      </w:rPr>
    </w:lvl>
    <w:lvl w:ilvl="2" w:tplc="744CF022">
      <w:start w:val="1"/>
      <w:numFmt w:val="bullet"/>
      <w:lvlText w:val="•"/>
      <w:lvlJc w:val="left"/>
      <w:pPr>
        <w:ind w:left="710" w:hanging="358"/>
      </w:pPr>
      <w:rPr>
        <w:rFonts w:hint="default"/>
      </w:rPr>
    </w:lvl>
    <w:lvl w:ilvl="3" w:tplc="DCFC6530">
      <w:start w:val="1"/>
      <w:numFmt w:val="bullet"/>
      <w:lvlText w:val="•"/>
      <w:lvlJc w:val="left"/>
      <w:pPr>
        <w:ind w:left="480" w:hanging="358"/>
      </w:pPr>
      <w:rPr>
        <w:rFonts w:hint="default"/>
      </w:rPr>
    </w:lvl>
    <w:lvl w:ilvl="4" w:tplc="44AE5CF2">
      <w:start w:val="1"/>
      <w:numFmt w:val="bullet"/>
      <w:lvlText w:val="•"/>
      <w:lvlJc w:val="left"/>
      <w:pPr>
        <w:ind w:left="251" w:hanging="358"/>
      </w:pPr>
      <w:rPr>
        <w:rFonts w:hint="default"/>
      </w:rPr>
    </w:lvl>
    <w:lvl w:ilvl="5" w:tplc="132000D8">
      <w:start w:val="1"/>
      <w:numFmt w:val="bullet"/>
      <w:lvlText w:val="•"/>
      <w:lvlJc w:val="left"/>
      <w:pPr>
        <w:ind w:left="21" w:hanging="358"/>
      </w:pPr>
      <w:rPr>
        <w:rFonts w:hint="default"/>
      </w:rPr>
    </w:lvl>
    <w:lvl w:ilvl="6" w:tplc="DB666DD0">
      <w:start w:val="1"/>
      <w:numFmt w:val="bullet"/>
      <w:lvlText w:val="•"/>
      <w:lvlJc w:val="left"/>
      <w:pPr>
        <w:ind w:left="-208" w:hanging="358"/>
      </w:pPr>
      <w:rPr>
        <w:rFonts w:hint="default"/>
      </w:rPr>
    </w:lvl>
    <w:lvl w:ilvl="7" w:tplc="4E1616F8">
      <w:start w:val="1"/>
      <w:numFmt w:val="bullet"/>
      <w:lvlText w:val="•"/>
      <w:lvlJc w:val="left"/>
      <w:pPr>
        <w:ind w:left="-438" w:hanging="358"/>
      </w:pPr>
      <w:rPr>
        <w:rFonts w:hint="default"/>
      </w:rPr>
    </w:lvl>
    <w:lvl w:ilvl="8" w:tplc="AC782D8E">
      <w:start w:val="1"/>
      <w:numFmt w:val="bullet"/>
      <w:lvlText w:val="•"/>
      <w:lvlJc w:val="left"/>
      <w:pPr>
        <w:ind w:left="-667" w:hanging="358"/>
      </w:pPr>
      <w:rPr>
        <w:rFonts w:hint="default"/>
      </w:rPr>
    </w:lvl>
  </w:abstractNum>
  <w:abstractNum w:abstractNumId="7">
    <w:nsid w:val="25F3274E"/>
    <w:multiLevelType w:val="hybridMultilevel"/>
    <w:tmpl w:val="364EAEF8"/>
    <w:lvl w:ilvl="0" w:tplc="D67C0D56">
      <w:start w:val="1"/>
      <w:numFmt w:val="lowerLetter"/>
      <w:lvlText w:val="%1)"/>
      <w:lvlJc w:val="left"/>
      <w:pPr>
        <w:ind w:left="640" w:hanging="361"/>
      </w:pPr>
      <w:rPr>
        <w:rFonts w:ascii="Arial" w:eastAsia="Arial" w:hAnsi="Arial" w:hint="default"/>
        <w:b/>
        <w:bCs/>
        <w:w w:val="100"/>
        <w:sz w:val="20"/>
        <w:szCs w:val="20"/>
      </w:rPr>
    </w:lvl>
    <w:lvl w:ilvl="1" w:tplc="F2D8FE6A">
      <w:start w:val="1"/>
      <w:numFmt w:val="bullet"/>
      <w:lvlText w:val=""/>
      <w:lvlJc w:val="left"/>
      <w:pPr>
        <w:ind w:left="933" w:hanging="358"/>
      </w:pPr>
      <w:rPr>
        <w:rFonts w:ascii="Symbol" w:eastAsia="Symbol" w:hAnsi="Symbol" w:hint="default"/>
        <w:w w:val="100"/>
        <w:sz w:val="20"/>
        <w:szCs w:val="20"/>
      </w:rPr>
    </w:lvl>
    <w:lvl w:ilvl="2" w:tplc="B2B6A57E">
      <w:start w:val="1"/>
      <w:numFmt w:val="bullet"/>
      <w:lvlText w:val="•"/>
      <w:lvlJc w:val="left"/>
      <w:pPr>
        <w:ind w:left="940" w:hanging="358"/>
      </w:pPr>
      <w:rPr>
        <w:rFonts w:hint="default"/>
      </w:rPr>
    </w:lvl>
    <w:lvl w:ilvl="3" w:tplc="7514DBE0">
      <w:start w:val="1"/>
      <w:numFmt w:val="bullet"/>
      <w:lvlText w:val="•"/>
      <w:lvlJc w:val="left"/>
      <w:pPr>
        <w:ind w:left="2075" w:hanging="358"/>
      </w:pPr>
      <w:rPr>
        <w:rFonts w:hint="default"/>
      </w:rPr>
    </w:lvl>
    <w:lvl w:ilvl="4" w:tplc="E514BEB2">
      <w:start w:val="1"/>
      <w:numFmt w:val="bullet"/>
      <w:lvlText w:val="•"/>
      <w:lvlJc w:val="left"/>
      <w:pPr>
        <w:ind w:left="3210" w:hanging="358"/>
      </w:pPr>
      <w:rPr>
        <w:rFonts w:hint="default"/>
      </w:rPr>
    </w:lvl>
    <w:lvl w:ilvl="5" w:tplc="2E7249D4">
      <w:start w:val="1"/>
      <w:numFmt w:val="bullet"/>
      <w:lvlText w:val="•"/>
      <w:lvlJc w:val="left"/>
      <w:pPr>
        <w:ind w:left="4345" w:hanging="358"/>
      </w:pPr>
      <w:rPr>
        <w:rFonts w:hint="default"/>
      </w:rPr>
    </w:lvl>
    <w:lvl w:ilvl="6" w:tplc="99BA122A">
      <w:start w:val="1"/>
      <w:numFmt w:val="bullet"/>
      <w:lvlText w:val="•"/>
      <w:lvlJc w:val="left"/>
      <w:pPr>
        <w:ind w:left="5480" w:hanging="358"/>
      </w:pPr>
      <w:rPr>
        <w:rFonts w:hint="default"/>
      </w:rPr>
    </w:lvl>
    <w:lvl w:ilvl="7" w:tplc="42C0412C">
      <w:start w:val="1"/>
      <w:numFmt w:val="bullet"/>
      <w:lvlText w:val="•"/>
      <w:lvlJc w:val="left"/>
      <w:pPr>
        <w:ind w:left="6615" w:hanging="358"/>
      </w:pPr>
      <w:rPr>
        <w:rFonts w:hint="default"/>
      </w:rPr>
    </w:lvl>
    <w:lvl w:ilvl="8" w:tplc="9A02B6E8">
      <w:start w:val="1"/>
      <w:numFmt w:val="bullet"/>
      <w:lvlText w:val="•"/>
      <w:lvlJc w:val="left"/>
      <w:pPr>
        <w:ind w:left="7750" w:hanging="358"/>
      </w:pPr>
      <w:rPr>
        <w:rFonts w:hint="default"/>
      </w:rPr>
    </w:lvl>
  </w:abstractNum>
  <w:abstractNum w:abstractNumId="8">
    <w:nsid w:val="26B9390A"/>
    <w:multiLevelType w:val="hybridMultilevel"/>
    <w:tmpl w:val="A48AD2C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6DD1909"/>
    <w:multiLevelType w:val="hybridMultilevel"/>
    <w:tmpl w:val="A3047036"/>
    <w:lvl w:ilvl="0" w:tplc="240A0001">
      <w:start w:val="1"/>
      <w:numFmt w:val="bullet"/>
      <w:lvlText w:val=""/>
      <w:lvlJc w:val="left"/>
      <w:pPr>
        <w:ind w:left="933" w:hanging="360"/>
      </w:pPr>
      <w:rPr>
        <w:rFonts w:ascii="Symbol" w:hAnsi="Symbol" w:hint="default"/>
      </w:rPr>
    </w:lvl>
    <w:lvl w:ilvl="1" w:tplc="240A0003">
      <w:start w:val="1"/>
      <w:numFmt w:val="bullet"/>
      <w:lvlText w:val="o"/>
      <w:lvlJc w:val="left"/>
      <w:pPr>
        <w:ind w:left="1653" w:hanging="360"/>
      </w:pPr>
      <w:rPr>
        <w:rFonts w:ascii="Courier New" w:hAnsi="Courier New" w:cs="Courier New" w:hint="default"/>
      </w:rPr>
    </w:lvl>
    <w:lvl w:ilvl="2" w:tplc="240A0005" w:tentative="1">
      <w:start w:val="1"/>
      <w:numFmt w:val="bullet"/>
      <w:lvlText w:val=""/>
      <w:lvlJc w:val="left"/>
      <w:pPr>
        <w:ind w:left="2373" w:hanging="360"/>
      </w:pPr>
      <w:rPr>
        <w:rFonts w:ascii="Wingdings" w:hAnsi="Wingdings" w:hint="default"/>
      </w:rPr>
    </w:lvl>
    <w:lvl w:ilvl="3" w:tplc="240A0001" w:tentative="1">
      <w:start w:val="1"/>
      <w:numFmt w:val="bullet"/>
      <w:lvlText w:val=""/>
      <w:lvlJc w:val="left"/>
      <w:pPr>
        <w:ind w:left="3093" w:hanging="360"/>
      </w:pPr>
      <w:rPr>
        <w:rFonts w:ascii="Symbol" w:hAnsi="Symbol" w:hint="default"/>
      </w:rPr>
    </w:lvl>
    <w:lvl w:ilvl="4" w:tplc="240A0003" w:tentative="1">
      <w:start w:val="1"/>
      <w:numFmt w:val="bullet"/>
      <w:lvlText w:val="o"/>
      <w:lvlJc w:val="left"/>
      <w:pPr>
        <w:ind w:left="3813" w:hanging="360"/>
      </w:pPr>
      <w:rPr>
        <w:rFonts w:ascii="Courier New" w:hAnsi="Courier New" w:cs="Courier New" w:hint="default"/>
      </w:rPr>
    </w:lvl>
    <w:lvl w:ilvl="5" w:tplc="240A0005" w:tentative="1">
      <w:start w:val="1"/>
      <w:numFmt w:val="bullet"/>
      <w:lvlText w:val=""/>
      <w:lvlJc w:val="left"/>
      <w:pPr>
        <w:ind w:left="4533" w:hanging="360"/>
      </w:pPr>
      <w:rPr>
        <w:rFonts w:ascii="Wingdings" w:hAnsi="Wingdings" w:hint="default"/>
      </w:rPr>
    </w:lvl>
    <w:lvl w:ilvl="6" w:tplc="240A0001" w:tentative="1">
      <w:start w:val="1"/>
      <w:numFmt w:val="bullet"/>
      <w:lvlText w:val=""/>
      <w:lvlJc w:val="left"/>
      <w:pPr>
        <w:ind w:left="5253" w:hanging="360"/>
      </w:pPr>
      <w:rPr>
        <w:rFonts w:ascii="Symbol" w:hAnsi="Symbol" w:hint="default"/>
      </w:rPr>
    </w:lvl>
    <w:lvl w:ilvl="7" w:tplc="240A0003" w:tentative="1">
      <w:start w:val="1"/>
      <w:numFmt w:val="bullet"/>
      <w:lvlText w:val="o"/>
      <w:lvlJc w:val="left"/>
      <w:pPr>
        <w:ind w:left="5973" w:hanging="360"/>
      </w:pPr>
      <w:rPr>
        <w:rFonts w:ascii="Courier New" w:hAnsi="Courier New" w:cs="Courier New" w:hint="default"/>
      </w:rPr>
    </w:lvl>
    <w:lvl w:ilvl="8" w:tplc="240A0005" w:tentative="1">
      <w:start w:val="1"/>
      <w:numFmt w:val="bullet"/>
      <w:lvlText w:val=""/>
      <w:lvlJc w:val="left"/>
      <w:pPr>
        <w:ind w:left="6693" w:hanging="360"/>
      </w:pPr>
      <w:rPr>
        <w:rFonts w:ascii="Wingdings" w:hAnsi="Wingdings" w:hint="default"/>
      </w:rPr>
    </w:lvl>
  </w:abstractNum>
  <w:abstractNum w:abstractNumId="10">
    <w:nsid w:val="2BE93306"/>
    <w:multiLevelType w:val="hybridMultilevel"/>
    <w:tmpl w:val="56AA541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0404728"/>
    <w:multiLevelType w:val="hybridMultilevel"/>
    <w:tmpl w:val="300A454A"/>
    <w:lvl w:ilvl="0" w:tplc="240A0001">
      <w:start w:val="1"/>
      <w:numFmt w:val="bullet"/>
      <w:lvlText w:val=""/>
      <w:lvlJc w:val="left"/>
      <w:pPr>
        <w:ind w:left="1293" w:hanging="360"/>
      </w:pPr>
      <w:rPr>
        <w:rFonts w:ascii="Symbol" w:hAnsi="Symbol" w:hint="default"/>
      </w:rPr>
    </w:lvl>
    <w:lvl w:ilvl="1" w:tplc="240A0003" w:tentative="1">
      <w:start w:val="1"/>
      <w:numFmt w:val="bullet"/>
      <w:lvlText w:val="o"/>
      <w:lvlJc w:val="left"/>
      <w:pPr>
        <w:ind w:left="2013" w:hanging="360"/>
      </w:pPr>
      <w:rPr>
        <w:rFonts w:ascii="Courier New" w:hAnsi="Courier New" w:cs="Courier New" w:hint="default"/>
      </w:rPr>
    </w:lvl>
    <w:lvl w:ilvl="2" w:tplc="240A0005" w:tentative="1">
      <w:start w:val="1"/>
      <w:numFmt w:val="bullet"/>
      <w:lvlText w:val=""/>
      <w:lvlJc w:val="left"/>
      <w:pPr>
        <w:ind w:left="2733" w:hanging="360"/>
      </w:pPr>
      <w:rPr>
        <w:rFonts w:ascii="Wingdings" w:hAnsi="Wingdings" w:hint="default"/>
      </w:rPr>
    </w:lvl>
    <w:lvl w:ilvl="3" w:tplc="240A0001" w:tentative="1">
      <w:start w:val="1"/>
      <w:numFmt w:val="bullet"/>
      <w:lvlText w:val=""/>
      <w:lvlJc w:val="left"/>
      <w:pPr>
        <w:ind w:left="3453" w:hanging="360"/>
      </w:pPr>
      <w:rPr>
        <w:rFonts w:ascii="Symbol" w:hAnsi="Symbol" w:hint="default"/>
      </w:rPr>
    </w:lvl>
    <w:lvl w:ilvl="4" w:tplc="240A0003" w:tentative="1">
      <w:start w:val="1"/>
      <w:numFmt w:val="bullet"/>
      <w:lvlText w:val="o"/>
      <w:lvlJc w:val="left"/>
      <w:pPr>
        <w:ind w:left="4173" w:hanging="360"/>
      </w:pPr>
      <w:rPr>
        <w:rFonts w:ascii="Courier New" w:hAnsi="Courier New" w:cs="Courier New" w:hint="default"/>
      </w:rPr>
    </w:lvl>
    <w:lvl w:ilvl="5" w:tplc="240A0005" w:tentative="1">
      <w:start w:val="1"/>
      <w:numFmt w:val="bullet"/>
      <w:lvlText w:val=""/>
      <w:lvlJc w:val="left"/>
      <w:pPr>
        <w:ind w:left="4893" w:hanging="360"/>
      </w:pPr>
      <w:rPr>
        <w:rFonts w:ascii="Wingdings" w:hAnsi="Wingdings" w:hint="default"/>
      </w:rPr>
    </w:lvl>
    <w:lvl w:ilvl="6" w:tplc="240A0001" w:tentative="1">
      <w:start w:val="1"/>
      <w:numFmt w:val="bullet"/>
      <w:lvlText w:val=""/>
      <w:lvlJc w:val="left"/>
      <w:pPr>
        <w:ind w:left="5613" w:hanging="360"/>
      </w:pPr>
      <w:rPr>
        <w:rFonts w:ascii="Symbol" w:hAnsi="Symbol" w:hint="default"/>
      </w:rPr>
    </w:lvl>
    <w:lvl w:ilvl="7" w:tplc="240A0003" w:tentative="1">
      <w:start w:val="1"/>
      <w:numFmt w:val="bullet"/>
      <w:lvlText w:val="o"/>
      <w:lvlJc w:val="left"/>
      <w:pPr>
        <w:ind w:left="6333" w:hanging="360"/>
      </w:pPr>
      <w:rPr>
        <w:rFonts w:ascii="Courier New" w:hAnsi="Courier New" w:cs="Courier New" w:hint="default"/>
      </w:rPr>
    </w:lvl>
    <w:lvl w:ilvl="8" w:tplc="240A0005" w:tentative="1">
      <w:start w:val="1"/>
      <w:numFmt w:val="bullet"/>
      <w:lvlText w:val=""/>
      <w:lvlJc w:val="left"/>
      <w:pPr>
        <w:ind w:left="7053" w:hanging="360"/>
      </w:pPr>
      <w:rPr>
        <w:rFonts w:ascii="Wingdings" w:hAnsi="Wingdings" w:hint="default"/>
      </w:rPr>
    </w:lvl>
  </w:abstractNum>
  <w:abstractNum w:abstractNumId="12">
    <w:nsid w:val="31FB2EE3"/>
    <w:multiLevelType w:val="hybridMultilevel"/>
    <w:tmpl w:val="CE5AD7D2"/>
    <w:lvl w:ilvl="0" w:tplc="4E8474B2">
      <w:start w:val="1"/>
      <w:numFmt w:val="bullet"/>
      <w:lvlText w:val=""/>
      <w:lvlJc w:val="left"/>
      <w:pPr>
        <w:ind w:left="663" w:hanging="451"/>
      </w:pPr>
      <w:rPr>
        <w:rFonts w:ascii="Wingdings" w:eastAsia="Wingdings" w:hAnsi="Wingdings" w:hint="default"/>
        <w:w w:val="100"/>
        <w:sz w:val="20"/>
        <w:szCs w:val="20"/>
      </w:rPr>
    </w:lvl>
    <w:lvl w:ilvl="1" w:tplc="43A0D6A6">
      <w:start w:val="1"/>
      <w:numFmt w:val="bullet"/>
      <w:lvlText w:val="•"/>
      <w:lvlJc w:val="left"/>
      <w:pPr>
        <w:ind w:left="1596" w:hanging="451"/>
      </w:pPr>
      <w:rPr>
        <w:rFonts w:hint="default"/>
      </w:rPr>
    </w:lvl>
    <w:lvl w:ilvl="2" w:tplc="1D1C0524">
      <w:start w:val="1"/>
      <w:numFmt w:val="bullet"/>
      <w:lvlText w:val="•"/>
      <w:lvlJc w:val="left"/>
      <w:pPr>
        <w:ind w:left="2532" w:hanging="451"/>
      </w:pPr>
      <w:rPr>
        <w:rFonts w:hint="default"/>
      </w:rPr>
    </w:lvl>
    <w:lvl w:ilvl="3" w:tplc="8D0C9502">
      <w:start w:val="1"/>
      <w:numFmt w:val="bullet"/>
      <w:lvlText w:val="•"/>
      <w:lvlJc w:val="left"/>
      <w:pPr>
        <w:ind w:left="3468" w:hanging="451"/>
      </w:pPr>
      <w:rPr>
        <w:rFonts w:hint="default"/>
      </w:rPr>
    </w:lvl>
    <w:lvl w:ilvl="4" w:tplc="13EA806A">
      <w:start w:val="1"/>
      <w:numFmt w:val="bullet"/>
      <w:lvlText w:val="•"/>
      <w:lvlJc w:val="left"/>
      <w:pPr>
        <w:ind w:left="4404" w:hanging="451"/>
      </w:pPr>
      <w:rPr>
        <w:rFonts w:hint="default"/>
      </w:rPr>
    </w:lvl>
    <w:lvl w:ilvl="5" w:tplc="04826E34">
      <w:start w:val="1"/>
      <w:numFmt w:val="bullet"/>
      <w:lvlText w:val="•"/>
      <w:lvlJc w:val="left"/>
      <w:pPr>
        <w:ind w:left="5340" w:hanging="451"/>
      </w:pPr>
      <w:rPr>
        <w:rFonts w:hint="default"/>
      </w:rPr>
    </w:lvl>
    <w:lvl w:ilvl="6" w:tplc="1D84B03E">
      <w:start w:val="1"/>
      <w:numFmt w:val="bullet"/>
      <w:lvlText w:val="•"/>
      <w:lvlJc w:val="left"/>
      <w:pPr>
        <w:ind w:left="6276" w:hanging="451"/>
      </w:pPr>
      <w:rPr>
        <w:rFonts w:hint="default"/>
      </w:rPr>
    </w:lvl>
    <w:lvl w:ilvl="7" w:tplc="B526EBF4">
      <w:start w:val="1"/>
      <w:numFmt w:val="bullet"/>
      <w:lvlText w:val="•"/>
      <w:lvlJc w:val="left"/>
      <w:pPr>
        <w:ind w:left="7212" w:hanging="451"/>
      </w:pPr>
      <w:rPr>
        <w:rFonts w:hint="default"/>
      </w:rPr>
    </w:lvl>
    <w:lvl w:ilvl="8" w:tplc="87869C76">
      <w:start w:val="1"/>
      <w:numFmt w:val="bullet"/>
      <w:lvlText w:val="•"/>
      <w:lvlJc w:val="left"/>
      <w:pPr>
        <w:ind w:left="8148" w:hanging="451"/>
      </w:pPr>
      <w:rPr>
        <w:rFonts w:hint="default"/>
      </w:rPr>
    </w:lvl>
  </w:abstractNum>
  <w:abstractNum w:abstractNumId="13">
    <w:nsid w:val="384A3932"/>
    <w:multiLevelType w:val="hybridMultilevel"/>
    <w:tmpl w:val="E3060CAE"/>
    <w:lvl w:ilvl="0" w:tplc="BB6CA108">
      <w:start w:val="1"/>
      <w:numFmt w:val="bullet"/>
      <w:lvlText w:val=""/>
      <w:lvlJc w:val="left"/>
      <w:pPr>
        <w:ind w:left="920" w:hanging="358"/>
      </w:pPr>
      <w:rPr>
        <w:rFonts w:ascii="Symbol" w:eastAsia="Symbol" w:hAnsi="Symbol" w:hint="default"/>
        <w:w w:val="100"/>
        <w:sz w:val="20"/>
        <w:szCs w:val="20"/>
      </w:rPr>
    </w:lvl>
    <w:lvl w:ilvl="1" w:tplc="4B544DCA">
      <w:start w:val="1"/>
      <w:numFmt w:val="bullet"/>
      <w:lvlText w:val="•"/>
      <w:lvlJc w:val="left"/>
      <w:pPr>
        <w:ind w:left="1830" w:hanging="358"/>
      </w:pPr>
      <w:rPr>
        <w:rFonts w:hint="default"/>
      </w:rPr>
    </w:lvl>
    <w:lvl w:ilvl="2" w:tplc="96500172">
      <w:start w:val="1"/>
      <w:numFmt w:val="bullet"/>
      <w:lvlText w:val="•"/>
      <w:lvlJc w:val="left"/>
      <w:pPr>
        <w:ind w:left="2740" w:hanging="358"/>
      </w:pPr>
      <w:rPr>
        <w:rFonts w:hint="default"/>
      </w:rPr>
    </w:lvl>
    <w:lvl w:ilvl="3" w:tplc="E1D40E16">
      <w:start w:val="1"/>
      <w:numFmt w:val="bullet"/>
      <w:lvlText w:val="•"/>
      <w:lvlJc w:val="left"/>
      <w:pPr>
        <w:ind w:left="3650" w:hanging="358"/>
      </w:pPr>
      <w:rPr>
        <w:rFonts w:hint="default"/>
      </w:rPr>
    </w:lvl>
    <w:lvl w:ilvl="4" w:tplc="E6E6814A">
      <w:start w:val="1"/>
      <w:numFmt w:val="bullet"/>
      <w:lvlText w:val="•"/>
      <w:lvlJc w:val="left"/>
      <w:pPr>
        <w:ind w:left="4560" w:hanging="358"/>
      </w:pPr>
      <w:rPr>
        <w:rFonts w:hint="default"/>
      </w:rPr>
    </w:lvl>
    <w:lvl w:ilvl="5" w:tplc="5E46276C">
      <w:start w:val="1"/>
      <w:numFmt w:val="bullet"/>
      <w:lvlText w:val="•"/>
      <w:lvlJc w:val="left"/>
      <w:pPr>
        <w:ind w:left="5470" w:hanging="358"/>
      </w:pPr>
      <w:rPr>
        <w:rFonts w:hint="default"/>
      </w:rPr>
    </w:lvl>
    <w:lvl w:ilvl="6" w:tplc="A55AF78C">
      <w:start w:val="1"/>
      <w:numFmt w:val="bullet"/>
      <w:lvlText w:val="•"/>
      <w:lvlJc w:val="left"/>
      <w:pPr>
        <w:ind w:left="6380" w:hanging="358"/>
      </w:pPr>
      <w:rPr>
        <w:rFonts w:hint="default"/>
      </w:rPr>
    </w:lvl>
    <w:lvl w:ilvl="7" w:tplc="3C9EFC7C">
      <w:start w:val="1"/>
      <w:numFmt w:val="bullet"/>
      <w:lvlText w:val="•"/>
      <w:lvlJc w:val="left"/>
      <w:pPr>
        <w:ind w:left="7290" w:hanging="358"/>
      </w:pPr>
      <w:rPr>
        <w:rFonts w:hint="default"/>
      </w:rPr>
    </w:lvl>
    <w:lvl w:ilvl="8" w:tplc="D9FE7852">
      <w:start w:val="1"/>
      <w:numFmt w:val="bullet"/>
      <w:lvlText w:val="•"/>
      <w:lvlJc w:val="left"/>
      <w:pPr>
        <w:ind w:left="8200" w:hanging="358"/>
      </w:pPr>
      <w:rPr>
        <w:rFonts w:hint="default"/>
      </w:rPr>
    </w:lvl>
  </w:abstractNum>
  <w:abstractNum w:abstractNumId="14">
    <w:nsid w:val="3D407E86"/>
    <w:multiLevelType w:val="hybridMultilevel"/>
    <w:tmpl w:val="C09EE936"/>
    <w:lvl w:ilvl="0" w:tplc="4FFE42E6">
      <w:start w:val="1"/>
      <w:numFmt w:val="bullet"/>
      <w:lvlText w:val=""/>
      <w:lvlJc w:val="left"/>
      <w:pPr>
        <w:ind w:left="720" w:hanging="360"/>
      </w:pPr>
      <w:rPr>
        <w:rFonts w:ascii="Symbol" w:hAnsi="Symbol"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095F1B"/>
    <w:multiLevelType w:val="hybridMultilevel"/>
    <w:tmpl w:val="ADE4A36A"/>
    <w:lvl w:ilvl="0" w:tplc="8D20AB20">
      <w:start w:val="1"/>
      <w:numFmt w:val="bullet"/>
      <w:lvlText w:val=""/>
      <w:lvlJc w:val="left"/>
      <w:pPr>
        <w:ind w:left="931" w:hanging="358"/>
      </w:pPr>
      <w:rPr>
        <w:rFonts w:ascii="Symbol" w:eastAsia="Symbol" w:hAnsi="Symbol" w:hint="default"/>
        <w:w w:val="100"/>
        <w:sz w:val="20"/>
        <w:szCs w:val="20"/>
      </w:rPr>
    </w:lvl>
    <w:lvl w:ilvl="1" w:tplc="8814D84C">
      <w:start w:val="1"/>
      <w:numFmt w:val="bullet"/>
      <w:lvlText w:val="•"/>
      <w:lvlJc w:val="left"/>
      <w:pPr>
        <w:ind w:left="1848" w:hanging="358"/>
      </w:pPr>
      <w:rPr>
        <w:rFonts w:hint="default"/>
      </w:rPr>
    </w:lvl>
    <w:lvl w:ilvl="2" w:tplc="8C144EEC">
      <w:start w:val="1"/>
      <w:numFmt w:val="bullet"/>
      <w:lvlText w:val="•"/>
      <w:lvlJc w:val="left"/>
      <w:pPr>
        <w:ind w:left="2756" w:hanging="358"/>
      </w:pPr>
      <w:rPr>
        <w:rFonts w:hint="default"/>
      </w:rPr>
    </w:lvl>
    <w:lvl w:ilvl="3" w:tplc="46F24054">
      <w:start w:val="1"/>
      <w:numFmt w:val="bullet"/>
      <w:lvlText w:val="•"/>
      <w:lvlJc w:val="left"/>
      <w:pPr>
        <w:ind w:left="3664" w:hanging="358"/>
      </w:pPr>
      <w:rPr>
        <w:rFonts w:hint="default"/>
      </w:rPr>
    </w:lvl>
    <w:lvl w:ilvl="4" w:tplc="39CEEC16">
      <w:start w:val="1"/>
      <w:numFmt w:val="bullet"/>
      <w:lvlText w:val="•"/>
      <w:lvlJc w:val="left"/>
      <w:pPr>
        <w:ind w:left="4572" w:hanging="358"/>
      </w:pPr>
      <w:rPr>
        <w:rFonts w:hint="default"/>
      </w:rPr>
    </w:lvl>
    <w:lvl w:ilvl="5" w:tplc="C9265902">
      <w:start w:val="1"/>
      <w:numFmt w:val="bullet"/>
      <w:lvlText w:val="•"/>
      <w:lvlJc w:val="left"/>
      <w:pPr>
        <w:ind w:left="5480" w:hanging="358"/>
      </w:pPr>
      <w:rPr>
        <w:rFonts w:hint="default"/>
      </w:rPr>
    </w:lvl>
    <w:lvl w:ilvl="6" w:tplc="2990BCFC">
      <w:start w:val="1"/>
      <w:numFmt w:val="bullet"/>
      <w:lvlText w:val="•"/>
      <w:lvlJc w:val="left"/>
      <w:pPr>
        <w:ind w:left="6388" w:hanging="358"/>
      </w:pPr>
      <w:rPr>
        <w:rFonts w:hint="default"/>
      </w:rPr>
    </w:lvl>
    <w:lvl w:ilvl="7" w:tplc="BE0C833E">
      <w:start w:val="1"/>
      <w:numFmt w:val="bullet"/>
      <w:lvlText w:val="•"/>
      <w:lvlJc w:val="left"/>
      <w:pPr>
        <w:ind w:left="7296" w:hanging="358"/>
      </w:pPr>
      <w:rPr>
        <w:rFonts w:hint="default"/>
      </w:rPr>
    </w:lvl>
    <w:lvl w:ilvl="8" w:tplc="5D96B6B4">
      <w:start w:val="1"/>
      <w:numFmt w:val="bullet"/>
      <w:lvlText w:val="•"/>
      <w:lvlJc w:val="left"/>
      <w:pPr>
        <w:ind w:left="8204" w:hanging="358"/>
      </w:pPr>
      <w:rPr>
        <w:rFonts w:hint="default"/>
      </w:rPr>
    </w:lvl>
  </w:abstractNum>
  <w:abstractNum w:abstractNumId="16">
    <w:nsid w:val="46F26BC8"/>
    <w:multiLevelType w:val="hybridMultilevel"/>
    <w:tmpl w:val="72686128"/>
    <w:lvl w:ilvl="0" w:tplc="240A0017">
      <w:start w:val="1"/>
      <w:numFmt w:val="lowerLetter"/>
      <w:lvlText w:val="%1)"/>
      <w:lvlJc w:val="left"/>
      <w:pPr>
        <w:ind w:left="1293" w:hanging="360"/>
      </w:pPr>
    </w:lvl>
    <w:lvl w:ilvl="1" w:tplc="240A0019" w:tentative="1">
      <w:start w:val="1"/>
      <w:numFmt w:val="lowerLetter"/>
      <w:lvlText w:val="%2."/>
      <w:lvlJc w:val="left"/>
      <w:pPr>
        <w:ind w:left="2013" w:hanging="360"/>
      </w:pPr>
    </w:lvl>
    <w:lvl w:ilvl="2" w:tplc="240A001B" w:tentative="1">
      <w:start w:val="1"/>
      <w:numFmt w:val="lowerRoman"/>
      <w:lvlText w:val="%3."/>
      <w:lvlJc w:val="right"/>
      <w:pPr>
        <w:ind w:left="2733" w:hanging="180"/>
      </w:pPr>
    </w:lvl>
    <w:lvl w:ilvl="3" w:tplc="240A000F" w:tentative="1">
      <w:start w:val="1"/>
      <w:numFmt w:val="decimal"/>
      <w:lvlText w:val="%4."/>
      <w:lvlJc w:val="left"/>
      <w:pPr>
        <w:ind w:left="3453" w:hanging="360"/>
      </w:pPr>
    </w:lvl>
    <w:lvl w:ilvl="4" w:tplc="240A0019" w:tentative="1">
      <w:start w:val="1"/>
      <w:numFmt w:val="lowerLetter"/>
      <w:lvlText w:val="%5."/>
      <w:lvlJc w:val="left"/>
      <w:pPr>
        <w:ind w:left="4173" w:hanging="360"/>
      </w:pPr>
    </w:lvl>
    <w:lvl w:ilvl="5" w:tplc="240A001B" w:tentative="1">
      <w:start w:val="1"/>
      <w:numFmt w:val="lowerRoman"/>
      <w:lvlText w:val="%6."/>
      <w:lvlJc w:val="right"/>
      <w:pPr>
        <w:ind w:left="4893" w:hanging="180"/>
      </w:pPr>
    </w:lvl>
    <w:lvl w:ilvl="6" w:tplc="240A000F" w:tentative="1">
      <w:start w:val="1"/>
      <w:numFmt w:val="decimal"/>
      <w:lvlText w:val="%7."/>
      <w:lvlJc w:val="left"/>
      <w:pPr>
        <w:ind w:left="5613" w:hanging="360"/>
      </w:pPr>
    </w:lvl>
    <w:lvl w:ilvl="7" w:tplc="240A0019" w:tentative="1">
      <w:start w:val="1"/>
      <w:numFmt w:val="lowerLetter"/>
      <w:lvlText w:val="%8."/>
      <w:lvlJc w:val="left"/>
      <w:pPr>
        <w:ind w:left="6333" w:hanging="360"/>
      </w:pPr>
    </w:lvl>
    <w:lvl w:ilvl="8" w:tplc="240A001B" w:tentative="1">
      <w:start w:val="1"/>
      <w:numFmt w:val="lowerRoman"/>
      <w:lvlText w:val="%9."/>
      <w:lvlJc w:val="right"/>
      <w:pPr>
        <w:ind w:left="7053" w:hanging="180"/>
      </w:pPr>
    </w:lvl>
  </w:abstractNum>
  <w:abstractNum w:abstractNumId="17">
    <w:nsid w:val="4796010A"/>
    <w:multiLevelType w:val="hybridMultilevel"/>
    <w:tmpl w:val="33CC8092"/>
    <w:lvl w:ilvl="0" w:tplc="D166D64E">
      <w:start w:val="1"/>
      <w:numFmt w:val="decimal"/>
      <w:lvlText w:val="%1."/>
      <w:lvlJc w:val="left"/>
      <w:pPr>
        <w:ind w:left="639" w:hanging="361"/>
        <w:jc w:val="right"/>
      </w:pPr>
      <w:rPr>
        <w:rFonts w:ascii="Arial" w:eastAsia="Arial" w:hAnsi="Arial" w:hint="default"/>
        <w:b/>
        <w:bCs/>
        <w:w w:val="100"/>
        <w:sz w:val="20"/>
        <w:szCs w:val="20"/>
      </w:rPr>
    </w:lvl>
    <w:lvl w:ilvl="1" w:tplc="2DCC4B5E">
      <w:start w:val="1"/>
      <w:numFmt w:val="bullet"/>
      <w:lvlText w:val="•"/>
      <w:lvlJc w:val="left"/>
      <w:pPr>
        <w:ind w:left="1578" w:hanging="361"/>
      </w:pPr>
      <w:rPr>
        <w:rFonts w:hint="default"/>
      </w:rPr>
    </w:lvl>
    <w:lvl w:ilvl="2" w:tplc="AEEE6A24">
      <w:start w:val="1"/>
      <w:numFmt w:val="bullet"/>
      <w:lvlText w:val="•"/>
      <w:lvlJc w:val="left"/>
      <w:pPr>
        <w:ind w:left="2516" w:hanging="361"/>
      </w:pPr>
      <w:rPr>
        <w:rFonts w:hint="default"/>
      </w:rPr>
    </w:lvl>
    <w:lvl w:ilvl="3" w:tplc="428C5704">
      <w:start w:val="1"/>
      <w:numFmt w:val="bullet"/>
      <w:lvlText w:val="•"/>
      <w:lvlJc w:val="left"/>
      <w:pPr>
        <w:ind w:left="3454" w:hanging="361"/>
      </w:pPr>
      <w:rPr>
        <w:rFonts w:hint="default"/>
      </w:rPr>
    </w:lvl>
    <w:lvl w:ilvl="4" w:tplc="CF2204D8">
      <w:start w:val="1"/>
      <w:numFmt w:val="bullet"/>
      <w:lvlText w:val="•"/>
      <w:lvlJc w:val="left"/>
      <w:pPr>
        <w:ind w:left="4392" w:hanging="361"/>
      </w:pPr>
      <w:rPr>
        <w:rFonts w:hint="default"/>
      </w:rPr>
    </w:lvl>
    <w:lvl w:ilvl="5" w:tplc="0DD29D82">
      <w:start w:val="1"/>
      <w:numFmt w:val="bullet"/>
      <w:lvlText w:val="•"/>
      <w:lvlJc w:val="left"/>
      <w:pPr>
        <w:ind w:left="5330" w:hanging="361"/>
      </w:pPr>
      <w:rPr>
        <w:rFonts w:hint="default"/>
      </w:rPr>
    </w:lvl>
    <w:lvl w:ilvl="6" w:tplc="12ACAC9E">
      <w:start w:val="1"/>
      <w:numFmt w:val="bullet"/>
      <w:lvlText w:val="•"/>
      <w:lvlJc w:val="left"/>
      <w:pPr>
        <w:ind w:left="6268" w:hanging="361"/>
      </w:pPr>
      <w:rPr>
        <w:rFonts w:hint="default"/>
      </w:rPr>
    </w:lvl>
    <w:lvl w:ilvl="7" w:tplc="A0265F3A">
      <w:start w:val="1"/>
      <w:numFmt w:val="bullet"/>
      <w:lvlText w:val="•"/>
      <w:lvlJc w:val="left"/>
      <w:pPr>
        <w:ind w:left="7206" w:hanging="361"/>
      </w:pPr>
      <w:rPr>
        <w:rFonts w:hint="default"/>
      </w:rPr>
    </w:lvl>
    <w:lvl w:ilvl="8" w:tplc="CCECEE7C">
      <w:start w:val="1"/>
      <w:numFmt w:val="bullet"/>
      <w:lvlText w:val="•"/>
      <w:lvlJc w:val="left"/>
      <w:pPr>
        <w:ind w:left="8144" w:hanging="361"/>
      </w:pPr>
      <w:rPr>
        <w:rFonts w:hint="default"/>
      </w:rPr>
    </w:lvl>
  </w:abstractNum>
  <w:abstractNum w:abstractNumId="18">
    <w:nsid w:val="48D9670D"/>
    <w:multiLevelType w:val="hybridMultilevel"/>
    <w:tmpl w:val="3B52442A"/>
    <w:lvl w:ilvl="0" w:tplc="240A0001">
      <w:start w:val="1"/>
      <w:numFmt w:val="bullet"/>
      <w:lvlText w:val=""/>
      <w:lvlJc w:val="left"/>
      <w:pPr>
        <w:ind w:left="915" w:hanging="360"/>
      </w:pPr>
      <w:rPr>
        <w:rFonts w:ascii="Symbol" w:hAnsi="Symbol" w:hint="default"/>
      </w:rPr>
    </w:lvl>
    <w:lvl w:ilvl="1" w:tplc="240A0003" w:tentative="1">
      <w:start w:val="1"/>
      <w:numFmt w:val="bullet"/>
      <w:lvlText w:val="o"/>
      <w:lvlJc w:val="left"/>
      <w:pPr>
        <w:ind w:left="1635" w:hanging="360"/>
      </w:pPr>
      <w:rPr>
        <w:rFonts w:ascii="Courier New" w:hAnsi="Courier New" w:cs="Courier New" w:hint="default"/>
      </w:rPr>
    </w:lvl>
    <w:lvl w:ilvl="2" w:tplc="240A0005" w:tentative="1">
      <w:start w:val="1"/>
      <w:numFmt w:val="bullet"/>
      <w:lvlText w:val=""/>
      <w:lvlJc w:val="left"/>
      <w:pPr>
        <w:ind w:left="2355" w:hanging="360"/>
      </w:pPr>
      <w:rPr>
        <w:rFonts w:ascii="Wingdings" w:hAnsi="Wingdings" w:hint="default"/>
      </w:rPr>
    </w:lvl>
    <w:lvl w:ilvl="3" w:tplc="240A0001" w:tentative="1">
      <w:start w:val="1"/>
      <w:numFmt w:val="bullet"/>
      <w:lvlText w:val=""/>
      <w:lvlJc w:val="left"/>
      <w:pPr>
        <w:ind w:left="3075" w:hanging="360"/>
      </w:pPr>
      <w:rPr>
        <w:rFonts w:ascii="Symbol" w:hAnsi="Symbol" w:hint="default"/>
      </w:rPr>
    </w:lvl>
    <w:lvl w:ilvl="4" w:tplc="240A0003" w:tentative="1">
      <w:start w:val="1"/>
      <w:numFmt w:val="bullet"/>
      <w:lvlText w:val="o"/>
      <w:lvlJc w:val="left"/>
      <w:pPr>
        <w:ind w:left="3795" w:hanging="360"/>
      </w:pPr>
      <w:rPr>
        <w:rFonts w:ascii="Courier New" w:hAnsi="Courier New" w:cs="Courier New" w:hint="default"/>
      </w:rPr>
    </w:lvl>
    <w:lvl w:ilvl="5" w:tplc="240A0005" w:tentative="1">
      <w:start w:val="1"/>
      <w:numFmt w:val="bullet"/>
      <w:lvlText w:val=""/>
      <w:lvlJc w:val="left"/>
      <w:pPr>
        <w:ind w:left="4515" w:hanging="360"/>
      </w:pPr>
      <w:rPr>
        <w:rFonts w:ascii="Wingdings" w:hAnsi="Wingdings" w:hint="default"/>
      </w:rPr>
    </w:lvl>
    <w:lvl w:ilvl="6" w:tplc="240A0001" w:tentative="1">
      <w:start w:val="1"/>
      <w:numFmt w:val="bullet"/>
      <w:lvlText w:val=""/>
      <w:lvlJc w:val="left"/>
      <w:pPr>
        <w:ind w:left="5235" w:hanging="360"/>
      </w:pPr>
      <w:rPr>
        <w:rFonts w:ascii="Symbol" w:hAnsi="Symbol" w:hint="default"/>
      </w:rPr>
    </w:lvl>
    <w:lvl w:ilvl="7" w:tplc="240A0003" w:tentative="1">
      <w:start w:val="1"/>
      <w:numFmt w:val="bullet"/>
      <w:lvlText w:val="o"/>
      <w:lvlJc w:val="left"/>
      <w:pPr>
        <w:ind w:left="5955" w:hanging="360"/>
      </w:pPr>
      <w:rPr>
        <w:rFonts w:ascii="Courier New" w:hAnsi="Courier New" w:cs="Courier New" w:hint="default"/>
      </w:rPr>
    </w:lvl>
    <w:lvl w:ilvl="8" w:tplc="240A0005" w:tentative="1">
      <w:start w:val="1"/>
      <w:numFmt w:val="bullet"/>
      <w:lvlText w:val=""/>
      <w:lvlJc w:val="left"/>
      <w:pPr>
        <w:ind w:left="6675" w:hanging="360"/>
      </w:pPr>
      <w:rPr>
        <w:rFonts w:ascii="Wingdings" w:hAnsi="Wingdings" w:hint="default"/>
      </w:rPr>
    </w:lvl>
  </w:abstractNum>
  <w:abstractNum w:abstractNumId="19">
    <w:nsid w:val="4DC77ED4"/>
    <w:multiLevelType w:val="hybridMultilevel"/>
    <w:tmpl w:val="A02C527A"/>
    <w:lvl w:ilvl="0" w:tplc="9ABE11FC">
      <w:numFmt w:val="bullet"/>
      <w:lvlText w:val=""/>
      <w:lvlJc w:val="left"/>
      <w:pPr>
        <w:ind w:left="858" w:hanging="360"/>
      </w:pPr>
      <w:rPr>
        <w:rFonts w:ascii="Symbol" w:eastAsia="Symbol" w:hAnsi="Symbol" w:cs="Symbol" w:hint="default"/>
        <w:w w:val="100"/>
        <w:sz w:val="24"/>
        <w:szCs w:val="24"/>
        <w:lang w:val="es-ES" w:eastAsia="en-US" w:bidi="ar-SA"/>
      </w:rPr>
    </w:lvl>
    <w:lvl w:ilvl="1" w:tplc="5776E2A6">
      <w:numFmt w:val="bullet"/>
      <w:lvlText w:val="•"/>
      <w:lvlJc w:val="left"/>
      <w:pPr>
        <w:ind w:left="1300" w:hanging="360"/>
      </w:pPr>
      <w:rPr>
        <w:rFonts w:hint="default"/>
        <w:lang w:val="es-ES" w:eastAsia="en-US" w:bidi="ar-SA"/>
      </w:rPr>
    </w:lvl>
    <w:lvl w:ilvl="2" w:tplc="A36AADE0">
      <w:numFmt w:val="bullet"/>
      <w:lvlText w:val="•"/>
      <w:lvlJc w:val="left"/>
      <w:pPr>
        <w:ind w:left="1741" w:hanging="360"/>
      </w:pPr>
      <w:rPr>
        <w:rFonts w:hint="default"/>
        <w:lang w:val="es-ES" w:eastAsia="en-US" w:bidi="ar-SA"/>
      </w:rPr>
    </w:lvl>
    <w:lvl w:ilvl="3" w:tplc="EC700AEC">
      <w:numFmt w:val="bullet"/>
      <w:lvlText w:val="•"/>
      <w:lvlJc w:val="left"/>
      <w:pPr>
        <w:ind w:left="2182" w:hanging="360"/>
      </w:pPr>
      <w:rPr>
        <w:rFonts w:hint="default"/>
        <w:lang w:val="es-ES" w:eastAsia="en-US" w:bidi="ar-SA"/>
      </w:rPr>
    </w:lvl>
    <w:lvl w:ilvl="4" w:tplc="628ABD68">
      <w:numFmt w:val="bullet"/>
      <w:lvlText w:val="•"/>
      <w:lvlJc w:val="left"/>
      <w:pPr>
        <w:ind w:left="2622" w:hanging="360"/>
      </w:pPr>
      <w:rPr>
        <w:rFonts w:hint="default"/>
        <w:lang w:val="es-ES" w:eastAsia="en-US" w:bidi="ar-SA"/>
      </w:rPr>
    </w:lvl>
    <w:lvl w:ilvl="5" w:tplc="D8581F74">
      <w:numFmt w:val="bullet"/>
      <w:lvlText w:val="•"/>
      <w:lvlJc w:val="left"/>
      <w:pPr>
        <w:ind w:left="3063" w:hanging="360"/>
      </w:pPr>
      <w:rPr>
        <w:rFonts w:hint="default"/>
        <w:lang w:val="es-ES" w:eastAsia="en-US" w:bidi="ar-SA"/>
      </w:rPr>
    </w:lvl>
    <w:lvl w:ilvl="6" w:tplc="0144EC52">
      <w:numFmt w:val="bullet"/>
      <w:lvlText w:val="•"/>
      <w:lvlJc w:val="left"/>
      <w:pPr>
        <w:ind w:left="3504" w:hanging="360"/>
      </w:pPr>
      <w:rPr>
        <w:rFonts w:hint="default"/>
        <w:lang w:val="es-ES" w:eastAsia="en-US" w:bidi="ar-SA"/>
      </w:rPr>
    </w:lvl>
    <w:lvl w:ilvl="7" w:tplc="C49AFCAC">
      <w:numFmt w:val="bullet"/>
      <w:lvlText w:val="•"/>
      <w:lvlJc w:val="left"/>
      <w:pPr>
        <w:ind w:left="3944" w:hanging="360"/>
      </w:pPr>
      <w:rPr>
        <w:rFonts w:hint="default"/>
        <w:lang w:val="es-ES" w:eastAsia="en-US" w:bidi="ar-SA"/>
      </w:rPr>
    </w:lvl>
    <w:lvl w:ilvl="8" w:tplc="17DCD27E">
      <w:numFmt w:val="bullet"/>
      <w:lvlText w:val="•"/>
      <w:lvlJc w:val="left"/>
      <w:pPr>
        <w:ind w:left="4385" w:hanging="360"/>
      </w:pPr>
      <w:rPr>
        <w:rFonts w:hint="default"/>
        <w:lang w:val="es-ES" w:eastAsia="en-US" w:bidi="ar-SA"/>
      </w:rPr>
    </w:lvl>
  </w:abstractNum>
  <w:abstractNum w:abstractNumId="20">
    <w:nsid w:val="4FFB1C09"/>
    <w:multiLevelType w:val="hybridMultilevel"/>
    <w:tmpl w:val="753E2D5A"/>
    <w:lvl w:ilvl="0" w:tplc="624ECEC2">
      <w:start w:val="1"/>
      <w:numFmt w:val="bullet"/>
      <w:lvlText w:val=""/>
      <w:lvlJc w:val="left"/>
      <w:pPr>
        <w:ind w:left="663" w:hanging="451"/>
      </w:pPr>
      <w:rPr>
        <w:rFonts w:ascii="Wingdings" w:eastAsia="Wingdings" w:hAnsi="Wingdings" w:hint="default"/>
        <w:w w:val="100"/>
        <w:sz w:val="20"/>
        <w:szCs w:val="20"/>
      </w:rPr>
    </w:lvl>
    <w:lvl w:ilvl="1" w:tplc="80C2060A">
      <w:start w:val="1"/>
      <w:numFmt w:val="bullet"/>
      <w:lvlText w:val=""/>
      <w:lvlJc w:val="left"/>
      <w:pPr>
        <w:ind w:left="931" w:hanging="358"/>
      </w:pPr>
      <w:rPr>
        <w:rFonts w:ascii="Symbol" w:eastAsia="Symbol" w:hAnsi="Symbol" w:hint="default"/>
        <w:w w:val="100"/>
        <w:sz w:val="20"/>
        <w:szCs w:val="20"/>
      </w:rPr>
    </w:lvl>
    <w:lvl w:ilvl="2" w:tplc="1EF84FCC">
      <w:start w:val="1"/>
      <w:numFmt w:val="bullet"/>
      <w:lvlText w:val="•"/>
      <w:lvlJc w:val="left"/>
      <w:pPr>
        <w:ind w:left="945" w:hanging="358"/>
      </w:pPr>
      <w:rPr>
        <w:rFonts w:hint="default"/>
      </w:rPr>
    </w:lvl>
    <w:lvl w:ilvl="3" w:tplc="B6B009B0">
      <w:start w:val="1"/>
      <w:numFmt w:val="bullet"/>
      <w:lvlText w:val="•"/>
      <w:lvlJc w:val="left"/>
      <w:pPr>
        <w:ind w:left="950" w:hanging="358"/>
      </w:pPr>
      <w:rPr>
        <w:rFonts w:hint="default"/>
      </w:rPr>
    </w:lvl>
    <w:lvl w:ilvl="4" w:tplc="22AC932C">
      <w:start w:val="1"/>
      <w:numFmt w:val="bullet"/>
      <w:lvlText w:val="•"/>
      <w:lvlJc w:val="left"/>
      <w:pPr>
        <w:ind w:left="955" w:hanging="358"/>
      </w:pPr>
      <w:rPr>
        <w:rFonts w:hint="default"/>
      </w:rPr>
    </w:lvl>
    <w:lvl w:ilvl="5" w:tplc="6306687E">
      <w:start w:val="1"/>
      <w:numFmt w:val="bullet"/>
      <w:lvlText w:val="•"/>
      <w:lvlJc w:val="left"/>
      <w:pPr>
        <w:ind w:left="960" w:hanging="358"/>
      </w:pPr>
      <w:rPr>
        <w:rFonts w:hint="default"/>
      </w:rPr>
    </w:lvl>
    <w:lvl w:ilvl="6" w:tplc="0D68ADBE">
      <w:start w:val="1"/>
      <w:numFmt w:val="bullet"/>
      <w:lvlText w:val="•"/>
      <w:lvlJc w:val="left"/>
      <w:pPr>
        <w:ind w:left="966" w:hanging="358"/>
      </w:pPr>
      <w:rPr>
        <w:rFonts w:hint="default"/>
      </w:rPr>
    </w:lvl>
    <w:lvl w:ilvl="7" w:tplc="DBF833F2">
      <w:start w:val="1"/>
      <w:numFmt w:val="bullet"/>
      <w:lvlText w:val="•"/>
      <w:lvlJc w:val="left"/>
      <w:pPr>
        <w:ind w:left="971" w:hanging="358"/>
      </w:pPr>
      <w:rPr>
        <w:rFonts w:hint="default"/>
      </w:rPr>
    </w:lvl>
    <w:lvl w:ilvl="8" w:tplc="48B4AD22">
      <w:start w:val="1"/>
      <w:numFmt w:val="bullet"/>
      <w:lvlText w:val="•"/>
      <w:lvlJc w:val="left"/>
      <w:pPr>
        <w:ind w:left="976" w:hanging="358"/>
      </w:pPr>
      <w:rPr>
        <w:rFonts w:hint="default"/>
      </w:rPr>
    </w:lvl>
  </w:abstractNum>
  <w:abstractNum w:abstractNumId="21">
    <w:nsid w:val="59805928"/>
    <w:multiLevelType w:val="hybridMultilevel"/>
    <w:tmpl w:val="1F94E140"/>
    <w:lvl w:ilvl="0" w:tplc="D62A8F7A">
      <w:start w:val="1"/>
      <w:numFmt w:val="lowerLetter"/>
      <w:lvlText w:val="%1)"/>
      <w:lvlJc w:val="left"/>
      <w:pPr>
        <w:ind w:left="138" w:hanging="305"/>
      </w:pPr>
      <w:rPr>
        <w:rFonts w:ascii="Arial" w:eastAsia="Arial" w:hAnsi="Arial" w:cs="Arial" w:hint="default"/>
        <w:b/>
        <w:bCs/>
        <w:w w:val="99"/>
        <w:sz w:val="24"/>
        <w:szCs w:val="24"/>
        <w:lang w:val="es-ES" w:eastAsia="en-US" w:bidi="ar-SA"/>
      </w:rPr>
    </w:lvl>
    <w:lvl w:ilvl="1" w:tplc="B4BE6120">
      <w:numFmt w:val="bullet"/>
      <w:lvlText w:val="•"/>
      <w:lvlJc w:val="left"/>
      <w:pPr>
        <w:ind w:left="652" w:hanging="305"/>
      </w:pPr>
      <w:rPr>
        <w:rFonts w:hint="default"/>
        <w:lang w:val="es-ES" w:eastAsia="en-US" w:bidi="ar-SA"/>
      </w:rPr>
    </w:lvl>
    <w:lvl w:ilvl="2" w:tplc="61C067DA">
      <w:numFmt w:val="bullet"/>
      <w:lvlText w:val="•"/>
      <w:lvlJc w:val="left"/>
      <w:pPr>
        <w:ind w:left="1165" w:hanging="305"/>
      </w:pPr>
      <w:rPr>
        <w:rFonts w:hint="default"/>
        <w:lang w:val="es-ES" w:eastAsia="en-US" w:bidi="ar-SA"/>
      </w:rPr>
    </w:lvl>
    <w:lvl w:ilvl="3" w:tplc="A5F06210">
      <w:numFmt w:val="bullet"/>
      <w:lvlText w:val="•"/>
      <w:lvlJc w:val="left"/>
      <w:pPr>
        <w:ind w:left="1678" w:hanging="305"/>
      </w:pPr>
      <w:rPr>
        <w:rFonts w:hint="default"/>
        <w:lang w:val="es-ES" w:eastAsia="en-US" w:bidi="ar-SA"/>
      </w:rPr>
    </w:lvl>
    <w:lvl w:ilvl="4" w:tplc="84009B02">
      <w:numFmt w:val="bullet"/>
      <w:lvlText w:val="•"/>
      <w:lvlJc w:val="left"/>
      <w:pPr>
        <w:ind w:left="2190" w:hanging="305"/>
      </w:pPr>
      <w:rPr>
        <w:rFonts w:hint="default"/>
        <w:lang w:val="es-ES" w:eastAsia="en-US" w:bidi="ar-SA"/>
      </w:rPr>
    </w:lvl>
    <w:lvl w:ilvl="5" w:tplc="44E2E062">
      <w:numFmt w:val="bullet"/>
      <w:lvlText w:val="•"/>
      <w:lvlJc w:val="left"/>
      <w:pPr>
        <w:ind w:left="2703" w:hanging="305"/>
      </w:pPr>
      <w:rPr>
        <w:rFonts w:hint="default"/>
        <w:lang w:val="es-ES" w:eastAsia="en-US" w:bidi="ar-SA"/>
      </w:rPr>
    </w:lvl>
    <w:lvl w:ilvl="6" w:tplc="D2885D58">
      <w:numFmt w:val="bullet"/>
      <w:lvlText w:val="•"/>
      <w:lvlJc w:val="left"/>
      <w:pPr>
        <w:ind w:left="3216" w:hanging="305"/>
      </w:pPr>
      <w:rPr>
        <w:rFonts w:hint="default"/>
        <w:lang w:val="es-ES" w:eastAsia="en-US" w:bidi="ar-SA"/>
      </w:rPr>
    </w:lvl>
    <w:lvl w:ilvl="7" w:tplc="91B4474C">
      <w:numFmt w:val="bullet"/>
      <w:lvlText w:val="•"/>
      <w:lvlJc w:val="left"/>
      <w:pPr>
        <w:ind w:left="3728" w:hanging="305"/>
      </w:pPr>
      <w:rPr>
        <w:rFonts w:hint="default"/>
        <w:lang w:val="es-ES" w:eastAsia="en-US" w:bidi="ar-SA"/>
      </w:rPr>
    </w:lvl>
    <w:lvl w:ilvl="8" w:tplc="A9500A4A">
      <w:numFmt w:val="bullet"/>
      <w:lvlText w:val="•"/>
      <w:lvlJc w:val="left"/>
      <w:pPr>
        <w:ind w:left="4241" w:hanging="305"/>
      </w:pPr>
      <w:rPr>
        <w:rFonts w:hint="default"/>
        <w:lang w:val="es-ES" w:eastAsia="en-US" w:bidi="ar-SA"/>
      </w:rPr>
    </w:lvl>
  </w:abstractNum>
  <w:abstractNum w:abstractNumId="22">
    <w:nsid w:val="5AD858EF"/>
    <w:multiLevelType w:val="hybridMultilevel"/>
    <w:tmpl w:val="3BBC113C"/>
    <w:lvl w:ilvl="0" w:tplc="A7E204E2">
      <w:start w:val="1"/>
      <w:numFmt w:val="decimal"/>
      <w:lvlText w:val="%1."/>
      <w:lvlJc w:val="left"/>
      <w:pPr>
        <w:ind w:left="931" w:hanging="358"/>
      </w:pPr>
      <w:rPr>
        <w:rFonts w:ascii="Arial" w:eastAsia="Arial" w:hAnsi="Arial" w:hint="default"/>
        <w:b/>
        <w:bCs/>
        <w:spacing w:val="-1"/>
        <w:w w:val="100"/>
        <w:sz w:val="20"/>
        <w:szCs w:val="20"/>
      </w:rPr>
    </w:lvl>
    <w:lvl w:ilvl="1" w:tplc="9D728CBA">
      <w:start w:val="1"/>
      <w:numFmt w:val="bullet"/>
      <w:lvlText w:val="•"/>
      <w:lvlJc w:val="left"/>
      <w:pPr>
        <w:ind w:left="1848" w:hanging="358"/>
      </w:pPr>
      <w:rPr>
        <w:rFonts w:hint="default"/>
      </w:rPr>
    </w:lvl>
    <w:lvl w:ilvl="2" w:tplc="2A9AA9A2">
      <w:start w:val="1"/>
      <w:numFmt w:val="bullet"/>
      <w:lvlText w:val="•"/>
      <w:lvlJc w:val="left"/>
      <w:pPr>
        <w:ind w:left="2756" w:hanging="358"/>
      </w:pPr>
      <w:rPr>
        <w:rFonts w:hint="default"/>
      </w:rPr>
    </w:lvl>
    <w:lvl w:ilvl="3" w:tplc="4B00D754">
      <w:start w:val="1"/>
      <w:numFmt w:val="bullet"/>
      <w:lvlText w:val="•"/>
      <w:lvlJc w:val="left"/>
      <w:pPr>
        <w:ind w:left="3664" w:hanging="358"/>
      </w:pPr>
      <w:rPr>
        <w:rFonts w:hint="default"/>
      </w:rPr>
    </w:lvl>
    <w:lvl w:ilvl="4" w:tplc="4162BE7E">
      <w:start w:val="1"/>
      <w:numFmt w:val="bullet"/>
      <w:lvlText w:val="•"/>
      <w:lvlJc w:val="left"/>
      <w:pPr>
        <w:ind w:left="4572" w:hanging="358"/>
      </w:pPr>
      <w:rPr>
        <w:rFonts w:hint="default"/>
      </w:rPr>
    </w:lvl>
    <w:lvl w:ilvl="5" w:tplc="5DB2EFA6">
      <w:start w:val="1"/>
      <w:numFmt w:val="bullet"/>
      <w:lvlText w:val="•"/>
      <w:lvlJc w:val="left"/>
      <w:pPr>
        <w:ind w:left="5480" w:hanging="358"/>
      </w:pPr>
      <w:rPr>
        <w:rFonts w:hint="default"/>
      </w:rPr>
    </w:lvl>
    <w:lvl w:ilvl="6" w:tplc="73E0CDBA">
      <w:start w:val="1"/>
      <w:numFmt w:val="bullet"/>
      <w:lvlText w:val="•"/>
      <w:lvlJc w:val="left"/>
      <w:pPr>
        <w:ind w:left="6388" w:hanging="358"/>
      </w:pPr>
      <w:rPr>
        <w:rFonts w:hint="default"/>
      </w:rPr>
    </w:lvl>
    <w:lvl w:ilvl="7" w:tplc="16CE5764">
      <w:start w:val="1"/>
      <w:numFmt w:val="bullet"/>
      <w:lvlText w:val="•"/>
      <w:lvlJc w:val="left"/>
      <w:pPr>
        <w:ind w:left="7296" w:hanging="358"/>
      </w:pPr>
      <w:rPr>
        <w:rFonts w:hint="default"/>
      </w:rPr>
    </w:lvl>
    <w:lvl w:ilvl="8" w:tplc="2BC0ECF0">
      <w:start w:val="1"/>
      <w:numFmt w:val="bullet"/>
      <w:lvlText w:val="•"/>
      <w:lvlJc w:val="left"/>
      <w:pPr>
        <w:ind w:left="8204" w:hanging="358"/>
      </w:pPr>
      <w:rPr>
        <w:rFonts w:hint="default"/>
      </w:rPr>
    </w:lvl>
  </w:abstractNum>
  <w:abstractNum w:abstractNumId="23">
    <w:nsid w:val="5ED02D19"/>
    <w:multiLevelType w:val="hybridMultilevel"/>
    <w:tmpl w:val="C0AC10DA"/>
    <w:lvl w:ilvl="0" w:tplc="CE040F86">
      <w:start w:val="1"/>
      <w:numFmt w:val="lowerLetter"/>
      <w:lvlText w:val="%1)"/>
      <w:lvlJc w:val="left"/>
      <w:pPr>
        <w:ind w:left="931" w:hanging="358"/>
      </w:pPr>
      <w:rPr>
        <w:rFonts w:ascii="Arial" w:eastAsia="Arial" w:hAnsi="Arial" w:hint="default"/>
        <w:b/>
        <w:bCs/>
        <w:spacing w:val="-1"/>
        <w:w w:val="100"/>
        <w:sz w:val="20"/>
        <w:szCs w:val="20"/>
      </w:rPr>
    </w:lvl>
    <w:lvl w:ilvl="1" w:tplc="C5165050">
      <w:start w:val="1"/>
      <w:numFmt w:val="bullet"/>
      <w:lvlText w:val="•"/>
      <w:lvlJc w:val="left"/>
      <w:pPr>
        <w:ind w:left="1848" w:hanging="358"/>
      </w:pPr>
      <w:rPr>
        <w:rFonts w:hint="default"/>
      </w:rPr>
    </w:lvl>
    <w:lvl w:ilvl="2" w:tplc="80EC5310">
      <w:start w:val="1"/>
      <w:numFmt w:val="bullet"/>
      <w:lvlText w:val="•"/>
      <w:lvlJc w:val="left"/>
      <w:pPr>
        <w:ind w:left="2756" w:hanging="358"/>
      </w:pPr>
      <w:rPr>
        <w:rFonts w:hint="default"/>
      </w:rPr>
    </w:lvl>
    <w:lvl w:ilvl="3" w:tplc="285E28AC">
      <w:start w:val="1"/>
      <w:numFmt w:val="bullet"/>
      <w:lvlText w:val="•"/>
      <w:lvlJc w:val="left"/>
      <w:pPr>
        <w:ind w:left="3664" w:hanging="358"/>
      </w:pPr>
      <w:rPr>
        <w:rFonts w:hint="default"/>
      </w:rPr>
    </w:lvl>
    <w:lvl w:ilvl="4" w:tplc="C2FE150A">
      <w:start w:val="1"/>
      <w:numFmt w:val="bullet"/>
      <w:lvlText w:val="•"/>
      <w:lvlJc w:val="left"/>
      <w:pPr>
        <w:ind w:left="4572" w:hanging="358"/>
      </w:pPr>
      <w:rPr>
        <w:rFonts w:hint="default"/>
      </w:rPr>
    </w:lvl>
    <w:lvl w:ilvl="5" w:tplc="5D142D14">
      <w:start w:val="1"/>
      <w:numFmt w:val="bullet"/>
      <w:lvlText w:val="•"/>
      <w:lvlJc w:val="left"/>
      <w:pPr>
        <w:ind w:left="5480" w:hanging="358"/>
      </w:pPr>
      <w:rPr>
        <w:rFonts w:hint="default"/>
      </w:rPr>
    </w:lvl>
    <w:lvl w:ilvl="6" w:tplc="AF422B6C">
      <w:start w:val="1"/>
      <w:numFmt w:val="bullet"/>
      <w:lvlText w:val="•"/>
      <w:lvlJc w:val="left"/>
      <w:pPr>
        <w:ind w:left="6388" w:hanging="358"/>
      </w:pPr>
      <w:rPr>
        <w:rFonts w:hint="default"/>
      </w:rPr>
    </w:lvl>
    <w:lvl w:ilvl="7" w:tplc="2746F40E">
      <w:start w:val="1"/>
      <w:numFmt w:val="bullet"/>
      <w:lvlText w:val="•"/>
      <w:lvlJc w:val="left"/>
      <w:pPr>
        <w:ind w:left="7296" w:hanging="358"/>
      </w:pPr>
      <w:rPr>
        <w:rFonts w:hint="default"/>
      </w:rPr>
    </w:lvl>
    <w:lvl w:ilvl="8" w:tplc="5AF28520">
      <w:start w:val="1"/>
      <w:numFmt w:val="bullet"/>
      <w:lvlText w:val="•"/>
      <w:lvlJc w:val="left"/>
      <w:pPr>
        <w:ind w:left="8204" w:hanging="358"/>
      </w:pPr>
      <w:rPr>
        <w:rFonts w:hint="default"/>
      </w:rPr>
    </w:lvl>
  </w:abstractNum>
  <w:abstractNum w:abstractNumId="24">
    <w:nsid w:val="63B200D9"/>
    <w:multiLevelType w:val="hybridMultilevel"/>
    <w:tmpl w:val="887EC3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42C362E"/>
    <w:multiLevelType w:val="hybridMultilevel"/>
    <w:tmpl w:val="1578F026"/>
    <w:lvl w:ilvl="0" w:tplc="240A0017">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2556E0E"/>
    <w:multiLevelType w:val="multilevel"/>
    <w:tmpl w:val="815AEB7E"/>
    <w:lvl w:ilvl="0">
      <w:start w:val="1"/>
      <w:numFmt w:val="bullet"/>
      <w:lvlText w:val=""/>
      <w:lvlJc w:val="left"/>
      <w:pPr>
        <w:ind w:left="931" w:hanging="718"/>
      </w:pPr>
      <w:rPr>
        <w:rFonts w:ascii="Symbol" w:hAnsi="Symbol" w:hint="default"/>
        <w:b/>
        <w:bCs/>
        <w:spacing w:val="-1"/>
        <w:w w:val="100"/>
        <w:sz w:val="20"/>
        <w:szCs w:val="20"/>
      </w:rPr>
    </w:lvl>
    <w:lvl w:ilvl="1">
      <w:start w:val="1"/>
      <w:numFmt w:val="lowerLetter"/>
      <w:lvlText w:val="%2)"/>
      <w:lvlJc w:val="left"/>
      <w:pPr>
        <w:ind w:left="931" w:hanging="358"/>
      </w:pPr>
      <w:rPr>
        <w:rFonts w:hint="default"/>
        <w:b/>
        <w:bCs/>
        <w:spacing w:val="-1"/>
        <w:w w:val="100"/>
        <w:sz w:val="20"/>
        <w:szCs w:val="20"/>
      </w:rPr>
    </w:lvl>
    <w:lvl w:ilvl="2">
      <w:start w:val="1"/>
      <w:numFmt w:val="bullet"/>
      <w:lvlText w:val=""/>
      <w:lvlJc w:val="left"/>
      <w:pPr>
        <w:ind w:left="986" w:hanging="413"/>
      </w:pPr>
      <w:rPr>
        <w:rFonts w:ascii="Symbol" w:hAnsi="Symbol" w:hint="default"/>
        <w:b/>
        <w:bCs/>
        <w:spacing w:val="-1"/>
        <w:w w:val="100"/>
        <w:sz w:val="20"/>
        <w:szCs w:val="20"/>
      </w:rPr>
    </w:lvl>
    <w:lvl w:ilvl="3">
      <w:start w:val="1"/>
      <w:numFmt w:val="bullet"/>
      <w:lvlText w:val="•"/>
      <w:lvlJc w:val="left"/>
      <w:pPr>
        <w:ind w:left="2988" w:hanging="413"/>
      </w:pPr>
      <w:rPr>
        <w:rFonts w:hint="default"/>
      </w:rPr>
    </w:lvl>
    <w:lvl w:ilvl="4">
      <w:start w:val="1"/>
      <w:numFmt w:val="bullet"/>
      <w:lvlText w:val="•"/>
      <w:lvlJc w:val="left"/>
      <w:pPr>
        <w:ind w:left="3993" w:hanging="413"/>
      </w:pPr>
      <w:rPr>
        <w:rFonts w:hint="default"/>
      </w:rPr>
    </w:lvl>
    <w:lvl w:ilvl="5">
      <w:start w:val="1"/>
      <w:numFmt w:val="bullet"/>
      <w:lvlText w:val="•"/>
      <w:lvlJc w:val="left"/>
      <w:pPr>
        <w:ind w:left="4997" w:hanging="413"/>
      </w:pPr>
      <w:rPr>
        <w:rFonts w:hint="default"/>
      </w:rPr>
    </w:lvl>
    <w:lvl w:ilvl="6">
      <w:start w:val="1"/>
      <w:numFmt w:val="bullet"/>
      <w:lvlText w:val="•"/>
      <w:lvlJc w:val="left"/>
      <w:pPr>
        <w:ind w:left="6002" w:hanging="413"/>
      </w:pPr>
      <w:rPr>
        <w:rFonts w:hint="default"/>
      </w:rPr>
    </w:lvl>
    <w:lvl w:ilvl="7">
      <w:start w:val="1"/>
      <w:numFmt w:val="bullet"/>
      <w:lvlText w:val="•"/>
      <w:lvlJc w:val="left"/>
      <w:pPr>
        <w:ind w:left="7006" w:hanging="413"/>
      </w:pPr>
      <w:rPr>
        <w:rFonts w:hint="default"/>
      </w:rPr>
    </w:lvl>
    <w:lvl w:ilvl="8">
      <w:start w:val="1"/>
      <w:numFmt w:val="bullet"/>
      <w:lvlText w:val="•"/>
      <w:lvlJc w:val="left"/>
      <w:pPr>
        <w:ind w:left="8011" w:hanging="413"/>
      </w:pPr>
      <w:rPr>
        <w:rFonts w:hint="default"/>
      </w:rPr>
    </w:lvl>
  </w:abstractNum>
  <w:abstractNum w:abstractNumId="27">
    <w:nsid w:val="78FE7709"/>
    <w:multiLevelType w:val="hybridMultilevel"/>
    <w:tmpl w:val="7684008A"/>
    <w:lvl w:ilvl="0" w:tplc="F0AA578A">
      <w:start w:val="1"/>
      <w:numFmt w:val="decimal"/>
      <w:lvlText w:val="%1."/>
      <w:lvlJc w:val="left"/>
      <w:pPr>
        <w:ind w:left="891" w:hanging="678"/>
      </w:pPr>
      <w:rPr>
        <w:rFonts w:ascii="Arial" w:eastAsia="Arial" w:hAnsi="Arial" w:hint="default"/>
        <w:b/>
        <w:bCs/>
        <w:spacing w:val="-1"/>
        <w:w w:val="100"/>
        <w:sz w:val="24"/>
        <w:szCs w:val="20"/>
      </w:rPr>
    </w:lvl>
    <w:lvl w:ilvl="1" w:tplc="45449A94">
      <w:start w:val="1"/>
      <w:numFmt w:val="bullet"/>
      <w:lvlText w:val=""/>
      <w:lvlJc w:val="left"/>
      <w:pPr>
        <w:ind w:left="931" w:hanging="358"/>
      </w:pPr>
      <w:rPr>
        <w:rFonts w:ascii="Symbol" w:eastAsia="Symbol" w:hAnsi="Symbol" w:hint="default"/>
        <w:w w:val="100"/>
        <w:sz w:val="20"/>
        <w:szCs w:val="20"/>
      </w:rPr>
    </w:lvl>
    <w:lvl w:ilvl="2" w:tplc="A1826854">
      <w:start w:val="1"/>
      <w:numFmt w:val="bullet"/>
      <w:lvlText w:val="•"/>
      <w:lvlJc w:val="left"/>
      <w:pPr>
        <w:ind w:left="1948" w:hanging="358"/>
      </w:pPr>
      <w:rPr>
        <w:rFonts w:hint="default"/>
      </w:rPr>
    </w:lvl>
    <w:lvl w:ilvl="3" w:tplc="E8BAA520">
      <w:start w:val="1"/>
      <w:numFmt w:val="bullet"/>
      <w:lvlText w:val="•"/>
      <w:lvlJc w:val="left"/>
      <w:pPr>
        <w:ind w:left="2957" w:hanging="358"/>
      </w:pPr>
      <w:rPr>
        <w:rFonts w:hint="default"/>
      </w:rPr>
    </w:lvl>
    <w:lvl w:ilvl="4" w:tplc="6AC69A74">
      <w:start w:val="1"/>
      <w:numFmt w:val="bullet"/>
      <w:lvlText w:val="•"/>
      <w:lvlJc w:val="left"/>
      <w:pPr>
        <w:ind w:left="3966" w:hanging="358"/>
      </w:pPr>
      <w:rPr>
        <w:rFonts w:hint="default"/>
      </w:rPr>
    </w:lvl>
    <w:lvl w:ilvl="5" w:tplc="D688C7AC">
      <w:start w:val="1"/>
      <w:numFmt w:val="bullet"/>
      <w:lvlText w:val="•"/>
      <w:lvlJc w:val="left"/>
      <w:pPr>
        <w:ind w:left="4975" w:hanging="358"/>
      </w:pPr>
      <w:rPr>
        <w:rFonts w:hint="default"/>
      </w:rPr>
    </w:lvl>
    <w:lvl w:ilvl="6" w:tplc="CA06E4A8">
      <w:start w:val="1"/>
      <w:numFmt w:val="bullet"/>
      <w:lvlText w:val="•"/>
      <w:lvlJc w:val="left"/>
      <w:pPr>
        <w:ind w:left="5984" w:hanging="358"/>
      </w:pPr>
      <w:rPr>
        <w:rFonts w:hint="default"/>
      </w:rPr>
    </w:lvl>
    <w:lvl w:ilvl="7" w:tplc="B142DDD2">
      <w:start w:val="1"/>
      <w:numFmt w:val="bullet"/>
      <w:lvlText w:val="•"/>
      <w:lvlJc w:val="left"/>
      <w:pPr>
        <w:ind w:left="6993" w:hanging="358"/>
      </w:pPr>
      <w:rPr>
        <w:rFonts w:hint="default"/>
      </w:rPr>
    </w:lvl>
    <w:lvl w:ilvl="8" w:tplc="6556EFAE">
      <w:start w:val="1"/>
      <w:numFmt w:val="bullet"/>
      <w:lvlText w:val="•"/>
      <w:lvlJc w:val="left"/>
      <w:pPr>
        <w:ind w:left="8002" w:hanging="358"/>
      </w:pPr>
      <w:rPr>
        <w:rFonts w:hint="default"/>
      </w:rPr>
    </w:lvl>
  </w:abstractNum>
  <w:abstractNum w:abstractNumId="28">
    <w:nsid w:val="791865DD"/>
    <w:multiLevelType w:val="multilevel"/>
    <w:tmpl w:val="5314B8A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E571168"/>
    <w:multiLevelType w:val="multilevel"/>
    <w:tmpl w:val="897AB3D6"/>
    <w:lvl w:ilvl="0">
      <w:start w:val="19"/>
      <w:numFmt w:val="upperLetter"/>
      <w:lvlText w:val="%1"/>
      <w:lvlJc w:val="left"/>
      <w:pPr>
        <w:ind w:left="606" w:hanging="514"/>
      </w:pPr>
      <w:rPr>
        <w:rFonts w:hint="default"/>
      </w:rPr>
    </w:lvl>
    <w:lvl w:ilvl="1">
      <w:start w:val="1"/>
      <w:numFmt w:val="upperLetter"/>
      <w:lvlText w:val="%1.%2."/>
      <w:lvlJc w:val="left"/>
      <w:pPr>
        <w:ind w:left="606" w:hanging="514"/>
      </w:pPr>
      <w:rPr>
        <w:rFonts w:ascii="Arial" w:eastAsia="Arial" w:hAnsi="Arial" w:hint="default"/>
        <w:w w:val="100"/>
        <w:sz w:val="20"/>
        <w:szCs w:val="20"/>
      </w:rPr>
    </w:lvl>
    <w:lvl w:ilvl="2">
      <w:start w:val="1"/>
      <w:numFmt w:val="bullet"/>
      <w:lvlText w:val=""/>
      <w:lvlJc w:val="left"/>
      <w:pPr>
        <w:ind w:left="663" w:hanging="451"/>
      </w:pPr>
      <w:rPr>
        <w:rFonts w:ascii="Wingdings" w:eastAsia="Wingdings" w:hAnsi="Wingdings" w:hint="default"/>
        <w:w w:val="100"/>
        <w:sz w:val="20"/>
        <w:szCs w:val="20"/>
      </w:rPr>
    </w:lvl>
    <w:lvl w:ilvl="3">
      <w:start w:val="1"/>
      <w:numFmt w:val="bullet"/>
      <w:lvlText w:val="•"/>
      <w:lvlJc w:val="left"/>
      <w:pPr>
        <w:ind w:left="1276" w:hanging="451"/>
      </w:pPr>
      <w:rPr>
        <w:rFonts w:hint="default"/>
      </w:rPr>
    </w:lvl>
    <w:lvl w:ilvl="4">
      <w:start w:val="1"/>
      <w:numFmt w:val="bullet"/>
      <w:lvlText w:val="•"/>
      <w:lvlJc w:val="left"/>
      <w:pPr>
        <w:ind w:left="1585" w:hanging="451"/>
      </w:pPr>
      <w:rPr>
        <w:rFonts w:hint="default"/>
      </w:rPr>
    </w:lvl>
    <w:lvl w:ilvl="5">
      <w:start w:val="1"/>
      <w:numFmt w:val="bullet"/>
      <w:lvlText w:val="•"/>
      <w:lvlJc w:val="left"/>
      <w:pPr>
        <w:ind w:left="1893" w:hanging="451"/>
      </w:pPr>
      <w:rPr>
        <w:rFonts w:hint="default"/>
      </w:rPr>
    </w:lvl>
    <w:lvl w:ilvl="6">
      <w:start w:val="1"/>
      <w:numFmt w:val="bullet"/>
      <w:lvlText w:val="•"/>
      <w:lvlJc w:val="left"/>
      <w:pPr>
        <w:ind w:left="2201" w:hanging="451"/>
      </w:pPr>
      <w:rPr>
        <w:rFonts w:hint="default"/>
      </w:rPr>
    </w:lvl>
    <w:lvl w:ilvl="7">
      <w:start w:val="1"/>
      <w:numFmt w:val="bullet"/>
      <w:lvlText w:val="•"/>
      <w:lvlJc w:val="left"/>
      <w:pPr>
        <w:ind w:left="2510" w:hanging="451"/>
      </w:pPr>
      <w:rPr>
        <w:rFonts w:hint="default"/>
      </w:rPr>
    </w:lvl>
    <w:lvl w:ilvl="8">
      <w:start w:val="1"/>
      <w:numFmt w:val="bullet"/>
      <w:lvlText w:val="•"/>
      <w:lvlJc w:val="left"/>
      <w:pPr>
        <w:ind w:left="2818" w:hanging="451"/>
      </w:pPr>
      <w:rPr>
        <w:rFonts w:hint="default"/>
      </w:rPr>
    </w:lvl>
  </w:abstractNum>
  <w:abstractNum w:abstractNumId="30">
    <w:nsid w:val="7F61741A"/>
    <w:multiLevelType w:val="hybridMultilevel"/>
    <w:tmpl w:val="CA6ACDB8"/>
    <w:lvl w:ilvl="0" w:tplc="ADBC8BF0">
      <w:numFmt w:val="bullet"/>
      <w:lvlText w:val=""/>
      <w:lvlJc w:val="left"/>
      <w:pPr>
        <w:ind w:left="498" w:hanging="360"/>
      </w:pPr>
      <w:rPr>
        <w:rFonts w:ascii="Symbol" w:eastAsia="Symbol" w:hAnsi="Symbol" w:cs="Symbol" w:hint="default"/>
        <w:w w:val="100"/>
        <w:sz w:val="24"/>
        <w:szCs w:val="24"/>
        <w:lang w:val="es-ES" w:eastAsia="en-US" w:bidi="ar-SA"/>
      </w:rPr>
    </w:lvl>
    <w:lvl w:ilvl="1" w:tplc="EEEC82E6">
      <w:numFmt w:val="bullet"/>
      <w:lvlText w:val="•"/>
      <w:lvlJc w:val="left"/>
      <w:pPr>
        <w:ind w:left="914" w:hanging="360"/>
      </w:pPr>
      <w:rPr>
        <w:rFonts w:hint="default"/>
        <w:lang w:val="es-ES" w:eastAsia="en-US" w:bidi="ar-SA"/>
      </w:rPr>
    </w:lvl>
    <w:lvl w:ilvl="2" w:tplc="4794765A">
      <w:numFmt w:val="bullet"/>
      <w:lvlText w:val="•"/>
      <w:lvlJc w:val="left"/>
      <w:pPr>
        <w:ind w:left="1329" w:hanging="360"/>
      </w:pPr>
      <w:rPr>
        <w:rFonts w:hint="default"/>
        <w:lang w:val="es-ES" w:eastAsia="en-US" w:bidi="ar-SA"/>
      </w:rPr>
    </w:lvl>
    <w:lvl w:ilvl="3" w:tplc="EF7AB160">
      <w:numFmt w:val="bullet"/>
      <w:lvlText w:val="•"/>
      <w:lvlJc w:val="left"/>
      <w:pPr>
        <w:ind w:left="1743" w:hanging="360"/>
      </w:pPr>
      <w:rPr>
        <w:rFonts w:hint="default"/>
        <w:lang w:val="es-ES" w:eastAsia="en-US" w:bidi="ar-SA"/>
      </w:rPr>
    </w:lvl>
    <w:lvl w:ilvl="4" w:tplc="287EDE8C">
      <w:numFmt w:val="bullet"/>
      <w:lvlText w:val="•"/>
      <w:lvlJc w:val="left"/>
      <w:pPr>
        <w:ind w:left="2158" w:hanging="360"/>
      </w:pPr>
      <w:rPr>
        <w:rFonts w:hint="default"/>
        <w:lang w:val="es-ES" w:eastAsia="en-US" w:bidi="ar-SA"/>
      </w:rPr>
    </w:lvl>
    <w:lvl w:ilvl="5" w:tplc="50149820">
      <w:numFmt w:val="bullet"/>
      <w:lvlText w:val="•"/>
      <w:lvlJc w:val="left"/>
      <w:pPr>
        <w:ind w:left="2572" w:hanging="360"/>
      </w:pPr>
      <w:rPr>
        <w:rFonts w:hint="default"/>
        <w:lang w:val="es-ES" w:eastAsia="en-US" w:bidi="ar-SA"/>
      </w:rPr>
    </w:lvl>
    <w:lvl w:ilvl="6" w:tplc="7E761266">
      <w:numFmt w:val="bullet"/>
      <w:lvlText w:val="•"/>
      <w:lvlJc w:val="left"/>
      <w:pPr>
        <w:ind w:left="2987" w:hanging="360"/>
      </w:pPr>
      <w:rPr>
        <w:rFonts w:hint="default"/>
        <w:lang w:val="es-ES" w:eastAsia="en-US" w:bidi="ar-SA"/>
      </w:rPr>
    </w:lvl>
    <w:lvl w:ilvl="7" w:tplc="24567DD8">
      <w:numFmt w:val="bullet"/>
      <w:lvlText w:val="•"/>
      <w:lvlJc w:val="left"/>
      <w:pPr>
        <w:ind w:left="3402" w:hanging="360"/>
      </w:pPr>
      <w:rPr>
        <w:rFonts w:hint="default"/>
        <w:lang w:val="es-ES" w:eastAsia="en-US" w:bidi="ar-SA"/>
      </w:rPr>
    </w:lvl>
    <w:lvl w:ilvl="8" w:tplc="58CC18CE">
      <w:numFmt w:val="bullet"/>
      <w:lvlText w:val="•"/>
      <w:lvlJc w:val="left"/>
      <w:pPr>
        <w:ind w:left="3816" w:hanging="360"/>
      </w:pPr>
      <w:rPr>
        <w:rFonts w:hint="default"/>
        <w:lang w:val="es-ES" w:eastAsia="en-US" w:bidi="ar-SA"/>
      </w:rPr>
    </w:lvl>
  </w:abstractNum>
  <w:num w:numId="1">
    <w:abstractNumId w:val="0"/>
  </w:num>
  <w:num w:numId="2">
    <w:abstractNumId w:val="15"/>
  </w:num>
  <w:num w:numId="3">
    <w:abstractNumId w:val="20"/>
  </w:num>
  <w:num w:numId="4">
    <w:abstractNumId w:val="13"/>
  </w:num>
  <w:num w:numId="5">
    <w:abstractNumId w:val="7"/>
  </w:num>
  <w:num w:numId="6">
    <w:abstractNumId w:val="17"/>
  </w:num>
  <w:num w:numId="7">
    <w:abstractNumId w:val="23"/>
  </w:num>
  <w:num w:numId="8">
    <w:abstractNumId w:val="22"/>
  </w:num>
  <w:num w:numId="9">
    <w:abstractNumId w:val="6"/>
  </w:num>
  <w:num w:numId="10">
    <w:abstractNumId w:val="1"/>
  </w:num>
  <w:num w:numId="11">
    <w:abstractNumId w:val="29"/>
  </w:num>
  <w:num w:numId="12">
    <w:abstractNumId w:val="12"/>
  </w:num>
  <w:num w:numId="13">
    <w:abstractNumId w:val="26"/>
  </w:num>
  <w:num w:numId="14">
    <w:abstractNumId w:val="3"/>
  </w:num>
  <w:num w:numId="15">
    <w:abstractNumId w:val="8"/>
  </w:num>
  <w:num w:numId="16">
    <w:abstractNumId w:val="10"/>
  </w:num>
  <w:num w:numId="17">
    <w:abstractNumId w:val="5"/>
  </w:num>
  <w:num w:numId="18">
    <w:abstractNumId w:val="9"/>
  </w:num>
  <w:num w:numId="19">
    <w:abstractNumId w:val="25"/>
  </w:num>
  <w:num w:numId="20">
    <w:abstractNumId w:val="24"/>
  </w:num>
  <w:num w:numId="21">
    <w:abstractNumId w:val="14"/>
  </w:num>
  <w:num w:numId="22">
    <w:abstractNumId w:val="16"/>
  </w:num>
  <w:num w:numId="23">
    <w:abstractNumId w:val="11"/>
  </w:num>
  <w:num w:numId="24">
    <w:abstractNumId w:val="27"/>
  </w:num>
  <w:num w:numId="25">
    <w:abstractNumId w:val="18"/>
  </w:num>
  <w:num w:numId="26">
    <w:abstractNumId w:val="30"/>
  </w:num>
  <w:num w:numId="27">
    <w:abstractNumId w:val="2"/>
  </w:num>
  <w:num w:numId="28">
    <w:abstractNumId w:val="4"/>
  </w:num>
  <w:num w:numId="29">
    <w:abstractNumId w:val="21"/>
  </w:num>
  <w:num w:numId="30">
    <w:abstractNumId w:val="1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52"/>
    <w:rsid w:val="0000585E"/>
    <w:rsid w:val="00034C63"/>
    <w:rsid w:val="000617FB"/>
    <w:rsid w:val="00084A67"/>
    <w:rsid w:val="000A740F"/>
    <w:rsid w:val="000B3E6D"/>
    <w:rsid w:val="000B6741"/>
    <w:rsid w:val="00125840"/>
    <w:rsid w:val="00154033"/>
    <w:rsid w:val="00174257"/>
    <w:rsid w:val="001822E8"/>
    <w:rsid w:val="001869D1"/>
    <w:rsid w:val="00186FDD"/>
    <w:rsid w:val="001B351F"/>
    <w:rsid w:val="001B790E"/>
    <w:rsid w:val="001C4DA5"/>
    <w:rsid w:val="001C528A"/>
    <w:rsid w:val="001D77EA"/>
    <w:rsid w:val="001E2C03"/>
    <w:rsid w:val="001F349B"/>
    <w:rsid w:val="00200350"/>
    <w:rsid w:val="002453F7"/>
    <w:rsid w:val="0028330A"/>
    <w:rsid w:val="002B7156"/>
    <w:rsid w:val="002B7413"/>
    <w:rsid w:val="002F6CD4"/>
    <w:rsid w:val="0030475F"/>
    <w:rsid w:val="00312FD2"/>
    <w:rsid w:val="0032439A"/>
    <w:rsid w:val="00347783"/>
    <w:rsid w:val="003733F4"/>
    <w:rsid w:val="00384095"/>
    <w:rsid w:val="00395782"/>
    <w:rsid w:val="00396570"/>
    <w:rsid w:val="003C76EA"/>
    <w:rsid w:val="003D4173"/>
    <w:rsid w:val="003F1F40"/>
    <w:rsid w:val="003F2AAA"/>
    <w:rsid w:val="0042592A"/>
    <w:rsid w:val="00437F25"/>
    <w:rsid w:val="00452DEA"/>
    <w:rsid w:val="00456E59"/>
    <w:rsid w:val="004A7A21"/>
    <w:rsid w:val="004D147D"/>
    <w:rsid w:val="00512344"/>
    <w:rsid w:val="00516A43"/>
    <w:rsid w:val="00536767"/>
    <w:rsid w:val="00555CE0"/>
    <w:rsid w:val="00557F78"/>
    <w:rsid w:val="00590A6F"/>
    <w:rsid w:val="0059394E"/>
    <w:rsid w:val="005B1EBA"/>
    <w:rsid w:val="00615370"/>
    <w:rsid w:val="00615532"/>
    <w:rsid w:val="00624414"/>
    <w:rsid w:val="00626FCF"/>
    <w:rsid w:val="00636B81"/>
    <w:rsid w:val="0064639E"/>
    <w:rsid w:val="006539AB"/>
    <w:rsid w:val="00671ABB"/>
    <w:rsid w:val="00673CCD"/>
    <w:rsid w:val="006B56E1"/>
    <w:rsid w:val="00702E61"/>
    <w:rsid w:val="00720F21"/>
    <w:rsid w:val="00776688"/>
    <w:rsid w:val="00783606"/>
    <w:rsid w:val="007C1A66"/>
    <w:rsid w:val="007C4AF3"/>
    <w:rsid w:val="007D0BC0"/>
    <w:rsid w:val="007F5F32"/>
    <w:rsid w:val="00814457"/>
    <w:rsid w:val="008168E3"/>
    <w:rsid w:val="00826AD2"/>
    <w:rsid w:val="0083629D"/>
    <w:rsid w:val="008365CF"/>
    <w:rsid w:val="00846B0B"/>
    <w:rsid w:val="00851156"/>
    <w:rsid w:val="0088664D"/>
    <w:rsid w:val="008A010A"/>
    <w:rsid w:val="00901A98"/>
    <w:rsid w:val="00917FF7"/>
    <w:rsid w:val="00931FAC"/>
    <w:rsid w:val="009432A9"/>
    <w:rsid w:val="009A2D39"/>
    <w:rsid w:val="009C13CF"/>
    <w:rsid w:val="009C40BF"/>
    <w:rsid w:val="00A26158"/>
    <w:rsid w:val="00A32F2B"/>
    <w:rsid w:val="00A44C76"/>
    <w:rsid w:val="00A83F19"/>
    <w:rsid w:val="00AA7EA7"/>
    <w:rsid w:val="00AC0A9C"/>
    <w:rsid w:val="00AD0A33"/>
    <w:rsid w:val="00AD6529"/>
    <w:rsid w:val="00B01C0E"/>
    <w:rsid w:val="00B05283"/>
    <w:rsid w:val="00B07014"/>
    <w:rsid w:val="00B112BA"/>
    <w:rsid w:val="00B3065E"/>
    <w:rsid w:val="00B32F9C"/>
    <w:rsid w:val="00B370C5"/>
    <w:rsid w:val="00B3769C"/>
    <w:rsid w:val="00B37F6E"/>
    <w:rsid w:val="00BA72BC"/>
    <w:rsid w:val="00BB5E50"/>
    <w:rsid w:val="00BD5830"/>
    <w:rsid w:val="00BE62B1"/>
    <w:rsid w:val="00C03441"/>
    <w:rsid w:val="00C04FDF"/>
    <w:rsid w:val="00C20891"/>
    <w:rsid w:val="00C4018A"/>
    <w:rsid w:val="00C43B43"/>
    <w:rsid w:val="00C576A5"/>
    <w:rsid w:val="00C6625A"/>
    <w:rsid w:val="00C67A6F"/>
    <w:rsid w:val="00C778C7"/>
    <w:rsid w:val="00C9171D"/>
    <w:rsid w:val="00CB1273"/>
    <w:rsid w:val="00CB4E66"/>
    <w:rsid w:val="00CB6552"/>
    <w:rsid w:val="00CC0D6A"/>
    <w:rsid w:val="00CE5043"/>
    <w:rsid w:val="00CF125F"/>
    <w:rsid w:val="00D006AF"/>
    <w:rsid w:val="00D10DB5"/>
    <w:rsid w:val="00D11199"/>
    <w:rsid w:val="00D1473F"/>
    <w:rsid w:val="00D27FC7"/>
    <w:rsid w:val="00D444DC"/>
    <w:rsid w:val="00D84478"/>
    <w:rsid w:val="00D93D55"/>
    <w:rsid w:val="00DA563B"/>
    <w:rsid w:val="00DB15C3"/>
    <w:rsid w:val="00DD195F"/>
    <w:rsid w:val="00DE0CB3"/>
    <w:rsid w:val="00DF4C03"/>
    <w:rsid w:val="00DF627A"/>
    <w:rsid w:val="00E02EF7"/>
    <w:rsid w:val="00E12A03"/>
    <w:rsid w:val="00E2616F"/>
    <w:rsid w:val="00E26F57"/>
    <w:rsid w:val="00E638E2"/>
    <w:rsid w:val="00E966C8"/>
    <w:rsid w:val="00EA31B9"/>
    <w:rsid w:val="00EB12DD"/>
    <w:rsid w:val="00EF00A4"/>
    <w:rsid w:val="00F00642"/>
    <w:rsid w:val="00F05356"/>
    <w:rsid w:val="00F07548"/>
    <w:rsid w:val="00F17846"/>
    <w:rsid w:val="00F21D86"/>
    <w:rsid w:val="00F22621"/>
    <w:rsid w:val="00F43A5F"/>
    <w:rsid w:val="00F96756"/>
    <w:rsid w:val="00FA2E4B"/>
    <w:rsid w:val="00FA5030"/>
    <w:rsid w:val="00FB6669"/>
    <w:rsid w:val="00FC0C06"/>
    <w:rsid w:val="00FD7D2D"/>
    <w:rsid w:val="00FE1B08"/>
    <w:rsid w:val="00FE59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F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es-CO"/>
    </w:rPr>
  </w:style>
  <w:style w:type="paragraph" w:styleId="Ttulo1">
    <w:name w:val="heading 1"/>
    <w:basedOn w:val="Normal"/>
    <w:uiPriority w:val="1"/>
    <w:qFormat/>
    <w:pPr>
      <w:spacing w:before="74"/>
      <w:ind w:left="931" w:hanging="358"/>
      <w:outlineLvl w:val="0"/>
    </w:pPr>
    <w:rPr>
      <w:rFonts w:ascii="Arial" w:eastAsia="Arial" w:hAnsi="Arial"/>
      <w:b/>
      <w:bCs/>
      <w:sz w:val="20"/>
      <w:szCs w:val="20"/>
    </w:rPr>
  </w:style>
  <w:style w:type="paragraph" w:styleId="Ttulo2">
    <w:name w:val="heading 2"/>
    <w:basedOn w:val="Normal"/>
    <w:next w:val="Normal"/>
    <w:link w:val="Ttulo2Car"/>
    <w:uiPriority w:val="9"/>
    <w:semiHidden/>
    <w:unhideWhenUsed/>
    <w:qFormat/>
    <w:rsid w:val="00AC0A9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13"/>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nhideWhenUsed/>
    <w:rsid w:val="00783606"/>
    <w:pPr>
      <w:tabs>
        <w:tab w:val="center" w:pos="4419"/>
        <w:tab w:val="right" w:pos="8838"/>
      </w:tabs>
    </w:pPr>
  </w:style>
  <w:style w:type="character" w:customStyle="1" w:styleId="EncabezadoCar">
    <w:name w:val="Encabezado Car"/>
    <w:basedOn w:val="Fuentedeprrafopredeter"/>
    <w:link w:val="Encabezado"/>
    <w:rsid w:val="00783606"/>
  </w:style>
  <w:style w:type="paragraph" w:styleId="Piedepgina">
    <w:name w:val="footer"/>
    <w:basedOn w:val="Normal"/>
    <w:link w:val="PiedepginaCar"/>
    <w:uiPriority w:val="99"/>
    <w:unhideWhenUsed/>
    <w:rsid w:val="00783606"/>
    <w:pPr>
      <w:tabs>
        <w:tab w:val="center" w:pos="4419"/>
        <w:tab w:val="right" w:pos="8838"/>
      </w:tabs>
    </w:pPr>
  </w:style>
  <w:style w:type="character" w:customStyle="1" w:styleId="PiedepginaCar">
    <w:name w:val="Pie de página Car"/>
    <w:basedOn w:val="Fuentedeprrafopredeter"/>
    <w:link w:val="Piedepgina"/>
    <w:uiPriority w:val="99"/>
    <w:rsid w:val="00783606"/>
  </w:style>
  <w:style w:type="character" w:customStyle="1" w:styleId="Ttulo2Car">
    <w:name w:val="Título 2 Car"/>
    <w:basedOn w:val="Fuentedeprrafopredeter"/>
    <w:link w:val="Ttulo2"/>
    <w:uiPriority w:val="9"/>
    <w:semiHidden/>
    <w:rsid w:val="00AC0A9C"/>
    <w:rPr>
      <w:rFonts w:asciiTheme="majorHAnsi" w:eastAsiaTheme="majorEastAsia" w:hAnsiTheme="majorHAnsi" w:cstheme="majorBidi"/>
      <w:color w:val="365F91" w:themeColor="accent1" w:themeShade="BF"/>
      <w:sz w:val="26"/>
      <w:szCs w:val="26"/>
    </w:rPr>
  </w:style>
  <w:style w:type="paragraph" w:styleId="Sinespaciado">
    <w:name w:val="No Spacing"/>
    <w:uiPriority w:val="1"/>
    <w:qFormat/>
    <w:rsid w:val="00396570"/>
  </w:style>
  <w:style w:type="paragraph" w:styleId="Textonotaalfinal">
    <w:name w:val="endnote text"/>
    <w:basedOn w:val="Normal"/>
    <w:link w:val="TextonotaalfinalCar"/>
    <w:uiPriority w:val="99"/>
    <w:semiHidden/>
    <w:unhideWhenUsed/>
    <w:rsid w:val="00200350"/>
    <w:rPr>
      <w:sz w:val="20"/>
      <w:szCs w:val="20"/>
    </w:rPr>
  </w:style>
  <w:style w:type="character" w:customStyle="1" w:styleId="TextonotaalfinalCar">
    <w:name w:val="Texto nota al final Car"/>
    <w:basedOn w:val="Fuentedeprrafopredeter"/>
    <w:link w:val="Textonotaalfinal"/>
    <w:uiPriority w:val="99"/>
    <w:semiHidden/>
    <w:rsid w:val="00200350"/>
    <w:rPr>
      <w:sz w:val="20"/>
      <w:szCs w:val="20"/>
    </w:rPr>
  </w:style>
  <w:style w:type="character" w:styleId="Refdenotaalfinal">
    <w:name w:val="endnote reference"/>
    <w:basedOn w:val="Fuentedeprrafopredeter"/>
    <w:uiPriority w:val="99"/>
    <w:semiHidden/>
    <w:unhideWhenUsed/>
    <w:rsid w:val="00200350"/>
    <w:rPr>
      <w:vertAlign w:val="superscript"/>
    </w:rPr>
  </w:style>
  <w:style w:type="paragraph" w:styleId="Textonotapie">
    <w:name w:val="footnote text"/>
    <w:basedOn w:val="Normal"/>
    <w:link w:val="TextonotapieCar"/>
    <w:uiPriority w:val="99"/>
    <w:semiHidden/>
    <w:unhideWhenUsed/>
    <w:rsid w:val="00200350"/>
    <w:rPr>
      <w:sz w:val="20"/>
      <w:szCs w:val="20"/>
    </w:rPr>
  </w:style>
  <w:style w:type="character" w:customStyle="1" w:styleId="TextonotapieCar">
    <w:name w:val="Texto nota pie Car"/>
    <w:basedOn w:val="Fuentedeprrafopredeter"/>
    <w:link w:val="Textonotapie"/>
    <w:uiPriority w:val="99"/>
    <w:semiHidden/>
    <w:rsid w:val="00200350"/>
    <w:rPr>
      <w:sz w:val="20"/>
      <w:szCs w:val="20"/>
    </w:rPr>
  </w:style>
  <w:style w:type="character" w:styleId="Refdenotaalpie">
    <w:name w:val="footnote reference"/>
    <w:basedOn w:val="Fuentedeprrafopredeter"/>
    <w:uiPriority w:val="99"/>
    <w:semiHidden/>
    <w:unhideWhenUsed/>
    <w:rsid w:val="00200350"/>
    <w:rPr>
      <w:vertAlign w:val="superscript"/>
    </w:rPr>
  </w:style>
  <w:style w:type="paragraph" w:styleId="Textodeglobo">
    <w:name w:val="Balloon Text"/>
    <w:basedOn w:val="Normal"/>
    <w:link w:val="TextodegloboCar"/>
    <w:uiPriority w:val="99"/>
    <w:semiHidden/>
    <w:unhideWhenUsed/>
    <w:rsid w:val="0028330A"/>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30A"/>
    <w:rPr>
      <w:rFonts w:ascii="Tahoma" w:hAnsi="Tahoma" w:cs="Tahoma"/>
      <w:sz w:val="16"/>
      <w:szCs w:val="16"/>
    </w:rPr>
  </w:style>
  <w:style w:type="character" w:styleId="Nmerodepgina">
    <w:name w:val="page number"/>
    <w:basedOn w:val="Fuentedeprrafopredeter"/>
    <w:rsid w:val="0028330A"/>
  </w:style>
  <w:style w:type="paragraph" w:styleId="TDC1">
    <w:name w:val="toc 1"/>
    <w:basedOn w:val="Normal"/>
    <w:uiPriority w:val="1"/>
    <w:qFormat/>
    <w:rsid w:val="003C76EA"/>
    <w:pPr>
      <w:autoSpaceDE w:val="0"/>
      <w:autoSpaceDN w:val="0"/>
      <w:spacing w:before="120"/>
      <w:ind w:left="861" w:hanging="440"/>
    </w:pPr>
    <w:rPr>
      <w:rFonts w:ascii="Carlito" w:eastAsia="Carlito" w:hAnsi="Carlito" w:cs="Carlito"/>
      <w:lang w:val="es-ES"/>
    </w:rPr>
  </w:style>
  <w:style w:type="character" w:styleId="Hipervnculo">
    <w:name w:val="Hyperlink"/>
    <w:basedOn w:val="Fuentedeprrafopredeter"/>
    <w:uiPriority w:val="99"/>
    <w:unhideWhenUsed/>
    <w:rsid w:val="00814457"/>
    <w:rPr>
      <w:color w:val="0000FF" w:themeColor="hyperlink"/>
      <w:u w:val="single"/>
    </w:rPr>
  </w:style>
  <w:style w:type="character" w:customStyle="1" w:styleId="Mencinsinresolver1">
    <w:name w:val="Mención sin resolver1"/>
    <w:basedOn w:val="Fuentedeprrafopredeter"/>
    <w:uiPriority w:val="99"/>
    <w:semiHidden/>
    <w:unhideWhenUsed/>
    <w:rsid w:val="00814457"/>
    <w:rPr>
      <w:color w:val="605E5C"/>
      <w:shd w:val="clear" w:color="auto" w:fill="E1DFDD"/>
    </w:rPr>
  </w:style>
  <w:style w:type="character" w:customStyle="1" w:styleId="UnresolvedMention">
    <w:name w:val="Unresolved Mention"/>
    <w:basedOn w:val="Fuentedeprrafopredeter"/>
    <w:uiPriority w:val="99"/>
    <w:semiHidden/>
    <w:unhideWhenUsed/>
    <w:rsid w:val="0053676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es-CO"/>
    </w:rPr>
  </w:style>
  <w:style w:type="paragraph" w:styleId="Ttulo1">
    <w:name w:val="heading 1"/>
    <w:basedOn w:val="Normal"/>
    <w:uiPriority w:val="1"/>
    <w:qFormat/>
    <w:pPr>
      <w:spacing w:before="74"/>
      <w:ind w:left="931" w:hanging="358"/>
      <w:outlineLvl w:val="0"/>
    </w:pPr>
    <w:rPr>
      <w:rFonts w:ascii="Arial" w:eastAsia="Arial" w:hAnsi="Arial"/>
      <w:b/>
      <w:bCs/>
      <w:sz w:val="20"/>
      <w:szCs w:val="20"/>
    </w:rPr>
  </w:style>
  <w:style w:type="paragraph" w:styleId="Ttulo2">
    <w:name w:val="heading 2"/>
    <w:basedOn w:val="Normal"/>
    <w:next w:val="Normal"/>
    <w:link w:val="Ttulo2Car"/>
    <w:uiPriority w:val="9"/>
    <w:semiHidden/>
    <w:unhideWhenUsed/>
    <w:qFormat/>
    <w:rsid w:val="00AC0A9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13"/>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nhideWhenUsed/>
    <w:rsid w:val="00783606"/>
    <w:pPr>
      <w:tabs>
        <w:tab w:val="center" w:pos="4419"/>
        <w:tab w:val="right" w:pos="8838"/>
      </w:tabs>
    </w:pPr>
  </w:style>
  <w:style w:type="character" w:customStyle="1" w:styleId="EncabezadoCar">
    <w:name w:val="Encabezado Car"/>
    <w:basedOn w:val="Fuentedeprrafopredeter"/>
    <w:link w:val="Encabezado"/>
    <w:rsid w:val="00783606"/>
  </w:style>
  <w:style w:type="paragraph" w:styleId="Piedepgina">
    <w:name w:val="footer"/>
    <w:basedOn w:val="Normal"/>
    <w:link w:val="PiedepginaCar"/>
    <w:uiPriority w:val="99"/>
    <w:unhideWhenUsed/>
    <w:rsid w:val="00783606"/>
    <w:pPr>
      <w:tabs>
        <w:tab w:val="center" w:pos="4419"/>
        <w:tab w:val="right" w:pos="8838"/>
      </w:tabs>
    </w:pPr>
  </w:style>
  <w:style w:type="character" w:customStyle="1" w:styleId="PiedepginaCar">
    <w:name w:val="Pie de página Car"/>
    <w:basedOn w:val="Fuentedeprrafopredeter"/>
    <w:link w:val="Piedepgina"/>
    <w:uiPriority w:val="99"/>
    <w:rsid w:val="00783606"/>
  </w:style>
  <w:style w:type="character" w:customStyle="1" w:styleId="Ttulo2Car">
    <w:name w:val="Título 2 Car"/>
    <w:basedOn w:val="Fuentedeprrafopredeter"/>
    <w:link w:val="Ttulo2"/>
    <w:uiPriority w:val="9"/>
    <w:semiHidden/>
    <w:rsid w:val="00AC0A9C"/>
    <w:rPr>
      <w:rFonts w:asciiTheme="majorHAnsi" w:eastAsiaTheme="majorEastAsia" w:hAnsiTheme="majorHAnsi" w:cstheme="majorBidi"/>
      <w:color w:val="365F91" w:themeColor="accent1" w:themeShade="BF"/>
      <w:sz w:val="26"/>
      <w:szCs w:val="26"/>
    </w:rPr>
  </w:style>
  <w:style w:type="paragraph" w:styleId="Sinespaciado">
    <w:name w:val="No Spacing"/>
    <w:uiPriority w:val="1"/>
    <w:qFormat/>
    <w:rsid w:val="00396570"/>
  </w:style>
  <w:style w:type="paragraph" w:styleId="Textonotaalfinal">
    <w:name w:val="endnote text"/>
    <w:basedOn w:val="Normal"/>
    <w:link w:val="TextonotaalfinalCar"/>
    <w:uiPriority w:val="99"/>
    <w:semiHidden/>
    <w:unhideWhenUsed/>
    <w:rsid w:val="00200350"/>
    <w:rPr>
      <w:sz w:val="20"/>
      <w:szCs w:val="20"/>
    </w:rPr>
  </w:style>
  <w:style w:type="character" w:customStyle="1" w:styleId="TextonotaalfinalCar">
    <w:name w:val="Texto nota al final Car"/>
    <w:basedOn w:val="Fuentedeprrafopredeter"/>
    <w:link w:val="Textonotaalfinal"/>
    <w:uiPriority w:val="99"/>
    <w:semiHidden/>
    <w:rsid w:val="00200350"/>
    <w:rPr>
      <w:sz w:val="20"/>
      <w:szCs w:val="20"/>
    </w:rPr>
  </w:style>
  <w:style w:type="character" w:styleId="Refdenotaalfinal">
    <w:name w:val="endnote reference"/>
    <w:basedOn w:val="Fuentedeprrafopredeter"/>
    <w:uiPriority w:val="99"/>
    <w:semiHidden/>
    <w:unhideWhenUsed/>
    <w:rsid w:val="00200350"/>
    <w:rPr>
      <w:vertAlign w:val="superscript"/>
    </w:rPr>
  </w:style>
  <w:style w:type="paragraph" w:styleId="Textonotapie">
    <w:name w:val="footnote text"/>
    <w:basedOn w:val="Normal"/>
    <w:link w:val="TextonotapieCar"/>
    <w:uiPriority w:val="99"/>
    <w:semiHidden/>
    <w:unhideWhenUsed/>
    <w:rsid w:val="00200350"/>
    <w:rPr>
      <w:sz w:val="20"/>
      <w:szCs w:val="20"/>
    </w:rPr>
  </w:style>
  <w:style w:type="character" w:customStyle="1" w:styleId="TextonotapieCar">
    <w:name w:val="Texto nota pie Car"/>
    <w:basedOn w:val="Fuentedeprrafopredeter"/>
    <w:link w:val="Textonotapie"/>
    <w:uiPriority w:val="99"/>
    <w:semiHidden/>
    <w:rsid w:val="00200350"/>
    <w:rPr>
      <w:sz w:val="20"/>
      <w:szCs w:val="20"/>
    </w:rPr>
  </w:style>
  <w:style w:type="character" w:styleId="Refdenotaalpie">
    <w:name w:val="footnote reference"/>
    <w:basedOn w:val="Fuentedeprrafopredeter"/>
    <w:uiPriority w:val="99"/>
    <w:semiHidden/>
    <w:unhideWhenUsed/>
    <w:rsid w:val="00200350"/>
    <w:rPr>
      <w:vertAlign w:val="superscript"/>
    </w:rPr>
  </w:style>
  <w:style w:type="paragraph" w:styleId="Textodeglobo">
    <w:name w:val="Balloon Text"/>
    <w:basedOn w:val="Normal"/>
    <w:link w:val="TextodegloboCar"/>
    <w:uiPriority w:val="99"/>
    <w:semiHidden/>
    <w:unhideWhenUsed/>
    <w:rsid w:val="0028330A"/>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30A"/>
    <w:rPr>
      <w:rFonts w:ascii="Tahoma" w:hAnsi="Tahoma" w:cs="Tahoma"/>
      <w:sz w:val="16"/>
      <w:szCs w:val="16"/>
    </w:rPr>
  </w:style>
  <w:style w:type="character" w:styleId="Nmerodepgina">
    <w:name w:val="page number"/>
    <w:basedOn w:val="Fuentedeprrafopredeter"/>
    <w:rsid w:val="0028330A"/>
  </w:style>
  <w:style w:type="paragraph" w:styleId="TDC1">
    <w:name w:val="toc 1"/>
    <w:basedOn w:val="Normal"/>
    <w:uiPriority w:val="1"/>
    <w:qFormat/>
    <w:rsid w:val="003C76EA"/>
    <w:pPr>
      <w:autoSpaceDE w:val="0"/>
      <w:autoSpaceDN w:val="0"/>
      <w:spacing w:before="120"/>
      <w:ind w:left="861" w:hanging="440"/>
    </w:pPr>
    <w:rPr>
      <w:rFonts w:ascii="Carlito" w:eastAsia="Carlito" w:hAnsi="Carlito" w:cs="Carlito"/>
      <w:lang w:val="es-ES"/>
    </w:rPr>
  </w:style>
  <w:style w:type="character" w:styleId="Hipervnculo">
    <w:name w:val="Hyperlink"/>
    <w:basedOn w:val="Fuentedeprrafopredeter"/>
    <w:uiPriority w:val="99"/>
    <w:unhideWhenUsed/>
    <w:rsid w:val="00814457"/>
    <w:rPr>
      <w:color w:val="0000FF" w:themeColor="hyperlink"/>
      <w:u w:val="single"/>
    </w:rPr>
  </w:style>
  <w:style w:type="character" w:customStyle="1" w:styleId="Mencinsinresolver1">
    <w:name w:val="Mención sin resolver1"/>
    <w:basedOn w:val="Fuentedeprrafopredeter"/>
    <w:uiPriority w:val="99"/>
    <w:semiHidden/>
    <w:unhideWhenUsed/>
    <w:rsid w:val="00814457"/>
    <w:rPr>
      <w:color w:val="605E5C"/>
      <w:shd w:val="clear" w:color="auto" w:fill="E1DFDD"/>
    </w:rPr>
  </w:style>
  <w:style w:type="character" w:customStyle="1" w:styleId="UnresolvedMention">
    <w:name w:val="Unresolved Mention"/>
    <w:basedOn w:val="Fuentedeprrafopredeter"/>
    <w:uiPriority w:val="99"/>
    <w:semiHidden/>
    <w:unhideWhenUsed/>
    <w:rsid w:val="0053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zonafrancadepereira.com" TargetMode="Externa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9305E-AAC5-4DAE-B48D-DBDD3299C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20</Pages>
  <Words>5629</Words>
  <Characters>30964</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Microsoft Word - DG-JU-01 Código de Ética, Conducta y Buen Gobierno V2</vt:lpstr>
    </vt:vector>
  </TitlesOfParts>
  <Company/>
  <LinksUpToDate>false</LinksUpToDate>
  <CharactersWithSpaces>36520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DG-JU-01 Código de Ética, Conducta y Buen Gobierno V2</dc:title>
  <dc:creator>juridico</dc:creator>
  <cp:lastModifiedBy>ZFIP_Comercial</cp:lastModifiedBy>
  <cp:revision>8</cp:revision>
  <cp:lastPrinted>2017-06-08T12:53:00Z</cp:lastPrinted>
  <dcterms:created xsi:type="dcterms:W3CDTF">2022-07-24T19:19:00Z</dcterms:created>
  <dcterms:modified xsi:type="dcterms:W3CDTF">2022-08-02T19:26:00Z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2012-08-30T00:00:00Z</vt:filetime>
  </property>
  <property fmtid="{D5CDD505-2E9C-101B-9397-08002B2CF9AE}" pid="3" name="Creator">
    <vt:lpwstr>PScript5.dll Version 5.2.2</vt:lpwstr>
  </property>
  <property fmtid="{D5CDD505-2E9C-101B-9397-08002B2CF9AE}" pid="4" name="LastSaved">
    <vt:filetime>2015-04-15T00:00:00Z</vt:filetime>
  </property>
</Properties>
</file>