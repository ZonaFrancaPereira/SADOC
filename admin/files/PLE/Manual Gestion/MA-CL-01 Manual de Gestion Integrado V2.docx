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B24CF" w14:textId="77777777" w:rsidR="00797AB9" w:rsidRPr="00562EC7" w:rsidRDefault="009F257A" w:rsidP="00084B94">
      <w:pPr>
        <w:pStyle w:val="Prrafodelista"/>
        <w:numPr>
          <w:ilvl w:val="0"/>
          <w:numId w:val="9"/>
        </w:numPr>
        <w:ind w:left="426" w:right="-801" w:hanging="284"/>
        <w:jc w:val="both"/>
        <w:rPr>
          <w:rFonts w:ascii="Arial" w:hAnsi="Arial" w:cs="Arial"/>
          <w:b/>
          <w:sz w:val="24"/>
          <w:szCs w:val="24"/>
        </w:rPr>
      </w:pPr>
      <w:r>
        <w:rPr>
          <w:rFonts w:ascii="Arial" w:hAnsi="Arial" w:cs="Arial"/>
          <w:b/>
          <w:sz w:val="24"/>
          <w:szCs w:val="24"/>
        </w:rPr>
        <w:t>OBJETIVO</w:t>
      </w:r>
    </w:p>
    <w:p w14:paraId="797FFC7A" w14:textId="1B0DB38E" w:rsidR="009F257A" w:rsidRDefault="009E113F" w:rsidP="00084B94">
      <w:pPr>
        <w:pStyle w:val="Textopredeterminado"/>
        <w:ind w:left="426" w:right="-801"/>
        <w:contextualSpacing/>
        <w:jc w:val="both"/>
        <w:rPr>
          <w:rStyle w:val="InitialStyle"/>
          <w:noProof w:val="0"/>
          <w:lang w:val="es-ES_tradnl"/>
        </w:rPr>
      </w:pPr>
      <w:r>
        <w:rPr>
          <w:rFonts w:ascii="Arial" w:hAnsi="Arial" w:cs="Arial"/>
          <w:szCs w:val="24"/>
        </w:rPr>
        <w:t xml:space="preserve">El presente documento cumple la función de orientar a todos </w:t>
      </w:r>
      <w:r w:rsidR="00797AB9" w:rsidRPr="00803261">
        <w:rPr>
          <w:rStyle w:val="InitialStyle"/>
          <w:noProof w:val="0"/>
          <w:lang w:val="es-ES_tradnl"/>
        </w:rPr>
        <w:t xml:space="preserve">los procesos estratégicos, misionales, de apoyo y base de los sistemas de gestión de la Zona Franca Internacional de Pereira, </w:t>
      </w:r>
      <w:r w:rsidR="002C0963">
        <w:rPr>
          <w:rStyle w:val="InitialStyle"/>
          <w:noProof w:val="0"/>
          <w:lang w:val="es-ES_tradnl"/>
        </w:rPr>
        <w:t>con relación al cumplimiento de requisitos de las normas en las cuales se encuentra certificada la compañía (ISO 9001, ISO 28000, BASC), es impo</w:t>
      </w:r>
      <w:r w:rsidR="001A3964">
        <w:rPr>
          <w:rStyle w:val="InitialStyle"/>
          <w:noProof w:val="0"/>
          <w:lang w:val="es-ES_tradnl"/>
        </w:rPr>
        <w:t xml:space="preserve">rtante resaltar que cada proceso cuenta con la documentación necesaria </w:t>
      </w:r>
      <w:r w:rsidR="00A75753">
        <w:rPr>
          <w:rStyle w:val="InitialStyle"/>
          <w:noProof w:val="0"/>
          <w:lang w:val="es-ES_tradnl"/>
        </w:rPr>
        <w:t>para evidenc</w:t>
      </w:r>
      <w:r w:rsidR="00DD03DF">
        <w:rPr>
          <w:rStyle w:val="InitialStyle"/>
          <w:noProof w:val="0"/>
          <w:lang w:val="es-ES_tradnl"/>
        </w:rPr>
        <w:t xml:space="preserve">iar la gestión en cada </w:t>
      </w:r>
      <w:r w:rsidR="004B164A">
        <w:rPr>
          <w:rStyle w:val="InitialStyle"/>
          <w:noProof w:val="0"/>
          <w:lang w:val="es-ES_tradnl"/>
        </w:rPr>
        <w:t xml:space="preserve">una </w:t>
      </w:r>
      <w:r w:rsidR="00DD03DF">
        <w:rPr>
          <w:rStyle w:val="InitialStyle"/>
          <w:noProof w:val="0"/>
          <w:lang w:val="es-ES_tradnl"/>
        </w:rPr>
        <w:t xml:space="preserve">de sus actividades. </w:t>
      </w:r>
    </w:p>
    <w:p w14:paraId="3E05C816" w14:textId="77777777" w:rsidR="009E113F" w:rsidRDefault="009E113F" w:rsidP="00084B94">
      <w:pPr>
        <w:pStyle w:val="Textopredeterminado"/>
        <w:ind w:left="426" w:right="-801" w:hanging="284"/>
        <w:contextualSpacing/>
        <w:jc w:val="both"/>
        <w:rPr>
          <w:rStyle w:val="InitialStyle"/>
          <w:noProof w:val="0"/>
          <w:lang w:val="es-ES_tradnl"/>
        </w:rPr>
      </w:pPr>
    </w:p>
    <w:p w14:paraId="7ED9BFE4" w14:textId="77777777" w:rsidR="009E113F" w:rsidRPr="00562EC7" w:rsidRDefault="00562EC7" w:rsidP="00084B94">
      <w:pPr>
        <w:pStyle w:val="Textopredeterminado"/>
        <w:numPr>
          <w:ilvl w:val="0"/>
          <w:numId w:val="9"/>
        </w:numPr>
        <w:ind w:left="426" w:right="-801" w:hanging="284"/>
        <w:contextualSpacing/>
        <w:jc w:val="both"/>
        <w:rPr>
          <w:rStyle w:val="InitialStyle"/>
          <w:b/>
          <w:noProof w:val="0"/>
          <w:lang w:val="es-ES_tradnl"/>
        </w:rPr>
      </w:pPr>
      <w:r w:rsidRPr="00562EC7">
        <w:rPr>
          <w:rStyle w:val="InitialStyle"/>
          <w:b/>
          <w:noProof w:val="0"/>
          <w:lang w:val="es-ES_tradnl"/>
        </w:rPr>
        <w:t xml:space="preserve">ALCANCE </w:t>
      </w:r>
    </w:p>
    <w:p w14:paraId="02A38E1C" w14:textId="77777777" w:rsidR="009E113F" w:rsidRDefault="009E113F" w:rsidP="00084B94">
      <w:pPr>
        <w:pStyle w:val="Textopredeterminado"/>
        <w:ind w:left="426" w:right="-801" w:hanging="284"/>
        <w:contextualSpacing/>
        <w:jc w:val="both"/>
        <w:rPr>
          <w:rStyle w:val="InitialStyle"/>
          <w:noProof w:val="0"/>
          <w:lang w:val="es-ES_tradnl"/>
        </w:rPr>
      </w:pPr>
    </w:p>
    <w:p w14:paraId="578F7A73" w14:textId="77777777" w:rsidR="00BD702D" w:rsidRDefault="00562EC7" w:rsidP="00084B94">
      <w:pPr>
        <w:pStyle w:val="Textopredeterminado"/>
        <w:ind w:left="426" w:right="-801"/>
        <w:contextualSpacing/>
        <w:jc w:val="both"/>
        <w:rPr>
          <w:rStyle w:val="InitialStyle"/>
          <w:noProof w:val="0"/>
          <w:lang w:val="es-ES_tradnl"/>
        </w:rPr>
      </w:pPr>
      <w:r>
        <w:rPr>
          <w:rStyle w:val="InitialStyle"/>
          <w:noProof w:val="0"/>
          <w:lang w:val="es-ES_tradnl"/>
        </w:rPr>
        <w:t xml:space="preserve">Este manual aplica para todos los procesos de la compañía </w:t>
      </w:r>
      <w:r w:rsidR="00797AB9" w:rsidRPr="00803261">
        <w:rPr>
          <w:rStyle w:val="InitialStyle"/>
          <w:noProof w:val="0"/>
          <w:lang w:val="es-ES_tradnl"/>
        </w:rPr>
        <w:t xml:space="preserve">los cuales se desarrollan en la portería, edificio de operaciones piso uno (1) y piso tres (3), edificio usuario operador piso dos (2) y perímetro. </w:t>
      </w:r>
    </w:p>
    <w:p w14:paraId="3659630D" w14:textId="77777777" w:rsidR="00612D05" w:rsidRPr="00612D05" w:rsidRDefault="00612D05" w:rsidP="00084B94">
      <w:pPr>
        <w:pStyle w:val="Textopredeterminado"/>
        <w:ind w:left="426" w:right="-801"/>
        <w:contextualSpacing/>
        <w:jc w:val="both"/>
        <w:rPr>
          <w:rStyle w:val="InitialStyle"/>
          <w:noProof w:val="0"/>
          <w:lang w:val="es-ES_tradnl"/>
        </w:rPr>
      </w:pPr>
    </w:p>
    <w:p w14:paraId="1E39A8F7" w14:textId="77777777" w:rsidR="00BD702D" w:rsidRPr="00BD702D" w:rsidRDefault="00BD702D" w:rsidP="00084B94">
      <w:pPr>
        <w:pStyle w:val="Textopredeterminado"/>
        <w:ind w:left="426" w:right="-801" w:hanging="284"/>
        <w:contextualSpacing/>
        <w:jc w:val="both"/>
        <w:rPr>
          <w:rStyle w:val="InitialStyle"/>
          <w:b/>
          <w:noProof w:val="0"/>
          <w:lang w:val="es-ES_tradnl"/>
        </w:rPr>
      </w:pPr>
    </w:p>
    <w:p w14:paraId="2513CAE6" w14:textId="77777777" w:rsidR="003052FB" w:rsidRPr="00BD702D" w:rsidRDefault="003052FB" w:rsidP="00084B94">
      <w:pPr>
        <w:pStyle w:val="Textopredeterminado"/>
        <w:numPr>
          <w:ilvl w:val="0"/>
          <w:numId w:val="9"/>
        </w:numPr>
        <w:ind w:left="426" w:right="-801" w:hanging="284"/>
        <w:contextualSpacing/>
        <w:jc w:val="both"/>
        <w:rPr>
          <w:rFonts w:ascii="Arial" w:hAnsi="Arial" w:cs="Arial"/>
          <w:b/>
          <w:szCs w:val="24"/>
        </w:rPr>
      </w:pPr>
      <w:r w:rsidRPr="00BD702D">
        <w:rPr>
          <w:rFonts w:ascii="Arial" w:hAnsi="Arial" w:cs="Arial"/>
          <w:b/>
          <w:szCs w:val="24"/>
        </w:rPr>
        <w:t>MARCO ESTRATÉGICO</w:t>
      </w:r>
    </w:p>
    <w:p w14:paraId="035B91C1" w14:textId="77777777" w:rsidR="00B55C6F" w:rsidRPr="00664249" w:rsidRDefault="00B55C6F" w:rsidP="00084B94">
      <w:pPr>
        <w:pStyle w:val="Prrafodelista"/>
        <w:ind w:left="426" w:right="-801" w:hanging="284"/>
        <w:jc w:val="both"/>
        <w:rPr>
          <w:rFonts w:ascii="Arial" w:hAnsi="Arial" w:cs="Arial"/>
          <w:b/>
          <w:sz w:val="24"/>
          <w:szCs w:val="24"/>
        </w:rPr>
      </w:pPr>
    </w:p>
    <w:p w14:paraId="6AF3556E" w14:textId="0DB33894" w:rsidR="00B55C6F" w:rsidRPr="00027805" w:rsidRDefault="003E1784" w:rsidP="00084B94">
      <w:pPr>
        <w:ind w:left="426" w:right="-801" w:hanging="284"/>
        <w:jc w:val="both"/>
        <w:rPr>
          <w:rFonts w:ascii="Arial" w:hAnsi="Arial" w:cs="Arial"/>
          <w:b/>
          <w:sz w:val="24"/>
          <w:szCs w:val="24"/>
        </w:rPr>
      </w:pPr>
      <w:r>
        <w:rPr>
          <w:rFonts w:ascii="Arial" w:hAnsi="Arial" w:cs="Arial"/>
          <w:b/>
          <w:sz w:val="24"/>
          <w:szCs w:val="24"/>
        </w:rPr>
        <w:t>Misión</w:t>
      </w:r>
    </w:p>
    <w:p w14:paraId="14213F45" w14:textId="77777777" w:rsidR="00B55C6F" w:rsidRDefault="00B55C6F" w:rsidP="00084B94">
      <w:pPr>
        <w:ind w:left="426" w:right="-801"/>
        <w:jc w:val="both"/>
        <w:rPr>
          <w:rFonts w:ascii="Arial" w:hAnsi="Arial"/>
          <w:sz w:val="24"/>
          <w:szCs w:val="24"/>
          <w:lang w:eastAsia="es-ES_tradnl"/>
        </w:rPr>
      </w:pPr>
      <w:r w:rsidRPr="00664249">
        <w:rPr>
          <w:rFonts w:ascii="Arial" w:hAnsi="Arial"/>
          <w:sz w:val="24"/>
          <w:szCs w:val="24"/>
          <w:lang w:eastAsia="es-ES_tradnl"/>
        </w:rPr>
        <w:t>La Zona Franca Internacional de Pereira S.A.S. Usuario Operador de Zonas Francas es una organización privada, enfocada en desarrollar, promover y dar cumplimiento al régimen franco, mediante la prestación de servicios con altos estándares de calidad, infraestructura y tecnología, generando valor a nuestros clientes, empleados y accionistas, contribuyendo al desarrollo económico, generación de empleo e industrialización de la región y el país.</w:t>
      </w:r>
    </w:p>
    <w:p w14:paraId="5A84F988" w14:textId="77777777" w:rsidR="001103BF" w:rsidRPr="001103BF" w:rsidRDefault="001103BF" w:rsidP="00084B94">
      <w:pPr>
        <w:ind w:left="426" w:right="-801"/>
        <w:jc w:val="both"/>
        <w:rPr>
          <w:rFonts w:ascii="Arial" w:hAnsi="Arial"/>
          <w:sz w:val="24"/>
          <w:szCs w:val="24"/>
          <w:lang w:eastAsia="es-ES_tradnl"/>
        </w:rPr>
      </w:pPr>
    </w:p>
    <w:p w14:paraId="3A65AA7A" w14:textId="4F832372" w:rsidR="00EB24AF" w:rsidRPr="00027805" w:rsidRDefault="003E1784" w:rsidP="00084B94">
      <w:pPr>
        <w:ind w:left="426" w:right="-801" w:hanging="284"/>
        <w:jc w:val="both"/>
        <w:rPr>
          <w:rFonts w:ascii="Arial" w:hAnsi="Arial" w:cs="Arial"/>
          <w:b/>
          <w:sz w:val="24"/>
          <w:szCs w:val="24"/>
        </w:rPr>
      </w:pPr>
      <w:r>
        <w:rPr>
          <w:rFonts w:ascii="Arial" w:hAnsi="Arial" w:cs="Arial"/>
          <w:b/>
          <w:sz w:val="24"/>
          <w:szCs w:val="24"/>
        </w:rPr>
        <w:t>Visión</w:t>
      </w:r>
    </w:p>
    <w:p w14:paraId="6949DC84" w14:textId="77777777" w:rsidR="00051C9E" w:rsidRPr="003E1784" w:rsidRDefault="00051C9E" w:rsidP="00084B94">
      <w:pPr>
        <w:spacing w:line="276" w:lineRule="auto"/>
        <w:ind w:left="426" w:right="-801"/>
        <w:jc w:val="both"/>
        <w:rPr>
          <w:rFonts w:ascii="Arial" w:hAnsi="Arial" w:cs="Arial"/>
          <w:sz w:val="24"/>
          <w:szCs w:val="24"/>
        </w:rPr>
      </w:pPr>
      <w:r w:rsidRPr="003E1784">
        <w:rPr>
          <w:rFonts w:ascii="Arial" w:hAnsi="Arial" w:cs="Arial"/>
          <w:sz w:val="24"/>
          <w:szCs w:val="24"/>
        </w:rPr>
        <w:t>Al finalizar el año 2020, la Zona Franca Internacional de Pereira S.A.S Usuario Operador de Zonas Francas será reconocida a nivel nacional por el desarrollo de las actividades derivadas del régimen franco, soportado en infraestructura óptima, impactando en el desarrollo económico, la generación de empleo e internacionalización de la región.</w:t>
      </w:r>
    </w:p>
    <w:p w14:paraId="519D97C2" w14:textId="77777777" w:rsidR="00611768" w:rsidRPr="00051C9E" w:rsidRDefault="00611768" w:rsidP="00084B94">
      <w:pPr>
        <w:ind w:left="426" w:right="-801"/>
        <w:jc w:val="both"/>
        <w:rPr>
          <w:rFonts w:ascii="Arial" w:hAnsi="Arial" w:cs="Arial"/>
          <w:b/>
          <w:sz w:val="24"/>
          <w:szCs w:val="24"/>
          <w:lang w:val="es-ES"/>
        </w:rPr>
      </w:pPr>
    </w:p>
    <w:p w14:paraId="25D3C538" w14:textId="77777777" w:rsidR="001103BF" w:rsidRDefault="001103BF" w:rsidP="00084B94">
      <w:pPr>
        <w:ind w:left="426" w:right="-801"/>
        <w:jc w:val="both"/>
        <w:rPr>
          <w:rFonts w:ascii="Arial" w:hAnsi="Arial" w:cs="Arial"/>
          <w:b/>
          <w:sz w:val="24"/>
          <w:szCs w:val="24"/>
        </w:rPr>
      </w:pPr>
    </w:p>
    <w:p w14:paraId="4841C3B8" w14:textId="77777777" w:rsidR="00051C9E" w:rsidRPr="001103BF" w:rsidRDefault="00051C9E" w:rsidP="00084B94">
      <w:pPr>
        <w:ind w:left="426" w:right="-801"/>
        <w:jc w:val="both"/>
        <w:rPr>
          <w:rFonts w:ascii="Arial" w:hAnsi="Arial" w:cs="Arial"/>
          <w:b/>
          <w:sz w:val="24"/>
          <w:szCs w:val="24"/>
        </w:rPr>
      </w:pPr>
    </w:p>
    <w:p w14:paraId="1DFE4389" w14:textId="77777777" w:rsidR="00EB1ED9" w:rsidRPr="001D70D5" w:rsidRDefault="007F78D6" w:rsidP="00084B94">
      <w:pPr>
        <w:pStyle w:val="Prrafodelista"/>
        <w:numPr>
          <w:ilvl w:val="0"/>
          <w:numId w:val="25"/>
        </w:numPr>
        <w:ind w:left="426" w:right="-801" w:hanging="284"/>
        <w:jc w:val="both"/>
        <w:rPr>
          <w:rFonts w:ascii="Arial" w:hAnsi="Arial" w:cs="Arial"/>
          <w:b/>
          <w:bCs/>
          <w:sz w:val="24"/>
          <w:szCs w:val="24"/>
        </w:rPr>
      </w:pPr>
      <w:r w:rsidRPr="001D70D5">
        <w:rPr>
          <w:rFonts w:ascii="Arial" w:hAnsi="Arial" w:cs="Arial"/>
          <w:b/>
          <w:bCs/>
          <w:sz w:val="24"/>
          <w:szCs w:val="24"/>
        </w:rPr>
        <w:t xml:space="preserve">REFERENCIA NORMATIVA </w:t>
      </w:r>
    </w:p>
    <w:p w14:paraId="3E71A281" w14:textId="77777777" w:rsidR="00EB1ED9" w:rsidRPr="00EB1ED9" w:rsidRDefault="00EB1ED9" w:rsidP="00084B94">
      <w:pPr>
        <w:pStyle w:val="Prrafodelista"/>
        <w:ind w:left="426" w:right="-801"/>
        <w:jc w:val="both"/>
        <w:rPr>
          <w:rFonts w:ascii="Arial" w:hAnsi="Arial" w:cs="Arial"/>
          <w:bCs/>
          <w:sz w:val="24"/>
          <w:szCs w:val="24"/>
        </w:rPr>
      </w:pPr>
    </w:p>
    <w:p w14:paraId="2874107F" w14:textId="50EF9E26" w:rsidR="00EB1ED9" w:rsidRDefault="00EB1ED9" w:rsidP="00084B94">
      <w:pPr>
        <w:pStyle w:val="Prrafodelista"/>
        <w:ind w:left="426" w:right="-801"/>
        <w:jc w:val="both"/>
        <w:rPr>
          <w:rFonts w:ascii="Arial" w:hAnsi="Arial" w:cs="Arial"/>
          <w:b/>
          <w:bCs/>
          <w:sz w:val="24"/>
          <w:szCs w:val="24"/>
        </w:rPr>
      </w:pPr>
      <w:r w:rsidRPr="00EB1ED9">
        <w:rPr>
          <w:rFonts w:ascii="Arial" w:hAnsi="Arial" w:cs="Arial"/>
          <w:b/>
          <w:bCs/>
          <w:sz w:val="24"/>
          <w:szCs w:val="24"/>
        </w:rPr>
        <w:t>4.</w:t>
      </w:r>
      <w:r w:rsidR="003E1784">
        <w:rPr>
          <w:rFonts w:ascii="Arial" w:hAnsi="Arial" w:cs="Arial"/>
          <w:b/>
          <w:bCs/>
          <w:sz w:val="24"/>
          <w:szCs w:val="24"/>
        </w:rPr>
        <w:t>1. Contexto de la O</w:t>
      </w:r>
      <w:r w:rsidRPr="00EB1ED9">
        <w:rPr>
          <w:rFonts w:ascii="Arial" w:hAnsi="Arial" w:cs="Arial"/>
          <w:b/>
          <w:bCs/>
          <w:sz w:val="24"/>
          <w:szCs w:val="24"/>
        </w:rPr>
        <w:t xml:space="preserve">rganización </w:t>
      </w:r>
    </w:p>
    <w:p w14:paraId="07A9A59E" w14:textId="77777777" w:rsidR="00EB1ED9" w:rsidRDefault="00EB1ED9" w:rsidP="00084B94">
      <w:pPr>
        <w:pStyle w:val="Prrafodelista"/>
        <w:ind w:left="426" w:right="-801"/>
        <w:jc w:val="both"/>
        <w:rPr>
          <w:rFonts w:ascii="Arial" w:hAnsi="Arial" w:cs="Arial"/>
          <w:b/>
          <w:bCs/>
          <w:sz w:val="24"/>
          <w:szCs w:val="24"/>
        </w:rPr>
      </w:pPr>
    </w:p>
    <w:p w14:paraId="12434AD6" w14:textId="77777777" w:rsidR="00BA2748" w:rsidRDefault="00BA2748" w:rsidP="00084B94">
      <w:pPr>
        <w:pStyle w:val="Prrafodelista"/>
        <w:ind w:left="426" w:right="-801"/>
        <w:jc w:val="both"/>
        <w:rPr>
          <w:rFonts w:ascii="Arial" w:hAnsi="Arial" w:cs="Arial"/>
          <w:b/>
          <w:bCs/>
          <w:sz w:val="24"/>
          <w:szCs w:val="24"/>
        </w:rPr>
      </w:pPr>
    </w:p>
    <w:p w14:paraId="3A9A9C34" w14:textId="07AD0FC7" w:rsidR="00EB1ED9" w:rsidRDefault="00EB1ED9" w:rsidP="00084B94">
      <w:pPr>
        <w:pStyle w:val="Prrafodelista"/>
        <w:ind w:left="426" w:right="-801"/>
        <w:jc w:val="both"/>
        <w:rPr>
          <w:rFonts w:ascii="Arial" w:hAnsi="Arial" w:cs="Arial"/>
          <w:b/>
          <w:bCs/>
          <w:sz w:val="24"/>
          <w:szCs w:val="24"/>
        </w:rPr>
      </w:pPr>
      <w:r>
        <w:rPr>
          <w:rFonts w:ascii="Arial" w:hAnsi="Arial" w:cs="Arial"/>
          <w:b/>
          <w:bCs/>
          <w:sz w:val="24"/>
          <w:szCs w:val="24"/>
        </w:rPr>
        <w:t>4.1</w:t>
      </w:r>
      <w:r w:rsidR="003E1784">
        <w:rPr>
          <w:rFonts w:ascii="Arial" w:hAnsi="Arial" w:cs="Arial"/>
          <w:b/>
          <w:bCs/>
          <w:sz w:val="24"/>
          <w:szCs w:val="24"/>
        </w:rPr>
        <w:t>.1. Compresión de la Organización y de su Co</w:t>
      </w:r>
      <w:r>
        <w:rPr>
          <w:rFonts w:ascii="Arial" w:hAnsi="Arial" w:cs="Arial"/>
          <w:b/>
          <w:bCs/>
          <w:sz w:val="24"/>
          <w:szCs w:val="24"/>
        </w:rPr>
        <w:t xml:space="preserve">ntexto. </w:t>
      </w:r>
    </w:p>
    <w:p w14:paraId="58675406" w14:textId="77777777" w:rsidR="00247F33" w:rsidRDefault="00247F33" w:rsidP="00084B94">
      <w:pPr>
        <w:pStyle w:val="Prrafodelista"/>
        <w:ind w:left="426" w:right="-801"/>
        <w:jc w:val="both"/>
        <w:rPr>
          <w:rFonts w:ascii="Arial" w:hAnsi="Arial" w:cs="Arial"/>
          <w:b/>
          <w:bCs/>
          <w:sz w:val="24"/>
          <w:szCs w:val="24"/>
        </w:rPr>
      </w:pPr>
    </w:p>
    <w:p w14:paraId="0F0F61EB" w14:textId="77777777" w:rsidR="00247F33" w:rsidRDefault="00247F33" w:rsidP="00084B94">
      <w:pPr>
        <w:pStyle w:val="Prrafodelista"/>
        <w:ind w:left="426" w:right="-801"/>
        <w:jc w:val="both"/>
        <w:rPr>
          <w:rFonts w:ascii="Arial" w:hAnsi="Arial" w:cs="Arial"/>
          <w:b/>
          <w:bCs/>
          <w:sz w:val="24"/>
          <w:szCs w:val="24"/>
        </w:rPr>
      </w:pPr>
      <w:r>
        <w:rPr>
          <w:rFonts w:ascii="Arial" w:hAnsi="Arial" w:cs="Arial"/>
          <w:b/>
          <w:bCs/>
          <w:sz w:val="24"/>
          <w:szCs w:val="24"/>
        </w:rPr>
        <w:t>CALIDAD Y BASC</w:t>
      </w:r>
    </w:p>
    <w:p w14:paraId="5C2C31E3" w14:textId="77777777" w:rsidR="006C293F" w:rsidRDefault="006C293F" w:rsidP="00084B94">
      <w:pPr>
        <w:pStyle w:val="Prrafodelista"/>
        <w:ind w:left="426" w:right="-801"/>
        <w:jc w:val="both"/>
        <w:rPr>
          <w:rFonts w:ascii="Arial" w:hAnsi="Arial" w:cs="Arial"/>
          <w:b/>
          <w:bCs/>
          <w:sz w:val="24"/>
          <w:szCs w:val="24"/>
        </w:rPr>
      </w:pPr>
    </w:p>
    <w:p w14:paraId="2682B02D" w14:textId="77777777" w:rsidR="00AF0177" w:rsidRPr="003E1784" w:rsidRDefault="00AF0177" w:rsidP="00084B94">
      <w:pPr>
        <w:pStyle w:val="Prrafodelista"/>
        <w:ind w:left="426" w:right="-801"/>
        <w:jc w:val="both"/>
        <w:rPr>
          <w:rFonts w:ascii="Arial" w:hAnsi="Arial" w:cs="Arial"/>
          <w:bCs/>
          <w:sz w:val="24"/>
          <w:szCs w:val="24"/>
        </w:rPr>
      </w:pPr>
      <w:r w:rsidRPr="003E1784">
        <w:rPr>
          <w:rFonts w:ascii="Arial" w:hAnsi="Arial" w:cs="Arial"/>
          <w:bCs/>
          <w:sz w:val="24"/>
          <w:szCs w:val="24"/>
        </w:rPr>
        <w:t>Desde el establecimiento de los retos empresariales transformados como objetivos del sistema, los cuales son desarrollados por cada uno de los líderes</w:t>
      </w:r>
      <w:r w:rsidR="009631B7" w:rsidRPr="003E1784">
        <w:rPr>
          <w:rFonts w:ascii="Arial" w:hAnsi="Arial" w:cs="Arial"/>
          <w:bCs/>
          <w:sz w:val="24"/>
          <w:szCs w:val="24"/>
        </w:rPr>
        <w:t xml:space="preserve"> de los procesos</w:t>
      </w:r>
      <w:r w:rsidRPr="003E1784">
        <w:rPr>
          <w:rFonts w:ascii="Arial" w:hAnsi="Arial" w:cs="Arial"/>
          <w:bCs/>
          <w:sz w:val="24"/>
          <w:szCs w:val="24"/>
        </w:rPr>
        <w:t>, se analizan aquellos factores internos y externos que intervienen de manera positiva</w:t>
      </w:r>
      <w:r w:rsidR="00FF3AFE" w:rsidRPr="003E1784">
        <w:rPr>
          <w:rFonts w:ascii="Arial" w:hAnsi="Arial" w:cs="Arial"/>
          <w:bCs/>
          <w:sz w:val="24"/>
          <w:szCs w:val="24"/>
        </w:rPr>
        <w:t xml:space="preserve"> o</w:t>
      </w:r>
      <w:r w:rsidRPr="003E1784">
        <w:rPr>
          <w:rFonts w:ascii="Arial" w:hAnsi="Arial" w:cs="Arial"/>
          <w:bCs/>
          <w:sz w:val="24"/>
          <w:szCs w:val="24"/>
        </w:rPr>
        <w:t xml:space="preserve"> negativa en el  logro de los objetivos.</w:t>
      </w:r>
    </w:p>
    <w:p w14:paraId="7EAD7899" w14:textId="77777777" w:rsidR="00AF0177" w:rsidRPr="003E1784" w:rsidRDefault="00AF0177" w:rsidP="00084B94">
      <w:pPr>
        <w:pStyle w:val="Prrafodelista"/>
        <w:ind w:left="426" w:right="-801"/>
        <w:jc w:val="both"/>
        <w:rPr>
          <w:rFonts w:ascii="Arial" w:hAnsi="Arial" w:cs="Arial"/>
          <w:bCs/>
          <w:sz w:val="24"/>
          <w:szCs w:val="24"/>
        </w:rPr>
      </w:pPr>
    </w:p>
    <w:p w14:paraId="5FF88602" w14:textId="68E33119" w:rsidR="00544B93" w:rsidRPr="003E1784" w:rsidRDefault="0096558F" w:rsidP="00084B94">
      <w:pPr>
        <w:pStyle w:val="Prrafodelista"/>
        <w:ind w:left="426" w:right="-801"/>
        <w:jc w:val="both"/>
        <w:rPr>
          <w:rFonts w:ascii="Arial" w:hAnsi="Arial" w:cs="Arial"/>
          <w:bCs/>
          <w:sz w:val="24"/>
          <w:szCs w:val="24"/>
        </w:rPr>
      </w:pPr>
      <w:r w:rsidRPr="003E1784">
        <w:rPr>
          <w:rFonts w:ascii="Arial" w:hAnsi="Arial" w:cs="Arial"/>
          <w:bCs/>
          <w:sz w:val="24"/>
          <w:szCs w:val="24"/>
        </w:rPr>
        <w:t>Teniendo en cuenta las actividades desarrolladas por cad</w:t>
      </w:r>
      <w:r w:rsidR="009679A4" w:rsidRPr="003E1784">
        <w:rPr>
          <w:rFonts w:ascii="Arial" w:hAnsi="Arial" w:cs="Arial"/>
          <w:bCs/>
          <w:sz w:val="24"/>
          <w:szCs w:val="24"/>
        </w:rPr>
        <w:t>a proceso, las cuales conducen a</w:t>
      </w:r>
      <w:r w:rsidRPr="003E1784">
        <w:rPr>
          <w:rFonts w:ascii="Arial" w:hAnsi="Arial" w:cs="Arial"/>
          <w:bCs/>
          <w:sz w:val="24"/>
          <w:szCs w:val="24"/>
        </w:rPr>
        <w:t>l cumplimiento de los objetivos, se identifican aquellos factores internos positivos aprovechables</w:t>
      </w:r>
      <w:r w:rsidR="009679A4" w:rsidRPr="003E1784">
        <w:rPr>
          <w:rFonts w:ascii="Arial" w:hAnsi="Arial" w:cs="Arial"/>
          <w:bCs/>
          <w:sz w:val="24"/>
          <w:szCs w:val="24"/>
        </w:rPr>
        <w:t>,</w:t>
      </w:r>
      <w:r w:rsidRPr="003E1784">
        <w:rPr>
          <w:rFonts w:ascii="Arial" w:hAnsi="Arial" w:cs="Arial"/>
          <w:bCs/>
          <w:sz w:val="24"/>
          <w:szCs w:val="24"/>
        </w:rPr>
        <w:t xml:space="preserve"> como lo son la gestión de personal,</w:t>
      </w:r>
      <w:r w:rsidR="00AA51D8" w:rsidRPr="003E1784">
        <w:rPr>
          <w:rFonts w:ascii="Arial" w:hAnsi="Arial" w:cs="Arial"/>
          <w:bCs/>
          <w:sz w:val="24"/>
          <w:szCs w:val="24"/>
        </w:rPr>
        <w:t xml:space="preserve"> encaminada a fortalecer el conocimiento de los equipos de trabajo</w:t>
      </w:r>
      <w:r w:rsidR="009679A4" w:rsidRPr="003E1784">
        <w:rPr>
          <w:rFonts w:ascii="Arial" w:hAnsi="Arial" w:cs="Arial"/>
          <w:bCs/>
          <w:sz w:val="24"/>
          <w:szCs w:val="24"/>
        </w:rPr>
        <w:t>,</w:t>
      </w:r>
      <w:r w:rsidRPr="003E1784">
        <w:rPr>
          <w:rFonts w:ascii="Arial" w:hAnsi="Arial" w:cs="Arial"/>
          <w:bCs/>
          <w:sz w:val="24"/>
          <w:szCs w:val="24"/>
        </w:rPr>
        <w:t xml:space="preserve"> disposición de recursos</w:t>
      </w:r>
      <w:r w:rsidR="009679A4" w:rsidRPr="003E1784">
        <w:rPr>
          <w:rFonts w:ascii="Arial" w:hAnsi="Arial" w:cs="Arial"/>
          <w:bCs/>
          <w:sz w:val="24"/>
          <w:szCs w:val="24"/>
        </w:rPr>
        <w:t xml:space="preserve"> con los que cuentan los diferentes procesos para el desarrollo de sus actividades, el poder de decisión otorgado a los líderes de proceso en algunos aspectos, </w:t>
      </w:r>
      <w:r w:rsidR="00544B93" w:rsidRPr="003E1784">
        <w:rPr>
          <w:rFonts w:ascii="Arial" w:hAnsi="Arial" w:cs="Arial"/>
          <w:bCs/>
          <w:sz w:val="24"/>
          <w:szCs w:val="24"/>
        </w:rPr>
        <w:t>l</w:t>
      </w:r>
      <w:r w:rsidR="00F46B59" w:rsidRPr="003E1784">
        <w:rPr>
          <w:rFonts w:ascii="Arial" w:hAnsi="Arial" w:cs="Arial"/>
          <w:bCs/>
          <w:sz w:val="24"/>
          <w:szCs w:val="24"/>
        </w:rPr>
        <w:t>a buena imagen</w:t>
      </w:r>
      <w:r w:rsidR="004C1B80" w:rsidRPr="003E1784">
        <w:rPr>
          <w:rFonts w:ascii="Arial" w:hAnsi="Arial" w:cs="Arial"/>
          <w:bCs/>
          <w:sz w:val="24"/>
          <w:szCs w:val="24"/>
        </w:rPr>
        <w:t xml:space="preserve"> proyectada a</w:t>
      </w:r>
      <w:r w:rsidR="00544B93" w:rsidRPr="003E1784">
        <w:rPr>
          <w:rFonts w:ascii="Arial" w:hAnsi="Arial" w:cs="Arial"/>
          <w:bCs/>
          <w:sz w:val="24"/>
          <w:szCs w:val="24"/>
        </w:rPr>
        <w:t xml:space="preserve"> cliente</w:t>
      </w:r>
      <w:r w:rsidR="004C1B80" w:rsidRPr="003E1784">
        <w:rPr>
          <w:rFonts w:ascii="Arial" w:hAnsi="Arial" w:cs="Arial"/>
          <w:bCs/>
          <w:sz w:val="24"/>
          <w:szCs w:val="24"/>
        </w:rPr>
        <w:t>s</w:t>
      </w:r>
      <w:r w:rsidR="00544B93" w:rsidRPr="003E1784">
        <w:rPr>
          <w:rFonts w:ascii="Arial" w:hAnsi="Arial" w:cs="Arial"/>
          <w:bCs/>
          <w:sz w:val="24"/>
          <w:szCs w:val="24"/>
        </w:rPr>
        <w:t xml:space="preserve"> nacionales e internacionales apoyado por el valor agregado que otorga las diferentes certificaciones con las que cuenta la compañía. </w:t>
      </w:r>
    </w:p>
    <w:p w14:paraId="5C39E174" w14:textId="77777777" w:rsidR="00544B93" w:rsidRPr="003E1784" w:rsidRDefault="00544B93" w:rsidP="00084B94">
      <w:pPr>
        <w:pStyle w:val="Prrafodelista"/>
        <w:ind w:left="426" w:right="-801"/>
        <w:jc w:val="both"/>
        <w:rPr>
          <w:rFonts w:ascii="Arial" w:hAnsi="Arial" w:cs="Arial"/>
          <w:bCs/>
          <w:sz w:val="24"/>
          <w:szCs w:val="24"/>
        </w:rPr>
      </w:pPr>
    </w:p>
    <w:p w14:paraId="338AFA1B" w14:textId="400AD9BC" w:rsidR="0096558F" w:rsidRPr="003E1784" w:rsidRDefault="00544B93" w:rsidP="00084B94">
      <w:pPr>
        <w:pStyle w:val="Prrafodelista"/>
        <w:ind w:left="426" w:right="-801"/>
        <w:jc w:val="both"/>
        <w:rPr>
          <w:rFonts w:ascii="Arial" w:hAnsi="Arial" w:cs="Arial"/>
          <w:bCs/>
          <w:sz w:val="24"/>
          <w:szCs w:val="24"/>
        </w:rPr>
      </w:pPr>
      <w:r w:rsidRPr="003E1784">
        <w:rPr>
          <w:rFonts w:ascii="Arial" w:hAnsi="Arial" w:cs="Arial"/>
          <w:bCs/>
          <w:sz w:val="24"/>
          <w:szCs w:val="24"/>
        </w:rPr>
        <w:t>Por otro lado</w:t>
      </w:r>
      <w:r w:rsidR="00A8498F" w:rsidRPr="003E1784">
        <w:rPr>
          <w:rFonts w:ascii="Arial" w:hAnsi="Arial" w:cs="Arial"/>
          <w:bCs/>
          <w:sz w:val="24"/>
          <w:szCs w:val="24"/>
        </w:rPr>
        <w:t>,</w:t>
      </w:r>
      <w:r w:rsidRPr="003E1784">
        <w:rPr>
          <w:rFonts w:ascii="Arial" w:hAnsi="Arial" w:cs="Arial"/>
          <w:bCs/>
          <w:sz w:val="24"/>
          <w:szCs w:val="24"/>
        </w:rPr>
        <w:t xml:space="preserve"> de manera interna existen factores que impactan de </w:t>
      </w:r>
      <w:r w:rsidR="000C64CA" w:rsidRPr="003E1784">
        <w:rPr>
          <w:rFonts w:ascii="Arial" w:hAnsi="Arial" w:cs="Arial"/>
          <w:bCs/>
          <w:sz w:val="24"/>
          <w:szCs w:val="24"/>
        </w:rPr>
        <w:t>forma</w:t>
      </w:r>
      <w:r w:rsidRPr="003E1784">
        <w:rPr>
          <w:rFonts w:ascii="Arial" w:hAnsi="Arial" w:cs="Arial"/>
          <w:bCs/>
          <w:sz w:val="24"/>
          <w:szCs w:val="24"/>
        </w:rPr>
        <w:t xml:space="preserve"> negativa el desarrollo de los procesos</w:t>
      </w:r>
      <w:r w:rsidR="00797981" w:rsidRPr="003E1784">
        <w:rPr>
          <w:rFonts w:ascii="Arial" w:hAnsi="Arial" w:cs="Arial"/>
          <w:bCs/>
          <w:sz w:val="24"/>
          <w:szCs w:val="24"/>
        </w:rPr>
        <w:t>, para lo cual se id</w:t>
      </w:r>
      <w:r w:rsidR="003D1394" w:rsidRPr="003E1784">
        <w:rPr>
          <w:rFonts w:ascii="Arial" w:hAnsi="Arial" w:cs="Arial"/>
          <w:bCs/>
          <w:sz w:val="24"/>
          <w:szCs w:val="24"/>
        </w:rPr>
        <w:t>entifica la manera de tratarlos, contemplando desde la oferta inmobiliaria limitada hasta la</w:t>
      </w:r>
      <w:r w:rsidR="00797981" w:rsidRPr="003E1784">
        <w:rPr>
          <w:rFonts w:ascii="Arial" w:hAnsi="Arial" w:cs="Arial"/>
          <w:bCs/>
          <w:sz w:val="24"/>
          <w:szCs w:val="24"/>
        </w:rPr>
        <w:t xml:space="preserve"> baja</w:t>
      </w:r>
      <w:r w:rsidR="003D1394" w:rsidRPr="003E1784">
        <w:rPr>
          <w:rFonts w:ascii="Arial" w:hAnsi="Arial" w:cs="Arial"/>
          <w:bCs/>
          <w:sz w:val="24"/>
          <w:szCs w:val="24"/>
        </w:rPr>
        <w:t xml:space="preserve"> recompensa</w:t>
      </w:r>
      <w:r w:rsidR="00797981" w:rsidRPr="003E1784">
        <w:rPr>
          <w:rFonts w:ascii="Arial" w:hAnsi="Arial" w:cs="Arial"/>
          <w:bCs/>
          <w:sz w:val="24"/>
          <w:szCs w:val="24"/>
        </w:rPr>
        <w:t xml:space="preserve"> y </w:t>
      </w:r>
      <w:r w:rsidR="003D1394" w:rsidRPr="003E1784">
        <w:rPr>
          <w:rFonts w:ascii="Arial" w:hAnsi="Arial" w:cs="Arial"/>
          <w:bCs/>
          <w:sz w:val="24"/>
          <w:szCs w:val="24"/>
        </w:rPr>
        <w:t xml:space="preserve">los </w:t>
      </w:r>
      <w:r w:rsidR="00797981" w:rsidRPr="003E1784">
        <w:rPr>
          <w:rFonts w:ascii="Arial" w:hAnsi="Arial" w:cs="Arial"/>
          <w:bCs/>
          <w:sz w:val="24"/>
          <w:szCs w:val="24"/>
        </w:rPr>
        <w:t xml:space="preserve">canales de comunicación no específicos que afectan </w:t>
      </w:r>
      <w:r w:rsidR="004C1B80" w:rsidRPr="003E1784">
        <w:rPr>
          <w:rFonts w:ascii="Arial" w:hAnsi="Arial" w:cs="Arial"/>
          <w:bCs/>
          <w:sz w:val="24"/>
          <w:szCs w:val="24"/>
        </w:rPr>
        <w:t>el dinamismo</w:t>
      </w:r>
      <w:r w:rsidR="00797981" w:rsidRPr="003E1784">
        <w:rPr>
          <w:rFonts w:ascii="Arial" w:hAnsi="Arial" w:cs="Arial"/>
          <w:bCs/>
          <w:sz w:val="24"/>
          <w:szCs w:val="24"/>
        </w:rPr>
        <w:t xml:space="preserve"> y las responsabilidades compartidas de los procesos</w:t>
      </w:r>
      <w:r w:rsidR="004C1B80" w:rsidRPr="003E1784">
        <w:rPr>
          <w:rFonts w:ascii="Arial" w:hAnsi="Arial" w:cs="Arial"/>
          <w:bCs/>
          <w:sz w:val="24"/>
          <w:szCs w:val="24"/>
        </w:rPr>
        <w:t>, relacionando un entorno hostil que dificulta el cumplimiento de las funciones de alguno</w:t>
      </w:r>
      <w:r w:rsidR="00F46B59" w:rsidRPr="003E1784">
        <w:rPr>
          <w:rFonts w:ascii="Arial" w:hAnsi="Arial" w:cs="Arial"/>
          <w:bCs/>
          <w:sz w:val="24"/>
          <w:szCs w:val="24"/>
        </w:rPr>
        <w:t>s</w:t>
      </w:r>
      <w:r w:rsidR="004C1B80" w:rsidRPr="003E1784">
        <w:rPr>
          <w:rFonts w:ascii="Arial" w:hAnsi="Arial" w:cs="Arial"/>
          <w:bCs/>
          <w:sz w:val="24"/>
          <w:szCs w:val="24"/>
        </w:rPr>
        <w:t xml:space="preserve"> de ellos</w:t>
      </w:r>
      <w:r w:rsidR="009E566A" w:rsidRPr="003E1784">
        <w:rPr>
          <w:rFonts w:ascii="Arial" w:hAnsi="Arial" w:cs="Arial"/>
          <w:bCs/>
          <w:sz w:val="24"/>
          <w:szCs w:val="24"/>
        </w:rPr>
        <w:t>, así como la rotación de personal que favorece el desconocimiento de la actualidad normativa</w:t>
      </w:r>
      <w:r w:rsidR="000C64CA" w:rsidRPr="003E1784">
        <w:rPr>
          <w:rFonts w:ascii="Arial" w:hAnsi="Arial" w:cs="Arial"/>
          <w:bCs/>
          <w:sz w:val="24"/>
          <w:szCs w:val="24"/>
        </w:rPr>
        <w:t xml:space="preserve">, </w:t>
      </w:r>
      <w:r w:rsidR="009E566A" w:rsidRPr="003E1784">
        <w:rPr>
          <w:rFonts w:ascii="Arial" w:hAnsi="Arial" w:cs="Arial"/>
          <w:bCs/>
          <w:sz w:val="24"/>
          <w:szCs w:val="24"/>
        </w:rPr>
        <w:t xml:space="preserve">manejo </w:t>
      </w:r>
      <w:r w:rsidR="000C64CA" w:rsidRPr="003E1784">
        <w:rPr>
          <w:rFonts w:ascii="Arial" w:hAnsi="Arial" w:cs="Arial"/>
          <w:bCs/>
          <w:sz w:val="24"/>
          <w:szCs w:val="24"/>
        </w:rPr>
        <w:t>ina</w:t>
      </w:r>
      <w:r w:rsidR="009E566A" w:rsidRPr="003E1784">
        <w:rPr>
          <w:rFonts w:ascii="Arial" w:hAnsi="Arial" w:cs="Arial"/>
          <w:bCs/>
          <w:sz w:val="24"/>
          <w:szCs w:val="24"/>
        </w:rPr>
        <w:t>decuado del cliente</w:t>
      </w:r>
      <w:r w:rsidR="00F147FE" w:rsidRPr="003E1784">
        <w:rPr>
          <w:rFonts w:ascii="Arial" w:hAnsi="Arial" w:cs="Arial"/>
          <w:bCs/>
          <w:sz w:val="24"/>
          <w:szCs w:val="24"/>
        </w:rPr>
        <w:t xml:space="preserve"> y falta de algunos perfiles específicos en ciertas áreas que requieren de mayor experticia para el desarrollo de las actividades</w:t>
      </w:r>
      <w:r w:rsidR="003D1394" w:rsidRPr="003E1784">
        <w:rPr>
          <w:rFonts w:ascii="Arial" w:hAnsi="Arial" w:cs="Arial"/>
          <w:bCs/>
          <w:sz w:val="24"/>
          <w:szCs w:val="24"/>
        </w:rPr>
        <w:t>.</w:t>
      </w:r>
    </w:p>
    <w:p w14:paraId="75A9A4EA" w14:textId="77777777" w:rsidR="003D1394" w:rsidRPr="003E1784" w:rsidRDefault="003D1394" w:rsidP="00084B94">
      <w:pPr>
        <w:pStyle w:val="Prrafodelista"/>
        <w:ind w:left="426" w:right="-801"/>
        <w:jc w:val="both"/>
        <w:rPr>
          <w:rFonts w:ascii="Arial" w:hAnsi="Arial" w:cs="Arial"/>
          <w:bCs/>
          <w:sz w:val="24"/>
          <w:szCs w:val="24"/>
        </w:rPr>
      </w:pPr>
    </w:p>
    <w:p w14:paraId="02EAA842" w14:textId="77777777" w:rsidR="00A8498F" w:rsidRPr="003E1784" w:rsidRDefault="003D1394" w:rsidP="00084B94">
      <w:pPr>
        <w:pStyle w:val="Prrafodelista"/>
        <w:ind w:left="426" w:right="-801"/>
        <w:jc w:val="both"/>
        <w:rPr>
          <w:rFonts w:ascii="Arial" w:hAnsi="Arial" w:cs="Arial"/>
          <w:bCs/>
          <w:sz w:val="24"/>
          <w:szCs w:val="24"/>
        </w:rPr>
      </w:pPr>
      <w:r w:rsidRPr="003E1784">
        <w:rPr>
          <w:rFonts w:ascii="Arial" w:hAnsi="Arial" w:cs="Arial"/>
          <w:bCs/>
          <w:sz w:val="24"/>
          <w:szCs w:val="24"/>
        </w:rPr>
        <w:lastRenderedPageBreak/>
        <w:t xml:space="preserve">En el contexto externo se consideran cuestiones </w:t>
      </w:r>
      <w:r w:rsidR="00013F0D" w:rsidRPr="003E1784">
        <w:rPr>
          <w:rFonts w:ascii="Arial" w:hAnsi="Arial" w:cs="Arial"/>
          <w:bCs/>
          <w:sz w:val="24"/>
          <w:szCs w:val="24"/>
        </w:rPr>
        <w:t xml:space="preserve">positivas </w:t>
      </w:r>
      <w:r w:rsidRPr="003E1784">
        <w:rPr>
          <w:rFonts w:ascii="Arial" w:hAnsi="Arial" w:cs="Arial"/>
          <w:bCs/>
          <w:sz w:val="24"/>
          <w:szCs w:val="24"/>
        </w:rPr>
        <w:t xml:space="preserve">tales como: </w:t>
      </w:r>
      <w:r w:rsidR="00DE6832" w:rsidRPr="003E1784">
        <w:rPr>
          <w:rFonts w:ascii="Arial" w:hAnsi="Arial" w:cs="Arial"/>
          <w:bCs/>
          <w:sz w:val="24"/>
          <w:szCs w:val="24"/>
        </w:rPr>
        <w:t>beneficios del régimen franco e incentivo</w:t>
      </w:r>
      <w:r w:rsidR="00A8498F" w:rsidRPr="003E1784">
        <w:rPr>
          <w:rFonts w:ascii="Arial" w:hAnsi="Arial" w:cs="Arial"/>
          <w:bCs/>
          <w:sz w:val="24"/>
          <w:szCs w:val="24"/>
        </w:rPr>
        <w:t>s tributarios otorgados por el G</w:t>
      </w:r>
      <w:r w:rsidR="00DE6832" w:rsidRPr="003E1784">
        <w:rPr>
          <w:rFonts w:ascii="Arial" w:hAnsi="Arial" w:cs="Arial"/>
          <w:bCs/>
          <w:sz w:val="24"/>
          <w:szCs w:val="24"/>
        </w:rPr>
        <w:t>obierno local, afectados a su vez por los cambios normativos</w:t>
      </w:r>
      <w:r w:rsidR="008F326E" w:rsidRPr="003E1784">
        <w:rPr>
          <w:rFonts w:ascii="Arial" w:hAnsi="Arial" w:cs="Arial"/>
          <w:bCs/>
          <w:sz w:val="24"/>
          <w:szCs w:val="24"/>
        </w:rPr>
        <w:t xml:space="preserve"> que generan ambigüedad en la forma de ejecutar los procesos. Otro aspecto positivo es la ubicación geográfica del parque referente a la cercanía a puertos y ciudades principales, beneficiando la consecución de mano de obra a bajos costos</w:t>
      </w:r>
      <w:r w:rsidR="00A8498F" w:rsidRPr="003E1784">
        <w:rPr>
          <w:rFonts w:ascii="Arial" w:hAnsi="Arial" w:cs="Arial"/>
          <w:bCs/>
          <w:sz w:val="24"/>
          <w:szCs w:val="24"/>
        </w:rPr>
        <w:t>.</w:t>
      </w:r>
    </w:p>
    <w:p w14:paraId="0324A2AA" w14:textId="77777777" w:rsidR="00A8498F" w:rsidRPr="003E1784" w:rsidRDefault="00A8498F" w:rsidP="00084B94">
      <w:pPr>
        <w:pStyle w:val="Prrafodelista"/>
        <w:ind w:left="426" w:right="-801"/>
        <w:jc w:val="both"/>
        <w:rPr>
          <w:rFonts w:ascii="Arial" w:hAnsi="Arial" w:cs="Arial"/>
          <w:bCs/>
          <w:sz w:val="24"/>
          <w:szCs w:val="24"/>
        </w:rPr>
      </w:pPr>
    </w:p>
    <w:p w14:paraId="08288D50" w14:textId="28499ED9" w:rsidR="00D2214C" w:rsidRPr="003E1784" w:rsidRDefault="00A8498F" w:rsidP="00084B94">
      <w:pPr>
        <w:pStyle w:val="Prrafodelista"/>
        <w:ind w:left="426" w:right="-801"/>
        <w:jc w:val="both"/>
        <w:rPr>
          <w:rFonts w:ascii="Arial" w:hAnsi="Arial" w:cs="Arial"/>
          <w:bCs/>
          <w:sz w:val="24"/>
          <w:szCs w:val="24"/>
        </w:rPr>
      </w:pPr>
      <w:r w:rsidRPr="003E1784">
        <w:rPr>
          <w:rFonts w:ascii="Arial" w:hAnsi="Arial" w:cs="Arial"/>
          <w:bCs/>
          <w:sz w:val="24"/>
          <w:szCs w:val="24"/>
        </w:rPr>
        <w:t>Pese</w:t>
      </w:r>
      <w:r w:rsidR="00D2214C" w:rsidRPr="003E1784">
        <w:rPr>
          <w:rFonts w:ascii="Arial" w:hAnsi="Arial" w:cs="Arial"/>
          <w:bCs/>
          <w:sz w:val="24"/>
          <w:szCs w:val="24"/>
        </w:rPr>
        <w:t xml:space="preserve"> </w:t>
      </w:r>
      <w:r w:rsidRPr="003E1784">
        <w:rPr>
          <w:rFonts w:ascii="Arial" w:hAnsi="Arial" w:cs="Arial"/>
          <w:bCs/>
          <w:sz w:val="24"/>
          <w:szCs w:val="24"/>
        </w:rPr>
        <w:t xml:space="preserve">a lo anterior, </w:t>
      </w:r>
      <w:r w:rsidR="00D2214C" w:rsidRPr="003E1784">
        <w:rPr>
          <w:rFonts w:ascii="Arial" w:hAnsi="Arial" w:cs="Arial"/>
          <w:bCs/>
          <w:sz w:val="24"/>
          <w:szCs w:val="24"/>
        </w:rPr>
        <w:t>se evidencian niveles de informalismo</w:t>
      </w:r>
      <w:r w:rsidRPr="003E1784">
        <w:rPr>
          <w:rFonts w:ascii="Arial" w:hAnsi="Arial" w:cs="Arial"/>
          <w:bCs/>
          <w:sz w:val="24"/>
          <w:szCs w:val="24"/>
        </w:rPr>
        <w:t xml:space="preserve"> </w:t>
      </w:r>
      <w:r w:rsidR="00D2214C" w:rsidRPr="003E1784">
        <w:rPr>
          <w:rFonts w:ascii="Arial" w:hAnsi="Arial" w:cs="Arial"/>
          <w:bCs/>
          <w:sz w:val="24"/>
          <w:szCs w:val="24"/>
        </w:rPr>
        <w:t>que dificulta</w:t>
      </w:r>
      <w:r w:rsidRPr="003E1784">
        <w:rPr>
          <w:rFonts w:ascii="Arial" w:hAnsi="Arial" w:cs="Arial"/>
          <w:bCs/>
          <w:sz w:val="24"/>
          <w:szCs w:val="24"/>
        </w:rPr>
        <w:t>n</w:t>
      </w:r>
      <w:r w:rsidR="00D2214C" w:rsidRPr="003E1784">
        <w:rPr>
          <w:rFonts w:ascii="Arial" w:hAnsi="Arial" w:cs="Arial"/>
          <w:bCs/>
          <w:sz w:val="24"/>
          <w:szCs w:val="24"/>
        </w:rPr>
        <w:t xml:space="preserve"> la realización a tiempo de proyectos, de igual forma se identifica falta de mano de obra calificada en la región en temas asociados con el régimen franco y comercio exterior</w:t>
      </w:r>
      <w:r w:rsidR="00F46B59" w:rsidRPr="003E1784">
        <w:rPr>
          <w:rFonts w:ascii="Arial" w:hAnsi="Arial" w:cs="Arial"/>
          <w:bCs/>
          <w:sz w:val="24"/>
          <w:szCs w:val="24"/>
        </w:rPr>
        <w:t>.</w:t>
      </w:r>
    </w:p>
    <w:p w14:paraId="16C1E38C" w14:textId="77777777" w:rsidR="00013F0D" w:rsidRPr="003E1784" w:rsidRDefault="00013F0D" w:rsidP="00084B94">
      <w:pPr>
        <w:pStyle w:val="Prrafodelista"/>
        <w:ind w:left="426" w:right="-801"/>
        <w:jc w:val="both"/>
        <w:rPr>
          <w:rFonts w:ascii="Arial" w:hAnsi="Arial" w:cs="Arial"/>
          <w:bCs/>
          <w:sz w:val="24"/>
          <w:szCs w:val="24"/>
        </w:rPr>
      </w:pPr>
    </w:p>
    <w:p w14:paraId="27432F27" w14:textId="2B5FC4BF" w:rsidR="00F46B59" w:rsidRPr="003E1784" w:rsidRDefault="00F46B59" w:rsidP="00084B94">
      <w:pPr>
        <w:pStyle w:val="Prrafodelista"/>
        <w:ind w:left="426" w:right="-801"/>
        <w:jc w:val="both"/>
        <w:rPr>
          <w:rFonts w:ascii="Arial" w:hAnsi="Arial" w:cs="Arial"/>
          <w:bCs/>
          <w:sz w:val="24"/>
          <w:szCs w:val="24"/>
        </w:rPr>
      </w:pPr>
      <w:r w:rsidRPr="003E1784">
        <w:rPr>
          <w:rFonts w:ascii="Arial" w:hAnsi="Arial" w:cs="Arial"/>
          <w:bCs/>
          <w:sz w:val="24"/>
          <w:szCs w:val="24"/>
        </w:rPr>
        <w:t>Dado a la buena imagen con la que cuenta el parque</w:t>
      </w:r>
      <w:r w:rsidR="00A8498F" w:rsidRPr="003E1784">
        <w:rPr>
          <w:rFonts w:ascii="Arial" w:hAnsi="Arial" w:cs="Arial"/>
          <w:bCs/>
          <w:sz w:val="24"/>
          <w:szCs w:val="24"/>
        </w:rPr>
        <w:t>,</w:t>
      </w:r>
      <w:r w:rsidRPr="003E1784">
        <w:rPr>
          <w:rFonts w:ascii="Arial" w:hAnsi="Arial" w:cs="Arial"/>
          <w:bCs/>
          <w:sz w:val="24"/>
          <w:szCs w:val="24"/>
        </w:rPr>
        <w:t xml:space="preserve"> los proveedores agilizan los procesos de entregas de insumos o servicios y con facilidades de pago, generando una permanencia de los asociados de negocio</w:t>
      </w:r>
      <w:r w:rsidR="009631B7" w:rsidRPr="003E1784">
        <w:rPr>
          <w:rFonts w:ascii="Arial" w:hAnsi="Arial" w:cs="Arial"/>
          <w:bCs/>
          <w:sz w:val="24"/>
          <w:szCs w:val="24"/>
        </w:rPr>
        <w:t>,</w:t>
      </w:r>
      <w:r w:rsidRPr="003E1784">
        <w:rPr>
          <w:rFonts w:ascii="Arial" w:hAnsi="Arial" w:cs="Arial"/>
          <w:bCs/>
          <w:sz w:val="24"/>
          <w:szCs w:val="24"/>
        </w:rPr>
        <w:t xml:space="preserve"> facilitando</w:t>
      </w:r>
      <w:r w:rsidR="00013F0D" w:rsidRPr="003E1784">
        <w:rPr>
          <w:rFonts w:ascii="Arial" w:hAnsi="Arial" w:cs="Arial"/>
          <w:bCs/>
          <w:sz w:val="24"/>
          <w:szCs w:val="24"/>
        </w:rPr>
        <w:t xml:space="preserve"> así</w:t>
      </w:r>
      <w:r w:rsidRPr="003E1784">
        <w:rPr>
          <w:rFonts w:ascii="Arial" w:hAnsi="Arial" w:cs="Arial"/>
          <w:bCs/>
          <w:sz w:val="24"/>
          <w:szCs w:val="24"/>
        </w:rPr>
        <w:t xml:space="preserve"> el desempeño de las funciones. </w:t>
      </w:r>
    </w:p>
    <w:p w14:paraId="5774B4F9" w14:textId="1F151507" w:rsidR="004C26E4" w:rsidRPr="003E1784" w:rsidRDefault="004C26E4" w:rsidP="00084B94">
      <w:pPr>
        <w:pStyle w:val="Prrafodelista"/>
        <w:ind w:left="426" w:right="-801"/>
        <w:jc w:val="both"/>
        <w:rPr>
          <w:rFonts w:ascii="Arial" w:hAnsi="Arial" w:cs="Arial"/>
          <w:bCs/>
          <w:sz w:val="24"/>
          <w:szCs w:val="24"/>
        </w:rPr>
      </w:pPr>
      <w:r w:rsidRPr="003E1784">
        <w:rPr>
          <w:rFonts w:ascii="Arial" w:hAnsi="Arial" w:cs="Arial"/>
          <w:bCs/>
          <w:sz w:val="24"/>
          <w:szCs w:val="24"/>
        </w:rPr>
        <w:t>La existencia de entidades externas que apoyan y controlan los diferentes frentes a atender y el hecho de  hacer parte de los diferentes gremios as</w:t>
      </w:r>
      <w:r w:rsidR="003E1784">
        <w:rPr>
          <w:rFonts w:ascii="Arial" w:hAnsi="Arial" w:cs="Arial"/>
          <w:bCs/>
          <w:sz w:val="24"/>
          <w:szCs w:val="24"/>
        </w:rPr>
        <w:t>ociados al objeto social de la C</w:t>
      </w:r>
      <w:r w:rsidRPr="003E1784">
        <w:rPr>
          <w:rFonts w:ascii="Arial" w:hAnsi="Arial" w:cs="Arial"/>
          <w:bCs/>
          <w:sz w:val="24"/>
          <w:szCs w:val="24"/>
        </w:rPr>
        <w:t>ompañía</w:t>
      </w:r>
      <w:r w:rsidR="009631B7" w:rsidRPr="003E1784">
        <w:rPr>
          <w:rFonts w:ascii="Arial" w:hAnsi="Arial" w:cs="Arial"/>
          <w:bCs/>
          <w:sz w:val="24"/>
          <w:szCs w:val="24"/>
        </w:rPr>
        <w:t>,</w:t>
      </w:r>
      <w:r w:rsidRPr="003E1784">
        <w:rPr>
          <w:rFonts w:ascii="Arial" w:hAnsi="Arial" w:cs="Arial"/>
          <w:bCs/>
          <w:sz w:val="24"/>
          <w:szCs w:val="24"/>
        </w:rPr>
        <w:t xml:space="preserve"> son factores externos que impactan de manera positiva el camino al logro de los objetivos planteados, así como la f</w:t>
      </w:r>
      <w:r w:rsidR="0073323D" w:rsidRPr="003E1784">
        <w:rPr>
          <w:rFonts w:ascii="Arial" w:hAnsi="Arial" w:cs="Arial"/>
          <w:bCs/>
          <w:sz w:val="24"/>
          <w:szCs w:val="24"/>
        </w:rPr>
        <w:t>acilitación de la</w:t>
      </w:r>
      <w:r w:rsidRPr="003E1784">
        <w:rPr>
          <w:rFonts w:ascii="Arial" w:hAnsi="Arial" w:cs="Arial"/>
          <w:bCs/>
          <w:sz w:val="24"/>
          <w:szCs w:val="24"/>
        </w:rPr>
        <w:t xml:space="preserve"> aduana para capacitaciones, consultas, trá</w:t>
      </w:r>
      <w:r w:rsidR="00E95FEC" w:rsidRPr="003E1784">
        <w:rPr>
          <w:rFonts w:ascii="Arial" w:hAnsi="Arial" w:cs="Arial"/>
          <w:bCs/>
          <w:sz w:val="24"/>
          <w:szCs w:val="24"/>
        </w:rPr>
        <w:t>mites e</w:t>
      </w:r>
      <w:r w:rsidRPr="003E1784">
        <w:rPr>
          <w:rFonts w:ascii="Arial" w:hAnsi="Arial" w:cs="Arial"/>
          <w:bCs/>
          <w:sz w:val="24"/>
          <w:szCs w:val="24"/>
        </w:rPr>
        <w:t xml:space="preserve"> iniciativa</w:t>
      </w:r>
      <w:r w:rsidR="0073323D" w:rsidRPr="003E1784">
        <w:rPr>
          <w:rFonts w:ascii="Arial" w:hAnsi="Arial" w:cs="Arial"/>
          <w:bCs/>
          <w:sz w:val="24"/>
          <w:szCs w:val="24"/>
        </w:rPr>
        <w:t>s</w:t>
      </w:r>
      <w:r w:rsidRPr="003E1784">
        <w:rPr>
          <w:rFonts w:ascii="Arial" w:hAnsi="Arial" w:cs="Arial"/>
          <w:bCs/>
          <w:sz w:val="24"/>
          <w:szCs w:val="24"/>
        </w:rPr>
        <w:t xml:space="preserve"> en modernización de los procesos y</w:t>
      </w:r>
      <w:r w:rsidR="0073323D" w:rsidRPr="003E1784">
        <w:rPr>
          <w:rFonts w:ascii="Arial" w:hAnsi="Arial" w:cs="Arial"/>
          <w:bCs/>
          <w:sz w:val="24"/>
          <w:szCs w:val="24"/>
        </w:rPr>
        <w:t xml:space="preserve"> estandarización de los mismos</w:t>
      </w:r>
      <w:r w:rsidRPr="003E1784">
        <w:rPr>
          <w:rFonts w:ascii="Arial" w:hAnsi="Arial" w:cs="Arial"/>
          <w:bCs/>
          <w:sz w:val="24"/>
          <w:szCs w:val="24"/>
        </w:rPr>
        <w:t>.</w:t>
      </w:r>
    </w:p>
    <w:p w14:paraId="334F8B13" w14:textId="77777777" w:rsidR="00013F0D" w:rsidRPr="003E1784" w:rsidRDefault="00013F0D" w:rsidP="00084B94">
      <w:pPr>
        <w:pStyle w:val="Prrafodelista"/>
        <w:ind w:left="426" w:right="-801"/>
        <w:jc w:val="both"/>
        <w:rPr>
          <w:rFonts w:ascii="Arial" w:hAnsi="Arial" w:cs="Arial"/>
          <w:bCs/>
          <w:sz w:val="24"/>
          <w:szCs w:val="24"/>
        </w:rPr>
      </w:pPr>
    </w:p>
    <w:p w14:paraId="0D9730D8" w14:textId="28064290" w:rsidR="00013F0D" w:rsidRPr="003E1784" w:rsidRDefault="0073323D" w:rsidP="00084B94">
      <w:pPr>
        <w:pStyle w:val="Prrafodelista"/>
        <w:ind w:left="426" w:right="-801"/>
        <w:jc w:val="both"/>
        <w:rPr>
          <w:rFonts w:ascii="Arial" w:hAnsi="Arial" w:cs="Arial"/>
          <w:bCs/>
          <w:sz w:val="24"/>
          <w:szCs w:val="24"/>
        </w:rPr>
      </w:pPr>
      <w:r w:rsidRPr="003E1784">
        <w:rPr>
          <w:rFonts w:ascii="Arial" w:hAnsi="Arial" w:cs="Arial"/>
          <w:bCs/>
          <w:sz w:val="24"/>
          <w:szCs w:val="24"/>
        </w:rPr>
        <w:t>De acuerdo a lo anterior y c</w:t>
      </w:r>
      <w:r w:rsidR="00013F0D" w:rsidRPr="003E1784">
        <w:rPr>
          <w:rFonts w:ascii="Arial" w:hAnsi="Arial" w:cs="Arial"/>
          <w:bCs/>
          <w:sz w:val="24"/>
          <w:szCs w:val="24"/>
        </w:rPr>
        <w:t>on el fin de desarrollar de manera efectiva l</w:t>
      </w:r>
      <w:r w:rsidRPr="003E1784">
        <w:rPr>
          <w:rFonts w:ascii="Arial" w:hAnsi="Arial" w:cs="Arial"/>
          <w:bCs/>
          <w:sz w:val="24"/>
          <w:szCs w:val="24"/>
        </w:rPr>
        <w:t>as labores de los procesos, la C</w:t>
      </w:r>
      <w:r w:rsidR="00013F0D" w:rsidRPr="003E1784">
        <w:rPr>
          <w:rFonts w:ascii="Arial" w:hAnsi="Arial" w:cs="Arial"/>
          <w:bCs/>
          <w:sz w:val="24"/>
          <w:szCs w:val="24"/>
        </w:rPr>
        <w:t>ompañía establece alianzas estratégicas con entidades u organizaciones que aportan conocimiento y orientación, fortaleciendo los factores base de los sistemas.</w:t>
      </w:r>
    </w:p>
    <w:p w14:paraId="2F72BD45" w14:textId="77777777" w:rsidR="0073323D" w:rsidRPr="003E1784" w:rsidRDefault="0073323D" w:rsidP="00084B94">
      <w:pPr>
        <w:pStyle w:val="Prrafodelista"/>
        <w:ind w:left="426" w:right="-801"/>
        <w:jc w:val="both"/>
        <w:rPr>
          <w:rFonts w:ascii="Arial" w:hAnsi="Arial" w:cs="Arial"/>
          <w:bCs/>
          <w:sz w:val="24"/>
          <w:szCs w:val="24"/>
        </w:rPr>
      </w:pPr>
    </w:p>
    <w:p w14:paraId="7C39993E" w14:textId="597BB792" w:rsidR="00013F0D" w:rsidRPr="003E1784" w:rsidRDefault="00013F0D" w:rsidP="00084B94">
      <w:pPr>
        <w:pStyle w:val="Prrafodelista"/>
        <w:ind w:left="426" w:right="-801"/>
        <w:jc w:val="both"/>
        <w:rPr>
          <w:rFonts w:ascii="Arial" w:hAnsi="Arial" w:cs="Arial"/>
          <w:bCs/>
          <w:sz w:val="24"/>
          <w:szCs w:val="24"/>
        </w:rPr>
      </w:pPr>
      <w:r w:rsidRPr="003E1784">
        <w:rPr>
          <w:rFonts w:ascii="Arial" w:hAnsi="Arial" w:cs="Arial"/>
          <w:bCs/>
          <w:sz w:val="24"/>
          <w:szCs w:val="24"/>
        </w:rPr>
        <w:t>En cuanto a la comunidad</w:t>
      </w:r>
      <w:r w:rsidR="0073323D" w:rsidRPr="003E1784">
        <w:rPr>
          <w:rFonts w:ascii="Arial" w:hAnsi="Arial" w:cs="Arial"/>
          <w:bCs/>
          <w:sz w:val="24"/>
          <w:szCs w:val="24"/>
        </w:rPr>
        <w:t>,</w:t>
      </w:r>
      <w:r w:rsidRPr="003E1784">
        <w:rPr>
          <w:rFonts w:ascii="Arial" w:hAnsi="Arial" w:cs="Arial"/>
          <w:bCs/>
          <w:sz w:val="24"/>
          <w:szCs w:val="24"/>
        </w:rPr>
        <w:t xml:space="preserve"> se mantiene una relación </w:t>
      </w:r>
      <w:r w:rsidR="009631B7" w:rsidRPr="003E1784">
        <w:rPr>
          <w:rFonts w:ascii="Arial" w:hAnsi="Arial" w:cs="Arial"/>
          <w:bCs/>
          <w:sz w:val="24"/>
          <w:szCs w:val="24"/>
        </w:rPr>
        <w:t>óptima</w:t>
      </w:r>
      <w:r w:rsidRPr="003E1784">
        <w:rPr>
          <w:rFonts w:ascii="Arial" w:hAnsi="Arial" w:cs="Arial"/>
          <w:bCs/>
          <w:sz w:val="24"/>
          <w:szCs w:val="24"/>
        </w:rPr>
        <w:t xml:space="preserve">, ejecutando labores en pro del desarrollo de la misma, aportando al fortalecimiento  </w:t>
      </w:r>
      <w:r w:rsidR="009631B7" w:rsidRPr="003E1784">
        <w:rPr>
          <w:rFonts w:ascii="Arial" w:hAnsi="Arial" w:cs="Arial"/>
          <w:bCs/>
          <w:sz w:val="24"/>
          <w:szCs w:val="24"/>
        </w:rPr>
        <w:t>del ambiente socioeconómic</w:t>
      </w:r>
      <w:r w:rsidR="0073323D" w:rsidRPr="003E1784">
        <w:rPr>
          <w:rFonts w:ascii="Arial" w:hAnsi="Arial" w:cs="Arial"/>
          <w:bCs/>
          <w:sz w:val="24"/>
          <w:szCs w:val="24"/>
        </w:rPr>
        <w:t>o y de seguridad</w:t>
      </w:r>
      <w:r w:rsidR="009631B7" w:rsidRPr="003E1784">
        <w:rPr>
          <w:rFonts w:ascii="Arial" w:hAnsi="Arial" w:cs="Arial"/>
          <w:bCs/>
          <w:sz w:val="24"/>
          <w:szCs w:val="24"/>
        </w:rPr>
        <w:t>.</w:t>
      </w:r>
    </w:p>
    <w:p w14:paraId="48B8EA5E" w14:textId="77777777" w:rsidR="00D2214C" w:rsidRDefault="00D2214C" w:rsidP="00084B94">
      <w:pPr>
        <w:pStyle w:val="Prrafodelista"/>
        <w:ind w:left="426" w:right="-801"/>
        <w:jc w:val="both"/>
        <w:rPr>
          <w:rFonts w:ascii="Arial" w:hAnsi="Arial" w:cs="Arial"/>
          <w:bCs/>
          <w:sz w:val="24"/>
          <w:szCs w:val="24"/>
        </w:rPr>
      </w:pPr>
    </w:p>
    <w:p w14:paraId="560A9226" w14:textId="1143491B" w:rsidR="00AA7A25" w:rsidRPr="006C293F" w:rsidRDefault="00AA7A25" w:rsidP="00084B94">
      <w:pPr>
        <w:pStyle w:val="Prrafodelista"/>
        <w:ind w:left="426" w:right="-801"/>
        <w:jc w:val="both"/>
        <w:rPr>
          <w:rFonts w:ascii="Arial" w:hAnsi="Arial" w:cs="Arial"/>
          <w:bCs/>
          <w:sz w:val="24"/>
          <w:szCs w:val="24"/>
        </w:rPr>
      </w:pPr>
    </w:p>
    <w:p w14:paraId="6E95A048" w14:textId="3D20D70E" w:rsidR="00AD2C73" w:rsidRDefault="003E1784" w:rsidP="00084B94">
      <w:pPr>
        <w:pStyle w:val="Prrafodelista"/>
        <w:ind w:left="426" w:right="-801"/>
        <w:jc w:val="both"/>
        <w:rPr>
          <w:rFonts w:ascii="Arial" w:hAnsi="Arial" w:cs="Arial"/>
          <w:b/>
          <w:bCs/>
          <w:sz w:val="24"/>
          <w:szCs w:val="24"/>
        </w:rPr>
      </w:pPr>
      <w:r>
        <w:rPr>
          <w:rFonts w:ascii="Arial" w:hAnsi="Arial" w:cs="Arial"/>
          <w:b/>
          <w:bCs/>
          <w:sz w:val="24"/>
          <w:szCs w:val="24"/>
        </w:rPr>
        <w:t>4.2 Compresión de las Necesidades y Expectativas de las Partes I</w:t>
      </w:r>
      <w:r w:rsidR="00AD2C73">
        <w:rPr>
          <w:rFonts w:ascii="Arial" w:hAnsi="Arial" w:cs="Arial"/>
          <w:b/>
          <w:bCs/>
          <w:sz w:val="24"/>
          <w:szCs w:val="24"/>
        </w:rPr>
        <w:t>nteresadas.</w:t>
      </w:r>
    </w:p>
    <w:p w14:paraId="7D32DA3F" w14:textId="77777777" w:rsidR="00CE45F7" w:rsidRDefault="00CE45F7" w:rsidP="00084B94">
      <w:pPr>
        <w:ind w:left="426" w:right="-801"/>
        <w:jc w:val="both"/>
        <w:rPr>
          <w:rFonts w:ascii="Arial" w:hAnsi="Arial" w:cs="Arial"/>
          <w:bCs/>
          <w:sz w:val="24"/>
          <w:szCs w:val="24"/>
        </w:rPr>
      </w:pPr>
      <w:r>
        <w:rPr>
          <w:rFonts w:ascii="Arial" w:hAnsi="Arial" w:cs="Arial"/>
          <w:bCs/>
          <w:sz w:val="24"/>
          <w:szCs w:val="24"/>
        </w:rPr>
        <w:lastRenderedPageBreak/>
        <w:t xml:space="preserve">Las necesidades y expectativas </w:t>
      </w:r>
      <w:r w:rsidR="001B494B">
        <w:rPr>
          <w:rFonts w:ascii="Arial" w:hAnsi="Arial" w:cs="Arial"/>
          <w:bCs/>
          <w:sz w:val="24"/>
          <w:szCs w:val="24"/>
        </w:rPr>
        <w:t>de las partes interesadas con relación a</w:t>
      </w:r>
      <w:r w:rsidR="002753A8">
        <w:rPr>
          <w:rFonts w:ascii="Arial" w:hAnsi="Arial" w:cs="Arial"/>
          <w:bCs/>
          <w:sz w:val="24"/>
          <w:szCs w:val="24"/>
        </w:rPr>
        <w:t xml:space="preserve"> </w:t>
      </w:r>
      <w:r w:rsidR="001B494B">
        <w:rPr>
          <w:rFonts w:ascii="Arial" w:hAnsi="Arial" w:cs="Arial"/>
          <w:bCs/>
          <w:sz w:val="24"/>
          <w:szCs w:val="24"/>
        </w:rPr>
        <w:t xml:space="preserve"> nuestra compañía se ven reflejadas en</w:t>
      </w:r>
      <w:r w:rsidR="00B75B7E">
        <w:rPr>
          <w:rFonts w:ascii="Arial" w:hAnsi="Arial" w:cs="Arial"/>
          <w:bCs/>
          <w:sz w:val="24"/>
          <w:szCs w:val="24"/>
        </w:rPr>
        <w:t xml:space="preserve"> la</w:t>
      </w:r>
      <w:r w:rsidR="001B494B">
        <w:rPr>
          <w:rFonts w:ascii="Arial" w:hAnsi="Arial" w:cs="Arial"/>
          <w:bCs/>
          <w:sz w:val="24"/>
          <w:szCs w:val="24"/>
        </w:rPr>
        <w:t xml:space="preserve"> </w:t>
      </w:r>
      <w:r w:rsidR="004D3A3A" w:rsidRPr="004D3A3A">
        <w:rPr>
          <w:rFonts w:ascii="Arial" w:hAnsi="Arial" w:cs="Arial"/>
          <w:b/>
          <w:bCs/>
          <w:sz w:val="24"/>
          <w:szCs w:val="24"/>
        </w:rPr>
        <w:t>“</w:t>
      </w:r>
      <w:r w:rsidR="00B75B7E">
        <w:rPr>
          <w:rFonts w:ascii="Arial" w:hAnsi="Arial" w:cs="Arial"/>
          <w:b/>
          <w:bCs/>
          <w:sz w:val="24"/>
          <w:szCs w:val="24"/>
        </w:rPr>
        <w:t xml:space="preserve">PE-CL-08 </w:t>
      </w:r>
      <w:r w:rsidR="001B494B" w:rsidRPr="004D3A3A">
        <w:rPr>
          <w:rFonts w:ascii="Arial" w:hAnsi="Arial" w:cs="Arial"/>
          <w:b/>
          <w:bCs/>
          <w:sz w:val="24"/>
          <w:szCs w:val="24"/>
        </w:rPr>
        <w:t>matriz de partes interesadas</w:t>
      </w:r>
      <w:r w:rsidR="004D3A3A" w:rsidRPr="004D3A3A">
        <w:rPr>
          <w:rFonts w:ascii="Arial" w:hAnsi="Arial" w:cs="Arial"/>
          <w:b/>
          <w:bCs/>
          <w:sz w:val="24"/>
          <w:szCs w:val="24"/>
        </w:rPr>
        <w:t>”</w:t>
      </w:r>
      <w:r w:rsidR="001B494B">
        <w:rPr>
          <w:rFonts w:ascii="Arial" w:hAnsi="Arial" w:cs="Arial"/>
          <w:bCs/>
          <w:sz w:val="24"/>
          <w:szCs w:val="24"/>
        </w:rPr>
        <w:t>,</w:t>
      </w:r>
      <w:r w:rsidR="00A84044">
        <w:rPr>
          <w:rFonts w:ascii="Arial" w:hAnsi="Arial" w:cs="Arial"/>
          <w:bCs/>
          <w:sz w:val="24"/>
          <w:szCs w:val="24"/>
        </w:rPr>
        <w:t xml:space="preserve"> son</w:t>
      </w:r>
      <w:r w:rsidR="001B494B">
        <w:rPr>
          <w:rFonts w:ascii="Arial" w:hAnsi="Arial" w:cs="Arial"/>
          <w:bCs/>
          <w:sz w:val="24"/>
          <w:szCs w:val="24"/>
        </w:rPr>
        <w:t xml:space="preserve"> </w:t>
      </w:r>
      <w:r w:rsidR="00091146">
        <w:rPr>
          <w:rFonts w:ascii="Arial" w:hAnsi="Arial" w:cs="Arial"/>
          <w:bCs/>
          <w:sz w:val="24"/>
          <w:szCs w:val="24"/>
        </w:rPr>
        <w:t xml:space="preserve">consideradas en el planteamiento estratégico y en el desarrollo de las diferentes actividades </w:t>
      </w:r>
      <w:r w:rsidR="00A84044">
        <w:rPr>
          <w:rFonts w:ascii="Arial" w:hAnsi="Arial" w:cs="Arial"/>
          <w:bCs/>
          <w:sz w:val="24"/>
          <w:szCs w:val="24"/>
        </w:rPr>
        <w:t xml:space="preserve">de los procesos. </w:t>
      </w:r>
    </w:p>
    <w:p w14:paraId="22EB98E7" w14:textId="4835F41F" w:rsidR="00CE45F7" w:rsidRDefault="002753A8" w:rsidP="00084B94">
      <w:pPr>
        <w:ind w:left="426" w:right="-801"/>
        <w:jc w:val="both"/>
        <w:rPr>
          <w:rFonts w:ascii="Arial" w:hAnsi="Arial" w:cs="Arial"/>
          <w:b/>
          <w:bCs/>
          <w:sz w:val="24"/>
          <w:szCs w:val="24"/>
        </w:rPr>
      </w:pPr>
      <w:r w:rsidRPr="002753A8">
        <w:rPr>
          <w:rFonts w:ascii="Arial" w:hAnsi="Arial" w:cs="Arial"/>
          <w:b/>
          <w:bCs/>
          <w:sz w:val="24"/>
          <w:szCs w:val="24"/>
        </w:rPr>
        <w:t>4.3</w:t>
      </w:r>
      <w:r>
        <w:rPr>
          <w:rFonts w:ascii="Arial" w:hAnsi="Arial" w:cs="Arial"/>
          <w:b/>
          <w:bCs/>
          <w:sz w:val="24"/>
          <w:szCs w:val="24"/>
        </w:rPr>
        <w:t xml:space="preserve"> </w:t>
      </w:r>
      <w:r w:rsidR="006F1238">
        <w:rPr>
          <w:rFonts w:ascii="Arial" w:hAnsi="Arial" w:cs="Arial"/>
          <w:b/>
          <w:bCs/>
          <w:sz w:val="24"/>
          <w:szCs w:val="24"/>
        </w:rPr>
        <w:t xml:space="preserve">Determinación del </w:t>
      </w:r>
      <w:r w:rsidR="003E1784">
        <w:rPr>
          <w:rFonts w:ascii="Arial" w:hAnsi="Arial" w:cs="Arial"/>
          <w:b/>
          <w:bCs/>
          <w:sz w:val="24"/>
          <w:szCs w:val="24"/>
        </w:rPr>
        <w:t>Alcance del Sistema de G</w:t>
      </w:r>
      <w:r w:rsidR="006F1238">
        <w:rPr>
          <w:rFonts w:ascii="Arial" w:hAnsi="Arial" w:cs="Arial"/>
          <w:b/>
          <w:bCs/>
          <w:sz w:val="24"/>
          <w:szCs w:val="24"/>
        </w:rPr>
        <w:t xml:space="preserve">estión </w:t>
      </w:r>
    </w:p>
    <w:p w14:paraId="43558CB1" w14:textId="0AE5305E" w:rsidR="009533FB" w:rsidRDefault="009533FB" w:rsidP="00084B94">
      <w:pPr>
        <w:pStyle w:val="Textopredeterminado"/>
        <w:ind w:left="426" w:right="-801"/>
        <w:contextualSpacing/>
        <w:jc w:val="both"/>
        <w:rPr>
          <w:rFonts w:ascii="Arial" w:hAnsi="Arial" w:cs="Arial"/>
          <w:noProof w:val="0"/>
          <w:color w:val="000000"/>
          <w:lang w:val="es-ES_tradnl"/>
        </w:rPr>
      </w:pPr>
      <w:r w:rsidRPr="00803261">
        <w:rPr>
          <w:rFonts w:ascii="Arial" w:hAnsi="Arial" w:cs="Arial"/>
          <w:noProof w:val="0"/>
          <w:color w:val="000000"/>
          <w:lang w:val="es-ES_tradnl"/>
        </w:rPr>
        <w:t>El Sistema de Gestión de Zona Franca Internacional de Pereira S.A.S  Usuario Operador, cubre todas las actividades identificadas en la</w:t>
      </w:r>
      <w:r w:rsidR="00BE61C8">
        <w:rPr>
          <w:rFonts w:ascii="Arial" w:hAnsi="Arial" w:cs="Arial"/>
          <w:noProof w:val="0"/>
          <w:color w:val="000000"/>
          <w:lang w:val="es-ES_tradnl"/>
        </w:rPr>
        <w:t>s caracterizaciones</w:t>
      </w:r>
      <w:r w:rsidRPr="00803261">
        <w:rPr>
          <w:rFonts w:ascii="Arial" w:hAnsi="Arial" w:cs="Arial"/>
          <w:noProof w:val="0"/>
          <w:color w:val="000000"/>
          <w:lang w:val="es-ES_tradnl"/>
        </w:rPr>
        <w:t xml:space="preserve"> de</w:t>
      </w:r>
      <w:r w:rsidR="00BE61C8">
        <w:rPr>
          <w:rFonts w:ascii="Arial" w:hAnsi="Arial" w:cs="Arial"/>
          <w:noProof w:val="0"/>
          <w:color w:val="000000"/>
          <w:lang w:val="es-ES_tradnl"/>
        </w:rPr>
        <w:t xml:space="preserve"> los</w:t>
      </w:r>
      <w:r w:rsidRPr="00803261">
        <w:rPr>
          <w:rFonts w:ascii="Arial" w:hAnsi="Arial" w:cs="Arial"/>
          <w:noProof w:val="0"/>
          <w:color w:val="000000"/>
          <w:lang w:val="es-ES_tradnl"/>
        </w:rPr>
        <w:t xml:space="preserve"> procesos, con base en las normas BASC Sistema de Gestión en Control y Seguridad, NTC ISO 28000 Segur</w:t>
      </w:r>
      <w:r w:rsidR="00E95FEC">
        <w:rPr>
          <w:rFonts w:ascii="Arial" w:hAnsi="Arial" w:cs="Arial"/>
          <w:noProof w:val="0"/>
          <w:color w:val="000000"/>
          <w:lang w:val="es-ES_tradnl"/>
        </w:rPr>
        <w:t>idad en la Cadena de Suministro y</w:t>
      </w:r>
      <w:r w:rsidRPr="00803261">
        <w:rPr>
          <w:rFonts w:ascii="Arial" w:hAnsi="Arial" w:cs="Arial"/>
          <w:noProof w:val="0"/>
          <w:color w:val="000000"/>
          <w:lang w:val="es-ES_tradnl"/>
        </w:rPr>
        <w:t xml:space="preserve">  NTC ISO 9001 Satisfacción del cliente, con el siguiente alcance:</w:t>
      </w:r>
    </w:p>
    <w:p w14:paraId="440333AC" w14:textId="77777777" w:rsidR="009533FB" w:rsidRDefault="009533FB" w:rsidP="00084B94">
      <w:pPr>
        <w:pStyle w:val="Textopredeterminado"/>
        <w:ind w:left="426" w:right="-801"/>
        <w:contextualSpacing/>
        <w:jc w:val="both"/>
        <w:rPr>
          <w:rFonts w:ascii="Arial" w:hAnsi="Arial" w:cs="Arial"/>
          <w:noProof w:val="0"/>
          <w:color w:val="000000"/>
          <w:lang w:val="es-ES_tradnl"/>
        </w:rPr>
      </w:pPr>
    </w:p>
    <w:p w14:paraId="49E2315D" w14:textId="77777777" w:rsidR="00BF03D3" w:rsidRDefault="0099010E" w:rsidP="00084B94">
      <w:pPr>
        <w:ind w:left="426" w:right="-801"/>
        <w:jc w:val="both"/>
        <w:rPr>
          <w:rFonts w:ascii="Arial" w:hAnsi="Arial" w:cs="Arial"/>
          <w:b/>
          <w:bCs/>
          <w:i/>
          <w:sz w:val="24"/>
          <w:szCs w:val="24"/>
        </w:rPr>
      </w:pPr>
      <w:r>
        <w:rPr>
          <w:rFonts w:ascii="Arial" w:hAnsi="Arial" w:cs="Arial"/>
          <w:b/>
          <w:bCs/>
          <w:i/>
          <w:sz w:val="24"/>
          <w:szCs w:val="24"/>
        </w:rPr>
        <w:t xml:space="preserve">ALACNCE: </w:t>
      </w:r>
    </w:p>
    <w:p w14:paraId="058C9B80" w14:textId="1DF4408A" w:rsidR="006F1238" w:rsidRDefault="003E1784" w:rsidP="00084B94">
      <w:pPr>
        <w:ind w:left="426" w:right="-801"/>
        <w:jc w:val="both"/>
        <w:rPr>
          <w:rFonts w:ascii="Arial" w:hAnsi="Arial" w:cs="Arial"/>
          <w:b/>
          <w:bCs/>
          <w:i/>
          <w:sz w:val="24"/>
          <w:szCs w:val="24"/>
        </w:rPr>
      </w:pPr>
      <w:r>
        <w:rPr>
          <w:rFonts w:ascii="Arial" w:hAnsi="Arial" w:cs="Arial"/>
          <w:b/>
          <w:bCs/>
          <w:i/>
          <w:sz w:val="24"/>
          <w:szCs w:val="24"/>
        </w:rPr>
        <w:t>Servicios P</w:t>
      </w:r>
      <w:r w:rsidR="0099010E">
        <w:rPr>
          <w:rFonts w:ascii="Arial" w:hAnsi="Arial" w:cs="Arial"/>
          <w:b/>
          <w:bCs/>
          <w:i/>
          <w:sz w:val="24"/>
          <w:szCs w:val="24"/>
        </w:rPr>
        <w:t xml:space="preserve">restados en la Ciudad de Pereira. </w:t>
      </w:r>
    </w:p>
    <w:p w14:paraId="7E362163" w14:textId="77777777" w:rsidR="0066528E" w:rsidRDefault="00587A27" w:rsidP="00084B94">
      <w:pPr>
        <w:ind w:left="426" w:right="-801"/>
        <w:jc w:val="both"/>
        <w:rPr>
          <w:rFonts w:ascii="Arial" w:hAnsi="Arial" w:cs="Arial"/>
          <w:bCs/>
          <w:sz w:val="24"/>
          <w:szCs w:val="24"/>
        </w:rPr>
      </w:pPr>
      <w:r>
        <w:rPr>
          <w:rFonts w:ascii="Arial" w:hAnsi="Arial" w:cs="Arial"/>
          <w:bCs/>
          <w:sz w:val="24"/>
          <w:szCs w:val="24"/>
        </w:rPr>
        <w:t xml:space="preserve">Cabe mencionar que </w:t>
      </w:r>
      <w:r w:rsidR="0031543C">
        <w:rPr>
          <w:rFonts w:ascii="Arial" w:hAnsi="Arial" w:cs="Arial"/>
          <w:bCs/>
          <w:sz w:val="24"/>
          <w:szCs w:val="24"/>
        </w:rPr>
        <w:t xml:space="preserve">en el </w:t>
      </w:r>
      <w:r w:rsidR="0031543C" w:rsidRPr="0031543C">
        <w:rPr>
          <w:rFonts w:ascii="Arial" w:hAnsi="Arial" w:cs="Arial"/>
          <w:bCs/>
          <w:i/>
          <w:sz w:val="24"/>
          <w:szCs w:val="24"/>
        </w:rPr>
        <w:t>Decreto 2147 de 2016</w:t>
      </w:r>
      <w:r w:rsidR="0031543C">
        <w:rPr>
          <w:rFonts w:ascii="Arial" w:hAnsi="Arial" w:cs="Arial"/>
          <w:bCs/>
          <w:sz w:val="24"/>
          <w:szCs w:val="24"/>
        </w:rPr>
        <w:t xml:space="preserve"> en el artículo </w:t>
      </w:r>
      <w:r w:rsidR="00A140B4">
        <w:rPr>
          <w:rFonts w:ascii="Arial" w:hAnsi="Arial" w:cs="Arial"/>
          <w:bCs/>
          <w:sz w:val="24"/>
          <w:szCs w:val="24"/>
        </w:rPr>
        <w:t>73</w:t>
      </w:r>
      <w:r w:rsidR="0031543C">
        <w:rPr>
          <w:rFonts w:ascii="Arial" w:hAnsi="Arial" w:cs="Arial"/>
          <w:bCs/>
          <w:sz w:val="24"/>
          <w:szCs w:val="24"/>
        </w:rPr>
        <w:t xml:space="preserve"> se hace referencia a las actividades </w:t>
      </w:r>
      <w:r w:rsidR="00A140B4">
        <w:rPr>
          <w:rFonts w:ascii="Arial" w:hAnsi="Arial" w:cs="Arial"/>
          <w:bCs/>
          <w:sz w:val="24"/>
          <w:szCs w:val="24"/>
        </w:rPr>
        <w:t xml:space="preserve">del Usuario Operador: </w:t>
      </w:r>
    </w:p>
    <w:p w14:paraId="7DABD363" w14:textId="77777777" w:rsidR="00A140B4" w:rsidRPr="001103BF"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Dirigir, administrar, supervisar, promocionar y desarrollar la zona franca.</w:t>
      </w:r>
    </w:p>
    <w:p w14:paraId="43D98A0E"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Comprar, arrendar, enajenar o disponer a cualquier título, los bienes inmuebles con destino a las actividades de la zona franca. Lo anterior sin perjuicio de que cada propietario de inmuebles en zona franca pueda desarrollar estas mismas actividades.</w:t>
      </w:r>
    </w:p>
    <w:p w14:paraId="0B921621"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7E6797B2"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El usuario operador tendrá exclusivamente la administración de las áreas declaradas como zona franca, con independencia del régimen de propiedad o de administración que los inmuebles tengan.</w:t>
      </w:r>
    </w:p>
    <w:p w14:paraId="67339234"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407CCF8C"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Urbanizar y construir directamente o a través de terceros los terrenos, la infraestructura y edificaciones necesarias para el desarrollo de la zona franca, de acuerdo con el Plan Maestro de Desarrollo General. El tercero que desarrolle exclusivamente las actividades de este numeral podrá calificarse como usuario industrial dentro de la zona franca.</w:t>
      </w:r>
    </w:p>
    <w:p w14:paraId="0F3314F7"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35B7F8CF" w14:textId="77777777" w:rsidR="00A140B4" w:rsidRDefault="00A140B4" w:rsidP="00084B94">
      <w:pPr>
        <w:pStyle w:val="Prrafodelista"/>
        <w:shd w:val="clear" w:color="auto" w:fill="FFFFFF"/>
        <w:spacing w:after="0" w:line="240" w:lineRule="auto"/>
        <w:ind w:left="426" w:right="-801"/>
        <w:jc w:val="both"/>
        <w:rPr>
          <w:rFonts w:ascii="Arial" w:eastAsia="Times New Roman" w:hAnsi="Arial" w:cs="Arial"/>
          <w:color w:val="222222"/>
          <w:sz w:val="24"/>
          <w:szCs w:val="24"/>
          <w:lang w:eastAsia="es-ES"/>
        </w:rPr>
      </w:pPr>
      <w:r w:rsidRPr="00A140B4">
        <w:rPr>
          <w:rFonts w:ascii="Arial" w:eastAsia="Times New Roman" w:hAnsi="Arial" w:cs="Arial"/>
          <w:color w:val="222222"/>
          <w:sz w:val="24"/>
          <w:szCs w:val="24"/>
          <w:lang w:eastAsia="es-ES"/>
        </w:rPr>
        <w:t>Esta función no podrá ser desarrollada por usuarios de la zona franca que tengan vínculos económicos o societarios con el usuario operador en los términos señalados en los artículos 260-1, </w:t>
      </w:r>
      <w:hyperlink r:id="rId8" w:anchor="450" w:tgtFrame="_blank" w:history="1">
        <w:r w:rsidRPr="00A140B4">
          <w:rPr>
            <w:rFonts w:ascii="Arial" w:eastAsia="Times New Roman" w:hAnsi="Arial" w:cs="Arial"/>
            <w:sz w:val="24"/>
            <w:szCs w:val="24"/>
            <w:lang w:eastAsia="es-ES"/>
          </w:rPr>
          <w:t>450</w:t>
        </w:r>
      </w:hyperlink>
      <w:r w:rsidRPr="00A140B4">
        <w:rPr>
          <w:rFonts w:ascii="Arial" w:eastAsia="Times New Roman" w:hAnsi="Arial" w:cs="Arial"/>
          <w:color w:val="222222"/>
          <w:sz w:val="24"/>
          <w:szCs w:val="24"/>
          <w:lang w:eastAsia="es-ES"/>
        </w:rPr>
        <w:t> a </w:t>
      </w:r>
      <w:hyperlink r:id="rId9" w:anchor="452" w:tgtFrame="_blank" w:history="1">
        <w:r w:rsidRPr="00A140B4">
          <w:rPr>
            <w:rFonts w:ascii="Arial" w:eastAsia="Times New Roman" w:hAnsi="Arial" w:cs="Arial"/>
            <w:sz w:val="24"/>
            <w:szCs w:val="24"/>
            <w:lang w:eastAsia="es-ES"/>
          </w:rPr>
          <w:t>452</w:t>
        </w:r>
      </w:hyperlink>
      <w:r w:rsidRPr="00A140B4">
        <w:rPr>
          <w:rFonts w:ascii="Arial" w:eastAsia="Times New Roman" w:hAnsi="Arial" w:cs="Arial"/>
          <w:color w:val="222222"/>
          <w:sz w:val="24"/>
          <w:szCs w:val="24"/>
          <w:lang w:eastAsia="es-ES"/>
        </w:rPr>
        <w:t> del Estatuto Tributario y </w:t>
      </w:r>
      <w:hyperlink r:id="rId10" w:anchor="260" w:tgtFrame="_blank" w:history="1">
        <w:r w:rsidRPr="00A140B4">
          <w:rPr>
            <w:rFonts w:ascii="Arial" w:eastAsia="Times New Roman" w:hAnsi="Arial" w:cs="Arial"/>
            <w:sz w:val="24"/>
            <w:szCs w:val="24"/>
            <w:lang w:eastAsia="es-ES"/>
          </w:rPr>
          <w:t>260</w:t>
        </w:r>
      </w:hyperlink>
      <w:r w:rsidRPr="00A140B4">
        <w:rPr>
          <w:rFonts w:ascii="Arial" w:eastAsia="Times New Roman" w:hAnsi="Arial" w:cs="Arial"/>
          <w:color w:val="222222"/>
          <w:sz w:val="24"/>
          <w:szCs w:val="24"/>
          <w:lang w:eastAsia="es-ES"/>
        </w:rPr>
        <w:t> a </w:t>
      </w:r>
      <w:hyperlink r:id="rId11" w:anchor="264" w:tgtFrame="_blank" w:history="1">
        <w:r w:rsidRPr="00A140B4">
          <w:rPr>
            <w:rFonts w:ascii="Arial" w:eastAsia="Times New Roman" w:hAnsi="Arial" w:cs="Arial"/>
            <w:sz w:val="24"/>
            <w:szCs w:val="24"/>
            <w:lang w:eastAsia="es-ES"/>
          </w:rPr>
          <w:t>264</w:t>
        </w:r>
      </w:hyperlink>
      <w:r w:rsidRPr="00A140B4">
        <w:rPr>
          <w:rFonts w:ascii="Arial" w:eastAsia="Times New Roman" w:hAnsi="Arial" w:cs="Arial"/>
          <w:color w:val="222222"/>
          <w:sz w:val="24"/>
          <w:szCs w:val="24"/>
          <w:lang w:eastAsia="es-ES"/>
        </w:rPr>
        <w:t> del Código de Comercio.</w:t>
      </w:r>
    </w:p>
    <w:p w14:paraId="6DD0F610" w14:textId="77777777" w:rsidR="00A140B4" w:rsidRDefault="00A140B4" w:rsidP="00084B94">
      <w:pPr>
        <w:pStyle w:val="Prrafodelista"/>
        <w:shd w:val="clear" w:color="auto" w:fill="FFFFFF"/>
        <w:spacing w:after="0" w:line="240" w:lineRule="auto"/>
        <w:ind w:left="426" w:right="-801"/>
        <w:jc w:val="both"/>
        <w:rPr>
          <w:rFonts w:ascii="Arial" w:eastAsia="Times New Roman" w:hAnsi="Arial" w:cs="Arial"/>
          <w:color w:val="222222"/>
          <w:sz w:val="24"/>
          <w:szCs w:val="24"/>
          <w:lang w:eastAsia="es-ES"/>
        </w:rPr>
      </w:pPr>
    </w:p>
    <w:p w14:paraId="047CADFD"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lastRenderedPageBreak/>
        <w:t>Evaluar y calificar a quienes pretendan instalarse en la zona franca permanente como usuarios industriales de bienes, usuarios industriales de servicios o usuarios comerciales.</w:t>
      </w:r>
    </w:p>
    <w:p w14:paraId="3E2B8539" w14:textId="77777777" w:rsidR="00A140B4" w:rsidRPr="00A140B4" w:rsidRDefault="00A140B4" w:rsidP="00084B94">
      <w:pPr>
        <w:pStyle w:val="Prrafodelista"/>
        <w:shd w:val="clear" w:color="auto" w:fill="FFFFFF"/>
        <w:spacing w:after="0" w:line="240" w:lineRule="auto"/>
        <w:ind w:left="426" w:right="-801"/>
        <w:jc w:val="both"/>
        <w:rPr>
          <w:rFonts w:ascii="Arial" w:eastAsia="Times New Roman" w:hAnsi="Arial" w:cs="Arial"/>
          <w:color w:val="222222"/>
          <w:lang w:val="es-ES" w:eastAsia="es-ES"/>
        </w:rPr>
      </w:pPr>
    </w:p>
    <w:p w14:paraId="26A2AC08"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Declarar la pérdida de la calificación como usuario de zona franca, en los eventos previstos en el presente Decreto.</w:t>
      </w:r>
    </w:p>
    <w:p w14:paraId="49AE7DF5"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4622EBAE"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Garantizar y coordinar directamente o a través de terceros la prestación de los servicios de vigilancia y mantenimiento de la zona franca, guardería, capacitación, atención médica a empleados y transporte de los empleados, y demás servicios que se requieran para el apoyo de la operación de los usuarios y el funcionamiento de la zona franca.</w:t>
      </w:r>
    </w:p>
    <w:p w14:paraId="44B85D95"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6FEB0221"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Cuando lo considere conveniente podrá realizar inspecciones a los inventarios de los usuarios y verificar que los procesos productivos estén acordes con el acto de calificación.</w:t>
      </w:r>
    </w:p>
    <w:p w14:paraId="25BDA67F"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77A92F60"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Autorizar y llevar un registro de las empresas de apoyo y demás personas y empresas que laboren en la zona franca.</w:t>
      </w:r>
    </w:p>
    <w:p w14:paraId="308B5C87" w14:textId="77777777" w:rsidR="00A140B4" w:rsidRPr="00A140B4" w:rsidRDefault="00A140B4" w:rsidP="00084B94">
      <w:pPr>
        <w:pStyle w:val="Prrafodelista"/>
        <w:ind w:left="426" w:right="-801"/>
        <w:jc w:val="both"/>
        <w:rPr>
          <w:rFonts w:ascii="Arial" w:eastAsia="Times New Roman" w:hAnsi="Arial" w:cs="Arial"/>
          <w:color w:val="222222"/>
          <w:sz w:val="24"/>
          <w:szCs w:val="24"/>
          <w:lang w:eastAsia="es-ES"/>
        </w:rPr>
      </w:pPr>
    </w:p>
    <w:p w14:paraId="6D697B2F" w14:textId="77777777" w:rsidR="00A140B4" w:rsidRPr="00A140B4" w:rsidRDefault="00A140B4" w:rsidP="00084B94">
      <w:pPr>
        <w:pStyle w:val="Prrafodelista"/>
        <w:numPr>
          <w:ilvl w:val="0"/>
          <w:numId w:val="26"/>
        </w:numPr>
        <w:shd w:val="clear" w:color="auto" w:fill="FFFFFF"/>
        <w:spacing w:after="0" w:line="240" w:lineRule="auto"/>
        <w:ind w:left="426" w:right="-801"/>
        <w:jc w:val="both"/>
        <w:rPr>
          <w:rFonts w:ascii="Arial" w:eastAsia="Times New Roman" w:hAnsi="Arial" w:cs="Arial"/>
          <w:color w:val="222222"/>
          <w:lang w:val="es-ES" w:eastAsia="es-ES"/>
        </w:rPr>
      </w:pPr>
      <w:r w:rsidRPr="00A140B4">
        <w:rPr>
          <w:rFonts w:ascii="Arial" w:eastAsia="Times New Roman" w:hAnsi="Arial" w:cs="Arial"/>
          <w:color w:val="222222"/>
          <w:sz w:val="24"/>
          <w:szCs w:val="24"/>
          <w:lang w:eastAsia="es-ES"/>
        </w:rPr>
        <w:t>Las demás relacionadas con su objeto, en el desarrollo de las actividades de la zona franca.</w:t>
      </w:r>
    </w:p>
    <w:p w14:paraId="02A7B99B" w14:textId="77777777" w:rsidR="00A140B4" w:rsidRDefault="00A140B4" w:rsidP="00084B94">
      <w:pPr>
        <w:pStyle w:val="Prrafodelista"/>
        <w:ind w:left="426" w:right="-801"/>
        <w:jc w:val="both"/>
        <w:rPr>
          <w:rFonts w:ascii="Arial" w:hAnsi="Arial" w:cs="Arial"/>
          <w:bCs/>
          <w:sz w:val="24"/>
          <w:szCs w:val="24"/>
          <w:lang w:val="es-ES"/>
        </w:rPr>
      </w:pPr>
    </w:p>
    <w:p w14:paraId="778828C7" w14:textId="77777777" w:rsidR="007F78D6" w:rsidRDefault="007F78D6" w:rsidP="00084B94">
      <w:pPr>
        <w:pStyle w:val="Prrafodelista"/>
        <w:ind w:left="426" w:right="-801"/>
        <w:jc w:val="both"/>
        <w:rPr>
          <w:rFonts w:ascii="Arial" w:hAnsi="Arial" w:cs="Arial"/>
          <w:sz w:val="24"/>
          <w:szCs w:val="24"/>
        </w:rPr>
      </w:pPr>
      <w:r w:rsidRPr="00377C32">
        <w:rPr>
          <w:rFonts w:ascii="Arial" w:hAnsi="Arial" w:cs="Arial"/>
          <w:sz w:val="24"/>
          <w:szCs w:val="24"/>
        </w:rPr>
        <w:t xml:space="preserve">Para un cumplimiento total de las norma a continuación mencionadas, nuestra compañía definió las siguientes exclusiones: </w:t>
      </w:r>
    </w:p>
    <w:p w14:paraId="3D914059" w14:textId="77777777" w:rsidR="007F78D6" w:rsidRDefault="007F78D6" w:rsidP="00084B94">
      <w:pPr>
        <w:pStyle w:val="Prrafodelista"/>
        <w:ind w:left="426" w:right="-801"/>
        <w:jc w:val="both"/>
        <w:rPr>
          <w:rFonts w:ascii="Arial" w:hAnsi="Arial" w:cs="Arial"/>
          <w:sz w:val="24"/>
          <w:szCs w:val="24"/>
        </w:rPr>
      </w:pPr>
    </w:p>
    <w:p w14:paraId="085E7006" w14:textId="1D07FD41" w:rsidR="007F78D6" w:rsidRPr="007F78D6" w:rsidRDefault="007F78D6" w:rsidP="00084B94">
      <w:pPr>
        <w:ind w:left="426" w:right="-801"/>
        <w:jc w:val="both"/>
        <w:rPr>
          <w:rFonts w:ascii="Arial" w:hAnsi="Arial" w:cs="Arial"/>
          <w:sz w:val="24"/>
          <w:szCs w:val="24"/>
        </w:rPr>
      </w:pPr>
      <w:r w:rsidRPr="007F78D6">
        <w:rPr>
          <w:rFonts w:ascii="Arial" w:hAnsi="Arial"/>
          <w:b/>
          <w:color w:val="000000"/>
          <w:sz w:val="24"/>
          <w:szCs w:val="24"/>
        </w:rPr>
        <w:t>NTC ISO 9001 (</w:t>
      </w:r>
      <w:r w:rsidR="003E1784">
        <w:rPr>
          <w:rFonts w:ascii="Arial" w:hAnsi="Arial" w:cs="Arial"/>
          <w:b/>
          <w:sz w:val="24"/>
          <w:szCs w:val="24"/>
        </w:rPr>
        <w:t>Sistema de Gestión de la C</w:t>
      </w:r>
      <w:r w:rsidRPr="007F78D6">
        <w:rPr>
          <w:rFonts w:ascii="Arial" w:hAnsi="Arial" w:cs="Arial"/>
          <w:b/>
          <w:sz w:val="24"/>
          <w:szCs w:val="24"/>
        </w:rPr>
        <w:t>alidad)</w:t>
      </w:r>
    </w:p>
    <w:p w14:paraId="29FC59EB" w14:textId="77777777" w:rsidR="007F78D6" w:rsidRDefault="007F78D6" w:rsidP="00084B94">
      <w:pPr>
        <w:ind w:left="426" w:right="-801"/>
        <w:jc w:val="both"/>
        <w:rPr>
          <w:rFonts w:ascii="Arial" w:hAnsi="Arial" w:cs="Arial"/>
          <w:sz w:val="24"/>
          <w:szCs w:val="24"/>
        </w:rPr>
      </w:pPr>
      <w:r w:rsidRPr="00965365">
        <w:rPr>
          <w:rFonts w:ascii="Arial" w:hAnsi="Arial" w:cs="Arial"/>
          <w:sz w:val="24"/>
          <w:szCs w:val="24"/>
        </w:rPr>
        <w:t xml:space="preserve">Con relación a la norma ISO 9001 versión 2015: </w:t>
      </w:r>
    </w:p>
    <w:p w14:paraId="511247A3" w14:textId="77777777" w:rsidR="001103BF" w:rsidRDefault="007F78D6" w:rsidP="00084B94">
      <w:pPr>
        <w:ind w:left="426" w:right="-801"/>
        <w:jc w:val="both"/>
        <w:rPr>
          <w:rFonts w:ascii="Arial" w:hAnsi="Arial" w:cs="Arial"/>
          <w:sz w:val="24"/>
          <w:szCs w:val="24"/>
        </w:rPr>
      </w:pPr>
      <w:r w:rsidRPr="007F78D6">
        <w:rPr>
          <w:rFonts w:ascii="Arial" w:hAnsi="Arial" w:cs="Arial"/>
          <w:sz w:val="24"/>
          <w:szCs w:val="24"/>
        </w:rPr>
        <w:t xml:space="preserve">Se realiza la exclusión del numeral </w:t>
      </w:r>
      <w:r w:rsidRPr="007F78D6">
        <w:rPr>
          <w:rFonts w:ascii="Arial" w:hAnsi="Arial" w:cs="Arial"/>
          <w:b/>
          <w:sz w:val="24"/>
          <w:szCs w:val="24"/>
        </w:rPr>
        <w:t>8.3 DISEÑO Y DESARROLLO DE LOS PRODUCTOS Y SERVICIOS</w:t>
      </w:r>
      <w:r w:rsidRPr="007F78D6">
        <w:rPr>
          <w:rFonts w:ascii="Arial" w:hAnsi="Arial" w:cs="Arial"/>
          <w:sz w:val="24"/>
          <w:szCs w:val="24"/>
        </w:rPr>
        <w:t>, debido a que las actividades del usuario operador están definidas en el estatuto aduanero, (D. 2147/2016 Art. 74, obligaciones del Usuario Operador, Art.124 Obligaciones de los usuarios de Zonas Francas en su calidad de Operadores de Comercio Exterior Numeral 1). No se contempla diseño y desarrollo de los servicios.</w:t>
      </w:r>
    </w:p>
    <w:p w14:paraId="45532C0E" w14:textId="77777777" w:rsidR="001103BF" w:rsidRPr="001103BF" w:rsidRDefault="001103BF" w:rsidP="00084B94">
      <w:pPr>
        <w:ind w:left="426" w:right="-801"/>
        <w:jc w:val="both"/>
        <w:rPr>
          <w:rFonts w:ascii="Arial" w:hAnsi="Arial" w:cs="Arial"/>
          <w:sz w:val="24"/>
          <w:szCs w:val="24"/>
        </w:rPr>
      </w:pPr>
    </w:p>
    <w:p w14:paraId="1B744F67" w14:textId="77777777" w:rsidR="00E95FEC" w:rsidRPr="00915687" w:rsidRDefault="00723825" w:rsidP="00084B94">
      <w:pPr>
        <w:tabs>
          <w:tab w:val="left" w:pos="1134"/>
        </w:tabs>
        <w:ind w:left="426" w:right="-801"/>
        <w:jc w:val="both"/>
        <w:rPr>
          <w:rFonts w:ascii="Arial" w:hAnsi="Arial" w:cs="Arial"/>
          <w:bCs/>
          <w:sz w:val="24"/>
          <w:szCs w:val="24"/>
        </w:rPr>
      </w:pPr>
      <w:r w:rsidRPr="00915687">
        <w:rPr>
          <w:rFonts w:ascii="Arial" w:hAnsi="Arial" w:cs="Arial"/>
          <w:b/>
          <w:sz w:val="24"/>
          <w:szCs w:val="24"/>
        </w:rPr>
        <w:t>BASC (</w:t>
      </w:r>
      <w:r w:rsidRPr="00915687">
        <w:rPr>
          <w:rStyle w:val="Textoennegrita"/>
          <w:rFonts w:ascii="Arial" w:hAnsi="Arial" w:cs="Arial"/>
          <w:sz w:val="24"/>
          <w:szCs w:val="24"/>
          <w:bdr w:val="none" w:sz="0" w:space="0" w:color="auto" w:frame="1"/>
          <w:shd w:val="clear" w:color="auto" w:fill="FCFEFF"/>
        </w:rPr>
        <w:t xml:space="preserve">Business Alliance </w:t>
      </w:r>
      <w:proofErr w:type="spellStart"/>
      <w:r w:rsidRPr="00915687">
        <w:rPr>
          <w:rStyle w:val="Textoennegrita"/>
          <w:rFonts w:ascii="Arial" w:hAnsi="Arial" w:cs="Arial"/>
          <w:sz w:val="24"/>
          <w:szCs w:val="24"/>
          <w:bdr w:val="none" w:sz="0" w:space="0" w:color="auto" w:frame="1"/>
          <w:shd w:val="clear" w:color="auto" w:fill="FCFEFF"/>
        </w:rPr>
        <w:t>for</w:t>
      </w:r>
      <w:proofErr w:type="spellEnd"/>
      <w:r w:rsidRPr="00915687">
        <w:rPr>
          <w:rStyle w:val="Textoennegrita"/>
          <w:rFonts w:ascii="Arial" w:hAnsi="Arial" w:cs="Arial"/>
          <w:sz w:val="24"/>
          <w:szCs w:val="24"/>
          <w:bdr w:val="none" w:sz="0" w:space="0" w:color="auto" w:frame="1"/>
          <w:shd w:val="clear" w:color="auto" w:fill="FCFEFF"/>
        </w:rPr>
        <w:t xml:space="preserve"> </w:t>
      </w:r>
      <w:proofErr w:type="spellStart"/>
      <w:r w:rsidRPr="00915687">
        <w:rPr>
          <w:rStyle w:val="Textoennegrita"/>
          <w:rFonts w:ascii="Arial" w:hAnsi="Arial" w:cs="Arial"/>
          <w:sz w:val="24"/>
          <w:szCs w:val="24"/>
          <w:bdr w:val="none" w:sz="0" w:space="0" w:color="auto" w:frame="1"/>
          <w:shd w:val="clear" w:color="auto" w:fill="FCFEFF"/>
        </w:rPr>
        <w:t>Secure</w:t>
      </w:r>
      <w:proofErr w:type="spellEnd"/>
      <w:r w:rsidRPr="00915687">
        <w:rPr>
          <w:rStyle w:val="Textoennegrita"/>
          <w:rFonts w:ascii="Arial" w:hAnsi="Arial" w:cs="Arial"/>
          <w:sz w:val="24"/>
          <w:szCs w:val="24"/>
          <w:bdr w:val="none" w:sz="0" w:space="0" w:color="auto" w:frame="1"/>
          <w:shd w:val="clear" w:color="auto" w:fill="FCFEFF"/>
        </w:rPr>
        <w:t xml:space="preserve"> Commerce</w:t>
      </w:r>
      <w:r w:rsidRPr="00915687">
        <w:rPr>
          <w:rFonts w:ascii="Arial" w:hAnsi="Arial" w:cs="Arial"/>
          <w:b/>
          <w:sz w:val="24"/>
          <w:szCs w:val="24"/>
        </w:rPr>
        <w:t>)</w:t>
      </w:r>
      <w:r w:rsidR="007F78D6" w:rsidRPr="00915687">
        <w:rPr>
          <w:rFonts w:ascii="Arial" w:hAnsi="Arial" w:cs="Arial"/>
          <w:bCs/>
          <w:sz w:val="24"/>
          <w:szCs w:val="24"/>
        </w:rPr>
        <w:t xml:space="preserve">. </w:t>
      </w:r>
    </w:p>
    <w:p w14:paraId="6C76E34C" w14:textId="5816D1EC" w:rsidR="001103BF" w:rsidRPr="00ED4AF3" w:rsidRDefault="0011648D" w:rsidP="00084B94">
      <w:pPr>
        <w:tabs>
          <w:tab w:val="left" w:pos="1134"/>
        </w:tabs>
        <w:ind w:left="426" w:right="-801"/>
        <w:jc w:val="both"/>
        <w:rPr>
          <w:rFonts w:ascii="Arial" w:hAnsi="Arial" w:cs="Arial"/>
          <w:bCs/>
          <w:sz w:val="24"/>
          <w:szCs w:val="24"/>
        </w:rPr>
      </w:pPr>
      <w:r w:rsidRPr="003E1784">
        <w:rPr>
          <w:rFonts w:ascii="Arial" w:hAnsi="Arial" w:cs="Arial"/>
          <w:bCs/>
          <w:sz w:val="24"/>
          <w:szCs w:val="24"/>
        </w:rPr>
        <w:lastRenderedPageBreak/>
        <w:t>Numeral</w:t>
      </w:r>
      <w:r w:rsidR="007F78D6" w:rsidRPr="003E1784">
        <w:rPr>
          <w:rFonts w:ascii="Arial" w:hAnsi="Arial" w:cs="Arial"/>
          <w:bCs/>
          <w:sz w:val="24"/>
          <w:szCs w:val="24"/>
        </w:rPr>
        <w:t xml:space="preserve"> </w:t>
      </w:r>
      <w:r w:rsidRPr="003E1784">
        <w:rPr>
          <w:rFonts w:ascii="Arial" w:hAnsi="Arial" w:cs="Arial"/>
          <w:b/>
          <w:bCs/>
          <w:sz w:val="24"/>
          <w:szCs w:val="24"/>
        </w:rPr>
        <w:t>2.2</w:t>
      </w:r>
      <w:r w:rsidR="007F78D6" w:rsidRPr="003E1784">
        <w:rPr>
          <w:rFonts w:ascii="Arial" w:hAnsi="Arial" w:cs="Arial"/>
          <w:b/>
          <w:bCs/>
          <w:sz w:val="24"/>
          <w:szCs w:val="24"/>
        </w:rPr>
        <w:t xml:space="preserve"> “</w:t>
      </w:r>
      <w:r w:rsidRPr="003E1784">
        <w:rPr>
          <w:rFonts w:ascii="Arial" w:hAnsi="Arial" w:cs="Arial"/>
          <w:b/>
          <w:bCs/>
          <w:sz w:val="24"/>
          <w:szCs w:val="24"/>
        </w:rPr>
        <w:t>Discrepancias en la carga</w:t>
      </w:r>
      <w:r w:rsidR="007F78D6" w:rsidRPr="003E1784">
        <w:rPr>
          <w:rFonts w:ascii="Arial" w:hAnsi="Arial" w:cs="Arial"/>
          <w:b/>
          <w:bCs/>
          <w:sz w:val="24"/>
          <w:szCs w:val="24"/>
        </w:rPr>
        <w:t>”</w:t>
      </w:r>
      <w:r w:rsidRPr="003E1784">
        <w:rPr>
          <w:rFonts w:ascii="Arial" w:hAnsi="Arial" w:cs="Arial"/>
          <w:b/>
          <w:bCs/>
          <w:sz w:val="24"/>
          <w:szCs w:val="24"/>
        </w:rPr>
        <w:t xml:space="preserve"> </w:t>
      </w:r>
      <w:r w:rsidRPr="003E1784">
        <w:rPr>
          <w:rFonts w:ascii="Arial" w:hAnsi="Arial" w:cs="Arial"/>
          <w:bCs/>
          <w:sz w:val="24"/>
          <w:szCs w:val="24"/>
        </w:rPr>
        <w:t>del estándar 5.0.2</w:t>
      </w:r>
      <w:r w:rsidR="007F78D6" w:rsidRPr="003E1784">
        <w:rPr>
          <w:rFonts w:ascii="Arial" w:hAnsi="Arial" w:cs="Arial"/>
          <w:b/>
          <w:bCs/>
          <w:sz w:val="24"/>
          <w:szCs w:val="24"/>
        </w:rPr>
        <w:t xml:space="preserve">. </w:t>
      </w:r>
      <w:r w:rsidRPr="003E1784">
        <w:rPr>
          <w:rFonts w:ascii="Arial" w:hAnsi="Arial" w:cs="Arial"/>
          <w:bCs/>
          <w:sz w:val="24"/>
          <w:szCs w:val="24"/>
        </w:rPr>
        <w:t>Teniendo en cuenta que</w:t>
      </w:r>
      <w:r w:rsidR="007F78D6" w:rsidRPr="003E1784">
        <w:rPr>
          <w:rFonts w:ascii="Arial" w:hAnsi="Arial" w:cs="Arial"/>
          <w:bCs/>
          <w:sz w:val="24"/>
          <w:szCs w:val="24"/>
        </w:rPr>
        <w:t xml:space="preserve"> no es función del usuario operador investigar o solucionar casos de faltantes o sobrantes, su función es solamente la de reportar a las autoridades competentes</w:t>
      </w:r>
      <w:r w:rsidR="0035095A" w:rsidRPr="003E1784">
        <w:rPr>
          <w:rFonts w:ascii="Arial" w:hAnsi="Arial" w:cs="Arial"/>
          <w:bCs/>
          <w:sz w:val="24"/>
          <w:szCs w:val="24"/>
        </w:rPr>
        <w:t xml:space="preserve"> y e</w:t>
      </w:r>
      <w:r w:rsidR="008C38D4" w:rsidRPr="003E1784">
        <w:rPr>
          <w:rFonts w:ascii="Arial" w:hAnsi="Arial" w:cs="Arial"/>
          <w:bCs/>
          <w:sz w:val="24"/>
          <w:szCs w:val="24"/>
        </w:rPr>
        <w:t>stos</w:t>
      </w:r>
      <w:r w:rsidR="002743B9" w:rsidRPr="003E1784">
        <w:rPr>
          <w:rFonts w:ascii="Arial" w:hAnsi="Arial" w:cs="Arial"/>
          <w:bCs/>
          <w:sz w:val="24"/>
          <w:szCs w:val="24"/>
        </w:rPr>
        <w:t xml:space="preserve"> criterios</w:t>
      </w:r>
      <w:r w:rsidR="000511BF" w:rsidRPr="003E1784">
        <w:rPr>
          <w:rFonts w:ascii="Arial" w:hAnsi="Arial" w:cs="Arial"/>
          <w:bCs/>
          <w:sz w:val="24"/>
          <w:szCs w:val="24"/>
        </w:rPr>
        <w:t xml:space="preserve"> de reporte,</w:t>
      </w:r>
      <w:r w:rsidR="002743B9" w:rsidRPr="003E1784">
        <w:rPr>
          <w:rFonts w:ascii="Arial" w:hAnsi="Arial" w:cs="Arial"/>
          <w:bCs/>
          <w:sz w:val="24"/>
          <w:szCs w:val="24"/>
        </w:rPr>
        <w:t xml:space="preserve"> se encuentran descritos en el Manual de Operaciones</w:t>
      </w:r>
      <w:r w:rsidR="008C38D4" w:rsidRPr="003E1784">
        <w:rPr>
          <w:rFonts w:ascii="Arial" w:hAnsi="Arial" w:cs="Arial"/>
          <w:bCs/>
          <w:sz w:val="24"/>
          <w:szCs w:val="24"/>
        </w:rPr>
        <w:t xml:space="preserve"> (MA-OP-01)</w:t>
      </w:r>
      <w:r w:rsidR="002743B9" w:rsidRPr="003E1784">
        <w:rPr>
          <w:rFonts w:ascii="Arial" w:hAnsi="Arial" w:cs="Arial"/>
          <w:bCs/>
          <w:sz w:val="24"/>
          <w:szCs w:val="24"/>
        </w:rPr>
        <w:t>.</w:t>
      </w:r>
      <w:r w:rsidR="008C38D4" w:rsidRPr="003E1784" w:rsidDel="002743B9">
        <w:rPr>
          <w:rFonts w:ascii="Arial" w:hAnsi="Arial" w:cs="Arial"/>
          <w:bCs/>
          <w:sz w:val="24"/>
          <w:szCs w:val="24"/>
        </w:rPr>
        <w:t xml:space="preserve"> </w:t>
      </w:r>
    </w:p>
    <w:p w14:paraId="4072B30C" w14:textId="37FE7AD4" w:rsidR="00FF6AB9" w:rsidRDefault="00FF6AB9" w:rsidP="00084B94">
      <w:pPr>
        <w:ind w:left="426" w:right="-801"/>
        <w:jc w:val="both"/>
        <w:rPr>
          <w:rFonts w:ascii="Arial" w:hAnsi="Arial" w:cs="Arial"/>
          <w:b/>
          <w:bCs/>
          <w:sz w:val="24"/>
          <w:szCs w:val="24"/>
        </w:rPr>
      </w:pPr>
      <w:r w:rsidRPr="00FF6AB9">
        <w:rPr>
          <w:rFonts w:ascii="Arial" w:hAnsi="Arial" w:cs="Arial"/>
          <w:b/>
          <w:bCs/>
          <w:sz w:val="24"/>
          <w:szCs w:val="24"/>
        </w:rPr>
        <w:t>4.4</w:t>
      </w:r>
      <w:r w:rsidR="00842AD1">
        <w:rPr>
          <w:rFonts w:ascii="Arial" w:hAnsi="Arial" w:cs="Arial"/>
          <w:b/>
          <w:bCs/>
          <w:sz w:val="24"/>
          <w:szCs w:val="24"/>
        </w:rPr>
        <w:t xml:space="preserve"> Sistema de G</w:t>
      </w:r>
      <w:r>
        <w:rPr>
          <w:rFonts w:ascii="Arial" w:hAnsi="Arial" w:cs="Arial"/>
          <w:b/>
          <w:bCs/>
          <w:sz w:val="24"/>
          <w:szCs w:val="24"/>
        </w:rPr>
        <w:t xml:space="preserve">estión y sus </w:t>
      </w:r>
      <w:r w:rsidR="00842AD1">
        <w:rPr>
          <w:rFonts w:ascii="Arial" w:hAnsi="Arial" w:cs="Arial"/>
          <w:b/>
          <w:bCs/>
          <w:sz w:val="24"/>
          <w:szCs w:val="24"/>
        </w:rPr>
        <w:t>P</w:t>
      </w:r>
      <w:r>
        <w:rPr>
          <w:rFonts w:ascii="Arial" w:hAnsi="Arial" w:cs="Arial"/>
          <w:b/>
          <w:bCs/>
          <w:sz w:val="24"/>
          <w:szCs w:val="24"/>
        </w:rPr>
        <w:t>rocesos.</w:t>
      </w:r>
    </w:p>
    <w:p w14:paraId="0B4B99CC" w14:textId="351C0A55" w:rsidR="00E40A23" w:rsidRPr="00C429BB" w:rsidRDefault="00E40A23" w:rsidP="00084B94">
      <w:pPr>
        <w:pStyle w:val="Textopredeterminado"/>
        <w:ind w:left="426" w:right="-801"/>
        <w:contextualSpacing/>
        <w:jc w:val="both"/>
        <w:rPr>
          <w:rStyle w:val="InitialStyle"/>
          <w:noProof w:val="0"/>
          <w:lang w:val="es-ES_tradnl"/>
        </w:rPr>
      </w:pPr>
      <w:r w:rsidRPr="00664249">
        <w:rPr>
          <w:rStyle w:val="InitialStyle"/>
          <w:noProof w:val="0"/>
          <w:szCs w:val="24"/>
          <w:lang w:val="es-ES_tradnl"/>
        </w:rPr>
        <w:t>La estructura de procesos establecido por la empresa está conformado por pro</w:t>
      </w:r>
      <w:r>
        <w:rPr>
          <w:rStyle w:val="InitialStyle"/>
          <w:noProof w:val="0"/>
          <w:szCs w:val="24"/>
          <w:lang w:val="es-ES_tradnl"/>
        </w:rPr>
        <w:t>cesos estratégicos, misionales y de apoyo</w:t>
      </w:r>
      <w:r w:rsidRPr="00664249">
        <w:rPr>
          <w:rStyle w:val="InitialStyle"/>
          <w:noProof w:val="0"/>
          <w:szCs w:val="24"/>
          <w:lang w:val="es-ES_tradnl"/>
        </w:rPr>
        <w:t xml:space="preserve"> los cuales  están relacionados entre sí y tienen enfoque en el cli</w:t>
      </w:r>
      <w:r w:rsidR="00C429BB">
        <w:rPr>
          <w:rStyle w:val="InitialStyle"/>
          <w:noProof w:val="0"/>
          <w:szCs w:val="24"/>
          <w:lang w:val="es-ES_tradnl"/>
        </w:rPr>
        <w:t xml:space="preserve">ente tanto interno como externo, </w:t>
      </w:r>
      <w:r w:rsidR="00C429BB">
        <w:rPr>
          <w:rStyle w:val="InitialStyle"/>
          <w:noProof w:val="0"/>
          <w:lang w:val="es-ES_tradnl"/>
        </w:rPr>
        <w:t xml:space="preserve">como se representa gráficamente a continuación: </w:t>
      </w:r>
    </w:p>
    <w:p w14:paraId="6E57D0B1" w14:textId="77777777" w:rsidR="00E40A23" w:rsidRPr="00664249" w:rsidRDefault="00E40A23" w:rsidP="00084B94">
      <w:pPr>
        <w:pStyle w:val="Textopredeterminado"/>
        <w:ind w:left="426" w:right="-801"/>
        <w:contextualSpacing/>
        <w:jc w:val="both"/>
        <w:rPr>
          <w:rStyle w:val="InitialStyle"/>
          <w:noProof w:val="0"/>
          <w:szCs w:val="24"/>
          <w:lang w:val="es-ES_tradnl"/>
        </w:rPr>
        <w:sectPr w:rsidR="00E40A23" w:rsidRPr="00664249" w:rsidSect="00252DCC">
          <w:headerReference w:type="default" r:id="rId12"/>
          <w:type w:val="nextColumn"/>
          <w:pgSz w:w="12240" w:h="15840" w:code="1"/>
          <w:pgMar w:top="1701" w:right="2268" w:bottom="1701" w:left="2268" w:header="567" w:footer="709" w:gutter="0"/>
          <w:pgNumType w:start="1"/>
          <w:cols w:space="708"/>
          <w:docGrid w:linePitch="360"/>
        </w:sectPr>
      </w:pPr>
    </w:p>
    <w:p w14:paraId="39EE0F3C" w14:textId="0FC539B2" w:rsidR="00E40A23" w:rsidRPr="00664249" w:rsidRDefault="00CC353F" w:rsidP="00084B94">
      <w:pPr>
        <w:pStyle w:val="Textopredeterminado"/>
        <w:ind w:left="426" w:right="-801"/>
        <w:contextualSpacing/>
        <w:jc w:val="both"/>
        <w:rPr>
          <w:rStyle w:val="InitialStyle"/>
          <w:noProof w:val="0"/>
          <w:szCs w:val="24"/>
          <w:lang w:val="es-ES_tradnl"/>
        </w:rPr>
      </w:pPr>
      <w:r>
        <w:lastRenderedPageBreak/>
        <w:drawing>
          <wp:anchor distT="0" distB="0" distL="114300" distR="114300" simplePos="0" relativeHeight="251658240" behindDoc="0" locked="0" layoutInCell="1" allowOverlap="1" wp14:anchorId="617C7103" wp14:editId="79E6D688">
            <wp:simplePos x="0" y="0"/>
            <wp:positionH relativeFrom="column">
              <wp:posOffset>-97790</wp:posOffset>
            </wp:positionH>
            <wp:positionV relativeFrom="paragraph">
              <wp:posOffset>195580</wp:posOffset>
            </wp:positionV>
            <wp:extent cx="5951855" cy="414337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27130" t="19426" r="13959" b="8398"/>
                    <a:stretch/>
                  </pic:blipFill>
                  <pic:spPr bwMode="auto">
                    <a:xfrm>
                      <a:off x="0" y="0"/>
                      <a:ext cx="5951855" cy="4143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CB513A" w14:textId="77777777" w:rsidR="00E40A23" w:rsidRDefault="00E40A23" w:rsidP="00084B94">
      <w:pPr>
        <w:pStyle w:val="Prrafodelista"/>
        <w:numPr>
          <w:ilvl w:val="0"/>
          <w:numId w:val="2"/>
        </w:numPr>
        <w:spacing w:after="0" w:line="240" w:lineRule="auto"/>
        <w:ind w:left="426" w:right="-801"/>
        <w:jc w:val="both"/>
        <w:rPr>
          <w:rFonts w:ascii="Arial" w:hAnsi="Arial"/>
          <w:sz w:val="24"/>
          <w:szCs w:val="24"/>
        </w:rPr>
        <w:sectPr w:rsidR="00E40A23" w:rsidSect="00252DCC">
          <w:type w:val="nextColumn"/>
          <w:pgSz w:w="12240" w:h="15840" w:code="1"/>
          <w:pgMar w:top="1701" w:right="2268" w:bottom="1701" w:left="2268" w:header="709" w:footer="709" w:gutter="0"/>
          <w:cols w:num="2" w:space="1086"/>
          <w:docGrid w:linePitch="360"/>
        </w:sectPr>
      </w:pPr>
    </w:p>
    <w:p w14:paraId="1EF81582" w14:textId="786B9F8E" w:rsidR="00E40A23" w:rsidRDefault="00E40A23" w:rsidP="00084B94">
      <w:pPr>
        <w:widowControl w:val="0"/>
        <w:autoSpaceDE w:val="0"/>
        <w:spacing w:after="0" w:line="240" w:lineRule="auto"/>
        <w:ind w:left="426" w:right="-801"/>
        <w:jc w:val="both"/>
        <w:rPr>
          <w:rFonts w:ascii="Arial" w:hAnsi="Arial" w:cs="Arial"/>
          <w:sz w:val="24"/>
          <w:szCs w:val="24"/>
        </w:rPr>
      </w:pPr>
    </w:p>
    <w:p w14:paraId="2E5DE462" w14:textId="3207EF3E" w:rsidR="00E40A23" w:rsidRDefault="00E40A23" w:rsidP="00084B94">
      <w:pPr>
        <w:pStyle w:val="Textopredeterminado"/>
        <w:ind w:left="426" w:right="-801"/>
        <w:contextualSpacing/>
        <w:jc w:val="both"/>
        <w:rPr>
          <w:rStyle w:val="InitialStyle"/>
          <w:noProof w:val="0"/>
          <w:color w:val="000000"/>
          <w:szCs w:val="24"/>
          <w:lang w:val="es-ES_tradnl"/>
        </w:rPr>
      </w:pPr>
      <w:r w:rsidRPr="00664249">
        <w:rPr>
          <w:rStyle w:val="InitialStyle"/>
          <w:noProof w:val="0"/>
          <w:szCs w:val="24"/>
          <w:lang w:val="es-ES_tradnl"/>
        </w:rPr>
        <w:t xml:space="preserve">El sistema es medido a través de los indicadores definidos en cada uno de los procesos </w:t>
      </w:r>
      <w:r w:rsidRPr="00664249">
        <w:rPr>
          <w:rStyle w:val="InitialStyle"/>
          <w:noProof w:val="0"/>
          <w:color w:val="000000"/>
          <w:szCs w:val="24"/>
          <w:lang w:val="es-ES_tradnl"/>
        </w:rPr>
        <w:t>y se mejora continuamente a través de acciones preventivas, correctivas y de mejora.</w:t>
      </w:r>
    </w:p>
    <w:p w14:paraId="630F5A5E" w14:textId="77777777" w:rsidR="00E40A23" w:rsidRPr="004B34E6" w:rsidRDefault="00E40A23" w:rsidP="00084B94">
      <w:pPr>
        <w:pStyle w:val="Textopredeterminado"/>
        <w:ind w:left="426" w:right="-801"/>
        <w:contextualSpacing/>
        <w:jc w:val="both"/>
        <w:rPr>
          <w:rFonts w:ascii="Arial" w:hAnsi="Arial"/>
          <w:noProof w:val="0"/>
          <w:color w:val="000000"/>
          <w:szCs w:val="24"/>
          <w:lang w:val="es-ES_tradnl"/>
        </w:rPr>
      </w:pPr>
    </w:p>
    <w:p w14:paraId="5F0AAF06" w14:textId="77777777" w:rsidR="00E40A23" w:rsidRDefault="00E40A23" w:rsidP="00084B94">
      <w:pPr>
        <w:ind w:left="426" w:right="-801"/>
        <w:jc w:val="both"/>
        <w:rPr>
          <w:rFonts w:ascii="Arial" w:hAnsi="Arial"/>
          <w:sz w:val="24"/>
          <w:szCs w:val="24"/>
        </w:rPr>
      </w:pPr>
      <w:r w:rsidRPr="00664249">
        <w:rPr>
          <w:rFonts w:ascii="Arial" w:hAnsi="Arial"/>
          <w:sz w:val="24"/>
          <w:szCs w:val="24"/>
        </w:rPr>
        <w:t xml:space="preserve">Dado lo anterior, </w:t>
      </w:r>
      <w:r>
        <w:rPr>
          <w:rFonts w:ascii="Arial" w:hAnsi="Arial"/>
          <w:sz w:val="24"/>
          <w:szCs w:val="24"/>
        </w:rPr>
        <w:t>la organización establece los siguientes procesos para el sistema de gestión</w:t>
      </w:r>
      <w:r w:rsidRPr="00664249">
        <w:rPr>
          <w:rFonts w:ascii="Arial" w:hAnsi="Arial"/>
          <w:sz w:val="24"/>
          <w:szCs w:val="24"/>
        </w:rPr>
        <w:t xml:space="preserve">:  </w:t>
      </w:r>
    </w:p>
    <w:p w14:paraId="37E96215" w14:textId="77777777" w:rsidR="00E40A23" w:rsidRDefault="00E40A23" w:rsidP="00084B94">
      <w:pPr>
        <w:ind w:left="426" w:right="-801"/>
        <w:jc w:val="both"/>
        <w:rPr>
          <w:rFonts w:ascii="Arial" w:hAnsi="Arial"/>
          <w:sz w:val="24"/>
          <w:szCs w:val="24"/>
        </w:rPr>
      </w:pPr>
      <w:r>
        <w:rPr>
          <w:rFonts w:ascii="Arial" w:hAnsi="Arial"/>
          <w:sz w:val="24"/>
          <w:szCs w:val="24"/>
        </w:rPr>
        <w:t>Siendo así, l</w:t>
      </w:r>
      <w:r w:rsidRPr="00664249">
        <w:rPr>
          <w:rFonts w:ascii="Arial" w:hAnsi="Arial"/>
          <w:sz w:val="24"/>
          <w:szCs w:val="24"/>
        </w:rPr>
        <w:t xml:space="preserve">os clientes son la razón de ser de la </w:t>
      </w:r>
      <w:r w:rsidRPr="00664249">
        <w:rPr>
          <w:rFonts w:ascii="Arial" w:hAnsi="Arial" w:cs="Arial"/>
          <w:bCs/>
          <w:sz w:val="24"/>
          <w:szCs w:val="24"/>
        </w:rPr>
        <w:t xml:space="preserve">Zona Franca Internacional de Pereira S.A.S. Usuario Operador de Zonas Francas, </w:t>
      </w:r>
      <w:r w:rsidRPr="00664249">
        <w:rPr>
          <w:rFonts w:ascii="Arial" w:hAnsi="Arial"/>
          <w:sz w:val="24"/>
          <w:szCs w:val="24"/>
        </w:rPr>
        <w:t>por lo tanto sus requerimientos son la primera entrada para</w:t>
      </w:r>
      <w:r>
        <w:rPr>
          <w:rFonts w:ascii="Arial" w:hAnsi="Arial"/>
          <w:sz w:val="24"/>
          <w:szCs w:val="24"/>
        </w:rPr>
        <w:t xml:space="preserve"> la estructura de los procesos, continuando así con la descripción de  estos: </w:t>
      </w:r>
    </w:p>
    <w:p w14:paraId="0F647E7F" w14:textId="77777777" w:rsidR="00E40A23" w:rsidRPr="007A3F5B" w:rsidRDefault="00E40A23" w:rsidP="00084B94">
      <w:pPr>
        <w:ind w:left="426" w:right="-801"/>
        <w:jc w:val="both"/>
        <w:rPr>
          <w:rFonts w:ascii="Arial" w:hAnsi="Arial" w:cs="Arial"/>
          <w:b/>
          <w:sz w:val="24"/>
          <w:szCs w:val="24"/>
        </w:rPr>
      </w:pPr>
      <w:r w:rsidRPr="002F1506">
        <w:rPr>
          <w:rFonts w:ascii="Arial" w:hAnsi="Arial"/>
          <w:b/>
          <w:sz w:val="24"/>
          <w:szCs w:val="24"/>
        </w:rPr>
        <w:t xml:space="preserve">Procesos </w:t>
      </w:r>
      <w:r>
        <w:rPr>
          <w:rFonts w:ascii="Arial" w:hAnsi="Arial"/>
          <w:b/>
          <w:sz w:val="24"/>
          <w:szCs w:val="24"/>
        </w:rPr>
        <w:t xml:space="preserve">Estratégicos: </w:t>
      </w:r>
      <w:r w:rsidRPr="00D11C30">
        <w:rPr>
          <w:rFonts w:ascii="Arial" w:hAnsi="Arial"/>
          <w:sz w:val="24"/>
          <w:szCs w:val="24"/>
        </w:rPr>
        <w:t>C</w:t>
      </w:r>
      <w:r w:rsidRPr="007A3F5B">
        <w:rPr>
          <w:rFonts w:ascii="Arial" w:hAnsi="Arial" w:cs="Arial"/>
          <w:color w:val="000000"/>
          <w:sz w:val="24"/>
          <w:szCs w:val="24"/>
          <w:shd w:val="clear" w:color="auto" w:fill="FFFFFF"/>
        </w:rPr>
        <w:t>ondicionan la definición y la consideración de los demás procesos y actividades con vistas a ofrecer un soporte para la toma de decisiones acertadas, fortalecer la operativa del negocio y contribuir a mejorar la perspectiva del cliente.</w:t>
      </w:r>
    </w:p>
    <w:p w14:paraId="1D5590D3" w14:textId="77777777" w:rsidR="00E40A23" w:rsidRPr="000D1C4B" w:rsidRDefault="00E40A23" w:rsidP="00084B94">
      <w:pPr>
        <w:pStyle w:val="Prrafodelista"/>
        <w:numPr>
          <w:ilvl w:val="0"/>
          <w:numId w:val="22"/>
        </w:numPr>
        <w:ind w:left="426" w:right="-801"/>
        <w:jc w:val="both"/>
        <w:rPr>
          <w:rFonts w:ascii="Arial" w:hAnsi="Arial"/>
          <w:b/>
          <w:sz w:val="24"/>
          <w:szCs w:val="24"/>
        </w:rPr>
      </w:pPr>
      <w:r w:rsidRPr="000D1C4B">
        <w:rPr>
          <w:rFonts w:ascii="Arial" w:hAnsi="Arial"/>
          <w:b/>
          <w:sz w:val="24"/>
          <w:szCs w:val="24"/>
        </w:rPr>
        <w:t xml:space="preserve">Gerencia: </w:t>
      </w:r>
      <w:r w:rsidRPr="000D1C4B">
        <w:rPr>
          <w:rFonts w:ascii="Arial" w:hAnsi="Arial"/>
          <w:sz w:val="24"/>
          <w:szCs w:val="24"/>
        </w:rPr>
        <w:t>Establece el direccionamiento estratégico de la empresa.</w:t>
      </w:r>
    </w:p>
    <w:p w14:paraId="76A1BB73" w14:textId="77777777" w:rsidR="00E40A23" w:rsidRDefault="00E40A23" w:rsidP="00084B94">
      <w:pPr>
        <w:ind w:left="426" w:right="-801"/>
        <w:jc w:val="both"/>
        <w:rPr>
          <w:rFonts w:ascii="Arial" w:hAnsi="Arial"/>
          <w:sz w:val="24"/>
        </w:rPr>
      </w:pPr>
      <w:r>
        <w:rPr>
          <w:rFonts w:ascii="Arial" w:hAnsi="Arial"/>
          <w:b/>
          <w:sz w:val="24"/>
          <w:szCs w:val="24"/>
        </w:rPr>
        <w:t>Procesos Misionales:</w:t>
      </w:r>
      <w:r w:rsidRPr="00F46E01">
        <w:rPr>
          <w:rFonts w:ascii="Arial" w:hAnsi="Arial"/>
        </w:rPr>
        <w:t xml:space="preserve"> </w:t>
      </w:r>
      <w:r w:rsidRPr="00F46E01">
        <w:rPr>
          <w:rFonts w:ascii="Arial" w:hAnsi="Arial"/>
          <w:sz w:val="24"/>
        </w:rPr>
        <w:t>Proporcionan el resultado previsto por la entidad en el cumplimiento de su objeto soci</w:t>
      </w:r>
      <w:r>
        <w:rPr>
          <w:rFonts w:ascii="Arial" w:hAnsi="Arial"/>
          <w:sz w:val="24"/>
        </w:rPr>
        <w:t>al o razón de ser de la empresa:</w:t>
      </w:r>
    </w:p>
    <w:p w14:paraId="35A131F3" w14:textId="77777777" w:rsidR="00E40A23" w:rsidRDefault="00E40A23" w:rsidP="00084B94">
      <w:pPr>
        <w:pStyle w:val="Prrafodelista"/>
        <w:numPr>
          <w:ilvl w:val="0"/>
          <w:numId w:val="4"/>
        </w:numPr>
        <w:ind w:left="426" w:right="-801"/>
        <w:jc w:val="both"/>
        <w:rPr>
          <w:rFonts w:ascii="Arial" w:hAnsi="Arial"/>
          <w:b/>
          <w:sz w:val="28"/>
          <w:szCs w:val="24"/>
        </w:rPr>
      </w:pPr>
      <w:r w:rsidRPr="00D66EE8">
        <w:rPr>
          <w:rFonts w:ascii="Arial" w:hAnsi="Arial"/>
          <w:b/>
          <w:sz w:val="24"/>
          <w:szCs w:val="24"/>
        </w:rPr>
        <w:t xml:space="preserve">Gestión Comercial y Servicio al Cliente: </w:t>
      </w:r>
      <w:r w:rsidRPr="00D66EE8">
        <w:rPr>
          <w:rFonts w:ascii="Arial" w:hAnsi="Arial"/>
          <w:sz w:val="24"/>
          <w:szCs w:val="24"/>
        </w:rPr>
        <w:t xml:space="preserve">Encargado de la captación y promoción del régimen franco y como gran aliado para atender las necesidades de las partes interesadas y grupos de interés. </w:t>
      </w:r>
    </w:p>
    <w:p w14:paraId="040604D5" w14:textId="77777777" w:rsidR="00E40A23" w:rsidRPr="00D66EE8" w:rsidRDefault="00E40A23" w:rsidP="00084B94">
      <w:pPr>
        <w:pStyle w:val="Prrafodelista"/>
        <w:numPr>
          <w:ilvl w:val="0"/>
          <w:numId w:val="4"/>
        </w:numPr>
        <w:ind w:left="426" w:right="-801"/>
        <w:jc w:val="both"/>
        <w:rPr>
          <w:rFonts w:ascii="Arial" w:hAnsi="Arial"/>
          <w:b/>
          <w:sz w:val="28"/>
          <w:szCs w:val="24"/>
        </w:rPr>
      </w:pPr>
      <w:r w:rsidRPr="00D66EE8">
        <w:rPr>
          <w:rFonts w:ascii="Arial" w:hAnsi="Arial"/>
          <w:b/>
          <w:sz w:val="24"/>
          <w:szCs w:val="24"/>
        </w:rPr>
        <w:t xml:space="preserve">Gestión de Operaciones: </w:t>
      </w:r>
      <w:r w:rsidRPr="00D66EE8">
        <w:rPr>
          <w:rFonts w:ascii="Arial" w:hAnsi="Arial"/>
          <w:sz w:val="24"/>
          <w:szCs w:val="24"/>
        </w:rPr>
        <w:t xml:space="preserve">Realiza la calificación de usuarios, que luego dará lugar a la autorización de  ingresos y salidas de mercancías de la  </w:t>
      </w:r>
      <w:r w:rsidRPr="00D66EE8">
        <w:rPr>
          <w:rFonts w:ascii="Arial" w:hAnsi="Arial" w:cs="Arial"/>
          <w:bCs/>
          <w:sz w:val="24"/>
          <w:szCs w:val="24"/>
        </w:rPr>
        <w:t>Zona Franca Internacional de Pereira</w:t>
      </w:r>
      <w:r w:rsidRPr="00D66EE8">
        <w:rPr>
          <w:rFonts w:ascii="Arial" w:hAnsi="Arial"/>
          <w:sz w:val="24"/>
          <w:szCs w:val="24"/>
        </w:rPr>
        <w:t xml:space="preserve"> al territorio aduanero nacional, resto del mundo, otras zonas francas y entre mismos usurarios.</w:t>
      </w:r>
    </w:p>
    <w:p w14:paraId="75F412C7" w14:textId="77777777" w:rsidR="00E40A23" w:rsidRDefault="00E40A23" w:rsidP="00084B94">
      <w:pPr>
        <w:ind w:left="426" w:right="-801"/>
        <w:jc w:val="both"/>
        <w:rPr>
          <w:rFonts w:ascii="Arial" w:hAnsi="Arial"/>
          <w:sz w:val="24"/>
          <w:szCs w:val="24"/>
        </w:rPr>
      </w:pPr>
      <w:r>
        <w:rPr>
          <w:rFonts w:ascii="Arial" w:hAnsi="Arial"/>
          <w:b/>
          <w:sz w:val="24"/>
          <w:szCs w:val="24"/>
        </w:rPr>
        <w:t xml:space="preserve">Procesos de Apoyo: </w:t>
      </w:r>
      <w:r>
        <w:rPr>
          <w:rFonts w:ascii="Arial" w:hAnsi="Arial"/>
          <w:sz w:val="24"/>
          <w:szCs w:val="24"/>
        </w:rPr>
        <w:t xml:space="preserve">Proporcionan soporte, control y mejora a los procesos misionales y estratégicos, para lo cual contamos con los siguientes: </w:t>
      </w:r>
    </w:p>
    <w:p w14:paraId="2F814D5C" w14:textId="77777777" w:rsidR="00E40A23" w:rsidRDefault="00E40A23" w:rsidP="00084B94">
      <w:pPr>
        <w:pStyle w:val="Prrafodelista"/>
        <w:numPr>
          <w:ilvl w:val="0"/>
          <w:numId w:val="5"/>
        </w:numPr>
        <w:ind w:left="426" w:right="-801"/>
        <w:jc w:val="both"/>
        <w:rPr>
          <w:rFonts w:ascii="Arial" w:hAnsi="Arial"/>
          <w:sz w:val="24"/>
          <w:szCs w:val="24"/>
        </w:rPr>
      </w:pPr>
      <w:r w:rsidRPr="00D66EE8">
        <w:rPr>
          <w:rFonts w:ascii="Arial" w:hAnsi="Arial"/>
          <w:b/>
          <w:sz w:val="24"/>
          <w:szCs w:val="24"/>
        </w:rPr>
        <w:t xml:space="preserve">Gestión Técnica: </w:t>
      </w:r>
      <w:r w:rsidRPr="00D66EE8">
        <w:rPr>
          <w:rFonts w:ascii="Arial" w:hAnsi="Arial"/>
          <w:sz w:val="24"/>
          <w:szCs w:val="24"/>
        </w:rPr>
        <w:t>Se encarga controlar y supervisar bajo las normas técnicas vigentes, la infraestructura que se desarrolla al interior del parque, realizando el mantenimiento correspondiente para el correcto funcio</w:t>
      </w:r>
      <w:r w:rsidR="00D20B91">
        <w:rPr>
          <w:rFonts w:ascii="Arial" w:hAnsi="Arial"/>
          <w:sz w:val="24"/>
          <w:szCs w:val="24"/>
        </w:rPr>
        <w:t>namiento; el cual tiene inmersas las siguientes actividades</w:t>
      </w:r>
      <w:r w:rsidRPr="00D66EE8">
        <w:rPr>
          <w:rFonts w:ascii="Arial" w:hAnsi="Arial"/>
          <w:sz w:val="24"/>
          <w:szCs w:val="24"/>
        </w:rPr>
        <w:t>:</w:t>
      </w:r>
    </w:p>
    <w:p w14:paraId="0E81A003" w14:textId="77777777" w:rsidR="00E40A23" w:rsidRPr="00D66EE8" w:rsidRDefault="00E40A23" w:rsidP="00084B94">
      <w:pPr>
        <w:pStyle w:val="Prrafodelista"/>
        <w:numPr>
          <w:ilvl w:val="0"/>
          <w:numId w:val="6"/>
        </w:numPr>
        <w:ind w:left="426" w:right="-801"/>
        <w:jc w:val="both"/>
        <w:rPr>
          <w:rFonts w:ascii="Arial" w:hAnsi="Arial"/>
          <w:sz w:val="24"/>
          <w:szCs w:val="24"/>
        </w:rPr>
      </w:pPr>
      <w:r w:rsidRPr="00D66EE8">
        <w:rPr>
          <w:rFonts w:ascii="Arial" w:hAnsi="Arial"/>
          <w:b/>
          <w:sz w:val="24"/>
          <w:szCs w:val="24"/>
        </w:rPr>
        <w:t xml:space="preserve">Ambiental: </w:t>
      </w:r>
      <w:r w:rsidRPr="00D66EE8">
        <w:rPr>
          <w:rFonts w:ascii="Arial" w:hAnsi="Arial"/>
          <w:sz w:val="24"/>
          <w:szCs w:val="24"/>
        </w:rPr>
        <w:t xml:space="preserve">Busca la </w:t>
      </w:r>
      <w:r w:rsidRPr="00D66EE8">
        <w:rPr>
          <w:rFonts w:ascii="Arial" w:hAnsi="Arial" w:cs="Arial"/>
          <w:color w:val="000000"/>
          <w:sz w:val="24"/>
          <w:szCs w:val="24"/>
        </w:rPr>
        <w:t xml:space="preserve">armonía con el medio ambiente, previniendo, mitigando, controlando y </w:t>
      </w:r>
      <w:r w:rsidRPr="00D66EE8">
        <w:rPr>
          <w:rFonts w:ascii="Arial" w:hAnsi="Arial" w:cs="Arial"/>
          <w:bCs/>
          <w:color w:val="000000"/>
          <w:sz w:val="24"/>
          <w:szCs w:val="24"/>
        </w:rPr>
        <w:t>compensando</w:t>
      </w:r>
      <w:r w:rsidRPr="00D66EE8">
        <w:rPr>
          <w:rFonts w:ascii="Arial" w:hAnsi="Arial" w:cs="Arial"/>
          <w:color w:val="000000"/>
          <w:sz w:val="24"/>
          <w:szCs w:val="24"/>
        </w:rPr>
        <w:t xml:space="preserve"> los impactos que se generen</w:t>
      </w:r>
      <w:r w:rsidRPr="00D66EE8">
        <w:rPr>
          <w:rFonts w:ascii="Arial" w:hAnsi="Arial" w:cs="Arial"/>
          <w:b/>
          <w:color w:val="000000"/>
          <w:sz w:val="24"/>
          <w:szCs w:val="24"/>
        </w:rPr>
        <w:t xml:space="preserve"> </w:t>
      </w:r>
      <w:r w:rsidRPr="00D66EE8">
        <w:rPr>
          <w:rFonts w:ascii="Arial" w:hAnsi="Arial" w:cs="Arial"/>
          <w:color w:val="000000"/>
          <w:sz w:val="24"/>
          <w:szCs w:val="24"/>
        </w:rPr>
        <w:t>al interior del parque industrial.</w:t>
      </w:r>
    </w:p>
    <w:p w14:paraId="1DE4418C" w14:textId="77777777" w:rsidR="00E40A23" w:rsidRPr="00D66EE8" w:rsidRDefault="00E40A23" w:rsidP="00084B94">
      <w:pPr>
        <w:pStyle w:val="Prrafodelista"/>
        <w:numPr>
          <w:ilvl w:val="0"/>
          <w:numId w:val="6"/>
        </w:numPr>
        <w:ind w:left="426" w:right="-801"/>
        <w:jc w:val="both"/>
        <w:rPr>
          <w:rFonts w:ascii="Arial" w:hAnsi="Arial"/>
          <w:sz w:val="24"/>
          <w:szCs w:val="24"/>
        </w:rPr>
      </w:pPr>
      <w:r w:rsidRPr="00D66EE8">
        <w:rPr>
          <w:rFonts w:ascii="Arial" w:hAnsi="Arial"/>
          <w:b/>
          <w:sz w:val="24"/>
          <w:szCs w:val="24"/>
        </w:rPr>
        <w:lastRenderedPageBreak/>
        <w:t xml:space="preserve">Mantenimiento e Infraestructura: </w:t>
      </w:r>
      <w:r w:rsidR="008C5B8A">
        <w:rPr>
          <w:rFonts w:ascii="Arial" w:hAnsi="Arial"/>
          <w:sz w:val="24"/>
          <w:szCs w:val="24"/>
        </w:rPr>
        <w:t xml:space="preserve">Supervisión y  control de las obras civiles y el mantenimiento de la infraestructura del parque, buscando la mejora continua con relación a éstos.  </w:t>
      </w:r>
    </w:p>
    <w:p w14:paraId="58B36303" w14:textId="77777777" w:rsidR="00E40A23" w:rsidRDefault="00E40A23" w:rsidP="00084B94">
      <w:pPr>
        <w:pStyle w:val="Prrafodelista"/>
        <w:numPr>
          <w:ilvl w:val="0"/>
          <w:numId w:val="5"/>
        </w:numPr>
        <w:ind w:left="426" w:right="-801"/>
        <w:jc w:val="both"/>
        <w:rPr>
          <w:rFonts w:ascii="Arial" w:hAnsi="Arial" w:cs="Arial"/>
          <w:color w:val="000000"/>
          <w:sz w:val="24"/>
          <w:szCs w:val="24"/>
        </w:rPr>
      </w:pPr>
      <w:r w:rsidRPr="00D66EE8">
        <w:rPr>
          <w:rFonts w:ascii="Arial" w:hAnsi="Arial"/>
          <w:b/>
          <w:sz w:val="24"/>
          <w:szCs w:val="24"/>
        </w:rPr>
        <w:t xml:space="preserve">Gestión Tecnología e Informática: </w:t>
      </w:r>
      <w:r w:rsidRPr="00D66EE8">
        <w:rPr>
          <w:rFonts w:ascii="Arial" w:hAnsi="Arial" w:cs="Arial"/>
          <w:sz w:val="24"/>
          <w:szCs w:val="24"/>
          <w:lang w:val="es-ES"/>
        </w:rPr>
        <w:t xml:space="preserve">Difunde las políticas y estándares de seguridad informática a todo el personal y el control a las redes, sistemas y equipos de la compañía. </w:t>
      </w:r>
    </w:p>
    <w:p w14:paraId="74EA4B0B" w14:textId="77777777" w:rsidR="00E40A23" w:rsidRDefault="00E40A23" w:rsidP="00084B94">
      <w:pPr>
        <w:pStyle w:val="Prrafodelista"/>
        <w:numPr>
          <w:ilvl w:val="0"/>
          <w:numId w:val="5"/>
        </w:numPr>
        <w:ind w:left="426" w:right="-801"/>
        <w:jc w:val="both"/>
        <w:rPr>
          <w:rFonts w:ascii="Arial" w:hAnsi="Arial" w:cs="Arial"/>
          <w:color w:val="000000"/>
          <w:sz w:val="24"/>
          <w:szCs w:val="24"/>
        </w:rPr>
      </w:pPr>
      <w:r w:rsidRPr="00D66EE8">
        <w:rPr>
          <w:rFonts w:ascii="Arial" w:hAnsi="Arial"/>
          <w:b/>
          <w:sz w:val="24"/>
          <w:szCs w:val="24"/>
        </w:rPr>
        <w:t xml:space="preserve">Gestión Contable y Financiera: </w:t>
      </w:r>
      <w:r w:rsidRPr="00D66EE8">
        <w:rPr>
          <w:rFonts w:ascii="Arial" w:hAnsi="Arial" w:cs="Arial"/>
          <w:sz w:val="24"/>
          <w:szCs w:val="24"/>
        </w:rPr>
        <w:t>Dispone y controla de manera oportuna y exacta, la información requerida para la realización de estados financieros mensuales y la ejecución del presupuesto</w:t>
      </w:r>
    </w:p>
    <w:p w14:paraId="5B4DE6D8" w14:textId="77777777" w:rsidR="00E40A23" w:rsidRDefault="00E40A23" w:rsidP="00084B94">
      <w:pPr>
        <w:pStyle w:val="Prrafodelista"/>
        <w:numPr>
          <w:ilvl w:val="0"/>
          <w:numId w:val="5"/>
        </w:numPr>
        <w:ind w:left="426" w:right="-801"/>
        <w:jc w:val="both"/>
        <w:rPr>
          <w:rFonts w:ascii="Arial" w:hAnsi="Arial" w:cs="Arial"/>
          <w:color w:val="000000"/>
          <w:sz w:val="24"/>
          <w:szCs w:val="24"/>
        </w:rPr>
      </w:pPr>
      <w:r w:rsidRPr="00D66EE8">
        <w:rPr>
          <w:rFonts w:ascii="Arial" w:hAnsi="Arial"/>
          <w:b/>
          <w:sz w:val="24"/>
          <w:szCs w:val="24"/>
        </w:rPr>
        <w:t xml:space="preserve">Gestión Jurídica y de Propiedad Horizontal: </w:t>
      </w:r>
      <w:r w:rsidRPr="00D66EE8">
        <w:rPr>
          <w:rFonts w:ascii="Arial" w:hAnsi="Arial"/>
          <w:sz w:val="24"/>
          <w:szCs w:val="24"/>
        </w:rPr>
        <w:t>Apoya los requerimientos legales que se generan interna y externamente en la compañía, como también se encarga</w:t>
      </w:r>
      <w:r w:rsidRPr="00D66EE8">
        <w:rPr>
          <w:rFonts w:ascii="Arial" w:hAnsi="Arial" w:cs="Arial"/>
          <w:sz w:val="24"/>
          <w:szCs w:val="24"/>
          <w:lang w:val="es-ES"/>
        </w:rPr>
        <w:t xml:space="preserve"> de la administración de áreas comunes, control de ingresos, circuito cerrado de televisión y seguridad del perímetro de la Zona Franca Internacional de Pereira, el cual contiene </w:t>
      </w:r>
      <w:r w:rsidR="00D20B91">
        <w:rPr>
          <w:rFonts w:ascii="Arial" w:hAnsi="Arial" w:cs="Arial"/>
          <w:sz w:val="24"/>
          <w:szCs w:val="24"/>
          <w:lang w:val="es-ES"/>
        </w:rPr>
        <w:t>la siguiente actividad</w:t>
      </w:r>
      <w:r w:rsidRPr="00D66EE8">
        <w:rPr>
          <w:rFonts w:ascii="Arial" w:hAnsi="Arial" w:cs="Arial"/>
          <w:sz w:val="24"/>
          <w:szCs w:val="24"/>
          <w:lang w:val="es-ES"/>
        </w:rPr>
        <w:t>:</w:t>
      </w:r>
    </w:p>
    <w:p w14:paraId="569DE46E" w14:textId="77777777" w:rsidR="00E40A23" w:rsidRPr="00D66EE8" w:rsidRDefault="00E40A23" w:rsidP="00084B94">
      <w:pPr>
        <w:pStyle w:val="Prrafodelista"/>
        <w:numPr>
          <w:ilvl w:val="0"/>
          <w:numId w:val="7"/>
        </w:numPr>
        <w:ind w:left="426" w:right="-801"/>
        <w:jc w:val="both"/>
        <w:rPr>
          <w:rFonts w:ascii="Arial" w:hAnsi="Arial" w:cs="Arial"/>
          <w:color w:val="000000"/>
          <w:sz w:val="24"/>
          <w:szCs w:val="24"/>
        </w:rPr>
      </w:pPr>
      <w:r w:rsidRPr="00D66EE8">
        <w:rPr>
          <w:rFonts w:ascii="Arial" w:hAnsi="Arial"/>
          <w:b/>
          <w:sz w:val="24"/>
          <w:szCs w:val="24"/>
        </w:rPr>
        <w:t xml:space="preserve">Seguridad: </w:t>
      </w:r>
      <w:r w:rsidR="00D20B91">
        <w:rPr>
          <w:rFonts w:ascii="Arial" w:hAnsi="Arial"/>
          <w:sz w:val="24"/>
          <w:szCs w:val="24"/>
        </w:rPr>
        <w:t>Se encarga de la seguridad física tanto interna como externa de la compañía, velando porque el parque cuente con altos estándares de seguridad que prevengan y control</w:t>
      </w:r>
      <w:r w:rsidR="00AE4E75">
        <w:rPr>
          <w:rFonts w:ascii="Arial" w:hAnsi="Arial"/>
          <w:sz w:val="24"/>
          <w:szCs w:val="24"/>
        </w:rPr>
        <w:t>en acontecimientos en donde éste se vea afectado</w:t>
      </w:r>
      <w:r w:rsidR="00D20B91">
        <w:rPr>
          <w:rFonts w:ascii="Arial" w:hAnsi="Arial"/>
          <w:sz w:val="24"/>
          <w:szCs w:val="24"/>
        </w:rPr>
        <w:t xml:space="preserve">. </w:t>
      </w:r>
    </w:p>
    <w:p w14:paraId="02512263" w14:textId="77777777" w:rsidR="00E40A23" w:rsidRDefault="00E40A23" w:rsidP="00084B94">
      <w:pPr>
        <w:pStyle w:val="Prrafodelista"/>
        <w:numPr>
          <w:ilvl w:val="0"/>
          <w:numId w:val="8"/>
        </w:numPr>
        <w:ind w:left="426" w:right="-801"/>
        <w:jc w:val="both"/>
        <w:rPr>
          <w:rFonts w:ascii="Arial" w:hAnsi="Arial"/>
          <w:b/>
          <w:sz w:val="24"/>
          <w:szCs w:val="24"/>
        </w:rPr>
      </w:pPr>
      <w:r>
        <w:rPr>
          <w:rFonts w:ascii="Arial" w:hAnsi="Arial"/>
          <w:b/>
          <w:sz w:val="24"/>
          <w:szCs w:val="24"/>
        </w:rPr>
        <w:t xml:space="preserve">Gestión Administrativa: </w:t>
      </w:r>
      <w:r>
        <w:rPr>
          <w:rFonts w:ascii="Arial" w:hAnsi="Arial" w:cs="Arial"/>
          <w:sz w:val="24"/>
          <w:szCs w:val="24"/>
        </w:rPr>
        <w:t>E</w:t>
      </w:r>
      <w:r w:rsidRPr="00664249">
        <w:rPr>
          <w:rFonts w:ascii="Arial" w:hAnsi="Arial" w:cs="Arial"/>
          <w:sz w:val="24"/>
          <w:szCs w:val="24"/>
        </w:rPr>
        <w:t>stablece los lineamientos para la selección del personal más idóneo y administración del recurso humano procurando un clima laboral armonioso y la motivación permanente mediante los programas de bienestar laboral, de seguridad y salud en el trabajo, y el plan de formación, además de la administración interna del usuario operador</w:t>
      </w:r>
      <w:r>
        <w:rPr>
          <w:rFonts w:ascii="Arial" w:hAnsi="Arial"/>
          <w:sz w:val="24"/>
          <w:szCs w:val="24"/>
        </w:rPr>
        <w:t xml:space="preserve">. </w:t>
      </w:r>
      <w:r w:rsidR="00D65987">
        <w:rPr>
          <w:rFonts w:ascii="Arial" w:hAnsi="Arial"/>
          <w:sz w:val="24"/>
          <w:szCs w:val="24"/>
        </w:rPr>
        <w:t xml:space="preserve">Este contiene las siguientes actividades: </w:t>
      </w:r>
    </w:p>
    <w:p w14:paraId="7DA0DBF2" w14:textId="77777777" w:rsidR="00E40A23" w:rsidRDefault="00E40A23" w:rsidP="00084B94">
      <w:pPr>
        <w:pStyle w:val="Prrafodelista"/>
        <w:numPr>
          <w:ilvl w:val="0"/>
          <w:numId w:val="7"/>
        </w:numPr>
        <w:ind w:left="426" w:right="-801"/>
        <w:jc w:val="both"/>
        <w:rPr>
          <w:rFonts w:ascii="Arial" w:hAnsi="Arial"/>
          <w:b/>
          <w:sz w:val="24"/>
          <w:szCs w:val="24"/>
        </w:rPr>
      </w:pPr>
      <w:r>
        <w:rPr>
          <w:rFonts w:ascii="Arial" w:hAnsi="Arial"/>
          <w:b/>
          <w:sz w:val="24"/>
          <w:szCs w:val="24"/>
        </w:rPr>
        <w:t xml:space="preserve">Seguridad y Salud en el Trabajo: </w:t>
      </w:r>
      <w:r>
        <w:rPr>
          <w:rFonts w:ascii="Arial" w:hAnsi="Arial"/>
          <w:sz w:val="24"/>
          <w:szCs w:val="24"/>
        </w:rPr>
        <w:t>Se encarga de</w:t>
      </w:r>
      <w:r w:rsidRPr="00664249">
        <w:rPr>
          <w:rFonts w:ascii="Arial" w:hAnsi="Arial" w:cs="Arial"/>
          <w:color w:val="262626"/>
          <w:sz w:val="24"/>
          <w:szCs w:val="24"/>
          <w:lang w:val="es-ES"/>
        </w:rPr>
        <w:t>l bienestar y la seguridad de los colaboradores a través de la prevención de accidentes y enfermedades laborales</w:t>
      </w:r>
      <w:r>
        <w:rPr>
          <w:rFonts w:ascii="Arial" w:hAnsi="Arial" w:cs="Arial"/>
          <w:color w:val="262626"/>
          <w:sz w:val="24"/>
          <w:szCs w:val="24"/>
          <w:lang w:val="es-ES"/>
        </w:rPr>
        <w:t>.</w:t>
      </w:r>
    </w:p>
    <w:p w14:paraId="1F22C4A9" w14:textId="77777777" w:rsidR="00E40A23" w:rsidRDefault="00E40A23" w:rsidP="00084B94">
      <w:pPr>
        <w:pStyle w:val="Prrafodelista"/>
        <w:numPr>
          <w:ilvl w:val="0"/>
          <w:numId w:val="7"/>
        </w:numPr>
        <w:ind w:left="426" w:right="-801"/>
        <w:jc w:val="both"/>
        <w:rPr>
          <w:rFonts w:ascii="Arial" w:hAnsi="Arial"/>
          <w:b/>
          <w:sz w:val="24"/>
          <w:szCs w:val="24"/>
        </w:rPr>
      </w:pPr>
      <w:r w:rsidRPr="00D66EE8">
        <w:rPr>
          <w:rFonts w:ascii="Arial" w:hAnsi="Arial"/>
          <w:b/>
          <w:sz w:val="24"/>
          <w:szCs w:val="24"/>
        </w:rPr>
        <w:t xml:space="preserve">Responsabilidad Social Empresarial: </w:t>
      </w:r>
      <w:r w:rsidRPr="00D66EE8">
        <w:rPr>
          <w:rFonts w:ascii="Arial" w:hAnsi="Arial" w:cs="Arial"/>
          <w:color w:val="000000"/>
          <w:sz w:val="24"/>
          <w:szCs w:val="24"/>
        </w:rPr>
        <w:t>Busca la conformidad y sostenibilidad con una mejor calidad de vida para la comunidad.</w:t>
      </w:r>
    </w:p>
    <w:p w14:paraId="13DF479C" w14:textId="77777777" w:rsidR="00E40A23" w:rsidRPr="00574F12" w:rsidRDefault="00E40A23" w:rsidP="00084B94">
      <w:pPr>
        <w:pStyle w:val="Prrafodelista"/>
        <w:numPr>
          <w:ilvl w:val="0"/>
          <w:numId w:val="7"/>
        </w:numPr>
        <w:ind w:left="426" w:right="-801"/>
        <w:jc w:val="both"/>
        <w:rPr>
          <w:rFonts w:ascii="Arial" w:hAnsi="Arial"/>
          <w:b/>
          <w:sz w:val="24"/>
          <w:szCs w:val="24"/>
        </w:rPr>
      </w:pPr>
      <w:r w:rsidRPr="00D66EE8">
        <w:rPr>
          <w:rFonts w:ascii="Arial" w:hAnsi="Arial"/>
          <w:b/>
          <w:sz w:val="24"/>
          <w:szCs w:val="24"/>
        </w:rPr>
        <w:t>Recursos Humanos:</w:t>
      </w:r>
      <w:r w:rsidR="00EB17CC" w:rsidRPr="00EB17CC">
        <w:rPr>
          <w:rFonts w:ascii="Arial" w:hAnsi="Arial" w:cs="Arial"/>
          <w:color w:val="000000"/>
        </w:rPr>
        <w:t xml:space="preserve"> </w:t>
      </w:r>
      <w:r w:rsidR="00EB17CC" w:rsidRPr="00EB17CC">
        <w:rPr>
          <w:rFonts w:ascii="Arial" w:hAnsi="Arial" w:cs="Arial"/>
          <w:color w:val="000000"/>
          <w:sz w:val="24"/>
          <w:szCs w:val="24"/>
        </w:rPr>
        <w:t>buscando la conformidad y sostenibilidad con una mejor calidad de vida para la comunidad</w:t>
      </w:r>
      <w:r w:rsidR="00EB17CC">
        <w:rPr>
          <w:rFonts w:ascii="Arial" w:hAnsi="Arial" w:cs="Arial"/>
          <w:color w:val="000000"/>
          <w:sz w:val="24"/>
          <w:szCs w:val="24"/>
        </w:rPr>
        <w:t>.</w:t>
      </w:r>
    </w:p>
    <w:p w14:paraId="77CAF8B2" w14:textId="77777777" w:rsidR="00574F12" w:rsidRPr="00D20B91" w:rsidRDefault="00574F12" w:rsidP="00084B94">
      <w:pPr>
        <w:ind w:left="426" w:right="-801"/>
        <w:jc w:val="both"/>
        <w:rPr>
          <w:rFonts w:ascii="Arial" w:hAnsi="Arial"/>
          <w:sz w:val="24"/>
          <w:szCs w:val="24"/>
        </w:rPr>
      </w:pPr>
      <w:r>
        <w:rPr>
          <w:rFonts w:ascii="Arial" w:hAnsi="Arial"/>
          <w:b/>
          <w:sz w:val="24"/>
          <w:szCs w:val="24"/>
        </w:rPr>
        <w:t>Procesos base</w:t>
      </w:r>
      <w:r w:rsidR="005F0303">
        <w:rPr>
          <w:rFonts w:ascii="Arial" w:hAnsi="Arial"/>
          <w:b/>
          <w:sz w:val="24"/>
          <w:szCs w:val="24"/>
        </w:rPr>
        <w:t xml:space="preserve">: </w:t>
      </w:r>
      <w:r w:rsidR="005F0303" w:rsidRPr="005F0303">
        <w:rPr>
          <w:rFonts w:ascii="Arial" w:hAnsi="Arial"/>
          <w:sz w:val="24"/>
          <w:szCs w:val="24"/>
        </w:rPr>
        <w:t>Pretenden</w:t>
      </w:r>
      <w:r w:rsidR="005F0303">
        <w:rPr>
          <w:rFonts w:ascii="Arial" w:hAnsi="Arial"/>
          <w:sz w:val="24"/>
          <w:szCs w:val="24"/>
        </w:rPr>
        <w:t xml:space="preserve"> mejorar los servicios que prestan los procesos de la compañía, con el fin de obtener mejores resultados</w:t>
      </w:r>
      <w:r w:rsidR="00D20B91">
        <w:rPr>
          <w:rFonts w:ascii="Arial" w:hAnsi="Arial"/>
          <w:sz w:val="24"/>
          <w:szCs w:val="24"/>
        </w:rPr>
        <w:t xml:space="preserve">, siendo así, contamos con el siguiente proceso: </w:t>
      </w:r>
    </w:p>
    <w:p w14:paraId="40B3BA60" w14:textId="77777777" w:rsidR="00574F12" w:rsidRPr="00002E17" w:rsidRDefault="00574F12" w:rsidP="00084B94">
      <w:pPr>
        <w:pStyle w:val="Prrafodelista"/>
        <w:numPr>
          <w:ilvl w:val="0"/>
          <w:numId w:val="3"/>
        </w:numPr>
        <w:ind w:left="426" w:right="-801" w:hanging="425"/>
        <w:jc w:val="both"/>
        <w:rPr>
          <w:rFonts w:ascii="Arial" w:hAnsi="Arial"/>
          <w:b/>
          <w:sz w:val="24"/>
          <w:szCs w:val="24"/>
        </w:rPr>
      </w:pPr>
      <w:r w:rsidRPr="00D66EE8">
        <w:rPr>
          <w:rFonts w:ascii="Arial" w:hAnsi="Arial"/>
          <w:b/>
          <w:sz w:val="24"/>
          <w:szCs w:val="24"/>
        </w:rPr>
        <w:t xml:space="preserve">Sistema Integrado de Gestión: </w:t>
      </w:r>
      <w:r w:rsidRPr="00D66EE8">
        <w:rPr>
          <w:rFonts w:ascii="Arial" w:hAnsi="Arial"/>
          <w:sz w:val="24"/>
          <w:szCs w:val="24"/>
        </w:rPr>
        <w:t>Vela por el cumplimiento de las normas y estándares de seguridad y calidad para la organización basado</w:t>
      </w:r>
      <w:r w:rsidRPr="00D66EE8">
        <w:rPr>
          <w:rFonts w:ascii="Arial" w:hAnsi="Arial" w:cs="Arial"/>
          <w:color w:val="000000"/>
          <w:sz w:val="24"/>
          <w:szCs w:val="24"/>
        </w:rPr>
        <w:t xml:space="preserve"> en las </w:t>
      </w:r>
      <w:r w:rsidRPr="00D66EE8">
        <w:rPr>
          <w:rFonts w:ascii="Arial" w:hAnsi="Arial" w:cs="Arial"/>
          <w:color w:val="000000"/>
          <w:sz w:val="24"/>
          <w:szCs w:val="24"/>
        </w:rPr>
        <w:lastRenderedPageBreak/>
        <w:t xml:space="preserve">normas BASC Sistema de gestión en control y seguridad y NTC ISO 28000 Seguridad en la cadena de suministros, calidad NTC ISO 9001 buscando la satisfacción del cliente. </w:t>
      </w:r>
    </w:p>
    <w:p w14:paraId="4A01DC80" w14:textId="73AC83CF" w:rsidR="00E40A23" w:rsidRPr="00664249" w:rsidRDefault="00E40A23" w:rsidP="00084B94">
      <w:pPr>
        <w:ind w:left="426" w:right="-801"/>
        <w:jc w:val="both"/>
        <w:rPr>
          <w:rFonts w:ascii="Arial" w:hAnsi="Arial"/>
          <w:sz w:val="24"/>
          <w:szCs w:val="24"/>
        </w:rPr>
      </w:pPr>
      <w:r w:rsidRPr="00664249">
        <w:rPr>
          <w:rFonts w:ascii="Arial" w:hAnsi="Arial"/>
          <w:sz w:val="24"/>
          <w:szCs w:val="24"/>
        </w:rPr>
        <w:t>Por lo tanto, la participación conjunta y en armonía de cada uno de los procesos, otorga a la Z</w:t>
      </w:r>
      <w:r w:rsidR="00CC353F">
        <w:rPr>
          <w:rFonts w:ascii="Arial" w:hAnsi="Arial"/>
          <w:sz w:val="24"/>
          <w:szCs w:val="24"/>
        </w:rPr>
        <w:t xml:space="preserve">ona </w:t>
      </w:r>
      <w:r w:rsidRPr="00664249">
        <w:rPr>
          <w:rFonts w:ascii="Arial" w:hAnsi="Arial"/>
          <w:sz w:val="24"/>
          <w:szCs w:val="24"/>
        </w:rPr>
        <w:t>F</w:t>
      </w:r>
      <w:r w:rsidR="00CC353F">
        <w:rPr>
          <w:rFonts w:ascii="Arial" w:hAnsi="Arial"/>
          <w:sz w:val="24"/>
          <w:szCs w:val="24"/>
        </w:rPr>
        <w:t xml:space="preserve">ranca </w:t>
      </w:r>
      <w:r w:rsidRPr="00664249">
        <w:rPr>
          <w:rFonts w:ascii="Arial" w:hAnsi="Arial"/>
          <w:sz w:val="24"/>
          <w:szCs w:val="24"/>
        </w:rPr>
        <w:t>I</w:t>
      </w:r>
      <w:r w:rsidR="00CC353F">
        <w:rPr>
          <w:rFonts w:ascii="Arial" w:hAnsi="Arial"/>
          <w:sz w:val="24"/>
          <w:szCs w:val="24"/>
        </w:rPr>
        <w:t xml:space="preserve">nternacional de </w:t>
      </w:r>
      <w:r w:rsidRPr="00664249">
        <w:rPr>
          <w:rFonts w:ascii="Arial" w:hAnsi="Arial"/>
          <w:sz w:val="24"/>
          <w:szCs w:val="24"/>
        </w:rPr>
        <w:t>P</w:t>
      </w:r>
      <w:r w:rsidR="00CC353F">
        <w:rPr>
          <w:rFonts w:ascii="Arial" w:hAnsi="Arial"/>
          <w:sz w:val="24"/>
          <w:szCs w:val="24"/>
        </w:rPr>
        <w:t>ereira</w:t>
      </w:r>
      <w:r w:rsidRPr="00664249">
        <w:rPr>
          <w:rFonts w:ascii="Arial" w:hAnsi="Arial"/>
          <w:sz w:val="24"/>
          <w:szCs w:val="24"/>
        </w:rPr>
        <w:t xml:space="preserve"> la satisfacción de sus clientes, desarrollando con competiti</w:t>
      </w:r>
      <w:r>
        <w:rPr>
          <w:rFonts w:ascii="Arial" w:hAnsi="Arial"/>
          <w:sz w:val="24"/>
          <w:szCs w:val="24"/>
        </w:rPr>
        <w:t>vidad los objetivos propuestos.</w:t>
      </w:r>
    </w:p>
    <w:p w14:paraId="4474FC5B" w14:textId="76C66292" w:rsidR="00E40A23" w:rsidRDefault="00E40A23" w:rsidP="00084B94">
      <w:pPr>
        <w:ind w:left="426" w:right="-801"/>
        <w:jc w:val="both"/>
        <w:rPr>
          <w:rFonts w:ascii="Arial" w:hAnsi="Arial"/>
          <w:sz w:val="24"/>
          <w:szCs w:val="24"/>
        </w:rPr>
      </w:pPr>
      <w:r w:rsidRPr="00664249">
        <w:rPr>
          <w:rFonts w:ascii="Arial" w:hAnsi="Arial"/>
          <w:sz w:val="24"/>
          <w:szCs w:val="24"/>
        </w:rPr>
        <w:t xml:space="preserve">Para cada proceso se ha establecido </w:t>
      </w:r>
      <w:r w:rsidR="00E23AEB">
        <w:rPr>
          <w:rFonts w:ascii="Arial" w:hAnsi="Arial"/>
          <w:sz w:val="24"/>
          <w:szCs w:val="24"/>
        </w:rPr>
        <w:t xml:space="preserve">en el formato PE-CL-05 Caracterización, </w:t>
      </w:r>
      <w:r w:rsidRPr="00664249">
        <w:rPr>
          <w:rFonts w:ascii="Arial" w:hAnsi="Arial"/>
          <w:sz w:val="24"/>
          <w:szCs w:val="24"/>
        </w:rPr>
        <w:t>la</w:t>
      </w:r>
      <w:r w:rsidR="009B77D1">
        <w:rPr>
          <w:rFonts w:ascii="Arial" w:hAnsi="Arial"/>
          <w:sz w:val="24"/>
          <w:szCs w:val="24"/>
        </w:rPr>
        <w:t>s correspondientes caracterizaciones</w:t>
      </w:r>
      <w:r w:rsidR="00E23AEB">
        <w:rPr>
          <w:rFonts w:ascii="Arial" w:hAnsi="Arial"/>
          <w:sz w:val="24"/>
          <w:szCs w:val="24"/>
        </w:rPr>
        <w:t>,</w:t>
      </w:r>
      <w:r w:rsidR="009B77D1">
        <w:rPr>
          <w:rFonts w:ascii="Arial" w:hAnsi="Arial"/>
          <w:sz w:val="24"/>
          <w:szCs w:val="24"/>
        </w:rPr>
        <w:t xml:space="preserve"> las cuales </w:t>
      </w:r>
      <w:r w:rsidR="00002E17">
        <w:rPr>
          <w:rFonts w:ascii="Arial" w:hAnsi="Arial"/>
          <w:sz w:val="24"/>
          <w:szCs w:val="24"/>
        </w:rPr>
        <w:t>contienen proveedores, entradas, actividades, salidas, clientes, registros, documentos asociados, recursos y responsables</w:t>
      </w:r>
      <w:r w:rsidRPr="00664249">
        <w:rPr>
          <w:rFonts w:ascii="Arial" w:hAnsi="Arial"/>
          <w:sz w:val="24"/>
          <w:szCs w:val="24"/>
        </w:rPr>
        <w:t xml:space="preserve">. De igual manera, se establecen los métodos de control del proceso. </w:t>
      </w:r>
    </w:p>
    <w:p w14:paraId="57021170" w14:textId="77777777" w:rsidR="00ED4AF3" w:rsidRDefault="00ED4AF3" w:rsidP="00084B94">
      <w:pPr>
        <w:ind w:left="426" w:right="-801"/>
        <w:jc w:val="both"/>
        <w:rPr>
          <w:rFonts w:ascii="Arial" w:hAnsi="Arial"/>
          <w:sz w:val="24"/>
          <w:szCs w:val="24"/>
        </w:rPr>
      </w:pPr>
    </w:p>
    <w:p w14:paraId="0563E27D" w14:textId="77777777" w:rsidR="009D4AFC" w:rsidRDefault="00203C8D" w:rsidP="00084B94">
      <w:pPr>
        <w:ind w:left="426" w:right="-801"/>
        <w:jc w:val="both"/>
        <w:rPr>
          <w:rFonts w:ascii="Arial" w:hAnsi="Arial"/>
          <w:b/>
          <w:sz w:val="24"/>
          <w:szCs w:val="24"/>
        </w:rPr>
      </w:pPr>
      <w:r w:rsidRPr="00203C8D">
        <w:rPr>
          <w:rFonts w:ascii="Arial" w:hAnsi="Arial"/>
          <w:b/>
          <w:sz w:val="24"/>
          <w:szCs w:val="24"/>
        </w:rPr>
        <w:t>5.</w:t>
      </w:r>
      <w:r>
        <w:rPr>
          <w:rFonts w:ascii="Arial" w:hAnsi="Arial"/>
          <w:b/>
          <w:sz w:val="24"/>
          <w:szCs w:val="24"/>
        </w:rPr>
        <w:t xml:space="preserve"> LIDERAZGO </w:t>
      </w:r>
    </w:p>
    <w:p w14:paraId="63F47EFE" w14:textId="77777777" w:rsidR="00203C8D" w:rsidRPr="00203C8D" w:rsidRDefault="00203C8D" w:rsidP="00084B94">
      <w:pPr>
        <w:ind w:left="426" w:right="-801"/>
        <w:jc w:val="both"/>
        <w:rPr>
          <w:rFonts w:ascii="Arial" w:hAnsi="Arial"/>
          <w:b/>
          <w:sz w:val="24"/>
          <w:szCs w:val="24"/>
        </w:rPr>
      </w:pPr>
    </w:p>
    <w:p w14:paraId="35B8CF35" w14:textId="527F3517" w:rsidR="00ED3241" w:rsidRDefault="00ED3241" w:rsidP="00084B94">
      <w:pPr>
        <w:ind w:left="426" w:right="-801"/>
        <w:jc w:val="both"/>
        <w:rPr>
          <w:rFonts w:ascii="Arial" w:hAnsi="Arial" w:cs="Arial"/>
          <w:b/>
          <w:bCs/>
          <w:sz w:val="24"/>
          <w:szCs w:val="24"/>
        </w:rPr>
      </w:pPr>
      <w:r>
        <w:rPr>
          <w:rFonts w:ascii="Arial" w:hAnsi="Arial" w:cs="Arial"/>
          <w:b/>
          <w:bCs/>
          <w:sz w:val="24"/>
          <w:szCs w:val="24"/>
        </w:rPr>
        <w:t>5.</w:t>
      </w:r>
      <w:r w:rsidR="00006C72">
        <w:rPr>
          <w:rFonts w:ascii="Arial" w:hAnsi="Arial" w:cs="Arial"/>
          <w:b/>
          <w:bCs/>
          <w:sz w:val="24"/>
          <w:szCs w:val="24"/>
        </w:rPr>
        <w:t>1 Liderazgo y C</w:t>
      </w:r>
      <w:r>
        <w:rPr>
          <w:rFonts w:ascii="Arial" w:hAnsi="Arial" w:cs="Arial"/>
          <w:b/>
          <w:bCs/>
          <w:sz w:val="24"/>
          <w:szCs w:val="24"/>
        </w:rPr>
        <w:t xml:space="preserve">ompromiso </w:t>
      </w:r>
    </w:p>
    <w:p w14:paraId="0DF2048A" w14:textId="77777777" w:rsidR="00ED3241" w:rsidRDefault="00ED3241" w:rsidP="00084B94">
      <w:pPr>
        <w:ind w:left="426" w:right="-801"/>
        <w:jc w:val="both"/>
        <w:rPr>
          <w:rFonts w:ascii="Arial" w:hAnsi="Arial" w:cs="Arial"/>
          <w:bCs/>
          <w:sz w:val="24"/>
          <w:szCs w:val="24"/>
        </w:rPr>
      </w:pPr>
      <w:r>
        <w:rPr>
          <w:rFonts w:ascii="Arial" w:hAnsi="Arial" w:cs="Arial"/>
          <w:bCs/>
          <w:sz w:val="24"/>
          <w:szCs w:val="24"/>
        </w:rPr>
        <w:t xml:space="preserve">La alta dirección asegura el compromiso con el sistema de gestión </w:t>
      </w:r>
      <w:r w:rsidR="00ED6772">
        <w:rPr>
          <w:rFonts w:ascii="Arial" w:hAnsi="Arial" w:cs="Arial"/>
          <w:bCs/>
          <w:sz w:val="24"/>
          <w:szCs w:val="24"/>
        </w:rPr>
        <w:t>y la de sus funcionarios</w:t>
      </w:r>
      <w:r w:rsidR="00DD6D55">
        <w:rPr>
          <w:rFonts w:ascii="Arial" w:hAnsi="Arial" w:cs="Arial"/>
          <w:bCs/>
          <w:sz w:val="24"/>
          <w:szCs w:val="24"/>
        </w:rPr>
        <w:t>, a través de los líderes de proceso</w:t>
      </w:r>
      <w:r w:rsidR="00306910">
        <w:rPr>
          <w:rFonts w:ascii="Arial" w:hAnsi="Arial" w:cs="Arial"/>
          <w:bCs/>
          <w:sz w:val="24"/>
          <w:szCs w:val="24"/>
        </w:rPr>
        <w:t xml:space="preserve">, para lo cual como responsables cumplen las funciones definidas para este rol, dando a conocer la información a sus respectivos equipos de trabajo mediante una comunicación efectiva. </w:t>
      </w:r>
    </w:p>
    <w:p w14:paraId="18A4E545" w14:textId="77777777" w:rsidR="008F0257" w:rsidRDefault="008F0257" w:rsidP="00084B94">
      <w:pPr>
        <w:ind w:left="426" w:right="-801"/>
        <w:jc w:val="both"/>
        <w:rPr>
          <w:rFonts w:ascii="Arial" w:hAnsi="Arial" w:cs="Arial"/>
          <w:bCs/>
          <w:sz w:val="24"/>
          <w:szCs w:val="24"/>
        </w:rPr>
      </w:pPr>
      <w:r>
        <w:rPr>
          <w:rFonts w:ascii="Arial" w:hAnsi="Arial" w:cs="Arial"/>
          <w:bCs/>
          <w:sz w:val="24"/>
          <w:szCs w:val="24"/>
        </w:rPr>
        <w:t xml:space="preserve">La gerencia y los líderes de proceso son los encargados de establecer, cumplir y socializar la política integrada de gestión, objetivos, </w:t>
      </w:r>
      <w:r w:rsidR="0018722C">
        <w:rPr>
          <w:rFonts w:ascii="Arial" w:hAnsi="Arial" w:cs="Arial"/>
          <w:bCs/>
          <w:sz w:val="24"/>
          <w:szCs w:val="24"/>
        </w:rPr>
        <w:t>promover la mejora, realizar revisiones por la dirección</w:t>
      </w:r>
      <w:r w:rsidR="004865E8">
        <w:rPr>
          <w:rFonts w:ascii="Arial" w:hAnsi="Arial" w:cs="Arial"/>
          <w:bCs/>
          <w:sz w:val="24"/>
          <w:szCs w:val="24"/>
        </w:rPr>
        <w:t xml:space="preserve">, entre otros. </w:t>
      </w:r>
    </w:p>
    <w:p w14:paraId="08FC5851" w14:textId="77777777" w:rsidR="00B51270" w:rsidRDefault="00B51270" w:rsidP="00084B94">
      <w:pPr>
        <w:ind w:left="426" w:right="-801"/>
        <w:jc w:val="both"/>
        <w:rPr>
          <w:rFonts w:ascii="Arial" w:hAnsi="Arial" w:cs="Arial"/>
          <w:b/>
          <w:bCs/>
          <w:sz w:val="24"/>
          <w:szCs w:val="24"/>
        </w:rPr>
      </w:pPr>
      <w:r w:rsidRPr="00B51270">
        <w:rPr>
          <w:rFonts w:ascii="Arial" w:hAnsi="Arial" w:cs="Arial"/>
          <w:b/>
          <w:bCs/>
          <w:sz w:val="24"/>
          <w:szCs w:val="24"/>
        </w:rPr>
        <w:t>5.2</w:t>
      </w:r>
      <w:r>
        <w:rPr>
          <w:rFonts w:ascii="Arial" w:hAnsi="Arial" w:cs="Arial"/>
          <w:b/>
          <w:bCs/>
          <w:sz w:val="24"/>
          <w:szCs w:val="24"/>
        </w:rPr>
        <w:t xml:space="preserve"> </w:t>
      </w:r>
      <w:r w:rsidR="002453E4">
        <w:rPr>
          <w:rFonts w:ascii="Arial" w:hAnsi="Arial" w:cs="Arial"/>
          <w:b/>
          <w:bCs/>
          <w:sz w:val="24"/>
          <w:szCs w:val="24"/>
        </w:rPr>
        <w:t xml:space="preserve">Política </w:t>
      </w:r>
      <w:r w:rsidR="00165E6F">
        <w:rPr>
          <w:rFonts w:ascii="Arial" w:hAnsi="Arial" w:cs="Arial"/>
          <w:b/>
          <w:bCs/>
          <w:sz w:val="24"/>
          <w:szCs w:val="24"/>
        </w:rPr>
        <w:t xml:space="preserve">de Gestión Integrada </w:t>
      </w:r>
      <w:r w:rsidR="006C1FFA">
        <w:rPr>
          <w:rFonts w:ascii="Arial" w:hAnsi="Arial" w:cs="Arial"/>
          <w:b/>
          <w:bCs/>
          <w:sz w:val="24"/>
          <w:szCs w:val="24"/>
        </w:rPr>
        <w:t xml:space="preserve"> </w:t>
      </w:r>
    </w:p>
    <w:p w14:paraId="53D4E382" w14:textId="77777777" w:rsidR="002453E4" w:rsidRPr="002453E4" w:rsidRDefault="002453E4" w:rsidP="00084B94">
      <w:pPr>
        <w:ind w:left="426" w:right="-801"/>
        <w:jc w:val="both"/>
        <w:rPr>
          <w:rFonts w:ascii="Arial" w:hAnsi="Arial" w:cs="Arial"/>
          <w:bCs/>
          <w:sz w:val="24"/>
          <w:szCs w:val="24"/>
        </w:rPr>
      </w:pPr>
      <w:r>
        <w:rPr>
          <w:rFonts w:ascii="Arial" w:hAnsi="Arial" w:cs="Arial"/>
          <w:bCs/>
          <w:sz w:val="24"/>
          <w:szCs w:val="24"/>
        </w:rPr>
        <w:t xml:space="preserve">La política establecida por la Zona Franca Internacional de Pereira S.A.S Usuario Operador de Zonas Francas es </w:t>
      </w:r>
      <w:r w:rsidR="00C96332">
        <w:rPr>
          <w:rFonts w:ascii="Arial" w:hAnsi="Arial" w:cs="Arial"/>
          <w:bCs/>
          <w:sz w:val="24"/>
          <w:szCs w:val="24"/>
        </w:rPr>
        <w:t>la siguiente</w:t>
      </w:r>
      <w:r>
        <w:rPr>
          <w:rFonts w:ascii="Arial" w:hAnsi="Arial" w:cs="Arial"/>
          <w:bCs/>
          <w:sz w:val="24"/>
          <w:szCs w:val="24"/>
        </w:rPr>
        <w:t xml:space="preserve">: </w:t>
      </w:r>
    </w:p>
    <w:p w14:paraId="7A1A39A2" w14:textId="771965D5" w:rsidR="00150417" w:rsidRDefault="00150417" w:rsidP="00084B94">
      <w:pPr>
        <w:spacing w:before="150" w:after="120" w:line="288" w:lineRule="auto"/>
        <w:ind w:left="426" w:right="-801"/>
        <w:jc w:val="both"/>
        <w:rPr>
          <w:rFonts w:ascii="Arial" w:eastAsiaTheme="minorEastAsia" w:hAnsi="Arial" w:cs="Arial"/>
          <w:i/>
          <w:color w:val="000000" w:themeColor="text1"/>
          <w:kern w:val="24"/>
          <w:sz w:val="24"/>
          <w:szCs w:val="44"/>
          <w:lang w:eastAsia="es-ES"/>
        </w:rPr>
      </w:pPr>
    </w:p>
    <w:p w14:paraId="612634AB" w14:textId="77777777" w:rsidR="002F3D47" w:rsidRDefault="00150417"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right="-801"/>
        <w:jc w:val="both"/>
        <w:rPr>
          <w:ins w:id="0" w:author="lenovo" w:date="2019-05-18T15:10:00Z"/>
          <w:rFonts w:ascii="Arial" w:hAnsi="Arial" w:cs="Arial"/>
          <w:i/>
          <w:sz w:val="24"/>
          <w:szCs w:val="24"/>
          <w:lang w:val="es-ES"/>
        </w:rPr>
      </w:pPr>
      <w:r w:rsidRPr="002F3D47">
        <w:rPr>
          <w:rFonts w:ascii="Arial" w:hAnsi="Arial" w:cs="Arial"/>
          <w:i/>
          <w:sz w:val="24"/>
          <w:szCs w:val="24"/>
          <w:u w:color="1A1A1A"/>
        </w:rPr>
        <w:t xml:space="preserve">La Zona Franca Internacional de Pereira S.A.S. Usuario Operador de Zonas Francas es una organización dedicada a desarrollar con eficiencia y competitividad los servicios enmarcados dentro del régimen de zonas francas, así como con el cumplimiento de los requisitos legales y convencionales suscritos por la organización; desarrollando estándares de </w:t>
      </w:r>
      <w:r w:rsidRPr="002F3D47">
        <w:rPr>
          <w:rFonts w:ascii="Arial" w:hAnsi="Arial" w:cs="Arial"/>
          <w:i/>
          <w:sz w:val="24"/>
          <w:szCs w:val="24"/>
          <w:u w:color="1A1A1A"/>
        </w:rPr>
        <w:lastRenderedPageBreak/>
        <w:t>calidad, infraestructura y tecnología óptimos para satisfacer de manera oportuna las necesidades de los clientes, forjando vínculos de fidelidad y confianza; garantizando la seguridad que permita prevenir, controlar y neutralizar los riesgos y amenazas que se puedan presentar por actividades ilícitas,</w:t>
      </w:r>
      <w:r w:rsidR="00751A4B">
        <w:rPr>
          <w:rFonts w:ascii="Arial" w:hAnsi="Arial" w:cs="Arial"/>
          <w:i/>
          <w:sz w:val="24"/>
          <w:szCs w:val="24"/>
          <w:u w:color="1A1A1A"/>
        </w:rPr>
        <w:t xml:space="preserve"> corrupción y soborno</w:t>
      </w:r>
      <w:r w:rsidR="00034367">
        <w:rPr>
          <w:rFonts w:ascii="Arial" w:hAnsi="Arial" w:cs="Arial"/>
          <w:i/>
          <w:sz w:val="24"/>
          <w:szCs w:val="24"/>
          <w:u w:color="1A1A1A"/>
        </w:rPr>
        <w:t>,</w:t>
      </w:r>
      <w:r w:rsidRPr="002F3D47">
        <w:rPr>
          <w:rFonts w:ascii="Arial" w:hAnsi="Arial" w:cs="Arial"/>
          <w:i/>
          <w:sz w:val="24"/>
          <w:szCs w:val="24"/>
          <w:u w:color="1A1A1A"/>
        </w:rPr>
        <w:t xml:space="preserve"> que junto al compromiso con la seguridad y salud conlleven a la prevención de accidentes y enfermedades laborales; en completa armonía con el medio ambiente, y la mejora continua de todos los procesos de la organización, generando desarrollo económico y sostenibilidad, </w:t>
      </w:r>
      <w:r w:rsidRPr="002F3D47">
        <w:rPr>
          <w:rFonts w:ascii="Arial" w:hAnsi="Arial" w:cs="Arial"/>
          <w:i/>
          <w:sz w:val="24"/>
          <w:szCs w:val="24"/>
          <w:lang w:val="es-ES"/>
        </w:rPr>
        <w:t xml:space="preserve">que conlleven a una mejor calidad de vida para nuestros grupos de interés. </w:t>
      </w:r>
    </w:p>
    <w:p w14:paraId="7A63FFE9" w14:textId="77777777" w:rsidR="002F3D47" w:rsidRDefault="002F3D47"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26" w:right="-801"/>
        <w:jc w:val="both"/>
        <w:rPr>
          <w:ins w:id="1" w:author="lenovo" w:date="2019-05-18T15:10:00Z"/>
          <w:rFonts w:ascii="Arial" w:hAnsi="Arial" w:cs="Arial"/>
          <w:i/>
          <w:sz w:val="24"/>
          <w:szCs w:val="24"/>
          <w:lang w:val="es-ES"/>
        </w:rPr>
      </w:pPr>
    </w:p>
    <w:p w14:paraId="1C1A1323" w14:textId="77777777" w:rsidR="00CC353F" w:rsidRDefault="00CC353F" w:rsidP="00084B94">
      <w:pPr>
        <w:ind w:left="426" w:right="-801"/>
        <w:jc w:val="both"/>
        <w:rPr>
          <w:rFonts w:ascii="Arial" w:hAnsi="Arial" w:cs="Arial"/>
          <w:b/>
          <w:bCs/>
          <w:sz w:val="24"/>
          <w:szCs w:val="24"/>
          <w:lang w:val="es-ES"/>
        </w:rPr>
      </w:pPr>
    </w:p>
    <w:p w14:paraId="4F2D0421" w14:textId="41D4BA40" w:rsidR="00ED3241" w:rsidRDefault="00C96332" w:rsidP="00084B94">
      <w:pPr>
        <w:ind w:left="426" w:right="-801"/>
        <w:jc w:val="both"/>
        <w:rPr>
          <w:rFonts w:ascii="Arial" w:hAnsi="Arial" w:cs="Arial"/>
          <w:b/>
          <w:bCs/>
          <w:sz w:val="24"/>
          <w:szCs w:val="24"/>
          <w:lang w:val="es-ES"/>
        </w:rPr>
      </w:pPr>
      <w:r>
        <w:rPr>
          <w:rFonts w:ascii="Arial" w:hAnsi="Arial" w:cs="Arial"/>
          <w:b/>
          <w:bCs/>
          <w:sz w:val="24"/>
          <w:szCs w:val="24"/>
          <w:lang w:val="es-ES"/>
        </w:rPr>
        <w:t>5.</w:t>
      </w:r>
      <w:r w:rsidR="008E38CA">
        <w:rPr>
          <w:rFonts w:ascii="Arial" w:hAnsi="Arial" w:cs="Arial"/>
          <w:b/>
          <w:bCs/>
          <w:sz w:val="24"/>
          <w:szCs w:val="24"/>
          <w:lang w:val="es-ES"/>
        </w:rPr>
        <w:t>3</w:t>
      </w:r>
      <w:r w:rsidR="00006C72">
        <w:rPr>
          <w:rFonts w:ascii="Arial" w:hAnsi="Arial" w:cs="Arial"/>
          <w:b/>
          <w:bCs/>
          <w:sz w:val="24"/>
          <w:szCs w:val="24"/>
          <w:lang w:val="es-ES"/>
        </w:rPr>
        <w:t xml:space="preserve"> Roles, Responsabilidades y Autoridades en la O</w:t>
      </w:r>
      <w:r>
        <w:rPr>
          <w:rFonts w:ascii="Arial" w:hAnsi="Arial" w:cs="Arial"/>
          <w:b/>
          <w:bCs/>
          <w:sz w:val="24"/>
          <w:szCs w:val="24"/>
          <w:lang w:val="es-ES"/>
        </w:rPr>
        <w:t>rganización</w:t>
      </w:r>
    </w:p>
    <w:p w14:paraId="0D045749" w14:textId="77777777" w:rsidR="00797AAE" w:rsidRDefault="00A76AFE" w:rsidP="00084B94">
      <w:pPr>
        <w:ind w:left="426" w:right="-801"/>
        <w:jc w:val="both"/>
        <w:rPr>
          <w:rFonts w:ascii="Arial" w:hAnsi="Arial" w:cs="Arial"/>
          <w:bCs/>
          <w:sz w:val="24"/>
          <w:szCs w:val="24"/>
          <w:lang w:val="es-ES"/>
        </w:rPr>
      </w:pPr>
      <w:r>
        <w:rPr>
          <w:rFonts w:ascii="Arial" w:hAnsi="Arial" w:cs="Arial"/>
          <w:bCs/>
          <w:sz w:val="24"/>
          <w:szCs w:val="24"/>
          <w:lang w:val="es-ES"/>
        </w:rPr>
        <w:t>La compañía cuenta con un organigrama</w:t>
      </w:r>
      <w:r w:rsidR="003D638D">
        <w:rPr>
          <w:rFonts w:ascii="Arial" w:hAnsi="Arial" w:cs="Arial"/>
          <w:bCs/>
          <w:sz w:val="24"/>
          <w:szCs w:val="24"/>
          <w:lang w:val="es-ES"/>
        </w:rPr>
        <w:t xml:space="preserve"> general</w:t>
      </w:r>
      <w:r w:rsidR="00BA7B5D">
        <w:rPr>
          <w:rFonts w:ascii="Arial" w:hAnsi="Arial" w:cs="Arial"/>
          <w:bCs/>
          <w:sz w:val="24"/>
          <w:szCs w:val="24"/>
          <w:lang w:val="es-ES"/>
        </w:rPr>
        <w:t xml:space="preserve">; </w:t>
      </w:r>
      <w:r w:rsidR="009F60FB">
        <w:rPr>
          <w:rFonts w:ascii="Arial" w:hAnsi="Arial" w:cs="Arial"/>
          <w:bCs/>
          <w:sz w:val="24"/>
          <w:szCs w:val="24"/>
          <w:lang w:val="es-ES"/>
        </w:rPr>
        <w:t>la responsabilidad y la</w:t>
      </w:r>
      <w:r w:rsidR="009C7C21">
        <w:rPr>
          <w:rFonts w:ascii="Arial" w:hAnsi="Arial" w:cs="Arial"/>
          <w:bCs/>
          <w:sz w:val="24"/>
          <w:szCs w:val="24"/>
          <w:lang w:val="es-ES"/>
        </w:rPr>
        <w:t xml:space="preserve"> autoridad del personal están definidas en el</w:t>
      </w:r>
      <w:r w:rsidR="008C5CA1">
        <w:rPr>
          <w:rFonts w:ascii="Arial" w:hAnsi="Arial" w:cs="Arial"/>
          <w:bCs/>
          <w:sz w:val="24"/>
          <w:szCs w:val="24"/>
          <w:lang w:val="es-ES"/>
        </w:rPr>
        <w:t xml:space="preserve"> documento</w:t>
      </w:r>
      <w:r w:rsidR="009C7C21">
        <w:rPr>
          <w:rFonts w:ascii="Arial" w:hAnsi="Arial" w:cs="Arial"/>
          <w:bCs/>
          <w:sz w:val="24"/>
          <w:szCs w:val="24"/>
          <w:lang w:val="es-ES"/>
        </w:rPr>
        <w:t xml:space="preserve"> </w:t>
      </w:r>
      <w:r w:rsidR="008C5CA1">
        <w:rPr>
          <w:rFonts w:ascii="Arial" w:hAnsi="Arial" w:cs="Arial"/>
          <w:b/>
          <w:sz w:val="24"/>
          <w:szCs w:val="24"/>
        </w:rPr>
        <w:t xml:space="preserve">“Perfil del cargo (FO-GH-09)” </w:t>
      </w:r>
      <w:r w:rsidR="009F60FB">
        <w:rPr>
          <w:rFonts w:ascii="Arial" w:hAnsi="Arial" w:cs="Arial"/>
          <w:bCs/>
          <w:sz w:val="24"/>
          <w:szCs w:val="24"/>
          <w:lang w:val="es-ES"/>
        </w:rPr>
        <w:t xml:space="preserve">de cada uno de los funcionarios, </w:t>
      </w:r>
      <w:r w:rsidR="00865A23">
        <w:rPr>
          <w:rFonts w:ascii="Arial" w:hAnsi="Arial" w:cs="Arial"/>
          <w:bCs/>
          <w:sz w:val="24"/>
          <w:szCs w:val="24"/>
          <w:lang w:val="es-ES"/>
        </w:rPr>
        <w:t>como también en la documentación de los procesos.</w:t>
      </w:r>
      <w:r w:rsidR="00797AAE">
        <w:rPr>
          <w:rFonts w:ascii="Arial" w:hAnsi="Arial" w:cs="Arial"/>
          <w:bCs/>
          <w:sz w:val="24"/>
          <w:szCs w:val="24"/>
          <w:lang w:val="es-ES"/>
        </w:rPr>
        <w:t xml:space="preserve"> A continuación se establecen responsabilidades y autoridades del Sistema de </w:t>
      </w:r>
      <w:r w:rsidR="00F87219">
        <w:rPr>
          <w:rFonts w:ascii="Arial" w:hAnsi="Arial" w:cs="Arial"/>
          <w:bCs/>
          <w:sz w:val="24"/>
          <w:szCs w:val="24"/>
          <w:lang w:val="es-ES"/>
        </w:rPr>
        <w:t>Gestión</w:t>
      </w:r>
      <w:r w:rsidR="00797AAE">
        <w:rPr>
          <w:rFonts w:ascii="Arial" w:hAnsi="Arial" w:cs="Arial"/>
          <w:bCs/>
          <w:sz w:val="24"/>
          <w:szCs w:val="24"/>
          <w:lang w:val="es-ES"/>
        </w:rPr>
        <w:t xml:space="preserve"> en Control y Seguridad BASC: </w:t>
      </w:r>
    </w:p>
    <w:p w14:paraId="7A953135" w14:textId="77777777" w:rsidR="00797AAE" w:rsidRDefault="00797AAE" w:rsidP="00084B94">
      <w:pPr>
        <w:pStyle w:val="Prrafodelista"/>
        <w:numPr>
          <w:ilvl w:val="0"/>
          <w:numId w:val="28"/>
        </w:numPr>
        <w:ind w:left="426" w:right="-801"/>
        <w:jc w:val="both"/>
        <w:rPr>
          <w:rFonts w:ascii="Arial" w:hAnsi="Arial" w:cs="Arial"/>
          <w:bCs/>
          <w:sz w:val="24"/>
          <w:szCs w:val="24"/>
          <w:lang w:val="es-ES"/>
        </w:rPr>
      </w:pPr>
      <w:r>
        <w:rPr>
          <w:rFonts w:ascii="Arial" w:hAnsi="Arial" w:cs="Arial"/>
          <w:bCs/>
          <w:sz w:val="24"/>
          <w:szCs w:val="24"/>
          <w:lang w:val="es-ES"/>
        </w:rPr>
        <w:t xml:space="preserve">Representante por la Dirección: Coordinador del Sistema Integrado de Gestión. </w:t>
      </w:r>
    </w:p>
    <w:p w14:paraId="488DA61B" w14:textId="77777777" w:rsidR="00797AAE" w:rsidRPr="00F87219" w:rsidRDefault="00797AAE" w:rsidP="00084B94">
      <w:pPr>
        <w:pStyle w:val="Prrafodelista"/>
        <w:numPr>
          <w:ilvl w:val="0"/>
          <w:numId w:val="28"/>
        </w:numPr>
        <w:ind w:left="426" w:right="-801"/>
        <w:jc w:val="both"/>
        <w:rPr>
          <w:rFonts w:ascii="Arial" w:hAnsi="Arial" w:cs="Arial"/>
          <w:bCs/>
          <w:sz w:val="24"/>
          <w:szCs w:val="24"/>
          <w:lang w:val="es-ES"/>
        </w:rPr>
      </w:pPr>
      <w:r>
        <w:rPr>
          <w:rFonts w:ascii="Arial" w:hAnsi="Arial" w:cs="Arial"/>
          <w:bCs/>
          <w:sz w:val="24"/>
          <w:szCs w:val="24"/>
          <w:lang w:val="es-ES"/>
        </w:rPr>
        <w:t xml:space="preserve">Jefe o encargado de la seguridad: Director Jurídico y Propiedad Horizontal.   </w:t>
      </w:r>
    </w:p>
    <w:p w14:paraId="7D2A2A5A" w14:textId="77777777" w:rsidR="00E211FE" w:rsidRDefault="00865A23" w:rsidP="00084B94">
      <w:pPr>
        <w:ind w:left="426" w:right="-801"/>
        <w:jc w:val="both"/>
        <w:rPr>
          <w:rFonts w:ascii="Arial" w:hAnsi="Arial" w:cs="Arial"/>
          <w:bCs/>
          <w:sz w:val="24"/>
          <w:szCs w:val="24"/>
          <w:lang w:val="es-ES"/>
        </w:rPr>
      </w:pPr>
      <w:r>
        <w:rPr>
          <w:rFonts w:ascii="Arial" w:hAnsi="Arial" w:cs="Arial"/>
          <w:bCs/>
          <w:sz w:val="24"/>
          <w:szCs w:val="24"/>
          <w:lang w:val="es-ES"/>
        </w:rPr>
        <w:t xml:space="preserve"> </w:t>
      </w:r>
      <w:r w:rsidR="00F87219">
        <w:rPr>
          <w:rFonts w:ascii="Arial" w:hAnsi="Arial" w:cs="Arial"/>
          <w:bCs/>
          <w:sz w:val="24"/>
          <w:szCs w:val="24"/>
          <w:lang w:val="es-ES"/>
        </w:rPr>
        <w:t xml:space="preserve">A </w:t>
      </w:r>
      <w:r>
        <w:rPr>
          <w:rFonts w:ascii="Arial" w:hAnsi="Arial" w:cs="Arial"/>
          <w:bCs/>
          <w:sz w:val="24"/>
          <w:szCs w:val="24"/>
          <w:lang w:val="es-ES"/>
        </w:rPr>
        <w:t xml:space="preserve">continuación </w:t>
      </w:r>
      <w:r w:rsidR="00C72E63">
        <w:rPr>
          <w:rFonts w:ascii="Arial" w:hAnsi="Arial" w:cs="Arial"/>
          <w:bCs/>
          <w:sz w:val="24"/>
          <w:szCs w:val="24"/>
          <w:lang w:val="es-ES"/>
        </w:rPr>
        <w:t xml:space="preserve">se muestra </w:t>
      </w:r>
      <w:r w:rsidR="007D6C57">
        <w:rPr>
          <w:rFonts w:ascii="Arial" w:hAnsi="Arial" w:cs="Arial"/>
          <w:bCs/>
          <w:sz w:val="24"/>
          <w:szCs w:val="24"/>
          <w:lang w:val="es-ES"/>
        </w:rPr>
        <w:t>la estructura organizacional</w:t>
      </w:r>
      <w:r w:rsidR="00C72E63">
        <w:rPr>
          <w:rFonts w:ascii="Arial" w:hAnsi="Arial" w:cs="Arial"/>
          <w:bCs/>
          <w:sz w:val="24"/>
          <w:szCs w:val="24"/>
          <w:lang w:val="es-ES"/>
        </w:rPr>
        <w:t xml:space="preserve">: </w:t>
      </w:r>
    </w:p>
    <w:p w14:paraId="55A7C903" w14:textId="77777777" w:rsidR="00002E17" w:rsidRDefault="00002E17" w:rsidP="00084B94">
      <w:pPr>
        <w:ind w:left="426" w:right="-801"/>
        <w:jc w:val="both"/>
        <w:rPr>
          <w:rFonts w:ascii="Arial" w:hAnsi="Arial" w:cs="Arial"/>
          <w:bCs/>
          <w:sz w:val="24"/>
          <w:szCs w:val="24"/>
          <w:lang w:val="es-ES"/>
        </w:rPr>
      </w:pPr>
    </w:p>
    <w:p w14:paraId="3C420971" w14:textId="77777777" w:rsidR="00F14B57" w:rsidRDefault="00F14B57" w:rsidP="00084B94">
      <w:pPr>
        <w:ind w:left="426" w:right="3791"/>
        <w:jc w:val="both"/>
        <w:rPr>
          <w:rFonts w:ascii="Arial" w:hAnsi="Arial" w:cs="Arial"/>
          <w:bCs/>
          <w:sz w:val="24"/>
          <w:szCs w:val="24"/>
          <w:lang w:val="es-ES"/>
        </w:rPr>
      </w:pPr>
    </w:p>
    <w:p w14:paraId="27E6E71F" w14:textId="77777777" w:rsidR="00F14B57" w:rsidRPr="00002E17" w:rsidRDefault="00F14B57" w:rsidP="00084B94">
      <w:pPr>
        <w:ind w:right="-660"/>
        <w:jc w:val="both"/>
        <w:rPr>
          <w:rFonts w:ascii="Arial" w:hAnsi="Arial" w:cs="Arial"/>
          <w:bCs/>
          <w:sz w:val="24"/>
          <w:szCs w:val="24"/>
          <w:lang w:val="es-ES"/>
        </w:rPr>
        <w:sectPr w:rsidR="00F14B57" w:rsidRPr="00002E17" w:rsidSect="00252DCC">
          <w:headerReference w:type="default" r:id="rId14"/>
          <w:type w:val="nextColumn"/>
          <w:pgSz w:w="12240" w:h="15840" w:code="1"/>
          <w:pgMar w:top="1701" w:right="2268" w:bottom="1701" w:left="2268" w:header="567" w:footer="709" w:gutter="0"/>
          <w:cols w:space="708"/>
          <w:docGrid w:linePitch="360"/>
        </w:sectPr>
      </w:pPr>
    </w:p>
    <w:p w14:paraId="76E4A0BE" w14:textId="6903563E" w:rsidR="00E211FE" w:rsidRDefault="00732D89" w:rsidP="00084B94">
      <w:pPr>
        <w:spacing w:after="100" w:afterAutospacing="1"/>
        <w:jc w:val="both"/>
        <w:rPr>
          <w:rFonts w:ascii="Arial" w:hAnsi="Arial" w:cs="Arial"/>
          <w:b/>
          <w:sz w:val="24"/>
          <w:szCs w:val="24"/>
        </w:rPr>
      </w:pPr>
      <w:r>
        <w:rPr>
          <w:noProof/>
          <w:lang w:eastAsia="es-CO"/>
        </w:rPr>
        <w:lastRenderedPageBreak/>
        <w:drawing>
          <wp:inline distT="0" distB="0" distL="0" distR="0" wp14:anchorId="40106D27" wp14:editId="3D213D5E">
            <wp:extent cx="8696939" cy="425767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710124" cy="4264130"/>
                    </a:xfrm>
                    <a:prstGeom prst="rect">
                      <a:avLst/>
                    </a:prstGeom>
                  </pic:spPr>
                </pic:pic>
              </a:graphicData>
            </a:graphic>
          </wp:inline>
        </w:drawing>
      </w:r>
    </w:p>
    <w:p w14:paraId="25E06AAF" w14:textId="77777777" w:rsidR="00E211FE" w:rsidRDefault="00E211FE" w:rsidP="00084B94">
      <w:pPr>
        <w:jc w:val="both"/>
        <w:rPr>
          <w:rFonts w:ascii="Arial" w:hAnsi="Arial" w:cs="Arial"/>
          <w:b/>
          <w:sz w:val="24"/>
          <w:szCs w:val="24"/>
        </w:rPr>
        <w:sectPr w:rsidR="00E211FE" w:rsidSect="00D75DBE">
          <w:pgSz w:w="15840" w:h="12240" w:orient="landscape" w:code="1"/>
          <w:pgMar w:top="2268" w:right="1701" w:bottom="2268" w:left="1701" w:header="567" w:footer="709" w:gutter="0"/>
          <w:cols w:space="708"/>
          <w:docGrid w:linePitch="360"/>
        </w:sectPr>
      </w:pPr>
    </w:p>
    <w:p w14:paraId="2D69745F" w14:textId="77777777" w:rsidR="000E0727" w:rsidRDefault="007D6C57" w:rsidP="00084B94">
      <w:pPr>
        <w:ind w:left="709" w:right="992"/>
        <w:jc w:val="both"/>
        <w:rPr>
          <w:rFonts w:ascii="Arial" w:hAnsi="Arial" w:cs="Arial"/>
          <w:b/>
          <w:sz w:val="24"/>
          <w:szCs w:val="24"/>
        </w:rPr>
      </w:pPr>
      <w:r>
        <w:rPr>
          <w:rFonts w:ascii="Arial" w:hAnsi="Arial" w:cs="Arial"/>
          <w:b/>
          <w:sz w:val="24"/>
          <w:szCs w:val="24"/>
        </w:rPr>
        <w:lastRenderedPageBreak/>
        <w:t xml:space="preserve">6. PLANIFICACIÓN </w:t>
      </w:r>
      <w:bookmarkStart w:id="2" w:name="_GoBack"/>
      <w:bookmarkEnd w:id="2"/>
    </w:p>
    <w:p w14:paraId="41A22E36" w14:textId="77777777" w:rsidR="00002E17" w:rsidRDefault="00002E17" w:rsidP="00084B94">
      <w:pPr>
        <w:ind w:left="709" w:right="992"/>
        <w:jc w:val="both"/>
        <w:rPr>
          <w:rFonts w:ascii="Arial" w:hAnsi="Arial" w:cs="Arial"/>
          <w:b/>
          <w:sz w:val="24"/>
          <w:szCs w:val="24"/>
        </w:rPr>
      </w:pPr>
    </w:p>
    <w:p w14:paraId="05D3B552" w14:textId="77777777" w:rsidR="00A11045" w:rsidRDefault="009470B7" w:rsidP="00084B94">
      <w:pPr>
        <w:ind w:right="992"/>
        <w:jc w:val="both"/>
        <w:rPr>
          <w:rFonts w:ascii="Arial" w:hAnsi="Arial" w:cs="Arial"/>
          <w:b/>
          <w:sz w:val="24"/>
          <w:szCs w:val="24"/>
        </w:rPr>
      </w:pPr>
      <w:r>
        <w:rPr>
          <w:rFonts w:ascii="Arial" w:hAnsi="Arial" w:cs="Arial"/>
          <w:b/>
          <w:sz w:val="24"/>
          <w:szCs w:val="24"/>
        </w:rPr>
        <w:t>6.1 Gestión de</w:t>
      </w:r>
      <w:r w:rsidR="00CD1B9C">
        <w:rPr>
          <w:rFonts w:ascii="Arial" w:hAnsi="Arial" w:cs="Arial"/>
          <w:b/>
          <w:sz w:val="24"/>
          <w:szCs w:val="24"/>
        </w:rPr>
        <w:t xml:space="preserve"> Riesgos</w:t>
      </w:r>
      <w:r w:rsidR="000F6CA8">
        <w:rPr>
          <w:rFonts w:ascii="Arial" w:hAnsi="Arial" w:cs="Arial"/>
          <w:b/>
          <w:sz w:val="24"/>
          <w:szCs w:val="24"/>
        </w:rPr>
        <w:t xml:space="preserve"> </w:t>
      </w:r>
    </w:p>
    <w:p w14:paraId="25DFCD41" w14:textId="029026BD" w:rsidR="004205EE" w:rsidRDefault="00504672"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Pr>
          <w:rFonts w:ascii="Arial" w:hAnsi="Arial" w:cs="Arial"/>
          <w:sz w:val="24"/>
          <w:szCs w:val="24"/>
        </w:rPr>
        <w:t xml:space="preserve">Se tiene establecido el procedimiento </w:t>
      </w:r>
      <w:r w:rsidRPr="00A474B5">
        <w:rPr>
          <w:rFonts w:ascii="Arial" w:hAnsi="Arial" w:cs="Arial"/>
          <w:b/>
          <w:sz w:val="24"/>
          <w:szCs w:val="24"/>
        </w:rPr>
        <w:t>“Gestión de Riesgos</w:t>
      </w:r>
      <w:r w:rsidR="00A474B5" w:rsidRPr="00A474B5">
        <w:rPr>
          <w:rFonts w:ascii="Arial" w:hAnsi="Arial" w:cs="Arial"/>
          <w:b/>
          <w:sz w:val="24"/>
          <w:szCs w:val="24"/>
        </w:rPr>
        <w:t xml:space="preserve"> (PR-CL-01)</w:t>
      </w:r>
      <w:r w:rsidRPr="00A474B5">
        <w:rPr>
          <w:rFonts w:ascii="Arial" w:hAnsi="Arial" w:cs="Arial"/>
          <w:b/>
          <w:sz w:val="24"/>
          <w:szCs w:val="24"/>
        </w:rPr>
        <w:t>”</w:t>
      </w:r>
      <w:r w:rsidR="004205EE">
        <w:rPr>
          <w:rFonts w:ascii="Arial" w:hAnsi="Arial" w:cs="Arial"/>
          <w:b/>
          <w:sz w:val="24"/>
          <w:szCs w:val="24"/>
        </w:rPr>
        <w:t xml:space="preserve"> </w:t>
      </w:r>
      <w:r w:rsidR="004205EE">
        <w:rPr>
          <w:rFonts w:ascii="Arial" w:hAnsi="Arial" w:cs="Arial"/>
          <w:sz w:val="24"/>
          <w:szCs w:val="24"/>
        </w:rPr>
        <w:t xml:space="preserve">el cual </w:t>
      </w:r>
      <w:r w:rsidR="004205EE">
        <w:rPr>
          <w:rFonts w:ascii="Arial" w:hAnsi="Arial"/>
          <w:color w:val="000000"/>
          <w:sz w:val="24"/>
          <w:szCs w:val="24"/>
          <w:lang w:eastAsia="es-ES_tradnl"/>
        </w:rPr>
        <w:t>determina e</w:t>
      </w:r>
      <w:r w:rsidR="004205EE" w:rsidRPr="004B117A">
        <w:rPr>
          <w:rFonts w:ascii="Arial" w:hAnsi="Arial"/>
          <w:color w:val="000000"/>
          <w:sz w:val="24"/>
          <w:szCs w:val="24"/>
          <w:lang w:eastAsia="es-ES_tradnl"/>
        </w:rPr>
        <w:t>l contexto, identificación, análisis, evaluación, tratamiento, comunicación y monitoreo, regulando de esta manera los riesgos a los cuales está expuesta la Zona F</w:t>
      </w:r>
      <w:r w:rsidR="004205EE">
        <w:rPr>
          <w:rFonts w:ascii="Arial" w:hAnsi="Arial"/>
          <w:color w:val="000000"/>
          <w:sz w:val="24"/>
          <w:szCs w:val="24"/>
          <w:lang w:eastAsia="es-ES_tradnl"/>
        </w:rPr>
        <w:t>ranca Internacional de Pereira</w:t>
      </w:r>
      <w:r w:rsidR="00F14B57">
        <w:rPr>
          <w:rFonts w:ascii="Arial" w:hAnsi="Arial"/>
          <w:color w:val="000000"/>
          <w:sz w:val="24"/>
          <w:szCs w:val="24"/>
          <w:lang w:eastAsia="es-ES_tradnl"/>
        </w:rPr>
        <w:t xml:space="preserve"> S.A.S. Usuario Operador de Zonas Francas</w:t>
      </w:r>
      <w:r w:rsidR="004205EE">
        <w:rPr>
          <w:rFonts w:ascii="Arial" w:hAnsi="Arial"/>
          <w:color w:val="000000"/>
          <w:sz w:val="24"/>
          <w:szCs w:val="24"/>
          <w:lang w:eastAsia="es-ES_tradnl"/>
        </w:rPr>
        <w:t xml:space="preserve"> Así mismo, </w:t>
      </w:r>
      <w:r w:rsidR="00CF3D9B">
        <w:rPr>
          <w:rFonts w:ascii="Arial" w:hAnsi="Arial"/>
          <w:color w:val="000000"/>
          <w:sz w:val="24"/>
          <w:szCs w:val="24"/>
          <w:lang w:eastAsia="es-ES_tradnl"/>
        </w:rPr>
        <w:t>se cuenta con “</w:t>
      </w:r>
      <w:r w:rsidR="00CF3D9B">
        <w:rPr>
          <w:rFonts w:ascii="Arial" w:hAnsi="Arial"/>
          <w:b/>
          <w:color w:val="000000"/>
          <w:sz w:val="24"/>
          <w:szCs w:val="24"/>
          <w:lang w:eastAsia="es-ES_tradnl"/>
        </w:rPr>
        <w:t>L</w:t>
      </w:r>
      <w:r w:rsidR="00CF3D9B" w:rsidRPr="00CF3D9B">
        <w:rPr>
          <w:rFonts w:ascii="Arial" w:hAnsi="Arial"/>
          <w:b/>
          <w:color w:val="000000"/>
          <w:sz w:val="24"/>
          <w:szCs w:val="24"/>
          <w:lang w:eastAsia="es-ES_tradnl"/>
        </w:rPr>
        <w:t>a matriz de identificación del riesgo</w:t>
      </w:r>
      <w:r w:rsidR="00CF3D9B">
        <w:rPr>
          <w:rFonts w:ascii="Arial" w:hAnsi="Arial"/>
          <w:color w:val="000000"/>
          <w:sz w:val="24"/>
          <w:szCs w:val="24"/>
          <w:lang w:eastAsia="es-ES_tradnl"/>
        </w:rPr>
        <w:t xml:space="preserve"> </w:t>
      </w:r>
      <w:r w:rsidR="00CF3D9B">
        <w:rPr>
          <w:rFonts w:ascii="Arial" w:hAnsi="Arial"/>
          <w:b/>
          <w:color w:val="000000"/>
          <w:sz w:val="24"/>
          <w:szCs w:val="24"/>
          <w:lang w:eastAsia="es-ES_tradnl"/>
        </w:rPr>
        <w:t xml:space="preserve">(FO-CL-14)”, </w:t>
      </w:r>
      <w:r w:rsidR="000D6837">
        <w:rPr>
          <w:rFonts w:ascii="Arial" w:hAnsi="Arial"/>
          <w:color w:val="000000"/>
          <w:sz w:val="24"/>
          <w:szCs w:val="24"/>
          <w:lang w:eastAsia="es-ES_tradnl"/>
        </w:rPr>
        <w:t>en donde se identifican y valoran los riesgos relacionados con el desarrollo de actividades de los procesos. Las acciones resultantes son establecidas en</w:t>
      </w:r>
      <w:r w:rsidR="00D44D65">
        <w:rPr>
          <w:rFonts w:ascii="Arial" w:hAnsi="Arial"/>
          <w:color w:val="000000"/>
          <w:sz w:val="24"/>
          <w:szCs w:val="24"/>
          <w:lang w:eastAsia="es-ES_tradnl"/>
        </w:rPr>
        <w:t xml:space="preserve"> los</w:t>
      </w:r>
      <w:r w:rsidR="000D6837">
        <w:rPr>
          <w:rFonts w:ascii="Arial" w:hAnsi="Arial"/>
          <w:color w:val="000000"/>
          <w:sz w:val="24"/>
          <w:szCs w:val="24"/>
          <w:lang w:eastAsia="es-ES_tradnl"/>
        </w:rPr>
        <w:t xml:space="preserve"> planes de mejora. </w:t>
      </w:r>
      <w:r w:rsidR="00CF3D9B">
        <w:rPr>
          <w:rFonts w:ascii="Arial" w:hAnsi="Arial"/>
          <w:color w:val="000000"/>
          <w:sz w:val="24"/>
          <w:szCs w:val="24"/>
          <w:lang w:eastAsia="es-ES_tradnl"/>
        </w:rPr>
        <w:t xml:space="preserve"> </w:t>
      </w:r>
      <w:r w:rsidR="004205EE">
        <w:rPr>
          <w:rFonts w:ascii="Arial" w:hAnsi="Arial"/>
          <w:color w:val="000000"/>
          <w:sz w:val="24"/>
          <w:szCs w:val="24"/>
          <w:lang w:eastAsia="es-ES_tradnl"/>
        </w:rPr>
        <w:t xml:space="preserve"> </w:t>
      </w:r>
    </w:p>
    <w:p w14:paraId="15D1EE83" w14:textId="77777777" w:rsidR="003421C6" w:rsidRDefault="003421C6"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p>
    <w:p w14:paraId="31B7DE66" w14:textId="77777777" w:rsidR="003421C6" w:rsidRDefault="00F31C45"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Pr>
          <w:rFonts w:ascii="Arial" w:hAnsi="Arial"/>
          <w:color w:val="000000"/>
          <w:sz w:val="24"/>
          <w:szCs w:val="24"/>
          <w:lang w:eastAsia="es-ES_tradnl"/>
        </w:rPr>
        <w:t>Así mismo, es importante mencionar que l</w:t>
      </w:r>
      <w:r w:rsidR="003421C6">
        <w:rPr>
          <w:rFonts w:ascii="Arial" w:hAnsi="Arial"/>
          <w:color w:val="000000"/>
          <w:sz w:val="24"/>
          <w:szCs w:val="24"/>
          <w:lang w:eastAsia="es-ES_tradnl"/>
        </w:rPr>
        <w:t xml:space="preserve">as oportunidades </w:t>
      </w:r>
      <w:r>
        <w:rPr>
          <w:rFonts w:ascii="Arial" w:hAnsi="Arial"/>
          <w:color w:val="000000"/>
          <w:sz w:val="24"/>
          <w:szCs w:val="24"/>
          <w:lang w:eastAsia="es-ES_tradnl"/>
        </w:rPr>
        <w:t xml:space="preserve">se identifican en las actividades que desarrollan </w:t>
      </w:r>
      <w:r w:rsidR="00BC6CC8">
        <w:rPr>
          <w:rFonts w:ascii="Arial" w:hAnsi="Arial"/>
          <w:color w:val="000000"/>
          <w:sz w:val="24"/>
          <w:szCs w:val="24"/>
          <w:lang w:eastAsia="es-ES_tradnl"/>
        </w:rPr>
        <w:t xml:space="preserve">los diferentes procesos, mediante compromisos de los diferentes comités, </w:t>
      </w:r>
      <w:r w:rsidR="00D11C2D">
        <w:rPr>
          <w:rFonts w:ascii="Arial" w:hAnsi="Arial"/>
          <w:color w:val="000000"/>
          <w:sz w:val="24"/>
          <w:szCs w:val="24"/>
          <w:lang w:eastAsia="es-ES_tradnl"/>
        </w:rPr>
        <w:t>encuesta anual de usuarios calific</w:t>
      </w:r>
      <w:r w:rsidR="00065D0E">
        <w:rPr>
          <w:rFonts w:ascii="Arial" w:hAnsi="Arial"/>
          <w:color w:val="000000"/>
          <w:sz w:val="24"/>
          <w:szCs w:val="24"/>
          <w:lang w:eastAsia="es-ES_tradnl"/>
        </w:rPr>
        <w:t>ados, PQRS, Decreto 1072 de 2015</w:t>
      </w:r>
      <w:r w:rsidR="00D11C2D">
        <w:rPr>
          <w:rFonts w:ascii="Arial" w:hAnsi="Arial"/>
          <w:color w:val="000000"/>
          <w:sz w:val="24"/>
          <w:szCs w:val="24"/>
          <w:lang w:eastAsia="es-ES_tradnl"/>
        </w:rPr>
        <w:t xml:space="preserve">, aprovechamiento </w:t>
      </w:r>
      <w:r w:rsidR="00760E9D">
        <w:rPr>
          <w:rFonts w:ascii="Arial" w:hAnsi="Arial"/>
          <w:color w:val="000000"/>
          <w:sz w:val="24"/>
          <w:szCs w:val="24"/>
          <w:lang w:eastAsia="es-ES_tradnl"/>
        </w:rPr>
        <w:t xml:space="preserve">del dialogo con los usuarios, como también en análisis permanente en la aplicabilidad de las actividades de los procesos. </w:t>
      </w:r>
    </w:p>
    <w:p w14:paraId="26399719" w14:textId="77777777" w:rsidR="000A220E" w:rsidRDefault="000A220E"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p>
    <w:p w14:paraId="23B29634" w14:textId="31191297" w:rsidR="00AB6A45" w:rsidRDefault="000A220E"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Pr>
          <w:rFonts w:ascii="Arial" w:hAnsi="Arial"/>
          <w:color w:val="000000"/>
          <w:sz w:val="24"/>
          <w:szCs w:val="24"/>
          <w:lang w:eastAsia="es-ES_tradnl"/>
        </w:rPr>
        <w:t>Por otro lado se establece dentro del procedimiento de seguridad (PR-PH-</w:t>
      </w:r>
      <w:r w:rsidR="00543DBA">
        <w:rPr>
          <w:rFonts w:ascii="Arial" w:hAnsi="Arial"/>
          <w:color w:val="000000"/>
          <w:sz w:val="24"/>
          <w:szCs w:val="24"/>
          <w:lang w:eastAsia="es-ES_tradnl"/>
        </w:rPr>
        <w:t xml:space="preserve">04) y la matriz de tratamiento de eventos críticos (FO-PH-05-PR-04), aquellos </w:t>
      </w:r>
      <w:r w:rsidR="00543DBA" w:rsidRPr="002F3D47">
        <w:rPr>
          <w:rFonts w:ascii="Arial" w:hAnsi="Arial"/>
          <w:color w:val="000000"/>
          <w:sz w:val="24"/>
          <w:szCs w:val="24"/>
          <w:lang w:eastAsia="es-ES_tradnl"/>
        </w:rPr>
        <w:t>eventos críticos altos y medios de consecuencia alta que pueden generarse al interior de la Zona Franca Internacional de Pereira, así como su tratamiento</w:t>
      </w:r>
      <w:r w:rsidR="00543DBA">
        <w:rPr>
          <w:rFonts w:ascii="Arial" w:hAnsi="Arial"/>
          <w:color w:val="000000"/>
          <w:sz w:val="24"/>
          <w:szCs w:val="24"/>
          <w:lang w:eastAsia="es-ES_tradnl"/>
        </w:rPr>
        <w:t>.</w:t>
      </w:r>
    </w:p>
    <w:p w14:paraId="054391F0" w14:textId="77777777"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p>
    <w:p w14:paraId="65F95FA5" w14:textId="367E27D9"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b/>
          <w:color w:val="000000"/>
          <w:sz w:val="24"/>
          <w:szCs w:val="24"/>
          <w:lang w:eastAsia="es-ES_tradnl"/>
        </w:rPr>
      </w:pPr>
      <w:r>
        <w:rPr>
          <w:rFonts w:ascii="Arial" w:hAnsi="Arial"/>
          <w:b/>
          <w:color w:val="000000"/>
          <w:sz w:val="24"/>
          <w:szCs w:val="24"/>
          <w:lang w:eastAsia="es-ES_tradnl"/>
        </w:rPr>
        <w:t>6.2 Objetivos del Sistema de Gestión y Planificación para Lograrlos</w:t>
      </w:r>
    </w:p>
    <w:p w14:paraId="2AD73AAC" w14:textId="77777777"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09" w:right="-660"/>
        <w:jc w:val="both"/>
        <w:rPr>
          <w:rFonts w:ascii="Arial" w:hAnsi="Arial"/>
          <w:b/>
          <w:color w:val="000000"/>
          <w:sz w:val="24"/>
          <w:szCs w:val="24"/>
          <w:lang w:eastAsia="es-ES_tradnl"/>
        </w:rPr>
      </w:pPr>
    </w:p>
    <w:p w14:paraId="1DF2AA62" w14:textId="5784002F" w:rsidR="008E38CA" w:rsidRPr="00DF40ED"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r w:rsidRPr="00DF40ED">
        <w:rPr>
          <w:rFonts w:ascii="Arial" w:hAnsi="Arial"/>
          <w:color w:val="000000"/>
          <w:sz w:val="24"/>
          <w:szCs w:val="24"/>
          <w:lang w:eastAsia="es-ES_tradnl"/>
        </w:rPr>
        <w:t xml:space="preserve">Los objetivos establecidos en </w:t>
      </w:r>
      <w:r>
        <w:rPr>
          <w:rFonts w:ascii="Arial" w:hAnsi="Arial"/>
          <w:color w:val="000000"/>
          <w:sz w:val="24"/>
          <w:szCs w:val="24"/>
          <w:lang w:eastAsia="es-ES_tradnl"/>
        </w:rPr>
        <w:t>el documento “Objetivos</w:t>
      </w:r>
      <w:r w:rsidR="00470554">
        <w:rPr>
          <w:rFonts w:ascii="Arial" w:hAnsi="Arial"/>
          <w:color w:val="000000"/>
          <w:sz w:val="24"/>
          <w:szCs w:val="24"/>
          <w:lang w:eastAsia="es-ES_tradnl"/>
        </w:rPr>
        <w:t xml:space="preserve"> del Sistema de Gestión PE-CL-10</w:t>
      </w:r>
      <w:r>
        <w:rPr>
          <w:rFonts w:ascii="Arial" w:hAnsi="Arial"/>
          <w:color w:val="000000"/>
          <w:sz w:val="24"/>
          <w:szCs w:val="24"/>
          <w:lang w:eastAsia="es-ES_tradnl"/>
        </w:rPr>
        <w:t xml:space="preserve">” en </w:t>
      </w:r>
      <w:r w:rsidRPr="00DF40ED">
        <w:rPr>
          <w:rFonts w:ascii="Arial" w:hAnsi="Arial"/>
          <w:color w:val="000000"/>
          <w:sz w:val="24"/>
          <w:szCs w:val="24"/>
          <w:lang w:eastAsia="es-ES_tradnl"/>
        </w:rPr>
        <w:t>la planeación estratégica, permiten establecer un direccionamiento y articulación de los sistemas que actualmente componen el sistema de gestión de la compañía.</w:t>
      </w:r>
    </w:p>
    <w:p w14:paraId="017F3989" w14:textId="77777777"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s="Arial"/>
          <w:sz w:val="24"/>
          <w:szCs w:val="24"/>
        </w:rPr>
      </w:pPr>
    </w:p>
    <w:p w14:paraId="08CEFEA3" w14:textId="77777777" w:rsidR="008E38CA"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s="Arial"/>
          <w:sz w:val="24"/>
          <w:szCs w:val="24"/>
        </w:rPr>
      </w:pPr>
      <w:r>
        <w:rPr>
          <w:rFonts w:ascii="Arial" w:hAnsi="Arial" w:cs="Arial"/>
          <w:sz w:val="24"/>
          <w:szCs w:val="24"/>
        </w:rPr>
        <w:t>El cumplimiento al logro de los objetivos se hace por medio de planes de mejora.</w:t>
      </w:r>
    </w:p>
    <w:p w14:paraId="0C42490E" w14:textId="77777777" w:rsidR="008E38CA" w:rsidRPr="00CC353F" w:rsidRDefault="008E38CA"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660"/>
        <w:jc w:val="both"/>
        <w:rPr>
          <w:rFonts w:ascii="Arial" w:hAnsi="Arial"/>
          <w:color w:val="000000"/>
          <w:sz w:val="24"/>
          <w:szCs w:val="24"/>
          <w:lang w:eastAsia="es-ES_tradnl"/>
        </w:rPr>
      </w:pPr>
    </w:p>
    <w:p w14:paraId="139B3255" w14:textId="77777777" w:rsidR="00F16735" w:rsidRDefault="00F16735"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s="Arial"/>
          <w:sz w:val="24"/>
          <w:szCs w:val="24"/>
        </w:rPr>
      </w:pPr>
    </w:p>
    <w:p w14:paraId="43E6ACF0" w14:textId="3B29D029" w:rsidR="008A5793" w:rsidRDefault="00CC353F"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b/>
          <w:color w:val="000000"/>
          <w:sz w:val="24"/>
          <w:szCs w:val="24"/>
          <w:lang w:eastAsia="es-ES_tradnl"/>
        </w:rPr>
      </w:pPr>
      <w:r>
        <w:rPr>
          <w:rFonts w:ascii="Arial" w:hAnsi="Arial"/>
          <w:b/>
          <w:color w:val="000000"/>
          <w:sz w:val="24"/>
          <w:szCs w:val="24"/>
          <w:lang w:eastAsia="es-ES_tradnl"/>
        </w:rPr>
        <w:t>6.</w:t>
      </w:r>
      <w:r w:rsidR="008E38CA">
        <w:rPr>
          <w:rFonts w:ascii="Arial" w:hAnsi="Arial"/>
          <w:b/>
          <w:color w:val="000000"/>
          <w:sz w:val="24"/>
          <w:szCs w:val="24"/>
          <w:lang w:eastAsia="es-ES_tradnl"/>
        </w:rPr>
        <w:t>3</w:t>
      </w:r>
      <w:r w:rsidR="00C027FF" w:rsidRPr="00002E17">
        <w:rPr>
          <w:rFonts w:ascii="Arial" w:hAnsi="Arial"/>
          <w:b/>
          <w:color w:val="000000"/>
          <w:sz w:val="24"/>
          <w:szCs w:val="24"/>
          <w:lang w:eastAsia="es-ES_tradnl"/>
        </w:rPr>
        <w:t xml:space="preserve"> Planificación de los cambios</w:t>
      </w:r>
    </w:p>
    <w:p w14:paraId="038546A9" w14:textId="77777777" w:rsidR="00897942" w:rsidRPr="00897942" w:rsidRDefault="00897942"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b/>
          <w:color w:val="000000"/>
          <w:sz w:val="24"/>
          <w:szCs w:val="24"/>
          <w:lang w:eastAsia="es-ES_tradnl"/>
        </w:rPr>
      </w:pPr>
    </w:p>
    <w:p w14:paraId="2AF48236" w14:textId="77777777" w:rsidR="006C3028" w:rsidRDefault="000F0A82"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olor w:val="000000"/>
          <w:sz w:val="24"/>
          <w:szCs w:val="24"/>
          <w:lang w:eastAsia="es-ES_tradnl"/>
        </w:rPr>
      </w:pPr>
      <w:r>
        <w:rPr>
          <w:rFonts w:ascii="Arial" w:hAnsi="Arial"/>
          <w:color w:val="000000"/>
          <w:sz w:val="24"/>
          <w:szCs w:val="24"/>
          <w:lang w:eastAsia="es-ES_tradnl"/>
        </w:rPr>
        <w:lastRenderedPageBreak/>
        <w:t>Para l</w:t>
      </w:r>
      <w:r w:rsidR="000238DA">
        <w:rPr>
          <w:rFonts w:ascii="Arial" w:hAnsi="Arial"/>
          <w:color w:val="000000"/>
          <w:sz w:val="24"/>
          <w:szCs w:val="24"/>
          <w:lang w:eastAsia="es-ES_tradnl"/>
        </w:rPr>
        <w:t>os cambios que se realizan en el sistema de gestión</w:t>
      </w:r>
      <w:r>
        <w:rPr>
          <w:rFonts w:ascii="Arial" w:hAnsi="Arial"/>
          <w:color w:val="000000"/>
          <w:sz w:val="24"/>
          <w:szCs w:val="24"/>
          <w:lang w:eastAsia="es-ES_tradnl"/>
        </w:rPr>
        <w:t xml:space="preserve">, se tienen en cuenta los cambios normativos que sean aplicables en cada proceso de la compañía, </w:t>
      </w:r>
      <w:r w:rsidR="00821DDA">
        <w:rPr>
          <w:rFonts w:ascii="Arial" w:hAnsi="Arial"/>
          <w:color w:val="000000"/>
          <w:sz w:val="24"/>
          <w:szCs w:val="24"/>
          <w:lang w:eastAsia="es-ES_tradnl"/>
        </w:rPr>
        <w:t xml:space="preserve">para lo cual estos son gestionados en los </w:t>
      </w:r>
      <w:r w:rsidR="00E12085">
        <w:rPr>
          <w:rFonts w:ascii="Arial" w:hAnsi="Arial"/>
          <w:color w:val="000000"/>
          <w:sz w:val="24"/>
          <w:szCs w:val="24"/>
          <w:lang w:eastAsia="es-ES_tradnl"/>
        </w:rPr>
        <w:t xml:space="preserve">diferentes niveles de autoridad. Cualquier cambio que sea necesario realizar es debatido en ambiente de revisión por la dirección, de ser necesario se deja registro en actas de comité. </w:t>
      </w:r>
    </w:p>
    <w:p w14:paraId="01A01B02" w14:textId="77777777" w:rsidR="00CC353F" w:rsidRDefault="00CC353F"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olor w:val="000000"/>
          <w:sz w:val="24"/>
          <w:szCs w:val="24"/>
          <w:lang w:eastAsia="es-ES_tradnl"/>
        </w:rPr>
      </w:pPr>
    </w:p>
    <w:p w14:paraId="7638DAF7" w14:textId="77777777" w:rsidR="00CC353F" w:rsidRDefault="00CC353F"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olor w:val="000000"/>
          <w:sz w:val="24"/>
          <w:szCs w:val="24"/>
          <w:lang w:eastAsia="es-ES_tradnl"/>
        </w:rPr>
      </w:pPr>
    </w:p>
    <w:p w14:paraId="7E351B42" w14:textId="77777777" w:rsidR="00CC353F" w:rsidRDefault="00CC353F"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olor w:val="000000"/>
          <w:sz w:val="24"/>
          <w:szCs w:val="24"/>
          <w:lang w:eastAsia="es-ES_tradnl"/>
        </w:rPr>
      </w:pPr>
    </w:p>
    <w:p w14:paraId="3B1E800D" w14:textId="7D811A75" w:rsidR="006C3028" w:rsidRDefault="001109F1"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olor w:val="000000"/>
          <w:sz w:val="24"/>
          <w:szCs w:val="24"/>
          <w:lang w:eastAsia="es-ES_tradnl"/>
        </w:rPr>
      </w:pPr>
      <w:r>
        <w:rPr>
          <w:rFonts w:ascii="Arial" w:hAnsi="Arial"/>
          <w:color w:val="000000"/>
          <w:sz w:val="24"/>
          <w:szCs w:val="24"/>
          <w:lang w:eastAsia="es-ES_tradnl"/>
        </w:rPr>
        <w:t xml:space="preserve">. </w:t>
      </w:r>
    </w:p>
    <w:p w14:paraId="1C233CE7" w14:textId="77777777" w:rsidR="00F86559" w:rsidRPr="006C3028" w:rsidRDefault="00F86559"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olor w:val="000000"/>
          <w:sz w:val="24"/>
          <w:szCs w:val="24"/>
          <w:lang w:eastAsia="es-ES_tradnl"/>
        </w:rPr>
      </w:pPr>
    </w:p>
    <w:p w14:paraId="0EE43D04" w14:textId="77777777" w:rsidR="00C027FF" w:rsidRDefault="008A5793" w:rsidP="00084B94">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65" w:right="-660"/>
        <w:jc w:val="both"/>
        <w:rPr>
          <w:rFonts w:ascii="Arial" w:hAnsi="Arial"/>
          <w:b/>
          <w:color w:val="000000"/>
          <w:sz w:val="24"/>
          <w:szCs w:val="24"/>
          <w:lang w:eastAsia="es-ES_tradnl"/>
        </w:rPr>
      </w:pPr>
      <w:r>
        <w:rPr>
          <w:rFonts w:ascii="Arial" w:hAnsi="Arial"/>
          <w:b/>
          <w:color w:val="000000"/>
          <w:sz w:val="24"/>
          <w:szCs w:val="24"/>
          <w:lang w:eastAsia="es-ES_tradnl"/>
        </w:rPr>
        <w:t>7. APOYO</w:t>
      </w:r>
    </w:p>
    <w:p w14:paraId="650586C9" w14:textId="77777777" w:rsidR="00897942" w:rsidRDefault="00897942" w:rsidP="00084B94">
      <w:pPr>
        <w:ind w:right="-660"/>
        <w:jc w:val="both"/>
        <w:rPr>
          <w:rFonts w:ascii="Arial" w:hAnsi="Arial"/>
          <w:b/>
          <w:color w:val="000000"/>
          <w:sz w:val="24"/>
          <w:szCs w:val="24"/>
          <w:lang w:eastAsia="es-ES_tradnl"/>
        </w:rPr>
      </w:pPr>
    </w:p>
    <w:p w14:paraId="2010C009" w14:textId="77777777" w:rsidR="000F6CA8" w:rsidRDefault="008A5793" w:rsidP="00084B94">
      <w:pPr>
        <w:ind w:right="-660"/>
        <w:jc w:val="both"/>
        <w:rPr>
          <w:rFonts w:ascii="Arial" w:hAnsi="Arial" w:cs="Arial"/>
          <w:b/>
          <w:sz w:val="24"/>
          <w:szCs w:val="24"/>
        </w:rPr>
      </w:pPr>
      <w:r w:rsidRPr="008A5793">
        <w:rPr>
          <w:rFonts w:ascii="Arial" w:hAnsi="Arial" w:cs="Arial"/>
          <w:b/>
          <w:sz w:val="24"/>
          <w:szCs w:val="24"/>
        </w:rPr>
        <w:t>7.1</w:t>
      </w:r>
      <w:r>
        <w:rPr>
          <w:rFonts w:ascii="Arial" w:hAnsi="Arial" w:cs="Arial"/>
          <w:b/>
          <w:sz w:val="24"/>
          <w:szCs w:val="24"/>
        </w:rPr>
        <w:t xml:space="preserve"> Recursos</w:t>
      </w:r>
    </w:p>
    <w:p w14:paraId="3DA3EC24" w14:textId="77777777" w:rsidR="008A5793" w:rsidRDefault="009C6487" w:rsidP="00084B94">
      <w:pPr>
        <w:ind w:right="-660"/>
        <w:jc w:val="both"/>
        <w:rPr>
          <w:rFonts w:ascii="Arial" w:hAnsi="Arial" w:cs="Arial"/>
          <w:sz w:val="24"/>
          <w:szCs w:val="24"/>
        </w:rPr>
      </w:pPr>
      <w:r>
        <w:rPr>
          <w:rFonts w:ascii="Arial" w:hAnsi="Arial" w:cs="Arial"/>
          <w:sz w:val="24"/>
          <w:szCs w:val="24"/>
        </w:rPr>
        <w:t xml:space="preserve">Los procesos que integran el sistema de gestión de la compañía cuentan con los recursos humanos, financieros, de infraestructura física y tecnológica necesarios </w:t>
      </w:r>
      <w:r w:rsidR="00E23A69">
        <w:rPr>
          <w:rFonts w:ascii="Arial" w:hAnsi="Arial" w:cs="Arial"/>
          <w:sz w:val="24"/>
          <w:szCs w:val="24"/>
        </w:rPr>
        <w:t xml:space="preserve">para la ejecución de las actividades propias de cada </w:t>
      </w:r>
      <w:r w:rsidR="008B6241">
        <w:rPr>
          <w:rFonts w:ascii="Arial" w:hAnsi="Arial" w:cs="Arial"/>
          <w:sz w:val="24"/>
          <w:szCs w:val="24"/>
        </w:rPr>
        <w:t>proceso.</w:t>
      </w:r>
    </w:p>
    <w:p w14:paraId="54A6F6DF" w14:textId="77777777" w:rsidR="00627E13" w:rsidRPr="009C6487" w:rsidRDefault="00627E13" w:rsidP="00084B94">
      <w:pPr>
        <w:ind w:right="-660"/>
        <w:jc w:val="both"/>
        <w:rPr>
          <w:rFonts w:ascii="Arial" w:hAnsi="Arial" w:cs="Arial"/>
          <w:sz w:val="24"/>
          <w:szCs w:val="24"/>
        </w:rPr>
      </w:pPr>
      <w:r>
        <w:rPr>
          <w:rFonts w:ascii="Arial" w:hAnsi="Arial" w:cs="Arial"/>
          <w:sz w:val="24"/>
          <w:szCs w:val="24"/>
        </w:rPr>
        <w:t xml:space="preserve">Así mismo, las diferentes necesidades para la operación de los procesos y mejoramiento </w:t>
      </w:r>
      <w:r w:rsidR="00E33844">
        <w:rPr>
          <w:rFonts w:ascii="Arial" w:hAnsi="Arial" w:cs="Arial"/>
          <w:sz w:val="24"/>
          <w:szCs w:val="24"/>
        </w:rPr>
        <w:t>continuo</w:t>
      </w:r>
      <w:r>
        <w:rPr>
          <w:rFonts w:ascii="Arial" w:hAnsi="Arial" w:cs="Arial"/>
          <w:sz w:val="24"/>
          <w:szCs w:val="24"/>
        </w:rPr>
        <w:t xml:space="preserve"> </w:t>
      </w:r>
      <w:r w:rsidR="00E33844">
        <w:rPr>
          <w:rFonts w:ascii="Arial" w:hAnsi="Arial" w:cs="Arial"/>
          <w:sz w:val="24"/>
          <w:szCs w:val="24"/>
        </w:rPr>
        <w:t xml:space="preserve">se establecen en el formato </w:t>
      </w:r>
      <w:r w:rsidR="00456D14">
        <w:rPr>
          <w:rFonts w:ascii="Arial" w:hAnsi="Arial" w:cs="Arial"/>
          <w:b/>
          <w:sz w:val="24"/>
          <w:szCs w:val="24"/>
        </w:rPr>
        <w:t>“Ejecución/Proyección de presupuesto (FO-FI-06)”</w:t>
      </w:r>
      <w:r w:rsidR="00456D14">
        <w:rPr>
          <w:rFonts w:ascii="Arial" w:hAnsi="Arial" w:cs="Arial"/>
          <w:sz w:val="24"/>
          <w:szCs w:val="24"/>
        </w:rPr>
        <w:t xml:space="preserve">, de manera anual por proceso. </w:t>
      </w:r>
      <w:r w:rsidR="00E33844">
        <w:rPr>
          <w:rFonts w:ascii="Arial" w:hAnsi="Arial" w:cs="Arial"/>
          <w:sz w:val="24"/>
          <w:szCs w:val="24"/>
        </w:rPr>
        <w:t xml:space="preserve"> </w:t>
      </w:r>
    </w:p>
    <w:p w14:paraId="2459A207" w14:textId="2705AF82" w:rsidR="00DA56AF" w:rsidRDefault="00D002B5" w:rsidP="00084B94">
      <w:pPr>
        <w:ind w:right="-660"/>
        <w:jc w:val="both"/>
        <w:rPr>
          <w:rFonts w:ascii="Arial" w:hAnsi="Arial" w:cs="Arial"/>
          <w:sz w:val="24"/>
          <w:szCs w:val="24"/>
        </w:rPr>
      </w:pPr>
      <w:r>
        <w:rPr>
          <w:rFonts w:ascii="Arial" w:hAnsi="Arial" w:cs="Arial"/>
          <w:sz w:val="24"/>
          <w:szCs w:val="24"/>
        </w:rPr>
        <w:t xml:space="preserve">El proceso de Gestión Administrativa, es el encargado de proveer el personal para todos los procesos de la </w:t>
      </w:r>
      <w:r w:rsidR="009C49B0">
        <w:rPr>
          <w:rFonts w:ascii="Arial" w:hAnsi="Arial" w:cs="Arial"/>
          <w:sz w:val="24"/>
          <w:szCs w:val="24"/>
        </w:rPr>
        <w:t>o</w:t>
      </w:r>
      <w:r w:rsidR="004E3A7E">
        <w:rPr>
          <w:rFonts w:ascii="Arial" w:hAnsi="Arial" w:cs="Arial"/>
          <w:sz w:val="24"/>
          <w:szCs w:val="24"/>
        </w:rPr>
        <w:t>rganización en conjunto con e</w:t>
      </w:r>
      <w:r w:rsidR="009C49B0">
        <w:rPr>
          <w:rFonts w:ascii="Arial" w:hAnsi="Arial" w:cs="Arial"/>
          <w:sz w:val="24"/>
          <w:szCs w:val="24"/>
        </w:rPr>
        <w:t>l líder de</w:t>
      </w:r>
      <w:r w:rsidR="003C13FF">
        <w:rPr>
          <w:rFonts w:ascii="Arial" w:hAnsi="Arial" w:cs="Arial"/>
          <w:sz w:val="24"/>
          <w:szCs w:val="24"/>
        </w:rPr>
        <w:t xml:space="preserve"> cada proceso</w:t>
      </w:r>
      <w:r w:rsidR="009C49B0">
        <w:rPr>
          <w:rFonts w:ascii="Arial" w:hAnsi="Arial" w:cs="Arial"/>
          <w:sz w:val="24"/>
          <w:szCs w:val="24"/>
        </w:rPr>
        <w:t>;</w:t>
      </w:r>
      <w:r w:rsidR="00FF59CB">
        <w:rPr>
          <w:rFonts w:ascii="Arial" w:hAnsi="Arial" w:cs="Arial"/>
          <w:sz w:val="24"/>
          <w:szCs w:val="24"/>
        </w:rPr>
        <w:t xml:space="preserve"> como también, la </w:t>
      </w:r>
      <w:r w:rsidR="004E3A7E">
        <w:rPr>
          <w:rFonts w:ascii="Arial" w:hAnsi="Arial" w:cs="Arial"/>
          <w:sz w:val="24"/>
          <w:szCs w:val="24"/>
        </w:rPr>
        <w:t xml:space="preserve">compañía cuenta con cargos establecidos con base en las actividades propias de Zona Franca Internacional de Pereira y que se proveen a medida que requieren o se hacen </w:t>
      </w:r>
      <w:r w:rsidR="00F815ED">
        <w:rPr>
          <w:rFonts w:ascii="Arial" w:hAnsi="Arial" w:cs="Arial"/>
          <w:sz w:val="24"/>
          <w:szCs w:val="24"/>
        </w:rPr>
        <w:t>necesarios</w:t>
      </w:r>
      <w:r w:rsidR="004E3A7E">
        <w:rPr>
          <w:rFonts w:ascii="Arial" w:hAnsi="Arial" w:cs="Arial"/>
          <w:sz w:val="24"/>
          <w:szCs w:val="24"/>
        </w:rPr>
        <w:t xml:space="preserve">. </w:t>
      </w:r>
      <w:r w:rsidR="00741AA1">
        <w:rPr>
          <w:rFonts w:ascii="Arial" w:hAnsi="Arial" w:cs="Arial"/>
          <w:sz w:val="24"/>
          <w:szCs w:val="24"/>
        </w:rPr>
        <w:t>La infraestructura física s</w:t>
      </w:r>
      <w:r w:rsidR="000B44B6">
        <w:rPr>
          <w:rFonts w:ascii="Arial" w:hAnsi="Arial" w:cs="Arial"/>
          <w:sz w:val="24"/>
          <w:szCs w:val="24"/>
        </w:rPr>
        <w:t>e define por la alta dirección</w:t>
      </w:r>
      <w:r w:rsidR="00E82E9E">
        <w:rPr>
          <w:rFonts w:ascii="Arial" w:hAnsi="Arial" w:cs="Arial"/>
          <w:sz w:val="24"/>
          <w:szCs w:val="24"/>
        </w:rPr>
        <w:t xml:space="preserve">; el mantenimiento de las básculas, edificio Usuario </w:t>
      </w:r>
      <w:r w:rsidR="002E116B">
        <w:rPr>
          <w:rFonts w:ascii="Arial" w:hAnsi="Arial" w:cs="Arial"/>
          <w:sz w:val="24"/>
          <w:szCs w:val="24"/>
        </w:rPr>
        <w:t xml:space="preserve">Operador, edificio de Operaciones </w:t>
      </w:r>
      <w:r w:rsidR="00E82E9E">
        <w:rPr>
          <w:rFonts w:ascii="Arial" w:hAnsi="Arial" w:cs="Arial"/>
          <w:sz w:val="24"/>
          <w:szCs w:val="24"/>
        </w:rPr>
        <w:t>y de la etapa 2</w:t>
      </w:r>
      <w:r w:rsidR="002E116B">
        <w:rPr>
          <w:rFonts w:ascii="Arial" w:hAnsi="Arial" w:cs="Arial"/>
          <w:sz w:val="24"/>
          <w:szCs w:val="24"/>
        </w:rPr>
        <w:t xml:space="preserve"> lo gestiona e</w:t>
      </w:r>
      <w:r w:rsidR="001B592E">
        <w:rPr>
          <w:rFonts w:ascii="Arial" w:hAnsi="Arial" w:cs="Arial"/>
          <w:sz w:val="24"/>
          <w:szCs w:val="24"/>
        </w:rPr>
        <w:t>l proceso Gestión técnica</w:t>
      </w:r>
      <w:r w:rsidR="00E82E9E">
        <w:rPr>
          <w:rFonts w:ascii="Arial" w:hAnsi="Arial" w:cs="Arial"/>
          <w:sz w:val="24"/>
          <w:szCs w:val="24"/>
        </w:rPr>
        <w:t xml:space="preserve"> con relación al cerramiento y conservación del lote (limpio, sin maleza)</w:t>
      </w:r>
      <w:r w:rsidR="002E116B">
        <w:rPr>
          <w:rFonts w:ascii="Arial" w:hAnsi="Arial" w:cs="Arial"/>
          <w:sz w:val="24"/>
          <w:szCs w:val="24"/>
        </w:rPr>
        <w:t xml:space="preserve">, por otra parte, </w:t>
      </w:r>
      <w:r w:rsidR="000B44B6">
        <w:rPr>
          <w:rFonts w:ascii="Arial" w:hAnsi="Arial" w:cs="Arial"/>
          <w:sz w:val="24"/>
          <w:szCs w:val="24"/>
        </w:rPr>
        <w:t>la etapa</w:t>
      </w:r>
      <w:r w:rsidR="003F45DD">
        <w:rPr>
          <w:rFonts w:ascii="Arial" w:hAnsi="Arial" w:cs="Arial"/>
          <w:sz w:val="24"/>
          <w:szCs w:val="24"/>
        </w:rPr>
        <w:t xml:space="preserve"> 1 con relación al</w:t>
      </w:r>
      <w:r w:rsidR="001939D9">
        <w:rPr>
          <w:rFonts w:ascii="Arial" w:hAnsi="Arial" w:cs="Arial"/>
          <w:sz w:val="24"/>
          <w:szCs w:val="24"/>
        </w:rPr>
        <w:t xml:space="preserve"> mantenimiento del</w:t>
      </w:r>
      <w:r w:rsidR="003F45DD">
        <w:rPr>
          <w:rFonts w:ascii="Arial" w:hAnsi="Arial" w:cs="Arial"/>
          <w:sz w:val="24"/>
          <w:szCs w:val="24"/>
        </w:rPr>
        <w:t xml:space="preserve"> cerramiento, </w:t>
      </w:r>
      <w:r w:rsidR="000B44B6">
        <w:rPr>
          <w:rFonts w:ascii="Arial" w:hAnsi="Arial" w:cs="Arial"/>
          <w:sz w:val="24"/>
          <w:szCs w:val="24"/>
        </w:rPr>
        <w:t>áreas comunes, planta de energía, subestación de energía, luminarias externas (perimetrales en cerramiento), luminarias internas (vías al interior del parque</w:t>
      </w:r>
      <w:r w:rsidR="00DC2433">
        <w:rPr>
          <w:rFonts w:ascii="Arial" w:hAnsi="Arial" w:cs="Arial"/>
          <w:sz w:val="24"/>
          <w:szCs w:val="24"/>
        </w:rPr>
        <w:t>)</w:t>
      </w:r>
      <w:r w:rsidR="000B44B6">
        <w:rPr>
          <w:rFonts w:ascii="Arial" w:hAnsi="Arial" w:cs="Arial"/>
          <w:sz w:val="24"/>
          <w:szCs w:val="24"/>
        </w:rPr>
        <w:t xml:space="preserve">, redes eléctricas, </w:t>
      </w:r>
      <w:r w:rsidR="008C265D">
        <w:rPr>
          <w:rFonts w:ascii="Arial" w:hAnsi="Arial" w:cs="Arial"/>
          <w:sz w:val="24"/>
          <w:szCs w:val="24"/>
        </w:rPr>
        <w:t>PTARD (planta de tratamiento de aguas residuales), si</w:t>
      </w:r>
      <w:r w:rsidR="001939D9">
        <w:rPr>
          <w:rFonts w:ascii="Arial" w:hAnsi="Arial" w:cs="Arial"/>
          <w:sz w:val="24"/>
          <w:szCs w:val="24"/>
        </w:rPr>
        <w:t>stema de bombeo y aguas lluvias</w:t>
      </w:r>
      <w:r w:rsidR="008D0E98">
        <w:rPr>
          <w:rFonts w:ascii="Arial" w:hAnsi="Arial" w:cs="Arial"/>
          <w:sz w:val="24"/>
          <w:szCs w:val="24"/>
        </w:rPr>
        <w:t xml:space="preserve">, </w:t>
      </w:r>
      <w:r w:rsidR="008C265D">
        <w:rPr>
          <w:rFonts w:ascii="Arial" w:hAnsi="Arial" w:cs="Arial"/>
          <w:sz w:val="24"/>
          <w:szCs w:val="24"/>
        </w:rPr>
        <w:t>redes de alcantarillado</w:t>
      </w:r>
      <w:r w:rsidR="008D0E98">
        <w:rPr>
          <w:rFonts w:ascii="Arial" w:hAnsi="Arial" w:cs="Arial"/>
          <w:sz w:val="24"/>
          <w:szCs w:val="24"/>
        </w:rPr>
        <w:t xml:space="preserve"> y Red contra incendios,</w:t>
      </w:r>
      <w:r w:rsidR="007D4ADC">
        <w:rPr>
          <w:rFonts w:ascii="Arial" w:hAnsi="Arial" w:cs="Arial"/>
          <w:sz w:val="24"/>
          <w:szCs w:val="24"/>
        </w:rPr>
        <w:t xml:space="preserve"> </w:t>
      </w:r>
      <w:r w:rsidR="001939D9">
        <w:rPr>
          <w:rFonts w:ascii="Arial" w:hAnsi="Arial" w:cs="Arial"/>
          <w:sz w:val="24"/>
          <w:szCs w:val="24"/>
        </w:rPr>
        <w:t>actualmente se encuentran a car</w:t>
      </w:r>
      <w:r w:rsidR="00966BF7">
        <w:rPr>
          <w:rFonts w:ascii="Arial" w:hAnsi="Arial" w:cs="Arial"/>
          <w:sz w:val="24"/>
          <w:szCs w:val="24"/>
        </w:rPr>
        <w:t xml:space="preserve">go de la Agrupación Zona Franca, como también la prestación de servicios de vigilancia y aseo del </w:t>
      </w:r>
      <w:r w:rsidR="00966BF7">
        <w:rPr>
          <w:rFonts w:ascii="Arial" w:hAnsi="Arial" w:cs="Arial"/>
          <w:sz w:val="24"/>
          <w:szCs w:val="24"/>
        </w:rPr>
        <w:lastRenderedPageBreak/>
        <w:t xml:space="preserve">parque. </w:t>
      </w:r>
      <w:r w:rsidR="000B44B6">
        <w:rPr>
          <w:rFonts w:ascii="Arial" w:hAnsi="Arial" w:cs="Arial"/>
          <w:sz w:val="24"/>
          <w:szCs w:val="24"/>
        </w:rPr>
        <w:t>L</w:t>
      </w:r>
      <w:r w:rsidR="009C49B0">
        <w:rPr>
          <w:rFonts w:ascii="Arial" w:hAnsi="Arial" w:cs="Arial"/>
          <w:sz w:val="24"/>
          <w:szCs w:val="24"/>
        </w:rPr>
        <w:t xml:space="preserve">a infraestructura </w:t>
      </w:r>
      <w:r w:rsidR="007D4ADC">
        <w:rPr>
          <w:rFonts w:ascii="Arial" w:hAnsi="Arial" w:cs="Arial"/>
          <w:sz w:val="24"/>
          <w:szCs w:val="24"/>
        </w:rPr>
        <w:t>tecnológica</w:t>
      </w:r>
      <w:r w:rsidR="009C49B0">
        <w:rPr>
          <w:rFonts w:ascii="Arial" w:hAnsi="Arial" w:cs="Arial"/>
          <w:sz w:val="24"/>
          <w:szCs w:val="24"/>
        </w:rPr>
        <w:t xml:space="preserve"> se gestiona a través de la planificación </w:t>
      </w:r>
      <w:r w:rsidR="00F82753">
        <w:rPr>
          <w:rFonts w:ascii="Arial" w:hAnsi="Arial" w:cs="Arial"/>
          <w:sz w:val="24"/>
          <w:szCs w:val="24"/>
        </w:rPr>
        <w:t>en Gestión de Tecnología e Informática</w:t>
      </w:r>
      <w:r w:rsidR="003C13FF">
        <w:rPr>
          <w:rFonts w:ascii="Arial" w:hAnsi="Arial" w:cs="Arial"/>
          <w:sz w:val="24"/>
          <w:szCs w:val="24"/>
        </w:rPr>
        <w:t>.</w:t>
      </w:r>
    </w:p>
    <w:p w14:paraId="1DA9B84B" w14:textId="77777777" w:rsidR="004338AC" w:rsidRDefault="0021785C" w:rsidP="00084B94">
      <w:pPr>
        <w:ind w:right="-660"/>
        <w:jc w:val="both"/>
        <w:rPr>
          <w:rFonts w:ascii="Arial" w:hAnsi="Arial" w:cs="Arial"/>
          <w:sz w:val="24"/>
          <w:szCs w:val="24"/>
        </w:rPr>
      </w:pPr>
      <w:r>
        <w:rPr>
          <w:rFonts w:ascii="Arial" w:hAnsi="Arial" w:cs="Arial"/>
          <w:sz w:val="24"/>
          <w:szCs w:val="24"/>
        </w:rPr>
        <w:t xml:space="preserve">El </w:t>
      </w:r>
      <w:r w:rsidR="007D54F7">
        <w:rPr>
          <w:rFonts w:ascii="Arial" w:hAnsi="Arial" w:cs="Arial"/>
          <w:sz w:val="24"/>
          <w:szCs w:val="24"/>
        </w:rPr>
        <w:t xml:space="preserve">proceso </w:t>
      </w:r>
      <w:r>
        <w:rPr>
          <w:rFonts w:ascii="Arial" w:hAnsi="Arial" w:cs="Arial"/>
          <w:sz w:val="24"/>
          <w:szCs w:val="24"/>
        </w:rPr>
        <w:t xml:space="preserve">de Seguridad y Salud en el Trabajo, es el encargado de desarrollar actividades en función de la mejora de un ambiente de trabajo óptimo para cada </w:t>
      </w:r>
      <w:r w:rsidR="00A16C03">
        <w:rPr>
          <w:rFonts w:ascii="Arial" w:hAnsi="Arial" w:cs="Arial"/>
          <w:sz w:val="24"/>
          <w:szCs w:val="24"/>
        </w:rPr>
        <w:t>colaborador,</w:t>
      </w:r>
      <w:r>
        <w:rPr>
          <w:rFonts w:ascii="Arial" w:hAnsi="Arial" w:cs="Arial"/>
          <w:sz w:val="24"/>
          <w:szCs w:val="24"/>
        </w:rPr>
        <w:t xml:space="preserve"> por medio de la implementación del sistema </w:t>
      </w:r>
      <w:r w:rsidR="00A16C03">
        <w:rPr>
          <w:rFonts w:ascii="Arial" w:hAnsi="Arial" w:cs="Arial"/>
          <w:sz w:val="24"/>
          <w:szCs w:val="24"/>
        </w:rPr>
        <w:t xml:space="preserve">de gestión de Seguridad y Salud en el Trabajo. </w:t>
      </w:r>
    </w:p>
    <w:p w14:paraId="608E47A0" w14:textId="56639D26" w:rsidR="001103BF" w:rsidRDefault="007E2B0A" w:rsidP="00084B94">
      <w:pPr>
        <w:ind w:right="-660"/>
        <w:jc w:val="both"/>
        <w:rPr>
          <w:rFonts w:ascii="Arial" w:hAnsi="Arial" w:cs="Arial"/>
          <w:sz w:val="24"/>
          <w:szCs w:val="24"/>
        </w:rPr>
      </w:pPr>
      <w:r>
        <w:rPr>
          <w:rFonts w:ascii="Arial" w:hAnsi="Arial" w:cs="Arial"/>
          <w:sz w:val="24"/>
          <w:szCs w:val="24"/>
        </w:rPr>
        <w:t>Así también, es importante</w:t>
      </w:r>
      <w:r w:rsidR="007D54F7">
        <w:rPr>
          <w:rFonts w:ascii="Arial" w:hAnsi="Arial" w:cs="Arial"/>
          <w:sz w:val="24"/>
          <w:szCs w:val="24"/>
        </w:rPr>
        <w:t xml:space="preserve"> mencionar el software </w:t>
      </w:r>
      <w:proofErr w:type="spellStart"/>
      <w:r w:rsidR="007D54F7">
        <w:rPr>
          <w:rFonts w:ascii="Arial" w:hAnsi="Arial" w:cs="Arial"/>
          <w:sz w:val="24"/>
          <w:szCs w:val="24"/>
        </w:rPr>
        <w:t>Appolo</w:t>
      </w:r>
      <w:proofErr w:type="spellEnd"/>
      <w:r>
        <w:rPr>
          <w:rFonts w:ascii="Arial" w:hAnsi="Arial" w:cs="Arial"/>
          <w:sz w:val="24"/>
          <w:szCs w:val="24"/>
        </w:rPr>
        <w:t xml:space="preserve"> mediante el cual se realiza un control a las mercancías de los usuarios calificados.  </w:t>
      </w:r>
    </w:p>
    <w:p w14:paraId="4D5EB79D" w14:textId="77777777" w:rsidR="00C22317" w:rsidRPr="00C22317" w:rsidRDefault="00C22317" w:rsidP="00084B94">
      <w:pPr>
        <w:ind w:right="-660"/>
        <w:jc w:val="both"/>
        <w:rPr>
          <w:rFonts w:ascii="Arial" w:hAnsi="Arial" w:cs="Arial"/>
          <w:b/>
          <w:sz w:val="24"/>
          <w:szCs w:val="24"/>
        </w:rPr>
      </w:pPr>
      <w:r w:rsidRPr="00C22317">
        <w:rPr>
          <w:rFonts w:ascii="Arial" w:hAnsi="Arial" w:cs="Arial"/>
          <w:b/>
          <w:sz w:val="24"/>
          <w:szCs w:val="24"/>
        </w:rPr>
        <w:t xml:space="preserve">7.2 </w:t>
      </w:r>
      <w:r>
        <w:rPr>
          <w:rFonts w:ascii="Arial" w:hAnsi="Arial" w:cs="Arial"/>
          <w:b/>
          <w:sz w:val="24"/>
          <w:szCs w:val="24"/>
        </w:rPr>
        <w:t xml:space="preserve">Competencia </w:t>
      </w:r>
    </w:p>
    <w:p w14:paraId="45B6F0DB" w14:textId="63D2CEDD" w:rsidR="00C72E63" w:rsidRDefault="004338AC" w:rsidP="00084B94">
      <w:pPr>
        <w:tabs>
          <w:tab w:val="left" w:pos="8222"/>
        </w:tabs>
        <w:ind w:right="-660"/>
        <w:jc w:val="both"/>
        <w:rPr>
          <w:rFonts w:ascii="Arial" w:hAnsi="Arial" w:cs="Arial"/>
          <w:sz w:val="24"/>
          <w:szCs w:val="24"/>
        </w:rPr>
      </w:pPr>
      <w:r>
        <w:rPr>
          <w:rFonts w:ascii="Arial" w:hAnsi="Arial" w:cs="Arial"/>
          <w:sz w:val="24"/>
          <w:szCs w:val="24"/>
        </w:rPr>
        <w:t xml:space="preserve">La competencia del recurso humano de la compañía se establece </w:t>
      </w:r>
      <w:r w:rsidR="00D7043F">
        <w:rPr>
          <w:rFonts w:ascii="Arial" w:hAnsi="Arial" w:cs="Arial"/>
          <w:sz w:val="24"/>
          <w:szCs w:val="24"/>
        </w:rPr>
        <w:t xml:space="preserve">bajo el formato </w:t>
      </w:r>
      <w:r w:rsidR="009D4E14">
        <w:rPr>
          <w:rFonts w:ascii="Arial" w:hAnsi="Arial" w:cs="Arial"/>
          <w:b/>
          <w:sz w:val="24"/>
          <w:szCs w:val="24"/>
        </w:rPr>
        <w:t>“Perfil del C</w:t>
      </w:r>
      <w:r w:rsidR="00452EF3">
        <w:rPr>
          <w:rFonts w:ascii="Arial" w:hAnsi="Arial" w:cs="Arial"/>
          <w:b/>
          <w:sz w:val="24"/>
          <w:szCs w:val="24"/>
        </w:rPr>
        <w:t xml:space="preserve">argo (FO-GH-09)” </w:t>
      </w:r>
      <w:r w:rsidR="00E34556">
        <w:rPr>
          <w:rFonts w:ascii="Arial" w:hAnsi="Arial" w:cs="Arial"/>
          <w:sz w:val="24"/>
          <w:szCs w:val="24"/>
        </w:rPr>
        <w:t xml:space="preserve">y se atienden diversas competencias por medio del formato </w:t>
      </w:r>
      <w:r w:rsidR="009D4E14">
        <w:rPr>
          <w:rFonts w:ascii="Arial" w:hAnsi="Arial" w:cs="Arial"/>
          <w:b/>
          <w:sz w:val="24"/>
          <w:szCs w:val="24"/>
        </w:rPr>
        <w:t>“Plan anual de f</w:t>
      </w:r>
      <w:r w:rsidR="00D7043F">
        <w:rPr>
          <w:rFonts w:ascii="Arial" w:hAnsi="Arial" w:cs="Arial"/>
          <w:b/>
          <w:sz w:val="24"/>
          <w:szCs w:val="24"/>
        </w:rPr>
        <w:t xml:space="preserve">ormación (FO-GH-08)” </w:t>
      </w:r>
      <w:r w:rsidR="00D7043F">
        <w:rPr>
          <w:rFonts w:ascii="Arial" w:hAnsi="Arial" w:cs="Arial"/>
          <w:sz w:val="24"/>
          <w:szCs w:val="24"/>
        </w:rPr>
        <w:t>el cual es diligenciado según las necesidades de la organización</w:t>
      </w:r>
      <w:r w:rsidR="00CA0C40">
        <w:rPr>
          <w:rFonts w:ascii="Arial" w:hAnsi="Arial" w:cs="Arial"/>
          <w:sz w:val="24"/>
          <w:szCs w:val="24"/>
        </w:rPr>
        <w:t xml:space="preserve"> por cada líder de proceso. La compañía se asegura que el personal es competente a través de </w:t>
      </w:r>
      <w:r w:rsidR="00CE2EAE" w:rsidRPr="00CE2EAE">
        <w:rPr>
          <w:rFonts w:ascii="Arial" w:hAnsi="Arial" w:cs="Arial"/>
          <w:b/>
          <w:sz w:val="24"/>
          <w:szCs w:val="24"/>
        </w:rPr>
        <w:t>“</w:t>
      </w:r>
      <w:r w:rsidR="001313BD">
        <w:rPr>
          <w:rFonts w:ascii="Arial" w:hAnsi="Arial" w:cs="Arial"/>
          <w:b/>
          <w:sz w:val="24"/>
          <w:szCs w:val="24"/>
        </w:rPr>
        <w:t>L</w:t>
      </w:r>
      <w:r w:rsidR="009D4E14">
        <w:rPr>
          <w:rFonts w:ascii="Arial" w:hAnsi="Arial" w:cs="Arial"/>
          <w:b/>
          <w:sz w:val="24"/>
          <w:szCs w:val="24"/>
        </w:rPr>
        <w:t>a E</w:t>
      </w:r>
      <w:r w:rsidR="00CA0C40" w:rsidRPr="00CE2EAE">
        <w:rPr>
          <w:rFonts w:ascii="Arial" w:hAnsi="Arial" w:cs="Arial"/>
          <w:b/>
          <w:sz w:val="24"/>
          <w:szCs w:val="24"/>
        </w:rPr>
        <w:t xml:space="preserve">valuación del periodo de prueba </w:t>
      </w:r>
      <w:r w:rsidR="00CE2EAE" w:rsidRPr="00CE2EAE">
        <w:rPr>
          <w:rFonts w:ascii="Arial" w:hAnsi="Arial" w:cs="Arial"/>
          <w:b/>
          <w:sz w:val="24"/>
          <w:szCs w:val="24"/>
        </w:rPr>
        <w:t>(FO-GH-01)”</w:t>
      </w:r>
      <w:r w:rsidR="00CE2EAE">
        <w:rPr>
          <w:rFonts w:ascii="Arial" w:hAnsi="Arial" w:cs="Arial"/>
          <w:sz w:val="24"/>
          <w:szCs w:val="24"/>
        </w:rPr>
        <w:t xml:space="preserve"> </w:t>
      </w:r>
      <w:r w:rsidR="00D46D2B">
        <w:rPr>
          <w:rFonts w:ascii="Arial" w:hAnsi="Arial" w:cs="Arial"/>
          <w:sz w:val="24"/>
          <w:szCs w:val="24"/>
        </w:rPr>
        <w:t xml:space="preserve">y </w:t>
      </w:r>
      <w:r w:rsidR="009E70B3">
        <w:rPr>
          <w:rFonts w:ascii="Arial" w:hAnsi="Arial" w:cs="Arial"/>
          <w:sz w:val="24"/>
          <w:szCs w:val="24"/>
        </w:rPr>
        <w:t xml:space="preserve">adicional a ello por medio de </w:t>
      </w:r>
      <w:r w:rsidR="00D46D2B">
        <w:rPr>
          <w:rFonts w:ascii="Arial" w:hAnsi="Arial" w:cs="Arial"/>
          <w:sz w:val="24"/>
          <w:szCs w:val="24"/>
        </w:rPr>
        <w:t xml:space="preserve">la </w:t>
      </w:r>
      <w:r w:rsidR="00D46D2B" w:rsidRPr="00D46D2B">
        <w:rPr>
          <w:rFonts w:ascii="Arial" w:hAnsi="Arial" w:cs="Arial"/>
          <w:b/>
          <w:sz w:val="24"/>
          <w:szCs w:val="24"/>
        </w:rPr>
        <w:t xml:space="preserve">“Evaluación de </w:t>
      </w:r>
      <w:r w:rsidR="00CA0C40" w:rsidRPr="00D46D2B">
        <w:rPr>
          <w:rFonts w:ascii="Arial" w:hAnsi="Arial" w:cs="Arial"/>
          <w:b/>
          <w:sz w:val="24"/>
          <w:szCs w:val="24"/>
        </w:rPr>
        <w:t xml:space="preserve">desempeño </w:t>
      </w:r>
      <w:r w:rsidR="00D46D2B" w:rsidRPr="00D46D2B">
        <w:rPr>
          <w:rFonts w:ascii="Arial" w:hAnsi="Arial" w:cs="Arial"/>
          <w:b/>
          <w:sz w:val="24"/>
          <w:szCs w:val="24"/>
        </w:rPr>
        <w:t>(FO-GH-</w:t>
      </w:r>
      <w:r w:rsidR="00D46D2B">
        <w:rPr>
          <w:rFonts w:ascii="Arial" w:hAnsi="Arial" w:cs="Arial"/>
          <w:b/>
          <w:sz w:val="24"/>
          <w:szCs w:val="24"/>
        </w:rPr>
        <w:t xml:space="preserve">24)” </w:t>
      </w:r>
      <w:r w:rsidR="00E60586">
        <w:rPr>
          <w:rFonts w:ascii="Arial" w:hAnsi="Arial" w:cs="Arial"/>
          <w:sz w:val="24"/>
          <w:szCs w:val="24"/>
        </w:rPr>
        <w:t>para lo cual se generan planes de mejoramiento</w:t>
      </w:r>
      <w:r w:rsidR="007E19F4">
        <w:rPr>
          <w:rFonts w:ascii="Arial" w:hAnsi="Arial" w:cs="Arial"/>
          <w:sz w:val="24"/>
          <w:szCs w:val="24"/>
        </w:rPr>
        <w:t xml:space="preserve"> a través del </w:t>
      </w:r>
      <w:r w:rsidR="007E19F4">
        <w:rPr>
          <w:rFonts w:ascii="Arial" w:hAnsi="Arial" w:cs="Arial"/>
          <w:b/>
          <w:sz w:val="24"/>
          <w:szCs w:val="24"/>
        </w:rPr>
        <w:t>“Plan de desarrollo individual (FO-GH-16)”</w:t>
      </w:r>
      <w:r w:rsidR="00E60586">
        <w:rPr>
          <w:rFonts w:ascii="Arial" w:hAnsi="Arial" w:cs="Arial"/>
          <w:sz w:val="24"/>
          <w:szCs w:val="24"/>
        </w:rPr>
        <w:t xml:space="preserve"> y acuerdos </w:t>
      </w:r>
      <w:r w:rsidR="009E70B3">
        <w:rPr>
          <w:rFonts w:ascii="Arial" w:hAnsi="Arial" w:cs="Arial"/>
          <w:sz w:val="24"/>
          <w:szCs w:val="24"/>
        </w:rPr>
        <w:t xml:space="preserve">de desempeño necesarios según los resultados obtenidos. </w:t>
      </w:r>
    </w:p>
    <w:p w14:paraId="1642CDD7" w14:textId="05506F38" w:rsidR="00897942" w:rsidRDefault="00452EF3" w:rsidP="00084B94">
      <w:pPr>
        <w:tabs>
          <w:tab w:val="left" w:pos="8222"/>
        </w:tabs>
        <w:ind w:right="-660"/>
        <w:jc w:val="both"/>
        <w:rPr>
          <w:rFonts w:ascii="Arial" w:hAnsi="Arial" w:cs="Arial"/>
          <w:b/>
          <w:sz w:val="24"/>
          <w:szCs w:val="24"/>
        </w:rPr>
      </w:pPr>
      <w:r w:rsidRPr="004A6D7C">
        <w:rPr>
          <w:rFonts w:ascii="Arial" w:hAnsi="Arial" w:cs="Arial"/>
          <w:b/>
          <w:sz w:val="24"/>
          <w:szCs w:val="24"/>
        </w:rPr>
        <w:t xml:space="preserve">7.3 </w:t>
      </w:r>
      <w:r w:rsidR="00271E1E">
        <w:rPr>
          <w:rFonts w:ascii="Arial" w:hAnsi="Arial" w:cs="Arial"/>
          <w:b/>
          <w:sz w:val="24"/>
          <w:szCs w:val="24"/>
        </w:rPr>
        <w:t xml:space="preserve">Toma de </w:t>
      </w:r>
      <w:r w:rsidR="009D4E14">
        <w:rPr>
          <w:rFonts w:ascii="Arial" w:hAnsi="Arial" w:cs="Arial"/>
          <w:b/>
          <w:sz w:val="24"/>
          <w:szCs w:val="24"/>
        </w:rPr>
        <w:t>C</w:t>
      </w:r>
      <w:r w:rsidR="00271E1E">
        <w:rPr>
          <w:rFonts w:ascii="Arial" w:hAnsi="Arial" w:cs="Arial"/>
          <w:b/>
          <w:sz w:val="24"/>
          <w:szCs w:val="24"/>
        </w:rPr>
        <w:t xml:space="preserve">onciencia </w:t>
      </w:r>
    </w:p>
    <w:p w14:paraId="1BDF6123" w14:textId="77777777" w:rsidR="002F4D6D" w:rsidRDefault="00510D24" w:rsidP="00084B94">
      <w:pPr>
        <w:tabs>
          <w:tab w:val="left" w:pos="8222"/>
        </w:tabs>
        <w:ind w:right="-660"/>
        <w:jc w:val="both"/>
        <w:rPr>
          <w:rFonts w:ascii="Arial" w:hAnsi="Arial" w:cs="Arial"/>
          <w:sz w:val="24"/>
          <w:szCs w:val="24"/>
        </w:rPr>
      </w:pPr>
      <w:r>
        <w:rPr>
          <w:rFonts w:ascii="Arial" w:hAnsi="Arial" w:cs="Arial"/>
          <w:sz w:val="24"/>
          <w:szCs w:val="24"/>
        </w:rPr>
        <w:t xml:space="preserve">La compañía, promueve el sistema de gestión a través de las diferentes actividades de socialización </w:t>
      </w:r>
      <w:r w:rsidR="006850E6">
        <w:rPr>
          <w:rFonts w:ascii="Arial" w:hAnsi="Arial" w:cs="Arial"/>
          <w:sz w:val="24"/>
          <w:szCs w:val="24"/>
        </w:rPr>
        <w:t xml:space="preserve">y sensibilización </w:t>
      </w:r>
      <w:r w:rsidR="00D7084A">
        <w:rPr>
          <w:rFonts w:ascii="Arial" w:hAnsi="Arial" w:cs="Arial"/>
          <w:sz w:val="24"/>
          <w:szCs w:val="24"/>
        </w:rPr>
        <w:t>a todo el personal involucrado en</w:t>
      </w:r>
      <w:r w:rsidR="00450FE5">
        <w:rPr>
          <w:rFonts w:ascii="Arial" w:hAnsi="Arial" w:cs="Arial"/>
          <w:sz w:val="24"/>
          <w:szCs w:val="24"/>
        </w:rPr>
        <w:t xml:space="preserve"> la prestación de los servicios, </w:t>
      </w:r>
      <w:r w:rsidR="007D7D6C">
        <w:rPr>
          <w:rFonts w:ascii="Arial" w:hAnsi="Arial" w:cs="Arial"/>
          <w:sz w:val="24"/>
          <w:szCs w:val="24"/>
        </w:rPr>
        <w:t xml:space="preserve">como también por medio de la publicación física </w:t>
      </w:r>
      <w:r w:rsidR="002B65A4">
        <w:rPr>
          <w:rFonts w:ascii="Arial" w:hAnsi="Arial" w:cs="Arial"/>
          <w:sz w:val="24"/>
          <w:szCs w:val="24"/>
        </w:rPr>
        <w:t xml:space="preserve">y digital </w:t>
      </w:r>
      <w:r w:rsidR="007D7D6C">
        <w:rPr>
          <w:rFonts w:ascii="Arial" w:hAnsi="Arial" w:cs="Arial"/>
          <w:sz w:val="24"/>
          <w:szCs w:val="24"/>
        </w:rPr>
        <w:t>del marco estratégico</w:t>
      </w:r>
      <w:r w:rsidR="002B65A4">
        <w:rPr>
          <w:rFonts w:ascii="Arial" w:hAnsi="Arial" w:cs="Arial"/>
          <w:sz w:val="24"/>
          <w:szCs w:val="24"/>
        </w:rPr>
        <w:t xml:space="preserve">, con lo cual se pretende la toma de conciencia </w:t>
      </w:r>
      <w:r w:rsidR="00295C44">
        <w:rPr>
          <w:rFonts w:ascii="Arial" w:hAnsi="Arial" w:cs="Arial"/>
          <w:sz w:val="24"/>
          <w:szCs w:val="24"/>
        </w:rPr>
        <w:t xml:space="preserve">en el papel que </w:t>
      </w:r>
      <w:r w:rsidR="002B65A4">
        <w:rPr>
          <w:rFonts w:ascii="Arial" w:hAnsi="Arial" w:cs="Arial"/>
          <w:sz w:val="24"/>
          <w:szCs w:val="24"/>
        </w:rPr>
        <w:t xml:space="preserve">cada uno de los involucrados desempeña </w:t>
      </w:r>
      <w:r w:rsidR="00295C44">
        <w:rPr>
          <w:rFonts w:ascii="Arial" w:hAnsi="Arial" w:cs="Arial"/>
          <w:sz w:val="24"/>
          <w:szCs w:val="24"/>
        </w:rPr>
        <w:t>en la compañía y la manera en que aporta al cumplimiento de los requisitos</w:t>
      </w:r>
      <w:r w:rsidR="002F4D6D">
        <w:rPr>
          <w:rFonts w:ascii="Arial" w:hAnsi="Arial" w:cs="Arial"/>
          <w:sz w:val="24"/>
          <w:szCs w:val="24"/>
        </w:rPr>
        <w:t xml:space="preserve"> y al mejoramiento continuo del proceso del que participa. </w:t>
      </w:r>
    </w:p>
    <w:p w14:paraId="639E3FBF" w14:textId="77777777" w:rsidR="002F4D6D" w:rsidRDefault="00DD45C9" w:rsidP="00084B94">
      <w:pPr>
        <w:tabs>
          <w:tab w:val="left" w:pos="8222"/>
        </w:tabs>
        <w:ind w:right="-660"/>
        <w:jc w:val="both"/>
        <w:rPr>
          <w:rFonts w:ascii="Arial" w:hAnsi="Arial" w:cs="Arial"/>
          <w:b/>
          <w:sz w:val="24"/>
          <w:szCs w:val="24"/>
        </w:rPr>
      </w:pPr>
      <w:r w:rsidRPr="00DD45C9">
        <w:rPr>
          <w:rFonts w:ascii="Arial" w:hAnsi="Arial" w:cs="Arial"/>
          <w:b/>
          <w:sz w:val="24"/>
          <w:szCs w:val="24"/>
        </w:rPr>
        <w:t xml:space="preserve">7.4 </w:t>
      </w:r>
      <w:r>
        <w:rPr>
          <w:rFonts w:ascii="Arial" w:hAnsi="Arial" w:cs="Arial"/>
          <w:b/>
          <w:sz w:val="24"/>
          <w:szCs w:val="24"/>
        </w:rPr>
        <w:t xml:space="preserve">Comunicación </w:t>
      </w:r>
    </w:p>
    <w:p w14:paraId="49007FE4" w14:textId="275819E5" w:rsidR="00002E17" w:rsidRDefault="00F514C9" w:rsidP="00084B94">
      <w:pPr>
        <w:tabs>
          <w:tab w:val="left" w:pos="8222"/>
        </w:tabs>
        <w:ind w:right="-660"/>
        <w:jc w:val="both"/>
        <w:rPr>
          <w:rFonts w:ascii="Arial" w:hAnsi="Arial" w:cs="Arial"/>
          <w:b/>
          <w:sz w:val="24"/>
          <w:szCs w:val="24"/>
        </w:rPr>
      </w:pPr>
      <w:r w:rsidRPr="00002E17">
        <w:rPr>
          <w:rFonts w:ascii="Arial" w:hAnsi="Arial" w:cs="Arial"/>
          <w:sz w:val="24"/>
          <w:szCs w:val="24"/>
        </w:rPr>
        <w:t xml:space="preserve">La compañía realiza la comunicación a través de varios mecanismos, entre ellos se encuentra la página web </w:t>
      </w:r>
      <w:hyperlink r:id="rId16" w:history="1">
        <w:r w:rsidRPr="00002E17">
          <w:rPr>
            <w:rStyle w:val="Hipervnculo"/>
            <w:rFonts w:ascii="Arial" w:hAnsi="Arial" w:cs="Arial"/>
            <w:sz w:val="24"/>
            <w:szCs w:val="24"/>
          </w:rPr>
          <w:t>www.zonafrancadepereira.com</w:t>
        </w:r>
      </w:hyperlink>
      <w:r w:rsidRPr="00002E17">
        <w:rPr>
          <w:rFonts w:ascii="Arial" w:hAnsi="Arial" w:cs="Arial"/>
          <w:sz w:val="24"/>
          <w:szCs w:val="24"/>
        </w:rPr>
        <w:t xml:space="preserve">, el correo electrónico, documentos internos, buzones </w:t>
      </w:r>
      <w:r w:rsidR="009C6C7E" w:rsidRPr="00002E17">
        <w:rPr>
          <w:rFonts w:ascii="Arial" w:hAnsi="Arial" w:cs="Arial"/>
          <w:sz w:val="24"/>
          <w:szCs w:val="24"/>
        </w:rPr>
        <w:t xml:space="preserve">para peticiones, quejas, reclamos, sugerencias y felicitaciones (PQRS), vía telefónica, sistema SADOC, diferentes </w:t>
      </w:r>
      <w:r w:rsidR="009C6C7E" w:rsidRPr="00002E17">
        <w:rPr>
          <w:rFonts w:ascii="Arial" w:hAnsi="Arial" w:cs="Arial"/>
          <w:sz w:val="24"/>
          <w:szCs w:val="24"/>
        </w:rPr>
        <w:lastRenderedPageBreak/>
        <w:t>comités que se realizan en la compañía</w:t>
      </w:r>
      <w:r w:rsidR="00190355" w:rsidRPr="00002E17">
        <w:rPr>
          <w:rFonts w:ascii="Arial" w:hAnsi="Arial" w:cs="Arial"/>
          <w:sz w:val="24"/>
          <w:szCs w:val="24"/>
        </w:rPr>
        <w:t>, atención personalizada; como también mecanismos qu</w:t>
      </w:r>
      <w:r w:rsidR="00177966" w:rsidRPr="00002E17">
        <w:rPr>
          <w:rFonts w:ascii="Arial" w:hAnsi="Arial" w:cs="Arial"/>
          <w:sz w:val="24"/>
          <w:szCs w:val="24"/>
        </w:rPr>
        <w:t xml:space="preserve">e se relacionan </w:t>
      </w:r>
      <w:r w:rsidR="00C500E5" w:rsidRPr="00002E17">
        <w:rPr>
          <w:rFonts w:ascii="Arial" w:hAnsi="Arial" w:cs="Arial"/>
          <w:sz w:val="24"/>
          <w:szCs w:val="24"/>
        </w:rPr>
        <w:t xml:space="preserve">en la </w:t>
      </w:r>
      <w:r w:rsidR="00002E17" w:rsidRPr="00002E17">
        <w:rPr>
          <w:rFonts w:ascii="Arial" w:hAnsi="Arial" w:cs="Arial"/>
          <w:b/>
          <w:sz w:val="24"/>
          <w:szCs w:val="24"/>
        </w:rPr>
        <w:t>“Matriz de comunicación(</w:t>
      </w:r>
      <w:r w:rsidR="00196615">
        <w:rPr>
          <w:rFonts w:ascii="Arial" w:hAnsi="Arial" w:cs="Arial"/>
          <w:b/>
          <w:sz w:val="24"/>
          <w:szCs w:val="24"/>
        </w:rPr>
        <w:t>PE</w:t>
      </w:r>
      <w:r w:rsidR="00002E17" w:rsidRPr="00002E17">
        <w:rPr>
          <w:rFonts w:ascii="Arial" w:hAnsi="Arial" w:cs="Arial"/>
          <w:b/>
          <w:sz w:val="24"/>
          <w:szCs w:val="24"/>
        </w:rPr>
        <w:t>-CL-0</w:t>
      </w:r>
      <w:r w:rsidR="00196615">
        <w:rPr>
          <w:rFonts w:ascii="Arial" w:hAnsi="Arial" w:cs="Arial"/>
          <w:b/>
          <w:sz w:val="24"/>
          <w:szCs w:val="24"/>
        </w:rPr>
        <w:t>9</w:t>
      </w:r>
      <w:r w:rsidR="00002E17" w:rsidRPr="00002E17">
        <w:rPr>
          <w:rFonts w:ascii="Arial" w:hAnsi="Arial" w:cs="Arial"/>
          <w:b/>
          <w:sz w:val="24"/>
          <w:szCs w:val="24"/>
        </w:rPr>
        <w:t>).</w:t>
      </w:r>
    </w:p>
    <w:p w14:paraId="3337312F" w14:textId="77777777" w:rsidR="002E0975" w:rsidRDefault="002E0975" w:rsidP="00084B94">
      <w:pPr>
        <w:tabs>
          <w:tab w:val="left" w:pos="8222"/>
        </w:tabs>
        <w:ind w:right="-660"/>
        <w:jc w:val="both"/>
        <w:rPr>
          <w:rFonts w:ascii="Arial" w:hAnsi="Arial" w:cs="Arial"/>
          <w:b/>
          <w:sz w:val="24"/>
          <w:szCs w:val="24"/>
        </w:rPr>
      </w:pPr>
    </w:p>
    <w:p w14:paraId="6766AC5E" w14:textId="5A6C2ED9" w:rsidR="00002E17" w:rsidRDefault="00002E17" w:rsidP="00084B94">
      <w:pPr>
        <w:tabs>
          <w:tab w:val="left" w:pos="8222"/>
        </w:tabs>
        <w:ind w:right="-660"/>
        <w:jc w:val="both"/>
        <w:rPr>
          <w:rFonts w:ascii="Arial" w:hAnsi="Arial" w:cs="Arial"/>
          <w:b/>
          <w:sz w:val="24"/>
          <w:szCs w:val="24"/>
        </w:rPr>
      </w:pPr>
      <w:r w:rsidRPr="00060301">
        <w:rPr>
          <w:rFonts w:ascii="Arial" w:hAnsi="Arial" w:cs="Arial"/>
          <w:b/>
          <w:sz w:val="24"/>
          <w:szCs w:val="24"/>
        </w:rPr>
        <w:t>7.5</w:t>
      </w:r>
      <w:r w:rsidR="009D4E14">
        <w:rPr>
          <w:rFonts w:ascii="Arial" w:hAnsi="Arial" w:cs="Arial"/>
          <w:b/>
          <w:sz w:val="24"/>
          <w:szCs w:val="24"/>
        </w:rPr>
        <w:t xml:space="preserve"> Información D</w:t>
      </w:r>
      <w:r>
        <w:rPr>
          <w:rFonts w:ascii="Arial" w:hAnsi="Arial" w:cs="Arial"/>
          <w:b/>
          <w:sz w:val="24"/>
          <w:szCs w:val="24"/>
        </w:rPr>
        <w:t xml:space="preserve">ocumentada </w:t>
      </w:r>
    </w:p>
    <w:p w14:paraId="68EF793F" w14:textId="77777777" w:rsidR="00002E17" w:rsidRPr="00C77342" w:rsidRDefault="00002E17" w:rsidP="00084B94">
      <w:pPr>
        <w:ind w:right="-660"/>
        <w:jc w:val="both"/>
        <w:rPr>
          <w:rFonts w:ascii="Arial" w:hAnsi="Arial" w:cs="Arial"/>
          <w:sz w:val="24"/>
          <w:szCs w:val="24"/>
        </w:rPr>
      </w:pPr>
      <w:r w:rsidRPr="004B12E4">
        <w:rPr>
          <w:rFonts w:ascii="Arial" w:hAnsi="Arial" w:cs="Arial"/>
          <w:sz w:val="24"/>
          <w:szCs w:val="24"/>
        </w:rPr>
        <w:t xml:space="preserve">Nuestra compañía </w:t>
      </w:r>
      <w:r>
        <w:rPr>
          <w:rFonts w:ascii="Arial" w:hAnsi="Arial" w:cs="Arial"/>
          <w:sz w:val="24"/>
          <w:szCs w:val="24"/>
        </w:rPr>
        <w:t xml:space="preserve">controla la información documentada como se establece en el </w:t>
      </w:r>
      <w:r w:rsidRPr="00C77342">
        <w:rPr>
          <w:rFonts w:ascii="Arial" w:hAnsi="Arial" w:cs="Arial"/>
          <w:sz w:val="24"/>
          <w:szCs w:val="24"/>
        </w:rPr>
        <w:t xml:space="preserve">procedimiento de </w:t>
      </w:r>
      <w:r w:rsidRPr="00E62924">
        <w:rPr>
          <w:rFonts w:ascii="Arial" w:hAnsi="Arial" w:cs="Arial"/>
          <w:b/>
          <w:sz w:val="24"/>
          <w:szCs w:val="24"/>
        </w:rPr>
        <w:t xml:space="preserve">“Control de documentos </w:t>
      </w:r>
      <w:r>
        <w:rPr>
          <w:rFonts w:ascii="Arial" w:hAnsi="Arial" w:cs="Arial"/>
          <w:b/>
          <w:sz w:val="24"/>
          <w:szCs w:val="24"/>
        </w:rPr>
        <w:t>(</w:t>
      </w:r>
      <w:r w:rsidRPr="00E62924">
        <w:rPr>
          <w:rFonts w:ascii="Arial" w:hAnsi="Arial" w:cs="Arial"/>
          <w:b/>
          <w:sz w:val="24"/>
          <w:szCs w:val="24"/>
        </w:rPr>
        <w:t>PR-CL-03</w:t>
      </w:r>
      <w:r>
        <w:rPr>
          <w:rFonts w:ascii="Arial" w:hAnsi="Arial" w:cs="Arial"/>
          <w:b/>
          <w:sz w:val="24"/>
          <w:szCs w:val="24"/>
        </w:rPr>
        <w:t>)”</w:t>
      </w:r>
      <w:r w:rsidRPr="00C77342">
        <w:rPr>
          <w:rFonts w:ascii="Arial" w:hAnsi="Arial" w:cs="Arial"/>
          <w:sz w:val="24"/>
          <w:szCs w:val="24"/>
        </w:rPr>
        <w:t xml:space="preserve"> en el cual se establece la obligación de aprobar los documentos antes de su publicación; se realizan revisiones para identificar las necesidades de cambio o de creación de documentos. </w:t>
      </w:r>
    </w:p>
    <w:p w14:paraId="460B63B1" w14:textId="77777777" w:rsidR="00002E17" w:rsidRPr="00C77342" w:rsidRDefault="00002E17" w:rsidP="00084B94">
      <w:pPr>
        <w:ind w:right="-660"/>
        <w:jc w:val="both"/>
        <w:rPr>
          <w:rFonts w:ascii="Arial" w:eastAsia="Calibri" w:hAnsi="Arial" w:cs="Arial"/>
          <w:sz w:val="24"/>
          <w:szCs w:val="24"/>
        </w:rPr>
      </w:pPr>
      <w:r w:rsidRPr="00C77342">
        <w:rPr>
          <w:rFonts w:ascii="Arial" w:eastAsia="Calibri" w:hAnsi="Arial" w:cs="Arial"/>
          <w:sz w:val="24"/>
          <w:szCs w:val="24"/>
        </w:rPr>
        <w:t>Los documentos del Sistema Integrado de Gestión se encuentran publicados en el software de gestión documental de acceso directo en el escritorio de cada computador llamado “SADOC”, al alcance de todo el personal autorizado, estos están disponibles en su última versión y protegidos contra posibles cambios o modificaciones en su diseño.</w:t>
      </w:r>
    </w:p>
    <w:p w14:paraId="3DFC562B" w14:textId="77777777" w:rsidR="00002E17" w:rsidRPr="004A6FA4" w:rsidRDefault="00002E17" w:rsidP="00084B94">
      <w:pPr>
        <w:ind w:right="-660"/>
        <w:jc w:val="both"/>
        <w:rPr>
          <w:rFonts w:ascii="Arial" w:hAnsi="Arial" w:cs="Arial"/>
          <w:sz w:val="24"/>
          <w:szCs w:val="24"/>
        </w:rPr>
      </w:pPr>
      <w:r w:rsidRPr="004A6FA4">
        <w:rPr>
          <w:rFonts w:ascii="Arial" w:hAnsi="Arial" w:cs="Arial"/>
          <w:sz w:val="24"/>
          <w:szCs w:val="24"/>
        </w:rPr>
        <w:t>Los documentos obsoletos son destruidos y retirados de sus puntos de uso inmediatamente</w:t>
      </w:r>
      <w:r>
        <w:rPr>
          <w:rFonts w:ascii="Arial" w:hAnsi="Arial" w:cs="Arial"/>
          <w:sz w:val="24"/>
          <w:szCs w:val="24"/>
        </w:rPr>
        <w:t xml:space="preserve">, </w:t>
      </w:r>
      <w:r w:rsidRPr="004A6FA4">
        <w:rPr>
          <w:rFonts w:ascii="Arial" w:hAnsi="Arial" w:cs="Arial"/>
          <w:sz w:val="24"/>
          <w:szCs w:val="24"/>
        </w:rPr>
        <w:t>para lo cual cuando sufre modificaciones el documento</w:t>
      </w:r>
      <w:r>
        <w:rPr>
          <w:rFonts w:ascii="Arial" w:hAnsi="Arial" w:cs="Arial"/>
          <w:sz w:val="24"/>
          <w:szCs w:val="24"/>
        </w:rPr>
        <w:t>, la trazabilidad s</w:t>
      </w:r>
      <w:r w:rsidRPr="004A6FA4">
        <w:rPr>
          <w:rFonts w:ascii="Arial" w:hAnsi="Arial" w:cs="Arial"/>
          <w:sz w:val="24"/>
          <w:szCs w:val="24"/>
        </w:rPr>
        <w:t>e</w:t>
      </w:r>
      <w:r>
        <w:rPr>
          <w:rFonts w:ascii="Arial" w:hAnsi="Arial" w:cs="Arial"/>
          <w:sz w:val="24"/>
          <w:szCs w:val="24"/>
        </w:rPr>
        <w:t xml:space="preserve"> ve</w:t>
      </w:r>
      <w:r w:rsidRPr="004A6FA4">
        <w:rPr>
          <w:rFonts w:ascii="Arial" w:hAnsi="Arial" w:cs="Arial"/>
          <w:sz w:val="24"/>
          <w:szCs w:val="24"/>
        </w:rPr>
        <w:t xml:space="preserve"> reflejada en la parte final de cada </w:t>
      </w:r>
      <w:r>
        <w:rPr>
          <w:rFonts w:ascii="Arial" w:hAnsi="Arial" w:cs="Arial"/>
          <w:sz w:val="24"/>
          <w:szCs w:val="24"/>
        </w:rPr>
        <w:t>documento</w:t>
      </w:r>
      <w:r w:rsidRPr="004A6FA4">
        <w:rPr>
          <w:rFonts w:ascii="Arial" w:hAnsi="Arial" w:cs="Arial"/>
          <w:sz w:val="24"/>
          <w:szCs w:val="24"/>
        </w:rPr>
        <w:t xml:space="preserve"> en una tabla llamada cambios. </w:t>
      </w:r>
    </w:p>
    <w:p w14:paraId="1482736F" w14:textId="77777777" w:rsidR="00002E17" w:rsidRDefault="00002E17" w:rsidP="00084B94">
      <w:pPr>
        <w:ind w:right="-660"/>
        <w:jc w:val="both"/>
        <w:rPr>
          <w:rFonts w:ascii="Arial" w:hAnsi="Arial" w:cs="Arial"/>
          <w:b/>
          <w:sz w:val="24"/>
          <w:szCs w:val="24"/>
        </w:rPr>
      </w:pPr>
      <w:r w:rsidRPr="004A6FA4">
        <w:rPr>
          <w:rFonts w:ascii="Arial" w:hAnsi="Arial" w:cs="Arial"/>
          <w:sz w:val="24"/>
          <w:szCs w:val="24"/>
        </w:rPr>
        <w:t xml:space="preserve">La documentación externa es identificada en el </w:t>
      </w:r>
      <w:r w:rsidRPr="00BA671A">
        <w:rPr>
          <w:rFonts w:ascii="Arial" w:hAnsi="Arial" w:cs="Arial"/>
          <w:b/>
          <w:sz w:val="24"/>
          <w:szCs w:val="24"/>
        </w:rPr>
        <w:t>“Listado maestro control de documentos  externos (FO-CL-02)”.</w:t>
      </w:r>
    </w:p>
    <w:p w14:paraId="6B932B8F" w14:textId="77777777" w:rsidR="003F467B" w:rsidRDefault="00002E17" w:rsidP="00084B94">
      <w:pPr>
        <w:ind w:right="-660"/>
        <w:jc w:val="both"/>
        <w:rPr>
          <w:rFonts w:ascii="Arial" w:hAnsi="Arial" w:cs="Arial"/>
          <w:sz w:val="24"/>
          <w:szCs w:val="24"/>
        </w:rPr>
      </w:pPr>
      <w:r>
        <w:rPr>
          <w:rFonts w:ascii="Arial" w:hAnsi="Arial" w:cs="Arial"/>
          <w:sz w:val="24"/>
          <w:szCs w:val="24"/>
        </w:rPr>
        <w:t xml:space="preserve">Los procesos del sistema de gestión poseen la documentación necesaria para la prestación del servicio, de tal manera que pueden evidenciarse las actividades, los responsables y los </w:t>
      </w:r>
      <w:r w:rsidR="00ED4AF3">
        <w:rPr>
          <w:rFonts w:ascii="Arial" w:hAnsi="Arial" w:cs="Arial"/>
          <w:sz w:val="24"/>
          <w:szCs w:val="24"/>
        </w:rPr>
        <w:t>diferentes registros resultant</w:t>
      </w:r>
      <w:r w:rsidR="001103BF">
        <w:rPr>
          <w:rFonts w:ascii="Arial" w:hAnsi="Arial" w:cs="Arial"/>
          <w:sz w:val="24"/>
          <w:szCs w:val="24"/>
        </w:rPr>
        <w:t>es.</w:t>
      </w:r>
    </w:p>
    <w:p w14:paraId="07FAFCAC" w14:textId="77777777" w:rsidR="00897942" w:rsidRDefault="00897942" w:rsidP="00084B94">
      <w:pPr>
        <w:tabs>
          <w:tab w:val="left" w:pos="8222"/>
        </w:tabs>
        <w:ind w:right="-660"/>
        <w:jc w:val="both"/>
        <w:rPr>
          <w:rFonts w:ascii="Arial" w:hAnsi="Arial" w:cs="Arial"/>
          <w:sz w:val="24"/>
          <w:szCs w:val="24"/>
        </w:rPr>
      </w:pPr>
    </w:p>
    <w:p w14:paraId="42BBFF5E" w14:textId="77777777" w:rsidR="003F467B" w:rsidRPr="00060301" w:rsidRDefault="003F467B" w:rsidP="00084B94">
      <w:pPr>
        <w:tabs>
          <w:tab w:val="left" w:pos="8222"/>
        </w:tabs>
        <w:ind w:right="-660"/>
        <w:jc w:val="both"/>
        <w:rPr>
          <w:rFonts w:ascii="Arial" w:hAnsi="Arial" w:cs="Arial"/>
          <w:b/>
          <w:sz w:val="24"/>
          <w:szCs w:val="24"/>
        </w:rPr>
      </w:pPr>
      <w:r>
        <w:rPr>
          <w:rFonts w:ascii="Arial" w:hAnsi="Arial" w:cs="Arial"/>
          <w:b/>
          <w:sz w:val="24"/>
          <w:szCs w:val="24"/>
        </w:rPr>
        <w:t>8. OPERACIÓN</w:t>
      </w:r>
    </w:p>
    <w:p w14:paraId="41408B6C" w14:textId="77777777" w:rsidR="00897942" w:rsidRDefault="00897942" w:rsidP="00084B94">
      <w:pPr>
        <w:tabs>
          <w:tab w:val="left" w:pos="8222"/>
        </w:tabs>
        <w:ind w:right="-660"/>
        <w:jc w:val="both"/>
        <w:rPr>
          <w:rFonts w:ascii="Arial" w:hAnsi="Arial" w:cs="Arial"/>
          <w:sz w:val="24"/>
          <w:szCs w:val="24"/>
        </w:rPr>
      </w:pPr>
    </w:p>
    <w:p w14:paraId="643172A4" w14:textId="62496596" w:rsidR="003F467B" w:rsidRDefault="003F467B" w:rsidP="00084B94">
      <w:pPr>
        <w:tabs>
          <w:tab w:val="left" w:pos="8222"/>
        </w:tabs>
        <w:ind w:right="-660"/>
        <w:jc w:val="both"/>
        <w:rPr>
          <w:rFonts w:ascii="Arial" w:hAnsi="Arial" w:cs="Arial"/>
          <w:b/>
          <w:sz w:val="24"/>
          <w:szCs w:val="24"/>
        </w:rPr>
      </w:pPr>
      <w:r>
        <w:rPr>
          <w:rFonts w:ascii="Arial" w:hAnsi="Arial" w:cs="Arial"/>
          <w:b/>
          <w:sz w:val="24"/>
          <w:szCs w:val="24"/>
        </w:rPr>
        <w:t xml:space="preserve">8.1 Planificación y </w:t>
      </w:r>
      <w:r w:rsidR="009D4E14">
        <w:rPr>
          <w:rFonts w:ascii="Arial" w:hAnsi="Arial" w:cs="Arial"/>
          <w:b/>
          <w:sz w:val="24"/>
          <w:szCs w:val="24"/>
        </w:rPr>
        <w:t>Control O</w:t>
      </w:r>
      <w:r>
        <w:rPr>
          <w:rFonts w:ascii="Arial" w:hAnsi="Arial" w:cs="Arial"/>
          <w:b/>
          <w:sz w:val="24"/>
          <w:szCs w:val="24"/>
        </w:rPr>
        <w:t xml:space="preserve">peracional </w:t>
      </w:r>
    </w:p>
    <w:p w14:paraId="5807F78F" w14:textId="77777777" w:rsidR="003F467B" w:rsidRDefault="003F467B" w:rsidP="00084B94">
      <w:pPr>
        <w:tabs>
          <w:tab w:val="left" w:pos="8222"/>
        </w:tabs>
        <w:ind w:right="-660"/>
        <w:jc w:val="both"/>
        <w:rPr>
          <w:rFonts w:ascii="Arial" w:hAnsi="Arial" w:cs="Arial"/>
          <w:sz w:val="24"/>
          <w:szCs w:val="24"/>
        </w:rPr>
      </w:pPr>
      <w:r>
        <w:rPr>
          <w:rFonts w:ascii="Arial" w:hAnsi="Arial" w:cs="Arial"/>
          <w:sz w:val="24"/>
          <w:szCs w:val="24"/>
        </w:rPr>
        <w:t xml:space="preserve">La planificación y control de los procesos se determina a través de los diferentes documentos, procedimientos y formatos determinados para la ejecución de las actividades de los diferentes procesos que integran el sistema de gestión de la </w:t>
      </w:r>
      <w:r>
        <w:rPr>
          <w:rFonts w:ascii="Arial" w:hAnsi="Arial" w:cs="Arial"/>
          <w:sz w:val="24"/>
          <w:szCs w:val="24"/>
        </w:rPr>
        <w:lastRenderedPageBreak/>
        <w:t>compañía; como también, se determina y se hace seguimiento por medio de los diferentes comités o revisión por la dirección.</w:t>
      </w:r>
    </w:p>
    <w:p w14:paraId="4690A37B" w14:textId="782612F8" w:rsidR="00CC353F" w:rsidRDefault="003F467B" w:rsidP="00084B94">
      <w:pPr>
        <w:tabs>
          <w:tab w:val="left" w:pos="8222"/>
        </w:tabs>
        <w:ind w:right="-660"/>
        <w:jc w:val="both"/>
        <w:rPr>
          <w:rFonts w:ascii="Arial" w:hAnsi="Arial" w:cs="Arial"/>
          <w:sz w:val="24"/>
          <w:szCs w:val="24"/>
        </w:rPr>
      </w:pPr>
      <w:r>
        <w:rPr>
          <w:rFonts w:ascii="Arial" w:hAnsi="Arial" w:cs="Arial"/>
          <w:sz w:val="24"/>
          <w:szCs w:val="24"/>
        </w:rPr>
        <w:t xml:space="preserve">Así mismo, se cuenta con programas de seguridad que permiten realizar un seguimiento constante a la seguridad física, como también realizar simulacros y capacitaciones en pro de la misma y la mejora continua. </w:t>
      </w:r>
    </w:p>
    <w:p w14:paraId="4A9C7D4F" w14:textId="3AD79B7A" w:rsidR="00CC353F" w:rsidRDefault="003F467B" w:rsidP="00084B94">
      <w:pPr>
        <w:tabs>
          <w:tab w:val="left" w:pos="8222"/>
        </w:tabs>
        <w:ind w:right="-660"/>
        <w:jc w:val="both"/>
        <w:rPr>
          <w:rFonts w:ascii="Arial" w:hAnsi="Arial" w:cs="Arial"/>
          <w:b/>
          <w:sz w:val="24"/>
          <w:szCs w:val="24"/>
        </w:rPr>
      </w:pPr>
      <w:r w:rsidRPr="00DF21B8">
        <w:rPr>
          <w:rFonts w:ascii="Arial" w:hAnsi="Arial" w:cs="Arial"/>
          <w:b/>
          <w:sz w:val="24"/>
          <w:szCs w:val="24"/>
        </w:rPr>
        <w:t>8.2</w:t>
      </w:r>
      <w:r w:rsidR="009D4E14">
        <w:rPr>
          <w:rFonts w:ascii="Arial" w:hAnsi="Arial" w:cs="Arial"/>
          <w:b/>
          <w:sz w:val="24"/>
          <w:szCs w:val="24"/>
        </w:rPr>
        <w:t xml:space="preserve"> Requisitos para los Productos o S</w:t>
      </w:r>
      <w:r>
        <w:rPr>
          <w:rFonts w:ascii="Arial" w:hAnsi="Arial" w:cs="Arial"/>
          <w:b/>
          <w:sz w:val="24"/>
          <w:szCs w:val="24"/>
        </w:rPr>
        <w:t xml:space="preserve">ervicios </w:t>
      </w:r>
    </w:p>
    <w:p w14:paraId="7292C316" w14:textId="70801ACF" w:rsidR="00C6449C" w:rsidRPr="002F3D47" w:rsidRDefault="003F467B" w:rsidP="00084B94">
      <w:pPr>
        <w:tabs>
          <w:tab w:val="left" w:pos="8222"/>
        </w:tabs>
        <w:ind w:right="-660"/>
        <w:jc w:val="both"/>
        <w:rPr>
          <w:rFonts w:ascii="Arial" w:hAnsi="Arial" w:cs="Arial"/>
          <w:sz w:val="24"/>
          <w:szCs w:val="24"/>
        </w:rPr>
      </w:pPr>
      <w:r>
        <w:rPr>
          <w:rFonts w:ascii="Arial" w:hAnsi="Arial" w:cs="Arial"/>
          <w:sz w:val="24"/>
          <w:szCs w:val="24"/>
        </w:rPr>
        <w:t xml:space="preserve">Los requisitos establecidos para los servicios ofertados por la compañía, se rigen mediante la normatividad emitida por las entidades gubernamentales </w:t>
      </w:r>
      <w:r w:rsidR="002F3D47">
        <w:rPr>
          <w:rFonts w:ascii="Arial" w:hAnsi="Arial" w:cs="Arial"/>
          <w:sz w:val="24"/>
          <w:szCs w:val="24"/>
        </w:rPr>
        <w:t>Y la</w:t>
      </w:r>
      <w:r w:rsidR="007D01AE">
        <w:rPr>
          <w:rFonts w:ascii="Arial" w:hAnsi="Arial" w:cs="Arial"/>
          <w:sz w:val="24"/>
          <w:szCs w:val="24"/>
        </w:rPr>
        <w:t xml:space="preserve"> DIAN</w:t>
      </w:r>
      <w:r w:rsidR="00B44106">
        <w:rPr>
          <w:rFonts w:ascii="Arial" w:hAnsi="Arial" w:cs="Arial"/>
          <w:sz w:val="24"/>
          <w:szCs w:val="24"/>
        </w:rPr>
        <w:t>, como también</w:t>
      </w:r>
      <w:r w:rsidR="00281AFC">
        <w:rPr>
          <w:rFonts w:ascii="Arial" w:hAnsi="Arial" w:cs="Arial"/>
          <w:sz w:val="24"/>
          <w:szCs w:val="24"/>
        </w:rPr>
        <w:t xml:space="preserve">, </w:t>
      </w:r>
      <w:r w:rsidR="00B44106">
        <w:rPr>
          <w:rFonts w:ascii="Arial" w:hAnsi="Arial" w:cs="Arial"/>
          <w:sz w:val="24"/>
          <w:szCs w:val="24"/>
        </w:rPr>
        <w:t>los enmarcados en el r</w:t>
      </w:r>
      <w:r w:rsidR="00143987">
        <w:rPr>
          <w:rFonts w:ascii="Arial" w:hAnsi="Arial" w:cs="Arial"/>
          <w:sz w:val="24"/>
          <w:szCs w:val="24"/>
        </w:rPr>
        <w:t>égimen franco</w:t>
      </w:r>
      <w:r w:rsidR="00B44106">
        <w:rPr>
          <w:rFonts w:ascii="Arial" w:hAnsi="Arial" w:cs="Arial"/>
          <w:sz w:val="24"/>
          <w:szCs w:val="24"/>
        </w:rPr>
        <w:t xml:space="preserve"> y el </w:t>
      </w:r>
      <w:r w:rsidR="00143987">
        <w:rPr>
          <w:rFonts w:ascii="Arial" w:hAnsi="Arial" w:cs="Arial"/>
          <w:sz w:val="24"/>
          <w:szCs w:val="24"/>
        </w:rPr>
        <w:t>Decreto 2147 de 2016</w:t>
      </w:r>
      <w:r w:rsidR="007D01AE">
        <w:rPr>
          <w:rFonts w:ascii="Arial" w:hAnsi="Arial" w:cs="Arial"/>
          <w:sz w:val="24"/>
          <w:szCs w:val="24"/>
        </w:rPr>
        <w:t>, los requisitos de los usuarios</w:t>
      </w:r>
      <w:r w:rsidR="00611221">
        <w:rPr>
          <w:rFonts w:ascii="Arial" w:hAnsi="Arial" w:cs="Arial"/>
          <w:sz w:val="24"/>
          <w:szCs w:val="24"/>
        </w:rPr>
        <w:t xml:space="preserve"> y otros requisitos estipulados por Zona Franca Internacional de Pereira, enmarcados en la normatividad y documentos internos. </w:t>
      </w:r>
      <w:r w:rsidR="007D01AE">
        <w:rPr>
          <w:rFonts w:ascii="Arial" w:hAnsi="Arial" w:cs="Arial"/>
          <w:sz w:val="24"/>
          <w:szCs w:val="24"/>
        </w:rPr>
        <w:t xml:space="preserve"> </w:t>
      </w:r>
    </w:p>
    <w:p w14:paraId="03531E54" w14:textId="0ADFFE55" w:rsidR="00C6449C" w:rsidRDefault="00C6449C" w:rsidP="00084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right="-658"/>
        <w:jc w:val="both"/>
        <w:rPr>
          <w:rFonts w:ascii="Arial" w:hAnsi="Arial" w:cs="Arial"/>
          <w:sz w:val="24"/>
          <w:szCs w:val="24"/>
        </w:rPr>
      </w:pPr>
      <w:r>
        <w:rPr>
          <w:rFonts w:ascii="Arial" w:hAnsi="Arial"/>
          <w:color w:val="000000"/>
          <w:sz w:val="24"/>
          <w:szCs w:val="24"/>
          <w:lang w:eastAsia="es-ES_tradnl"/>
        </w:rPr>
        <w:t>La identificación de requisitos legales, su aplicación, actualización y evaluación de cumplimiento</w:t>
      </w:r>
      <w:r w:rsidR="00006C72">
        <w:rPr>
          <w:rFonts w:ascii="Arial" w:hAnsi="Arial"/>
          <w:color w:val="000000"/>
          <w:sz w:val="24"/>
          <w:szCs w:val="24"/>
          <w:lang w:eastAsia="es-ES_tradnl"/>
        </w:rPr>
        <w:t>,</w:t>
      </w:r>
      <w:r>
        <w:rPr>
          <w:rFonts w:ascii="Arial" w:hAnsi="Arial"/>
          <w:color w:val="000000"/>
          <w:sz w:val="24"/>
          <w:szCs w:val="24"/>
          <w:lang w:eastAsia="es-ES_tradnl"/>
        </w:rPr>
        <w:t xml:space="preserve"> se establece en el procedimiento “Requisitos Legales (PR-JU-02)” y en la “Matriz de Requisitos Legales (FO-JU-05)” se identifican aquellos aplicables a la organización</w:t>
      </w:r>
    </w:p>
    <w:p w14:paraId="45780F90" w14:textId="77777777" w:rsidR="00C6449C" w:rsidRDefault="00C6449C" w:rsidP="00084B94">
      <w:pPr>
        <w:tabs>
          <w:tab w:val="left" w:pos="8222"/>
        </w:tabs>
        <w:ind w:right="-660"/>
        <w:jc w:val="both"/>
        <w:rPr>
          <w:rFonts w:ascii="Arial" w:hAnsi="Arial" w:cs="Arial"/>
          <w:sz w:val="24"/>
          <w:szCs w:val="24"/>
        </w:rPr>
      </w:pPr>
    </w:p>
    <w:p w14:paraId="07E915EE" w14:textId="5D42444B" w:rsidR="00DD43C1" w:rsidRDefault="00DD43C1" w:rsidP="00084B94">
      <w:pPr>
        <w:tabs>
          <w:tab w:val="left" w:pos="8222"/>
        </w:tabs>
        <w:ind w:right="-660"/>
        <w:jc w:val="both"/>
        <w:rPr>
          <w:rFonts w:ascii="Arial" w:hAnsi="Arial" w:cs="Arial"/>
          <w:b/>
          <w:sz w:val="24"/>
          <w:szCs w:val="24"/>
        </w:rPr>
      </w:pPr>
      <w:r w:rsidRPr="00DD43C1">
        <w:rPr>
          <w:rFonts w:ascii="Arial" w:hAnsi="Arial" w:cs="Arial"/>
          <w:b/>
          <w:sz w:val="24"/>
          <w:szCs w:val="24"/>
        </w:rPr>
        <w:t>8.4</w:t>
      </w:r>
      <w:r>
        <w:rPr>
          <w:rFonts w:ascii="Arial" w:hAnsi="Arial" w:cs="Arial"/>
          <w:b/>
          <w:sz w:val="24"/>
          <w:szCs w:val="24"/>
        </w:rPr>
        <w:t xml:space="preserve"> Control de los </w:t>
      </w:r>
      <w:r w:rsidR="009D4E14">
        <w:rPr>
          <w:rFonts w:ascii="Arial" w:hAnsi="Arial" w:cs="Arial"/>
          <w:b/>
          <w:sz w:val="24"/>
          <w:szCs w:val="24"/>
        </w:rPr>
        <w:t>P</w:t>
      </w:r>
      <w:r>
        <w:rPr>
          <w:rFonts w:ascii="Arial" w:hAnsi="Arial" w:cs="Arial"/>
          <w:b/>
          <w:sz w:val="24"/>
          <w:szCs w:val="24"/>
        </w:rPr>
        <w:t xml:space="preserve">rocesos, </w:t>
      </w:r>
      <w:r w:rsidR="009D4E14">
        <w:rPr>
          <w:rFonts w:ascii="Arial" w:hAnsi="Arial" w:cs="Arial"/>
          <w:b/>
          <w:sz w:val="24"/>
          <w:szCs w:val="24"/>
        </w:rPr>
        <w:t>P</w:t>
      </w:r>
      <w:r>
        <w:rPr>
          <w:rFonts w:ascii="Arial" w:hAnsi="Arial" w:cs="Arial"/>
          <w:b/>
          <w:sz w:val="24"/>
          <w:szCs w:val="24"/>
        </w:rPr>
        <w:t xml:space="preserve">roductos y </w:t>
      </w:r>
      <w:r w:rsidR="009D4E14">
        <w:rPr>
          <w:rFonts w:ascii="Arial" w:hAnsi="Arial" w:cs="Arial"/>
          <w:b/>
          <w:sz w:val="24"/>
          <w:szCs w:val="24"/>
        </w:rPr>
        <w:t>Servicios Suministrados E</w:t>
      </w:r>
      <w:r>
        <w:rPr>
          <w:rFonts w:ascii="Arial" w:hAnsi="Arial" w:cs="Arial"/>
          <w:b/>
          <w:sz w:val="24"/>
          <w:szCs w:val="24"/>
        </w:rPr>
        <w:t>xternamente</w:t>
      </w:r>
    </w:p>
    <w:p w14:paraId="13FB0409" w14:textId="321C93DB" w:rsidR="003939AE" w:rsidRDefault="00472750" w:rsidP="00084B94">
      <w:pPr>
        <w:tabs>
          <w:tab w:val="left" w:pos="8222"/>
        </w:tabs>
        <w:ind w:right="-660"/>
        <w:jc w:val="both"/>
        <w:rPr>
          <w:rFonts w:ascii="Arial" w:hAnsi="Arial" w:cs="Arial"/>
          <w:sz w:val="24"/>
          <w:szCs w:val="24"/>
        </w:rPr>
      </w:pPr>
      <w:r>
        <w:rPr>
          <w:rFonts w:ascii="Arial" w:hAnsi="Arial" w:cs="Arial"/>
          <w:sz w:val="24"/>
          <w:szCs w:val="24"/>
        </w:rPr>
        <w:t>En la Zona Franca Internacional de Pereira, la adquisición de bienes y servicios, la selección y seguimiento de los proveedores o asociados de negocio se realiza de acuer</w:t>
      </w:r>
      <w:r w:rsidR="003939AE">
        <w:rPr>
          <w:rFonts w:ascii="Arial" w:hAnsi="Arial" w:cs="Arial"/>
          <w:sz w:val="24"/>
          <w:szCs w:val="24"/>
        </w:rPr>
        <w:t xml:space="preserve">do al </w:t>
      </w:r>
      <w:r w:rsidR="00145209">
        <w:rPr>
          <w:rFonts w:ascii="Arial" w:hAnsi="Arial" w:cs="Arial"/>
          <w:sz w:val="24"/>
          <w:szCs w:val="24"/>
        </w:rPr>
        <w:t>P</w:t>
      </w:r>
      <w:r w:rsidR="003939AE" w:rsidRPr="00BA2748">
        <w:rPr>
          <w:rFonts w:ascii="Arial" w:hAnsi="Arial" w:cs="Arial"/>
          <w:sz w:val="24"/>
          <w:szCs w:val="24"/>
        </w:rPr>
        <w:t xml:space="preserve">rocedimiento de </w:t>
      </w:r>
      <w:r w:rsidR="00145209">
        <w:rPr>
          <w:rFonts w:ascii="Arial" w:hAnsi="Arial" w:cs="Arial"/>
          <w:sz w:val="24"/>
          <w:szCs w:val="24"/>
        </w:rPr>
        <w:t>C</w:t>
      </w:r>
      <w:r w:rsidR="003939AE" w:rsidRPr="00BA2748">
        <w:rPr>
          <w:rFonts w:ascii="Arial" w:hAnsi="Arial" w:cs="Arial"/>
          <w:sz w:val="24"/>
          <w:szCs w:val="24"/>
        </w:rPr>
        <w:t>ompras</w:t>
      </w:r>
      <w:r w:rsidR="00145209">
        <w:rPr>
          <w:rFonts w:ascii="Arial" w:hAnsi="Arial" w:cs="Arial"/>
          <w:sz w:val="24"/>
          <w:szCs w:val="24"/>
        </w:rPr>
        <w:t xml:space="preserve"> – Asociados de Negocio (PR-GH-03)</w:t>
      </w:r>
      <w:r w:rsidR="003939AE" w:rsidRPr="00BA2748">
        <w:rPr>
          <w:rFonts w:ascii="Arial" w:hAnsi="Arial" w:cs="Arial"/>
          <w:sz w:val="24"/>
          <w:szCs w:val="24"/>
        </w:rPr>
        <w:t>.</w:t>
      </w:r>
      <w:r w:rsidR="003939AE">
        <w:rPr>
          <w:rFonts w:ascii="Arial" w:hAnsi="Arial" w:cs="Arial"/>
          <w:sz w:val="24"/>
          <w:szCs w:val="24"/>
        </w:rPr>
        <w:t xml:space="preserve"> </w:t>
      </w:r>
    </w:p>
    <w:p w14:paraId="1FD68611" w14:textId="25363813" w:rsidR="003939AE" w:rsidRDefault="003939AE" w:rsidP="00084B94">
      <w:pPr>
        <w:tabs>
          <w:tab w:val="left" w:pos="851"/>
          <w:tab w:val="left" w:pos="8222"/>
        </w:tabs>
        <w:ind w:right="-660"/>
        <w:jc w:val="both"/>
        <w:rPr>
          <w:rFonts w:ascii="Arial" w:hAnsi="Arial" w:cs="Arial"/>
          <w:b/>
          <w:bCs/>
          <w:sz w:val="24"/>
          <w:szCs w:val="24"/>
        </w:rPr>
      </w:pPr>
      <w:r w:rsidRPr="003939AE">
        <w:rPr>
          <w:rFonts w:ascii="Arial" w:hAnsi="Arial" w:cs="Arial"/>
          <w:b/>
          <w:sz w:val="24"/>
          <w:szCs w:val="24"/>
        </w:rPr>
        <w:t>8.5</w:t>
      </w:r>
      <w:r>
        <w:rPr>
          <w:rFonts w:ascii="Arial" w:hAnsi="Arial" w:cs="Arial"/>
          <w:b/>
          <w:sz w:val="24"/>
          <w:szCs w:val="24"/>
        </w:rPr>
        <w:t xml:space="preserve"> </w:t>
      </w:r>
      <w:r w:rsidRPr="003939AE">
        <w:rPr>
          <w:rFonts w:ascii="Arial" w:hAnsi="Arial" w:cs="Arial"/>
          <w:b/>
          <w:bCs/>
          <w:sz w:val="24"/>
          <w:szCs w:val="24"/>
        </w:rPr>
        <w:t>Prod</w:t>
      </w:r>
      <w:r w:rsidR="00CF59D0">
        <w:rPr>
          <w:rFonts w:ascii="Arial" w:hAnsi="Arial" w:cs="Arial"/>
          <w:b/>
          <w:bCs/>
          <w:sz w:val="24"/>
          <w:szCs w:val="24"/>
        </w:rPr>
        <w:t xml:space="preserve">ucción y </w:t>
      </w:r>
      <w:r w:rsidR="002A6566">
        <w:rPr>
          <w:rFonts w:ascii="Arial" w:hAnsi="Arial" w:cs="Arial"/>
          <w:b/>
          <w:bCs/>
          <w:sz w:val="24"/>
          <w:szCs w:val="24"/>
        </w:rPr>
        <w:t>Provisión del S</w:t>
      </w:r>
      <w:r w:rsidR="00CF59D0">
        <w:rPr>
          <w:rFonts w:ascii="Arial" w:hAnsi="Arial" w:cs="Arial"/>
          <w:b/>
          <w:bCs/>
          <w:sz w:val="24"/>
          <w:szCs w:val="24"/>
        </w:rPr>
        <w:t>ervicio</w:t>
      </w:r>
    </w:p>
    <w:p w14:paraId="03E207E1" w14:textId="77777777" w:rsidR="00F5074F" w:rsidRPr="00513F5A" w:rsidRDefault="00CE559E" w:rsidP="00084B94">
      <w:pPr>
        <w:tabs>
          <w:tab w:val="left" w:pos="851"/>
          <w:tab w:val="left" w:pos="8222"/>
        </w:tabs>
        <w:ind w:right="-660"/>
        <w:jc w:val="both"/>
        <w:rPr>
          <w:rFonts w:ascii="Arial" w:hAnsi="Arial" w:cs="Arial"/>
          <w:bCs/>
          <w:sz w:val="24"/>
          <w:szCs w:val="24"/>
        </w:rPr>
      </w:pPr>
      <w:r>
        <w:rPr>
          <w:rFonts w:ascii="Arial" w:hAnsi="Arial" w:cs="Arial"/>
          <w:bCs/>
          <w:sz w:val="24"/>
          <w:szCs w:val="24"/>
        </w:rPr>
        <w:t>En la Zona Franca Internacional de Pereira</w:t>
      </w:r>
      <w:r w:rsidR="00153FCE">
        <w:rPr>
          <w:rFonts w:ascii="Arial" w:hAnsi="Arial" w:cs="Arial"/>
          <w:bCs/>
          <w:sz w:val="24"/>
          <w:szCs w:val="24"/>
        </w:rPr>
        <w:t xml:space="preserve">, se prestan los servicios relacionados con la operación de los usuarios enmarcados en el régimen franco, aprobación de formularios de </w:t>
      </w:r>
      <w:r w:rsidR="00ED2217">
        <w:rPr>
          <w:rFonts w:ascii="Arial" w:hAnsi="Arial" w:cs="Arial"/>
          <w:bCs/>
          <w:sz w:val="24"/>
          <w:szCs w:val="24"/>
        </w:rPr>
        <w:t>mercancías, control de ingreso y salida de mercancías, revisi</w:t>
      </w:r>
      <w:r w:rsidR="007608BE">
        <w:rPr>
          <w:rFonts w:ascii="Arial" w:hAnsi="Arial" w:cs="Arial"/>
          <w:bCs/>
          <w:sz w:val="24"/>
          <w:szCs w:val="24"/>
        </w:rPr>
        <w:t>ón documental de la carga,</w:t>
      </w:r>
      <w:r w:rsidR="00F5074F">
        <w:rPr>
          <w:rFonts w:ascii="Arial" w:hAnsi="Arial" w:cs="Arial"/>
          <w:bCs/>
          <w:sz w:val="24"/>
          <w:szCs w:val="24"/>
        </w:rPr>
        <w:t xml:space="preserve"> siendo así, se cuenta con procedimientos y documentos para su control. </w:t>
      </w:r>
    </w:p>
    <w:p w14:paraId="11550414" w14:textId="77777777" w:rsidR="00513F5A" w:rsidRDefault="00513F5A" w:rsidP="00084B94">
      <w:pPr>
        <w:tabs>
          <w:tab w:val="left" w:pos="851"/>
          <w:tab w:val="left" w:pos="8222"/>
        </w:tabs>
        <w:ind w:right="-660"/>
        <w:jc w:val="both"/>
        <w:rPr>
          <w:rFonts w:ascii="Arial" w:hAnsi="Arial" w:cs="Arial"/>
          <w:bCs/>
          <w:sz w:val="24"/>
          <w:szCs w:val="24"/>
        </w:rPr>
      </w:pPr>
      <w:r>
        <w:rPr>
          <w:rFonts w:ascii="Arial" w:hAnsi="Arial" w:cs="Arial"/>
          <w:bCs/>
          <w:sz w:val="24"/>
          <w:szCs w:val="24"/>
        </w:rPr>
        <w:t xml:space="preserve">Con relación a la trazabilidad </w:t>
      </w:r>
      <w:r w:rsidR="00D01F74">
        <w:rPr>
          <w:rFonts w:ascii="Arial" w:hAnsi="Arial" w:cs="Arial"/>
          <w:bCs/>
          <w:sz w:val="24"/>
          <w:szCs w:val="24"/>
        </w:rPr>
        <w:t xml:space="preserve">del servicio, </w:t>
      </w:r>
      <w:r>
        <w:rPr>
          <w:rFonts w:ascii="Arial" w:hAnsi="Arial" w:cs="Arial"/>
          <w:bCs/>
          <w:sz w:val="24"/>
          <w:szCs w:val="24"/>
        </w:rPr>
        <w:t>e</w:t>
      </w:r>
      <w:r w:rsidR="00F5074F">
        <w:rPr>
          <w:rFonts w:ascii="Arial" w:hAnsi="Arial" w:cs="Arial"/>
          <w:bCs/>
          <w:sz w:val="24"/>
          <w:szCs w:val="24"/>
        </w:rPr>
        <w:t xml:space="preserve">n nuestra compañía se realiza mediante el sistema </w:t>
      </w:r>
      <w:proofErr w:type="spellStart"/>
      <w:r w:rsidR="00F5074F">
        <w:rPr>
          <w:rFonts w:ascii="Arial" w:hAnsi="Arial" w:cs="Arial"/>
          <w:bCs/>
          <w:sz w:val="24"/>
          <w:szCs w:val="24"/>
        </w:rPr>
        <w:t>Appolo</w:t>
      </w:r>
      <w:proofErr w:type="spellEnd"/>
      <w:r w:rsidR="00DC72A0">
        <w:rPr>
          <w:rFonts w:ascii="Arial" w:hAnsi="Arial" w:cs="Arial"/>
          <w:bCs/>
          <w:sz w:val="24"/>
          <w:szCs w:val="24"/>
        </w:rPr>
        <w:t xml:space="preserve"> y se cuida la propiedad del cliente por medio del </w:t>
      </w:r>
      <w:r w:rsidR="00DC72A0">
        <w:rPr>
          <w:rFonts w:ascii="Arial" w:hAnsi="Arial" w:cs="Arial"/>
          <w:bCs/>
          <w:sz w:val="24"/>
          <w:szCs w:val="24"/>
        </w:rPr>
        <w:lastRenderedPageBreak/>
        <w:t xml:space="preserve">Circuito Cerrado de Televisión (CCTV), como también por medio de la aplicabilidad de nuestro sistema </w:t>
      </w:r>
      <w:r w:rsidR="003F2E0F">
        <w:rPr>
          <w:rFonts w:ascii="Arial" w:hAnsi="Arial" w:cs="Arial"/>
          <w:bCs/>
          <w:sz w:val="24"/>
          <w:szCs w:val="24"/>
        </w:rPr>
        <w:t xml:space="preserve">certificado en seguridad </w:t>
      </w:r>
      <w:r w:rsidR="00DC72A0">
        <w:rPr>
          <w:rFonts w:ascii="Arial" w:hAnsi="Arial" w:cs="Arial"/>
          <w:bCs/>
          <w:sz w:val="24"/>
          <w:szCs w:val="24"/>
        </w:rPr>
        <w:t xml:space="preserve">BASC </w:t>
      </w:r>
      <w:r w:rsidR="003F2E0F">
        <w:rPr>
          <w:rFonts w:ascii="Arial" w:hAnsi="Arial" w:cs="Arial"/>
          <w:bCs/>
          <w:sz w:val="24"/>
          <w:szCs w:val="24"/>
        </w:rPr>
        <w:t xml:space="preserve">e ISO 28000. </w:t>
      </w:r>
    </w:p>
    <w:p w14:paraId="058A35BB" w14:textId="6969A7BE" w:rsidR="00CF59D0" w:rsidRDefault="00CF59D0" w:rsidP="00084B94">
      <w:pPr>
        <w:tabs>
          <w:tab w:val="left" w:pos="851"/>
          <w:tab w:val="left" w:pos="8222"/>
        </w:tabs>
        <w:ind w:right="-660"/>
        <w:jc w:val="both"/>
        <w:rPr>
          <w:rFonts w:ascii="Arial" w:hAnsi="Arial" w:cs="Arial"/>
          <w:b/>
          <w:bCs/>
          <w:sz w:val="24"/>
          <w:szCs w:val="24"/>
        </w:rPr>
      </w:pPr>
      <w:r>
        <w:rPr>
          <w:rFonts w:ascii="Arial" w:hAnsi="Arial" w:cs="Arial"/>
          <w:b/>
          <w:sz w:val="24"/>
          <w:szCs w:val="24"/>
        </w:rPr>
        <w:t xml:space="preserve">8.6 </w:t>
      </w:r>
      <w:r w:rsidR="002A6566">
        <w:rPr>
          <w:rFonts w:ascii="Arial" w:hAnsi="Arial" w:cs="Arial"/>
          <w:b/>
          <w:bCs/>
          <w:sz w:val="24"/>
          <w:szCs w:val="24"/>
        </w:rPr>
        <w:t>Liberación de los Productos y S</w:t>
      </w:r>
      <w:r w:rsidRPr="00CF59D0">
        <w:rPr>
          <w:rFonts w:ascii="Arial" w:hAnsi="Arial" w:cs="Arial"/>
          <w:b/>
          <w:bCs/>
          <w:sz w:val="24"/>
          <w:szCs w:val="24"/>
        </w:rPr>
        <w:t>ervicios</w:t>
      </w:r>
    </w:p>
    <w:p w14:paraId="223BFED5" w14:textId="38B3E9C1" w:rsidR="00691F76" w:rsidRDefault="00691F76" w:rsidP="00084B94">
      <w:pPr>
        <w:tabs>
          <w:tab w:val="left" w:pos="851"/>
          <w:tab w:val="left" w:pos="8222"/>
        </w:tabs>
        <w:ind w:right="-660"/>
        <w:jc w:val="both"/>
        <w:rPr>
          <w:rFonts w:ascii="Arial" w:hAnsi="Arial" w:cs="Arial"/>
          <w:bCs/>
          <w:sz w:val="24"/>
          <w:szCs w:val="24"/>
        </w:rPr>
      </w:pPr>
      <w:r>
        <w:rPr>
          <w:rFonts w:ascii="Arial" w:hAnsi="Arial" w:cs="Arial"/>
          <w:bCs/>
          <w:sz w:val="24"/>
          <w:szCs w:val="24"/>
        </w:rPr>
        <w:t>En n</w:t>
      </w:r>
      <w:r w:rsidR="00F406EC">
        <w:rPr>
          <w:rFonts w:ascii="Arial" w:hAnsi="Arial" w:cs="Arial"/>
          <w:bCs/>
          <w:sz w:val="24"/>
          <w:szCs w:val="24"/>
        </w:rPr>
        <w:t xml:space="preserve">uestra compañía, </w:t>
      </w:r>
      <w:r>
        <w:rPr>
          <w:rFonts w:ascii="Arial" w:hAnsi="Arial" w:cs="Arial"/>
          <w:bCs/>
          <w:sz w:val="24"/>
          <w:szCs w:val="24"/>
        </w:rPr>
        <w:t xml:space="preserve">se entiende como el avance en cada una de las etapas del proceso de </w:t>
      </w:r>
      <w:r w:rsidR="00652F16">
        <w:rPr>
          <w:rFonts w:ascii="Arial" w:hAnsi="Arial" w:cs="Arial"/>
          <w:bCs/>
          <w:sz w:val="24"/>
          <w:szCs w:val="24"/>
        </w:rPr>
        <w:t xml:space="preserve">los usuarios, iniciando con la calificación coordinado por el proceso de Gestión Comercial y de Servicio al </w:t>
      </w:r>
      <w:r w:rsidR="0059336F">
        <w:rPr>
          <w:rFonts w:ascii="Arial" w:hAnsi="Arial" w:cs="Arial"/>
          <w:bCs/>
          <w:sz w:val="24"/>
          <w:szCs w:val="24"/>
        </w:rPr>
        <w:t xml:space="preserve">Cliente, la liberación ocurre en el momento </w:t>
      </w:r>
      <w:r w:rsidR="00145209">
        <w:rPr>
          <w:rFonts w:ascii="Arial" w:hAnsi="Arial" w:cs="Arial"/>
          <w:bCs/>
          <w:sz w:val="24"/>
          <w:szCs w:val="24"/>
        </w:rPr>
        <w:t xml:space="preserve">de </w:t>
      </w:r>
      <w:r w:rsidR="0059336F">
        <w:rPr>
          <w:rFonts w:ascii="Arial" w:hAnsi="Arial" w:cs="Arial"/>
          <w:bCs/>
          <w:sz w:val="24"/>
          <w:szCs w:val="24"/>
        </w:rPr>
        <w:t xml:space="preserve">la emisión y aprobación del acto de calificación, </w:t>
      </w:r>
      <w:r w:rsidR="00652F16">
        <w:rPr>
          <w:rFonts w:ascii="Arial" w:hAnsi="Arial" w:cs="Arial"/>
          <w:bCs/>
          <w:sz w:val="24"/>
          <w:szCs w:val="24"/>
        </w:rPr>
        <w:t>continuando con las actividades que gestiona el proceso Gestión de Operaciones aplicando el cumplimiento de lo establecido por el régimen franco y decreto 2147 de 2016, como también lo requerido por los entes de control, esto se ve reflejado al momento de la aceptación de la facturación por parte de los usuarios calificados.</w:t>
      </w:r>
    </w:p>
    <w:p w14:paraId="72ABF82F" w14:textId="3A2E37C2" w:rsidR="00F514C9" w:rsidRDefault="0068293B" w:rsidP="00084B94">
      <w:pPr>
        <w:tabs>
          <w:tab w:val="left" w:pos="8222"/>
        </w:tabs>
        <w:ind w:right="-660"/>
        <w:jc w:val="both"/>
        <w:rPr>
          <w:rFonts w:ascii="Arial" w:hAnsi="Arial" w:cs="Arial"/>
          <w:b/>
          <w:bCs/>
          <w:sz w:val="24"/>
          <w:szCs w:val="24"/>
        </w:rPr>
      </w:pPr>
      <w:r w:rsidRPr="0068293B">
        <w:rPr>
          <w:rFonts w:ascii="Arial" w:hAnsi="Arial" w:cs="Arial"/>
          <w:b/>
          <w:sz w:val="24"/>
          <w:szCs w:val="24"/>
        </w:rPr>
        <w:t>8.7</w:t>
      </w:r>
      <w:r>
        <w:rPr>
          <w:rFonts w:ascii="Arial" w:hAnsi="Arial" w:cs="Arial"/>
          <w:b/>
          <w:sz w:val="24"/>
          <w:szCs w:val="24"/>
        </w:rPr>
        <w:t xml:space="preserve"> </w:t>
      </w:r>
      <w:r w:rsidR="002A6566">
        <w:rPr>
          <w:rFonts w:ascii="Arial" w:hAnsi="Arial" w:cs="Arial"/>
          <w:b/>
          <w:bCs/>
          <w:sz w:val="24"/>
          <w:szCs w:val="24"/>
        </w:rPr>
        <w:t>Control de Salidas no C</w:t>
      </w:r>
      <w:r w:rsidRPr="0068293B">
        <w:rPr>
          <w:rFonts w:ascii="Arial" w:hAnsi="Arial" w:cs="Arial"/>
          <w:b/>
          <w:bCs/>
          <w:sz w:val="24"/>
          <w:szCs w:val="24"/>
        </w:rPr>
        <w:t>onformes</w:t>
      </w:r>
    </w:p>
    <w:p w14:paraId="4A5D15DD" w14:textId="77777777" w:rsidR="008364B1" w:rsidRDefault="00A145B5" w:rsidP="00084B94">
      <w:pPr>
        <w:tabs>
          <w:tab w:val="left" w:pos="8222"/>
        </w:tabs>
        <w:ind w:right="-660"/>
        <w:jc w:val="both"/>
        <w:rPr>
          <w:rFonts w:ascii="Arial" w:hAnsi="Arial" w:cs="Arial"/>
          <w:sz w:val="24"/>
          <w:szCs w:val="24"/>
        </w:rPr>
      </w:pPr>
      <w:r>
        <w:rPr>
          <w:rFonts w:ascii="Arial" w:hAnsi="Arial" w:cs="Arial"/>
          <w:sz w:val="24"/>
          <w:szCs w:val="24"/>
        </w:rPr>
        <w:t xml:space="preserve">La identificación y tratamiento de las salidas no conformes, </w:t>
      </w:r>
      <w:r w:rsidR="003F6C69">
        <w:rPr>
          <w:rFonts w:ascii="Arial" w:hAnsi="Arial" w:cs="Arial"/>
          <w:sz w:val="24"/>
          <w:szCs w:val="24"/>
        </w:rPr>
        <w:t xml:space="preserve">se realiza a través del procedimiento </w:t>
      </w:r>
      <w:r w:rsidR="003F6C69">
        <w:rPr>
          <w:rFonts w:ascii="Arial" w:hAnsi="Arial" w:cs="Arial"/>
          <w:b/>
          <w:sz w:val="24"/>
          <w:szCs w:val="24"/>
        </w:rPr>
        <w:t>“Servicio No Conforme (PR-CL-19)”</w:t>
      </w:r>
      <w:r w:rsidR="003F6C69">
        <w:rPr>
          <w:rFonts w:ascii="Arial" w:hAnsi="Arial" w:cs="Arial"/>
          <w:sz w:val="24"/>
          <w:szCs w:val="24"/>
        </w:rPr>
        <w:t xml:space="preserve">, para lo cual, la identificación de las salidas no conformes se realizan mediante las actividades que desarrollan los procesos. </w:t>
      </w:r>
    </w:p>
    <w:p w14:paraId="701CA39D" w14:textId="77777777" w:rsidR="00897942" w:rsidRDefault="00897942" w:rsidP="00084B94">
      <w:pPr>
        <w:tabs>
          <w:tab w:val="left" w:pos="8222"/>
        </w:tabs>
        <w:ind w:right="-660"/>
        <w:jc w:val="both"/>
        <w:rPr>
          <w:rFonts w:ascii="Arial" w:hAnsi="Arial" w:cs="Arial"/>
          <w:sz w:val="24"/>
          <w:szCs w:val="24"/>
        </w:rPr>
      </w:pPr>
    </w:p>
    <w:p w14:paraId="15BDA032" w14:textId="77777777" w:rsidR="00002E17" w:rsidRDefault="008364B1" w:rsidP="00084B94">
      <w:pPr>
        <w:tabs>
          <w:tab w:val="left" w:pos="8222"/>
        </w:tabs>
        <w:ind w:right="-660"/>
        <w:jc w:val="both"/>
        <w:rPr>
          <w:rFonts w:ascii="Arial" w:hAnsi="Arial" w:cs="Arial"/>
          <w:b/>
          <w:sz w:val="24"/>
          <w:szCs w:val="24"/>
        </w:rPr>
      </w:pPr>
      <w:r>
        <w:rPr>
          <w:rFonts w:ascii="Arial" w:hAnsi="Arial" w:cs="Arial"/>
          <w:b/>
          <w:sz w:val="24"/>
          <w:szCs w:val="24"/>
        </w:rPr>
        <w:t>9. EVALUACIÓN DEL DESEMPEÑO</w:t>
      </w:r>
    </w:p>
    <w:p w14:paraId="26B74FD8" w14:textId="77777777" w:rsidR="00ED4AF3" w:rsidRDefault="00ED4AF3" w:rsidP="00084B94">
      <w:pPr>
        <w:tabs>
          <w:tab w:val="left" w:pos="8222"/>
        </w:tabs>
        <w:ind w:right="-660"/>
        <w:jc w:val="both"/>
        <w:rPr>
          <w:rFonts w:ascii="Arial" w:hAnsi="Arial" w:cs="Arial"/>
          <w:b/>
          <w:sz w:val="24"/>
          <w:szCs w:val="24"/>
        </w:rPr>
      </w:pPr>
    </w:p>
    <w:p w14:paraId="617ED55A" w14:textId="6DEE0367" w:rsidR="00A83149" w:rsidRDefault="003007E6" w:rsidP="00084B94">
      <w:pPr>
        <w:tabs>
          <w:tab w:val="left" w:pos="8222"/>
        </w:tabs>
        <w:ind w:right="-660"/>
        <w:jc w:val="both"/>
        <w:rPr>
          <w:rFonts w:ascii="Arial" w:hAnsi="Arial" w:cs="Arial"/>
          <w:b/>
          <w:sz w:val="24"/>
          <w:szCs w:val="24"/>
        </w:rPr>
      </w:pPr>
      <w:r>
        <w:rPr>
          <w:rFonts w:ascii="Arial" w:hAnsi="Arial" w:cs="Arial"/>
          <w:b/>
          <w:sz w:val="24"/>
          <w:szCs w:val="24"/>
        </w:rPr>
        <w:t xml:space="preserve">9.1 </w:t>
      </w:r>
      <w:r w:rsidR="002A6566">
        <w:rPr>
          <w:rFonts w:ascii="Arial" w:hAnsi="Arial" w:cs="Arial"/>
          <w:b/>
          <w:bCs/>
          <w:sz w:val="24"/>
          <w:szCs w:val="24"/>
        </w:rPr>
        <w:t>Seguimiento, Medición, A</w:t>
      </w:r>
      <w:r w:rsidRPr="003007E6">
        <w:rPr>
          <w:rFonts w:ascii="Arial" w:hAnsi="Arial" w:cs="Arial"/>
          <w:b/>
          <w:bCs/>
          <w:sz w:val="24"/>
          <w:szCs w:val="24"/>
        </w:rPr>
        <w:t xml:space="preserve">nálisis y </w:t>
      </w:r>
      <w:r w:rsidR="002A6566">
        <w:rPr>
          <w:rFonts w:ascii="Arial" w:hAnsi="Arial" w:cs="Arial"/>
          <w:b/>
          <w:bCs/>
          <w:sz w:val="24"/>
          <w:szCs w:val="24"/>
        </w:rPr>
        <w:t>E</w:t>
      </w:r>
      <w:r w:rsidRPr="003007E6">
        <w:rPr>
          <w:rFonts w:ascii="Arial" w:hAnsi="Arial" w:cs="Arial"/>
          <w:b/>
          <w:bCs/>
          <w:sz w:val="24"/>
          <w:szCs w:val="24"/>
        </w:rPr>
        <w:t>valuación</w:t>
      </w:r>
      <w:r>
        <w:rPr>
          <w:b/>
          <w:bCs/>
        </w:rPr>
        <w:t xml:space="preserve"> </w:t>
      </w:r>
      <w:r>
        <w:rPr>
          <w:rFonts w:ascii="Arial" w:hAnsi="Arial" w:cs="Arial"/>
          <w:b/>
          <w:sz w:val="24"/>
          <w:szCs w:val="24"/>
        </w:rPr>
        <w:t xml:space="preserve"> </w:t>
      </w:r>
    </w:p>
    <w:p w14:paraId="59CBCD43" w14:textId="77777777" w:rsidR="00E00690" w:rsidRDefault="00E00690" w:rsidP="00084B94">
      <w:pPr>
        <w:ind w:right="-660"/>
        <w:jc w:val="both"/>
        <w:rPr>
          <w:rFonts w:ascii="Arial" w:hAnsi="Arial" w:cs="Arial"/>
          <w:sz w:val="24"/>
          <w:szCs w:val="24"/>
        </w:rPr>
      </w:pPr>
      <w:r w:rsidRPr="004A20B2">
        <w:rPr>
          <w:rFonts w:ascii="Arial" w:hAnsi="Arial" w:cs="Arial"/>
          <w:sz w:val="24"/>
          <w:szCs w:val="24"/>
        </w:rPr>
        <w:t>Nuestro sistema cuenta con objetivos, indicadores, metas y programas que a través de la revisión y análisis nos permite tomar acciones que contribuyan al mejoramiento continuo del sistema integrado de gestión</w:t>
      </w:r>
      <w:r>
        <w:rPr>
          <w:rFonts w:ascii="Arial" w:hAnsi="Arial" w:cs="Arial"/>
          <w:b/>
          <w:sz w:val="24"/>
          <w:szCs w:val="24"/>
        </w:rPr>
        <w:t xml:space="preserve">, </w:t>
      </w:r>
      <w:r w:rsidRPr="004A20B2">
        <w:rPr>
          <w:rFonts w:ascii="Arial" w:hAnsi="Arial" w:cs="Arial"/>
          <w:sz w:val="24"/>
          <w:szCs w:val="24"/>
        </w:rPr>
        <w:t>para lo cual</w:t>
      </w:r>
      <w:r>
        <w:rPr>
          <w:rFonts w:ascii="Arial" w:hAnsi="Arial" w:cs="Arial"/>
          <w:b/>
          <w:sz w:val="24"/>
          <w:szCs w:val="24"/>
        </w:rPr>
        <w:t xml:space="preserve"> </w:t>
      </w:r>
      <w:r>
        <w:rPr>
          <w:rFonts w:ascii="Arial" w:hAnsi="Arial" w:cs="Arial"/>
          <w:sz w:val="24"/>
          <w:szCs w:val="24"/>
        </w:rPr>
        <w:t xml:space="preserve">se ha determinado el procedimiento </w:t>
      </w:r>
      <w:r w:rsidR="001512E3">
        <w:rPr>
          <w:rFonts w:ascii="Arial" w:hAnsi="Arial" w:cs="Arial"/>
          <w:b/>
          <w:sz w:val="24"/>
          <w:szCs w:val="24"/>
        </w:rPr>
        <w:t>“Monitoreo y Medición (</w:t>
      </w:r>
      <w:r w:rsidRPr="001512E3">
        <w:rPr>
          <w:rFonts w:ascii="Arial" w:hAnsi="Arial" w:cs="Arial"/>
          <w:b/>
          <w:sz w:val="24"/>
          <w:szCs w:val="24"/>
        </w:rPr>
        <w:t>PR-CL-16</w:t>
      </w:r>
      <w:r w:rsidR="001512E3">
        <w:rPr>
          <w:rFonts w:ascii="Arial" w:hAnsi="Arial" w:cs="Arial"/>
          <w:b/>
          <w:sz w:val="24"/>
          <w:szCs w:val="24"/>
        </w:rPr>
        <w:t>)”</w:t>
      </w:r>
      <w:r w:rsidR="008B53B7">
        <w:rPr>
          <w:rFonts w:ascii="Arial" w:hAnsi="Arial" w:cs="Arial"/>
          <w:sz w:val="24"/>
          <w:szCs w:val="24"/>
        </w:rPr>
        <w:t xml:space="preserve">. </w:t>
      </w:r>
    </w:p>
    <w:p w14:paraId="7A8E6EEF" w14:textId="77777777" w:rsidR="00E00690" w:rsidRDefault="00E00690" w:rsidP="00084B94">
      <w:pPr>
        <w:ind w:right="-660"/>
        <w:jc w:val="both"/>
        <w:rPr>
          <w:rFonts w:ascii="Arial" w:hAnsi="Arial" w:cs="Arial"/>
          <w:sz w:val="24"/>
          <w:szCs w:val="24"/>
        </w:rPr>
      </w:pPr>
      <w:r>
        <w:rPr>
          <w:rFonts w:ascii="Arial" w:hAnsi="Arial" w:cs="Arial"/>
          <w:sz w:val="24"/>
          <w:szCs w:val="24"/>
        </w:rPr>
        <w:t xml:space="preserve">Así mismo, </w:t>
      </w:r>
      <w:r w:rsidRPr="0085695A">
        <w:rPr>
          <w:rFonts w:ascii="Arial" w:hAnsi="Arial" w:cs="Arial"/>
          <w:sz w:val="24"/>
          <w:szCs w:val="24"/>
        </w:rPr>
        <w:t>Se realiza seguimiento de los indicadores, compromisos y demás información importante que permite determinar el cumplimiento de lo planeado en los diferentes procesos del sistema integrado de gestión por medio de revisiones en comité de gerencia</w:t>
      </w:r>
      <w:r w:rsidR="008B53B7">
        <w:rPr>
          <w:rFonts w:ascii="Arial" w:hAnsi="Arial" w:cs="Arial"/>
          <w:sz w:val="24"/>
          <w:szCs w:val="24"/>
        </w:rPr>
        <w:t>, que permiten el planteamiento de planes de mejora para garantizar el cumplimiento de los</w:t>
      </w:r>
      <w:r w:rsidR="00A55270">
        <w:rPr>
          <w:rFonts w:ascii="Arial" w:hAnsi="Arial" w:cs="Arial"/>
          <w:sz w:val="24"/>
          <w:szCs w:val="24"/>
        </w:rPr>
        <w:t>|</w:t>
      </w:r>
      <w:r w:rsidR="008B53B7">
        <w:rPr>
          <w:rFonts w:ascii="Arial" w:hAnsi="Arial" w:cs="Arial"/>
          <w:sz w:val="24"/>
          <w:szCs w:val="24"/>
        </w:rPr>
        <w:t xml:space="preserve"> requerimientos de los usuarios y la mejora continua de la compañía. </w:t>
      </w:r>
    </w:p>
    <w:p w14:paraId="4542C0BC" w14:textId="77777777" w:rsidR="00DB2BA3" w:rsidRDefault="00DB2BA3" w:rsidP="00084B94">
      <w:pPr>
        <w:ind w:right="-660"/>
        <w:jc w:val="both"/>
        <w:rPr>
          <w:rFonts w:ascii="Arial" w:hAnsi="Arial" w:cs="Arial"/>
          <w:sz w:val="24"/>
          <w:szCs w:val="24"/>
        </w:rPr>
      </w:pPr>
      <w:r>
        <w:rPr>
          <w:rFonts w:ascii="Arial" w:hAnsi="Arial" w:cs="Arial"/>
          <w:sz w:val="24"/>
          <w:szCs w:val="24"/>
        </w:rPr>
        <w:lastRenderedPageBreak/>
        <w:t xml:space="preserve">El seguimiento a la percepción del usuario calificado y el grado en que se cumplen sus necesidades y expectativas, se realiza a través </w:t>
      </w:r>
      <w:r w:rsidR="00277E2C">
        <w:rPr>
          <w:rFonts w:ascii="Arial" w:hAnsi="Arial" w:cs="Arial"/>
          <w:sz w:val="24"/>
          <w:szCs w:val="24"/>
        </w:rPr>
        <w:t>del proceso</w:t>
      </w:r>
      <w:r>
        <w:rPr>
          <w:rFonts w:ascii="Arial" w:hAnsi="Arial" w:cs="Arial"/>
          <w:sz w:val="24"/>
          <w:szCs w:val="24"/>
        </w:rPr>
        <w:t xml:space="preserve"> Gestión Comercial y de Servicio al Cliente,</w:t>
      </w:r>
      <w:r w:rsidR="00277E2C">
        <w:rPr>
          <w:rFonts w:ascii="Arial" w:hAnsi="Arial" w:cs="Arial"/>
          <w:sz w:val="24"/>
          <w:szCs w:val="24"/>
        </w:rPr>
        <w:t xml:space="preserve"> </w:t>
      </w:r>
      <w:r w:rsidR="00A55270">
        <w:rPr>
          <w:rFonts w:ascii="Arial" w:hAnsi="Arial" w:cs="Arial"/>
          <w:sz w:val="24"/>
          <w:szCs w:val="24"/>
        </w:rPr>
        <w:t>por medio</w:t>
      </w:r>
      <w:r w:rsidR="00277E2C">
        <w:rPr>
          <w:rFonts w:ascii="Arial" w:hAnsi="Arial" w:cs="Arial"/>
          <w:sz w:val="24"/>
          <w:szCs w:val="24"/>
        </w:rPr>
        <w:t xml:space="preserve"> de la encuesta de satisfacción.  </w:t>
      </w:r>
    </w:p>
    <w:p w14:paraId="2CE8B428" w14:textId="77777777" w:rsidR="000F0864" w:rsidRDefault="000F0864" w:rsidP="00084B94">
      <w:pPr>
        <w:ind w:right="-660"/>
        <w:jc w:val="both"/>
        <w:rPr>
          <w:rFonts w:ascii="Arial" w:hAnsi="Arial" w:cs="Arial"/>
          <w:sz w:val="24"/>
          <w:szCs w:val="24"/>
        </w:rPr>
      </w:pPr>
      <w:r>
        <w:rPr>
          <w:rFonts w:ascii="Arial" w:hAnsi="Arial" w:cs="Arial"/>
          <w:sz w:val="24"/>
          <w:szCs w:val="24"/>
        </w:rPr>
        <w:t xml:space="preserve">El desempeño de los proveedores externos son evaluados en </w:t>
      </w:r>
      <w:r w:rsidR="00282AB7">
        <w:rPr>
          <w:rFonts w:ascii="Arial" w:hAnsi="Arial" w:cs="Arial"/>
          <w:sz w:val="24"/>
          <w:szCs w:val="24"/>
        </w:rPr>
        <w:t>los procesos</w:t>
      </w:r>
      <w:r>
        <w:rPr>
          <w:rFonts w:ascii="Arial" w:hAnsi="Arial" w:cs="Arial"/>
          <w:sz w:val="24"/>
          <w:szCs w:val="24"/>
        </w:rPr>
        <w:t xml:space="preserve"> Gestión Administrativa y Gestión Jurídica y Propiedad Horizontal, según el </w:t>
      </w:r>
      <w:r w:rsidR="00B32698">
        <w:rPr>
          <w:rFonts w:ascii="Arial" w:hAnsi="Arial" w:cs="Arial"/>
          <w:sz w:val="24"/>
          <w:szCs w:val="24"/>
        </w:rPr>
        <w:t>“P</w:t>
      </w:r>
      <w:r w:rsidRPr="00BA2748">
        <w:rPr>
          <w:rFonts w:ascii="Arial" w:hAnsi="Arial" w:cs="Arial"/>
          <w:sz w:val="24"/>
          <w:szCs w:val="24"/>
        </w:rPr>
        <w:t xml:space="preserve">rocedimiento de </w:t>
      </w:r>
      <w:r w:rsidR="00B32698">
        <w:rPr>
          <w:rFonts w:ascii="Arial" w:hAnsi="Arial" w:cs="Arial"/>
          <w:sz w:val="24"/>
          <w:szCs w:val="24"/>
        </w:rPr>
        <w:t>Asociados de Negocio – C</w:t>
      </w:r>
      <w:r w:rsidRPr="00BA2748">
        <w:rPr>
          <w:rFonts w:ascii="Arial" w:hAnsi="Arial" w:cs="Arial"/>
          <w:sz w:val="24"/>
          <w:szCs w:val="24"/>
        </w:rPr>
        <w:t>ompras</w:t>
      </w:r>
      <w:r w:rsidR="00B32698">
        <w:rPr>
          <w:rFonts w:ascii="Arial" w:hAnsi="Arial" w:cs="Arial"/>
          <w:sz w:val="24"/>
          <w:szCs w:val="24"/>
        </w:rPr>
        <w:t xml:space="preserve"> (PR-GH-03)”</w:t>
      </w:r>
      <w:r w:rsidR="000B4951" w:rsidRPr="00BA2748">
        <w:rPr>
          <w:rFonts w:ascii="Arial" w:hAnsi="Arial" w:cs="Arial"/>
          <w:sz w:val="24"/>
          <w:szCs w:val="24"/>
        </w:rPr>
        <w:t>.</w:t>
      </w:r>
      <w:r w:rsidR="000B4951">
        <w:rPr>
          <w:rFonts w:ascii="Arial" w:hAnsi="Arial" w:cs="Arial"/>
          <w:sz w:val="24"/>
          <w:szCs w:val="24"/>
        </w:rPr>
        <w:t xml:space="preserve"> </w:t>
      </w:r>
    </w:p>
    <w:p w14:paraId="76541D6C" w14:textId="71553B94" w:rsidR="000B4951" w:rsidRDefault="000B4951" w:rsidP="00084B94">
      <w:pPr>
        <w:ind w:right="-660"/>
        <w:jc w:val="both"/>
        <w:rPr>
          <w:rFonts w:ascii="Arial" w:hAnsi="Arial" w:cs="Arial"/>
          <w:b/>
          <w:bCs/>
          <w:sz w:val="24"/>
          <w:szCs w:val="24"/>
        </w:rPr>
      </w:pPr>
      <w:r>
        <w:rPr>
          <w:rFonts w:ascii="Arial" w:hAnsi="Arial" w:cs="Arial"/>
          <w:b/>
          <w:sz w:val="24"/>
          <w:szCs w:val="24"/>
        </w:rPr>
        <w:t xml:space="preserve">9.2 </w:t>
      </w:r>
      <w:r w:rsidR="002A6566">
        <w:rPr>
          <w:rFonts w:ascii="Arial" w:hAnsi="Arial" w:cs="Arial"/>
          <w:b/>
          <w:bCs/>
          <w:sz w:val="24"/>
          <w:szCs w:val="24"/>
        </w:rPr>
        <w:t>Auditoría I</w:t>
      </w:r>
      <w:r w:rsidRPr="000B4951">
        <w:rPr>
          <w:rFonts w:ascii="Arial" w:hAnsi="Arial" w:cs="Arial"/>
          <w:b/>
          <w:bCs/>
          <w:sz w:val="24"/>
          <w:szCs w:val="24"/>
        </w:rPr>
        <w:t>nterna</w:t>
      </w:r>
    </w:p>
    <w:p w14:paraId="13F9AF99" w14:textId="77777777" w:rsidR="00183792" w:rsidRPr="0025742F" w:rsidRDefault="00183792" w:rsidP="00084B94">
      <w:pPr>
        <w:pStyle w:val="Prrafodelista"/>
        <w:tabs>
          <w:tab w:val="center" w:pos="4419"/>
          <w:tab w:val="right" w:pos="8838"/>
        </w:tabs>
        <w:ind w:left="0" w:right="-660"/>
        <w:jc w:val="both"/>
        <w:rPr>
          <w:rFonts w:ascii="Arial" w:hAnsi="Arial" w:cs="Arial"/>
          <w:sz w:val="24"/>
          <w:szCs w:val="24"/>
        </w:rPr>
      </w:pPr>
      <w:r w:rsidRPr="0025742F">
        <w:rPr>
          <w:rFonts w:ascii="Arial" w:hAnsi="Arial" w:cs="Arial"/>
          <w:sz w:val="24"/>
          <w:szCs w:val="24"/>
        </w:rPr>
        <w:t xml:space="preserve">La empresa define </w:t>
      </w:r>
      <w:r w:rsidR="00F1483E">
        <w:rPr>
          <w:rFonts w:ascii="Arial" w:hAnsi="Arial" w:cs="Arial"/>
          <w:sz w:val="24"/>
          <w:szCs w:val="24"/>
        </w:rPr>
        <w:t xml:space="preserve">planes </w:t>
      </w:r>
      <w:r w:rsidRPr="0025742F">
        <w:rPr>
          <w:rFonts w:ascii="Arial" w:hAnsi="Arial" w:cs="Arial"/>
          <w:sz w:val="24"/>
          <w:szCs w:val="24"/>
        </w:rPr>
        <w:t>de auditorías internas que se realizan a los procesos del sistema integrado de gestión,  cada director de proceso o encargado recibe la auditoria y define las correcciones, acciones correctivas y preventivas necesarias para mejorar el desempeño de su proceso.</w:t>
      </w:r>
    </w:p>
    <w:p w14:paraId="6CD241B1" w14:textId="77777777" w:rsidR="00183792" w:rsidRPr="0025742F" w:rsidRDefault="00183792" w:rsidP="00084B94">
      <w:pPr>
        <w:pStyle w:val="Prrafodelista"/>
        <w:tabs>
          <w:tab w:val="center" w:pos="4419"/>
          <w:tab w:val="right" w:pos="8838"/>
        </w:tabs>
        <w:ind w:left="0" w:right="-660"/>
        <w:jc w:val="both"/>
        <w:rPr>
          <w:rFonts w:ascii="Arial" w:hAnsi="Arial" w:cs="Arial"/>
          <w:sz w:val="24"/>
          <w:szCs w:val="24"/>
        </w:rPr>
      </w:pPr>
    </w:p>
    <w:p w14:paraId="592F1D95" w14:textId="77777777" w:rsidR="00183792" w:rsidRDefault="00183792" w:rsidP="00084B94">
      <w:pPr>
        <w:pStyle w:val="Prrafodelista"/>
        <w:tabs>
          <w:tab w:val="center" w:pos="4419"/>
          <w:tab w:val="right" w:pos="8838"/>
        </w:tabs>
        <w:ind w:left="0" w:right="-660"/>
        <w:jc w:val="both"/>
        <w:rPr>
          <w:rFonts w:ascii="Arial" w:hAnsi="Arial" w:cs="Arial"/>
          <w:sz w:val="24"/>
          <w:szCs w:val="24"/>
        </w:rPr>
      </w:pPr>
      <w:r w:rsidRPr="0025742F">
        <w:rPr>
          <w:rFonts w:ascii="Arial" w:hAnsi="Arial" w:cs="Arial"/>
          <w:sz w:val="24"/>
          <w:szCs w:val="24"/>
        </w:rPr>
        <w:t xml:space="preserve">Se cuenta con el procedimiento </w:t>
      </w:r>
      <w:r w:rsidRPr="00183792">
        <w:rPr>
          <w:rFonts w:ascii="Arial" w:hAnsi="Arial" w:cs="Arial"/>
          <w:b/>
          <w:sz w:val="24"/>
          <w:szCs w:val="24"/>
        </w:rPr>
        <w:t>“Auditoría</w:t>
      </w:r>
      <w:r>
        <w:rPr>
          <w:rFonts w:ascii="Arial" w:hAnsi="Arial" w:cs="Arial"/>
          <w:b/>
          <w:sz w:val="24"/>
          <w:szCs w:val="24"/>
        </w:rPr>
        <w:t>s</w:t>
      </w:r>
      <w:r w:rsidRPr="00183792">
        <w:rPr>
          <w:rFonts w:ascii="Arial" w:hAnsi="Arial" w:cs="Arial"/>
          <w:b/>
          <w:sz w:val="24"/>
          <w:szCs w:val="24"/>
        </w:rPr>
        <w:t xml:space="preserve"> internas (PR-CL-04)”</w:t>
      </w:r>
      <w:r>
        <w:rPr>
          <w:rFonts w:ascii="Arial" w:hAnsi="Arial" w:cs="Arial"/>
          <w:sz w:val="24"/>
          <w:szCs w:val="24"/>
        </w:rPr>
        <w:t xml:space="preserve">. </w:t>
      </w:r>
      <w:r w:rsidRPr="0025742F">
        <w:rPr>
          <w:rFonts w:ascii="Arial" w:hAnsi="Arial" w:cs="Arial"/>
          <w:sz w:val="24"/>
          <w:szCs w:val="24"/>
        </w:rPr>
        <w:t>Se realiza por lo menos una auditoria por año.</w:t>
      </w:r>
    </w:p>
    <w:p w14:paraId="7F8EC7C0" w14:textId="1BBA5815" w:rsidR="00BA20BA" w:rsidRPr="00002E17" w:rsidRDefault="00183792" w:rsidP="00084B94">
      <w:pPr>
        <w:tabs>
          <w:tab w:val="center" w:pos="4419"/>
          <w:tab w:val="right" w:pos="8838"/>
        </w:tabs>
        <w:ind w:right="-660"/>
        <w:jc w:val="both"/>
        <w:rPr>
          <w:rFonts w:ascii="Arial" w:hAnsi="Arial" w:cs="Arial"/>
          <w:b/>
          <w:bCs/>
          <w:sz w:val="24"/>
          <w:szCs w:val="24"/>
        </w:rPr>
      </w:pPr>
      <w:r w:rsidRPr="00002E17">
        <w:rPr>
          <w:rFonts w:ascii="Arial" w:hAnsi="Arial" w:cs="Arial"/>
          <w:b/>
          <w:sz w:val="24"/>
          <w:szCs w:val="24"/>
        </w:rPr>
        <w:t xml:space="preserve">9.3 </w:t>
      </w:r>
      <w:r w:rsidR="002A6566">
        <w:rPr>
          <w:rFonts w:ascii="Arial" w:hAnsi="Arial" w:cs="Arial"/>
          <w:b/>
          <w:bCs/>
          <w:sz w:val="24"/>
          <w:szCs w:val="24"/>
        </w:rPr>
        <w:t>Revisión por la D</w:t>
      </w:r>
      <w:r w:rsidRPr="00002E17">
        <w:rPr>
          <w:rFonts w:ascii="Arial" w:hAnsi="Arial" w:cs="Arial"/>
          <w:b/>
          <w:bCs/>
          <w:sz w:val="24"/>
          <w:szCs w:val="24"/>
        </w:rPr>
        <w:t>irección</w:t>
      </w:r>
    </w:p>
    <w:p w14:paraId="2391FCCC" w14:textId="77777777" w:rsidR="001D0B91" w:rsidRPr="00BA20BA" w:rsidRDefault="00BA20BA" w:rsidP="00084B94">
      <w:pPr>
        <w:pStyle w:val="Textopredeterminado"/>
        <w:ind w:right="-660"/>
        <w:contextualSpacing/>
        <w:jc w:val="both"/>
        <w:rPr>
          <w:rFonts w:ascii="Arial" w:hAnsi="Arial" w:cs="Arial"/>
          <w:noProof w:val="0"/>
          <w:lang w:val="es-ES_tradnl"/>
        </w:rPr>
      </w:pPr>
      <w:r>
        <w:rPr>
          <w:rFonts w:ascii="Arial" w:hAnsi="Arial" w:cs="Arial"/>
          <w:szCs w:val="24"/>
        </w:rPr>
        <w:t xml:space="preserve">La Revisión por la Dirección de los sistemas de gestión se realiza en los diferentes comités o reuniones que realizan los líderes de proceso, </w:t>
      </w:r>
      <w:r>
        <w:rPr>
          <w:rFonts w:ascii="Arial" w:hAnsi="Arial" w:cs="Arial"/>
          <w:noProof w:val="0"/>
          <w:lang w:val="es-ES_tradnl"/>
        </w:rPr>
        <w:t>pretendiendo así, a lo largo del año abordar todas las entradas</w:t>
      </w:r>
      <w:r w:rsidR="008818C6">
        <w:rPr>
          <w:rFonts w:ascii="Arial" w:hAnsi="Arial" w:cs="Arial"/>
          <w:noProof w:val="0"/>
          <w:lang w:val="es-ES_tradnl"/>
        </w:rPr>
        <w:t xml:space="preserve"> requeridas en los requisitos establecidos en las diferentes normas aplicables a la Zona Franca Internacional de Pereira (ISO 9001, ISO 28000, BASC)</w:t>
      </w:r>
      <w:r>
        <w:rPr>
          <w:rFonts w:ascii="Arial" w:hAnsi="Arial" w:cs="Arial"/>
          <w:noProof w:val="0"/>
          <w:lang w:val="es-ES_tradnl"/>
        </w:rPr>
        <w:t xml:space="preserve"> </w:t>
      </w:r>
      <w:r w:rsidRPr="00803261">
        <w:rPr>
          <w:rFonts w:ascii="Arial" w:hAnsi="Arial" w:cs="Arial"/>
          <w:noProof w:val="0"/>
          <w:lang w:val="es-ES_tradnl"/>
        </w:rPr>
        <w:t>con el fin de asegurar su conveniencia, adecuación y eficacia.</w:t>
      </w:r>
      <w:r>
        <w:rPr>
          <w:rFonts w:ascii="Arial" w:hAnsi="Arial" w:cs="Arial"/>
          <w:noProof w:val="0"/>
          <w:lang w:val="es-ES_tradnl"/>
        </w:rPr>
        <w:t xml:space="preserve"> Así mismo, s</w:t>
      </w:r>
      <w:r w:rsidR="001D0B91" w:rsidRPr="00803261">
        <w:rPr>
          <w:rFonts w:ascii="Arial" w:hAnsi="Arial" w:cs="Arial"/>
          <w:noProof w:val="0"/>
          <w:lang w:val="es-ES_tradnl"/>
        </w:rPr>
        <w:t xml:space="preserve">e ha establecido una periodicidad </w:t>
      </w:r>
      <w:r w:rsidR="001D0B91">
        <w:rPr>
          <w:rFonts w:ascii="Arial" w:hAnsi="Arial" w:cs="Arial"/>
          <w:noProof w:val="0"/>
          <w:lang w:val="es-ES_tradnl"/>
        </w:rPr>
        <w:t>quincenal en el comité de gerencia de la compañía</w:t>
      </w:r>
      <w:r>
        <w:rPr>
          <w:rFonts w:ascii="Arial" w:hAnsi="Arial" w:cs="Arial"/>
          <w:noProof w:val="0"/>
          <w:lang w:val="es-ES_tradnl"/>
        </w:rPr>
        <w:t xml:space="preserve">. </w:t>
      </w:r>
    </w:p>
    <w:p w14:paraId="329BF541" w14:textId="77777777" w:rsidR="00BA20BA" w:rsidRPr="00803261" w:rsidRDefault="00BA20BA" w:rsidP="00084B94">
      <w:pPr>
        <w:pStyle w:val="Textopredeterminado"/>
        <w:ind w:right="-660"/>
        <w:contextualSpacing/>
        <w:jc w:val="both"/>
        <w:rPr>
          <w:rFonts w:ascii="Arial" w:hAnsi="Arial" w:cs="Arial"/>
          <w:noProof w:val="0"/>
          <w:lang w:val="es-ES_tradnl"/>
        </w:rPr>
      </w:pPr>
    </w:p>
    <w:p w14:paraId="241C7B9B" w14:textId="77777777" w:rsidR="00ED4AF3" w:rsidRDefault="001D0B91" w:rsidP="00084B94">
      <w:pPr>
        <w:pStyle w:val="Textopredeterminado"/>
        <w:ind w:right="-660"/>
        <w:contextualSpacing/>
        <w:jc w:val="both"/>
        <w:rPr>
          <w:rFonts w:ascii="Arial" w:hAnsi="Arial" w:cs="Arial"/>
          <w:noProof w:val="0"/>
          <w:lang w:val="es-ES_tradnl"/>
        </w:rPr>
      </w:pPr>
      <w:r w:rsidRPr="00803261">
        <w:rPr>
          <w:rFonts w:ascii="Arial" w:hAnsi="Arial" w:cs="Arial"/>
          <w:noProof w:val="0"/>
          <w:lang w:val="es-ES_tradnl"/>
        </w:rPr>
        <w:t>Toda esta información queda contenida en las respectivas actas y/o presentación de este comité y son consideradas como un registro. Además se toman las acciones correctivas / preventivas sobre el sistema integrado de gestión, las mejoras y cambios que estos requiera</w:t>
      </w:r>
      <w:r w:rsidR="00BA20BA">
        <w:rPr>
          <w:rFonts w:ascii="Arial" w:hAnsi="Arial" w:cs="Arial"/>
          <w:noProof w:val="0"/>
          <w:lang w:val="es-ES_tradnl"/>
        </w:rPr>
        <w:t>, por medio de planes de mejora</w:t>
      </w:r>
      <w:r w:rsidRPr="00803261">
        <w:rPr>
          <w:rFonts w:ascii="Arial" w:hAnsi="Arial" w:cs="Arial"/>
          <w:noProof w:val="0"/>
          <w:lang w:val="es-ES_tradnl"/>
        </w:rPr>
        <w:t>. Este comit</w:t>
      </w:r>
      <w:r>
        <w:rPr>
          <w:rFonts w:ascii="Arial" w:hAnsi="Arial" w:cs="Arial"/>
          <w:noProof w:val="0"/>
          <w:lang w:val="es-ES_tradnl"/>
        </w:rPr>
        <w:t>é</w:t>
      </w:r>
      <w:r w:rsidR="00BA20BA">
        <w:rPr>
          <w:rFonts w:ascii="Arial" w:hAnsi="Arial" w:cs="Arial"/>
          <w:noProof w:val="0"/>
          <w:lang w:val="es-ES_tradnl"/>
        </w:rPr>
        <w:t xml:space="preserve"> está integrado por el gerente y líderes de proceso</w:t>
      </w:r>
      <w:r>
        <w:rPr>
          <w:rFonts w:ascii="Arial" w:hAnsi="Arial" w:cs="Arial"/>
          <w:noProof w:val="0"/>
          <w:lang w:val="es-ES_tradnl"/>
        </w:rPr>
        <w:t>.</w:t>
      </w:r>
    </w:p>
    <w:p w14:paraId="73BEBD9A" w14:textId="77777777" w:rsidR="00ED4AF3" w:rsidRDefault="00ED4AF3" w:rsidP="00084B94">
      <w:pPr>
        <w:pStyle w:val="Textopredeterminado"/>
        <w:ind w:right="-660"/>
        <w:contextualSpacing/>
        <w:jc w:val="both"/>
        <w:rPr>
          <w:rFonts w:ascii="Arial" w:hAnsi="Arial" w:cs="Arial"/>
          <w:noProof w:val="0"/>
          <w:lang w:val="es-ES_tradnl"/>
        </w:rPr>
      </w:pPr>
    </w:p>
    <w:p w14:paraId="777CA40B" w14:textId="4ECD96C0" w:rsidR="001D0B91" w:rsidRDefault="002A6566" w:rsidP="00084B94">
      <w:pPr>
        <w:pStyle w:val="Textopredeterminado"/>
        <w:ind w:right="-660"/>
        <w:contextualSpacing/>
        <w:jc w:val="both"/>
        <w:rPr>
          <w:rFonts w:ascii="Arial" w:hAnsi="Arial" w:cs="Arial"/>
          <w:noProof w:val="0"/>
          <w:lang w:val="es-ES_tradnl"/>
        </w:rPr>
      </w:pPr>
      <w:r>
        <w:rPr>
          <w:rFonts w:ascii="Arial" w:hAnsi="Arial" w:cs="Arial"/>
          <w:b/>
          <w:bCs/>
          <w:noProof w:val="0"/>
          <w:lang w:val="es-ES_tradnl"/>
        </w:rPr>
        <w:t>Información para la R</w:t>
      </w:r>
      <w:r w:rsidR="001D0B91" w:rsidRPr="00803261">
        <w:rPr>
          <w:rFonts w:ascii="Arial" w:hAnsi="Arial" w:cs="Arial"/>
          <w:b/>
          <w:bCs/>
          <w:noProof w:val="0"/>
          <w:lang w:val="es-ES_tradnl"/>
        </w:rPr>
        <w:t>evisión</w:t>
      </w:r>
    </w:p>
    <w:p w14:paraId="03AE37CE" w14:textId="77777777" w:rsidR="00ED4AF3" w:rsidRPr="00ED4AF3" w:rsidRDefault="00ED4AF3" w:rsidP="00084B94">
      <w:pPr>
        <w:pStyle w:val="Textopredeterminado"/>
        <w:ind w:right="-660"/>
        <w:contextualSpacing/>
        <w:jc w:val="both"/>
        <w:rPr>
          <w:rFonts w:ascii="Arial" w:hAnsi="Arial" w:cs="Arial"/>
          <w:noProof w:val="0"/>
          <w:lang w:val="es-ES_tradnl"/>
        </w:rPr>
      </w:pPr>
    </w:p>
    <w:p w14:paraId="4D9F8C69" w14:textId="77777777" w:rsidR="001D0B91" w:rsidRDefault="001D0B91" w:rsidP="00084B94">
      <w:pPr>
        <w:pStyle w:val="Textopredeterminado"/>
        <w:ind w:right="-660"/>
        <w:contextualSpacing/>
        <w:jc w:val="both"/>
        <w:rPr>
          <w:rFonts w:ascii="Arial" w:hAnsi="Arial" w:cs="Arial"/>
          <w:noProof w:val="0"/>
          <w:szCs w:val="24"/>
          <w:lang w:val="es-ES_tradnl"/>
        </w:rPr>
      </w:pPr>
      <w:r w:rsidRPr="00803261">
        <w:rPr>
          <w:rFonts w:ascii="Arial" w:hAnsi="Arial" w:cs="Arial"/>
          <w:noProof w:val="0"/>
          <w:szCs w:val="24"/>
          <w:lang w:val="es-ES_tradnl"/>
        </w:rPr>
        <w:t>La siguiente es l</w:t>
      </w:r>
      <w:r w:rsidR="006B6E34">
        <w:rPr>
          <w:rFonts w:ascii="Arial" w:hAnsi="Arial" w:cs="Arial"/>
          <w:noProof w:val="0"/>
          <w:szCs w:val="24"/>
          <w:lang w:val="es-ES_tradnl"/>
        </w:rPr>
        <w:t>a agenda para la revisión por la dirección</w:t>
      </w:r>
      <w:r w:rsidRPr="00803261">
        <w:rPr>
          <w:rFonts w:ascii="Arial" w:hAnsi="Arial" w:cs="Arial"/>
          <w:noProof w:val="0"/>
          <w:szCs w:val="24"/>
          <w:lang w:val="es-ES_tradnl"/>
        </w:rPr>
        <w:t>, en los casos que la norma a revisar aplique:</w:t>
      </w:r>
    </w:p>
    <w:p w14:paraId="7CDA8948" w14:textId="77777777" w:rsidR="001D0B91" w:rsidRDefault="001D0B91" w:rsidP="00084B94">
      <w:pPr>
        <w:pStyle w:val="Textopredeterminado"/>
        <w:ind w:right="-660"/>
        <w:contextualSpacing/>
        <w:jc w:val="both"/>
        <w:rPr>
          <w:rFonts w:ascii="Arial" w:hAnsi="Arial" w:cs="Arial"/>
          <w:noProof w:val="0"/>
          <w:szCs w:val="24"/>
          <w:lang w:val="es-ES_tradnl"/>
        </w:rPr>
      </w:pPr>
    </w:p>
    <w:p w14:paraId="66D199FF"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lastRenderedPageBreak/>
        <w:t xml:space="preserve">Desempeño Global del sistema </w:t>
      </w:r>
    </w:p>
    <w:p w14:paraId="120DBBCF"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Estado de las acciones de las revisiones por la dirección previas </w:t>
      </w:r>
    </w:p>
    <w:p w14:paraId="33EAA474"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Cambios en cuestiones internas y externas que sean pertinentes al sistema </w:t>
      </w:r>
    </w:p>
    <w:p w14:paraId="4BB3CF15"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Satisfacción del cliente y la retroalimentación de las partes interesadas pertinentes</w:t>
      </w:r>
    </w:p>
    <w:p w14:paraId="4C1C2368"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Grado en que se han logrado los objetivos y metas</w:t>
      </w:r>
    </w:p>
    <w:p w14:paraId="6E873142"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Desempeño de los procesos y conformidad de los productos y servicios </w:t>
      </w:r>
    </w:p>
    <w:p w14:paraId="5379A112"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No conformidades, Acciones Correctivas, Preventivas y de Mejora </w:t>
      </w:r>
    </w:p>
    <w:p w14:paraId="7C24FF2F"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Resultados de seguimiento y medición </w:t>
      </w:r>
    </w:p>
    <w:p w14:paraId="325EB180"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Resultados de las auditorias </w:t>
      </w:r>
    </w:p>
    <w:p w14:paraId="75CC460D"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Desempeño de los proveedores externos </w:t>
      </w:r>
    </w:p>
    <w:p w14:paraId="38A856A9"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Adecuación de los recursos </w:t>
      </w:r>
    </w:p>
    <w:p w14:paraId="2D1167A3"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Resultados de la gestión de riesgos</w:t>
      </w:r>
    </w:p>
    <w:p w14:paraId="0FC1B4AE"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Eficacia de las acciones tomadas para abordar los riesgos y las oportunidades </w:t>
      </w:r>
    </w:p>
    <w:p w14:paraId="153D303C"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 xml:space="preserve">Oportunidades / recomendaciones de mejora </w:t>
      </w:r>
    </w:p>
    <w:p w14:paraId="67702A0A"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Compromisos y hallazgos de Auditoria Externa Inmediatamente anterior</w:t>
      </w:r>
    </w:p>
    <w:p w14:paraId="55099CF8"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Evaluación de conformidad con los requisitos legales y otros</w:t>
      </w:r>
    </w:p>
    <w:p w14:paraId="6CD7C00A"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Comunicación  de partes interesadas, incluidas quejas</w:t>
      </w:r>
    </w:p>
    <w:p w14:paraId="2BEF39B1"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Desempeño de seguridad de la organización</w:t>
      </w:r>
    </w:p>
    <w:p w14:paraId="13851119" w14:textId="77777777" w:rsidR="001D0B91" w:rsidRPr="004966D4" w:rsidRDefault="001D0B91" w:rsidP="00084B94">
      <w:pPr>
        <w:pStyle w:val="Prrafodelista"/>
        <w:numPr>
          <w:ilvl w:val="0"/>
          <w:numId w:val="8"/>
        </w:numPr>
        <w:ind w:right="-660"/>
        <w:jc w:val="both"/>
        <w:rPr>
          <w:rFonts w:ascii="Arial" w:hAnsi="Arial" w:cs="Arial"/>
          <w:sz w:val="24"/>
          <w:szCs w:val="24"/>
        </w:rPr>
      </w:pPr>
      <w:r w:rsidRPr="004966D4">
        <w:rPr>
          <w:rFonts w:ascii="Arial" w:hAnsi="Arial" w:cs="Arial"/>
          <w:sz w:val="24"/>
          <w:szCs w:val="24"/>
        </w:rPr>
        <w:t>Circunstancias cambiantes, incluidos desarrollos en requisitos legales y otros, relacionados con aspectos de su seguridad</w:t>
      </w:r>
    </w:p>
    <w:p w14:paraId="72ED9EBB" w14:textId="3821BA3C" w:rsidR="001D0B91" w:rsidRDefault="002A6566" w:rsidP="00084B94">
      <w:pPr>
        <w:pStyle w:val="Textopredeterminado"/>
        <w:ind w:right="-660"/>
        <w:contextualSpacing/>
        <w:jc w:val="both"/>
        <w:rPr>
          <w:rFonts w:ascii="Arial" w:hAnsi="Arial" w:cs="Arial"/>
          <w:noProof w:val="0"/>
          <w:lang w:val="es-ES_tradnl"/>
        </w:rPr>
      </w:pPr>
      <w:r>
        <w:rPr>
          <w:rFonts w:ascii="Arial" w:hAnsi="Arial" w:cs="Arial"/>
          <w:b/>
          <w:bCs/>
          <w:noProof w:val="0"/>
          <w:color w:val="000000"/>
          <w:lang w:val="es-ES_tradnl"/>
        </w:rPr>
        <w:t>Resultados de la R</w:t>
      </w:r>
      <w:r w:rsidR="001D0B91" w:rsidRPr="00803261">
        <w:rPr>
          <w:rFonts w:ascii="Arial" w:hAnsi="Arial" w:cs="Arial"/>
          <w:b/>
          <w:bCs/>
          <w:noProof w:val="0"/>
          <w:color w:val="000000"/>
          <w:lang w:val="es-ES_tradnl"/>
        </w:rPr>
        <w:t xml:space="preserve">evisión: </w:t>
      </w:r>
      <w:r w:rsidR="006B6E34">
        <w:rPr>
          <w:rFonts w:ascii="Arial" w:hAnsi="Arial" w:cs="Arial"/>
          <w:noProof w:val="0"/>
          <w:lang w:val="es-ES_tradnl"/>
        </w:rPr>
        <w:t>Como resultado de las reuniones</w:t>
      </w:r>
      <w:r w:rsidR="001D0B91">
        <w:rPr>
          <w:rFonts w:ascii="Arial" w:hAnsi="Arial" w:cs="Arial"/>
          <w:noProof w:val="0"/>
          <w:lang w:val="es-ES_tradnl"/>
        </w:rPr>
        <w:t xml:space="preserve">, </w:t>
      </w:r>
      <w:r w:rsidR="001D0B91" w:rsidRPr="00803261">
        <w:rPr>
          <w:rFonts w:ascii="Arial" w:hAnsi="Arial" w:cs="Arial"/>
          <w:noProof w:val="0"/>
          <w:lang w:val="es-ES_tradnl"/>
        </w:rPr>
        <w:t>se realiza un a</w:t>
      </w:r>
      <w:r w:rsidR="001D0B91">
        <w:rPr>
          <w:rFonts w:ascii="Arial" w:hAnsi="Arial" w:cs="Arial"/>
          <w:noProof w:val="0"/>
          <w:lang w:val="es-ES_tradnl"/>
        </w:rPr>
        <w:t xml:space="preserve">cta en el formato FO-CL-13 o se puede verificar </w:t>
      </w:r>
      <w:r w:rsidR="006B6E34">
        <w:rPr>
          <w:rFonts w:ascii="Arial" w:hAnsi="Arial" w:cs="Arial"/>
          <w:noProof w:val="0"/>
          <w:lang w:val="es-ES_tradnl"/>
        </w:rPr>
        <w:t>en la caratula del comité de Gerencia (aplica para la revisión en dicho comité).</w:t>
      </w:r>
    </w:p>
    <w:p w14:paraId="20EF640C" w14:textId="77777777" w:rsidR="00ED4AF3" w:rsidRDefault="00ED4AF3" w:rsidP="00084B94">
      <w:pPr>
        <w:pStyle w:val="Textopredeterminado"/>
        <w:ind w:right="-660"/>
        <w:contextualSpacing/>
        <w:jc w:val="both"/>
        <w:rPr>
          <w:rFonts w:ascii="Arial" w:hAnsi="Arial" w:cs="Arial"/>
          <w:noProof w:val="0"/>
          <w:lang w:val="es-ES_tradnl"/>
        </w:rPr>
      </w:pPr>
    </w:p>
    <w:p w14:paraId="1ADDDA6E" w14:textId="77777777" w:rsidR="00ED4AF3" w:rsidRDefault="00ED4AF3" w:rsidP="00084B94">
      <w:pPr>
        <w:pStyle w:val="Textopredeterminado"/>
        <w:ind w:right="-660"/>
        <w:contextualSpacing/>
        <w:jc w:val="both"/>
        <w:rPr>
          <w:rFonts w:ascii="Arial" w:hAnsi="Arial" w:cs="Arial"/>
          <w:noProof w:val="0"/>
          <w:lang w:val="es-ES_tradnl"/>
        </w:rPr>
      </w:pPr>
    </w:p>
    <w:p w14:paraId="4C117F08" w14:textId="77777777" w:rsidR="00897942" w:rsidRDefault="00897942" w:rsidP="00084B94">
      <w:pPr>
        <w:pStyle w:val="Textopredeterminado"/>
        <w:ind w:right="-660"/>
        <w:contextualSpacing/>
        <w:jc w:val="both"/>
        <w:rPr>
          <w:rFonts w:ascii="Arial" w:hAnsi="Arial" w:cs="Arial"/>
          <w:noProof w:val="0"/>
          <w:lang w:val="es-ES_tradnl"/>
        </w:rPr>
      </w:pPr>
    </w:p>
    <w:p w14:paraId="56434446" w14:textId="77777777" w:rsidR="00366FB1" w:rsidRDefault="002279CB" w:rsidP="00084B94">
      <w:pPr>
        <w:pStyle w:val="Textopredeterminado"/>
        <w:contextualSpacing/>
        <w:jc w:val="both"/>
        <w:rPr>
          <w:rStyle w:val="InitialStyle"/>
          <w:rFonts w:cs="Arial"/>
          <w:b/>
          <w:bCs/>
          <w:noProof w:val="0"/>
          <w:color w:val="000000"/>
          <w:lang w:val="es-ES_tradnl"/>
        </w:rPr>
      </w:pPr>
      <w:r>
        <w:rPr>
          <w:rStyle w:val="InitialStyle"/>
          <w:rFonts w:cs="Arial"/>
          <w:b/>
          <w:bCs/>
          <w:noProof w:val="0"/>
          <w:color w:val="000000"/>
          <w:lang w:val="es-ES_tradnl"/>
        </w:rPr>
        <w:t>10. MEJORA</w:t>
      </w:r>
      <w:r w:rsidR="00905B07">
        <w:rPr>
          <w:rStyle w:val="InitialStyle"/>
          <w:rFonts w:cs="Arial"/>
          <w:b/>
          <w:bCs/>
          <w:noProof w:val="0"/>
          <w:color w:val="000000"/>
          <w:lang w:val="es-ES_tradnl"/>
        </w:rPr>
        <w:t xml:space="preserve"> </w:t>
      </w:r>
    </w:p>
    <w:p w14:paraId="6D9F209F" w14:textId="77777777" w:rsidR="001D70D5" w:rsidRDefault="001D70D5" w:rsidP="00084B94">
      <w:pPr>
        <w:pStyle w:val="Textopredeterminado"/>
        <w:contextualSpacing/>
        <w:jc w:val="both"/>
        <w:rPr>
          <w:rStyle w:val="InitialStyle"/>
          <w:rFonts w:cs="Arial"/>
          <w:b/>
          <w:bCs/>
          <w:noProof w:val="0"/>
          <w:color w:val="000000"/>
          <w:lang w:val="es-ES_tradnl"/>
        </w:rPr>
      </w:pPr>
    </w:p>
    <w:p w14:paraId="0CB362E2" w14:textId="77777777" w:rsidR="00897942" w:rsidRDefault="00897942" w:rsidP="00084B94">
      <w:pPr>
        <w:pStyle w:val="Textopredeterminado"/>
        <w:contextualSpacing/>
        <w:jc w:val="both"/>
        <w:rPr>
          <w:rStyle w:val="InitialStyle"/>
          <w:rFonts w:cs="Arial"/>
          <w:b/>
          <w:bCs/>
          <w:noProof w:val="0"/>
          <w:color w:val="000000"/>
          <w:lang w:val="es-ES_tradnl"/>
        </w:rPr>
      </w:pPr>
    </w:p>
    <w:p w14:paraId="58E539F6" w14:textId="77777777" w:rsidR="001D70D5" w:rsidRDefault="00A81368" w:rsidP="00084B94">
      <w:pPr>
        <w:pStyle w:val="Textopredeterminado"/>
        <w:jc w:val="both"/>
        <w:rPr>
          <w:rStyle w:val="InitialStyle"/>
          <w:rFonts w:cs="Arial"/>
          <w:b/>
          <w:bCs/>
          <w:noProof w:val="0"/>
          <w:color w:val="000000"/>
          <w:lang w:val="es-ES_tradnl"/>
        </w:rPr>
      </w:pPr>
      <w:r>
        <w:rPr>
          <w:rStyle w:val="InitialStyle"/>
          <w:rFonts w:cs="Arial"/>
          <w:b/>
          <w:bCs/>
          <w:noProof w:val="0"/>
          <w:color w:val="000000"/>
          <w:lang w:val="es-ES_tradnl"/>
        </w:rPr>
        <w:t xml:space="preserve">10.1 Generalidades </w:t>
      </w:r>
    </w:p>
    <w:p w14:paraId="6CED859B" w14:textId="77777777" w:rsidR="001D70D5" w:rsidRDefault="001D70D5" w:rsidP="00084B94">
      <w:pPr>
        <w:pStyle w:val="Textopredeterminado"/>
        <w:jc w:val="both"/>
        <w:rPr>
          <w:rStyle w:val="InitialStyle"/>
          <w:rFonts w:cs="Arial"/>
          <w:b/>
          <w:bCs/>
          <w:noProof w:val="0"/>
          <w:color w:val="000000"/>
          <w:lang w:val="es-ES_tradnl"/>
        </w:rPr>
      </w:pPr>
    </w:p>
    <w:p w14:paraId="6F2B7315" w14:textId="77777777" w:rsidR="00A81368" w:rsidRDefault="007D4F75" w:rsidP="00084B94">
      <w:pPr>
        <w:pStyle w:val="Textopredeterminado"/>
        <w:ind w:right="-660"/>
        <w:jc w:val="both"/>
        <w:rPr>
          <w:rStyle w:val="InitialStyle"/>
          <w:rFonts w:cs="Arial"/>
          <w:bCs/>
          <w:noProof w:val="0"/>
          <w:color w:val="000000"/>
          <w:lang w:val="es-ES_tradnl"/>
        </w:rPr>
      </w:pPr>
      <w:r>
        <w:rPr>
          <w:rStyle w:val="InitialStyle"/>
          <w:rFonts w:cs="Arial"/>
          <w:bCs/>
          <w:noProof w:val="0"/>
          <w:color w:val="000000"/>
          <w:lang w:val="es-ES_tradnl"/>
        </w:rPr>
        <w:t xml:space="preserve">En nuestra compañía, se tienen diferentes fuentes de información que durante la prestación de los servicios y el desarrollo de las actividades de los procesos, </w:t>
      </w:r>
      <w:r>
        <w:rPr>
          <w:rStyle w:val="InitialStyle"/>
          <w:rFonts w:cs="Arial"/>
          <w:bCs/>
          <w:noProof w:val="0"/>
          <w:color w:val="000000"/>
          <w:lang w:val="es-ES_tradnl"/>
        </w:rPr>
        <w:lastRenderedPageBreak/>
        <w:t>permiten el planteamiento de planes de mejoramiento que involucren activid</w:t>
      </w:r>
      <w:r w:rsidR="0098246D">
        <w:rPr>
          <w:rStyle w:val="InitialStyle"/>
          <w:rFonts w:cs="Arial"/>
          <w:bCs/>
          <w:noProof w:val="0"/>
          <w:color w:val="000000"/>
          <w:lang w:val="es-ES_tradnl"/>
        </w:rPr>
        <w:t xml:space="preserve">ades a realizar y seguimientos, buscando así la mejora continua. </w:t>
      </w:r>
      <w:r>
        <w:rPr>
          <w:rStyle w:val="InitialStyle"/>
          <w:rFonts w:cs="Arial"/>
          <w:bCs/>
          <w:noProof w:val="0"/>
          <w:color w:val="000000"/>
          <w:lang w:val="es-ES_tradnl"/>
        </w:rPr>
        <w:t xml:space="preserve"> </w:t>
      </w:r>
    </w:p>
    <w:p w14:paraId="70EADC7F" w14:textId="77777777" w:rsidR="00C80A51" w:rsidRDefault="00C80A51" w:rsidP="00084B94">
      <w:pPr>
        <w:pStyle w:val="Textopredeterminado"/>
        <w:ind w:right="-660"/>
        <w:jc w:val="both"/>
        <w:rPr>
          <w:rStyle w:val="InitialStyle"/>
          <w:rFonts w:cs="Arial"/>
          <w:bCs/>
          <w:noProof w:val="0"/>
          <w:color w:val="000000"/>
          <w:lang w:val="es-ES_tradnl"/>
        </w:rPr>
      </w:pPr>
    </w:p>
    <w:p w14:paraId="7D19D551" w14:textId="77777777" w:rsidR="00C80A51" w:rsidRPr="001D70D5" w:rsidRDefault="00C80A51" w:rsidP="00084B94">
      <w:pPr>
        <w:pStyle w:val="Textopredeterminado"/>
        <w:ind w:right="-660"/>
        <w:jc w:val="both"/>
        <w:rPr>
          <w:rStyle w:val="InitialStyle"/>
          <w:rFonts w:cs="Arial"/>
          <w:b/>
          <w:bCs/>
          <w:noProof w:val="0"/>
          <w:color w:val="000000"/>
          <w:lang w:val="es-ES_tradnl"/>
        </w:rPr>
      </w:pPr>
      <w:r w:rsidRPr="00AE0F09">
        <w:rPr>
          <w:rFonts w:ascii="Arial" w:hAnsi="Arial" w:cs="Arial"/>
          <w:szCs w:val="24"/>
        </w:rPr>
        <w:t>La gestión de la mejora continua del Sistema de Gestión se realiza mediante la aplicación de planes de mejoramiento.</w:t>
      </w:r>
    </w:p>
    <w:p w14:paraId="631974E4" w14:textId="77777777" w:rsidR="001D70D5" w:rsidRDefault="001D70D5" w:rsidP="00084B94">
      <w:pPr>
        <w:pStyle w:val="Textopredeterminado"/>
        <w:ind w:right="-660"/>
        <w:contextualSpacing/>
        <w:jc w:val="both"/>
        <w:rPr>
          <w:rStyle w:val="InitialStyle"/>
          <w:rFonts w:cs="Arial"/>
          <w:bCs/>
          <w:noProof w:val="0"/>
          <w:color w:val="000000"/>
          <w:lang w:val="es-ES_tradnl"/>
        </w:rPr>
      </w:pPr>
    </w:p>
    <w:p w14:paraId="62A64164" w14:textId="46341214" w:rsidR="00DF7731" w:rsidRDefault="00DF7731" w:rsidP="00084B94">
      <w:pPr>
        <w:pStyle w:val="Textopredeterminado"/>
        <w:ind w:right="-660"/>
        <w:contextualSpacing/>
        <w:jc w:val="both"/>
        <w:rPr>
          <w:rFonts w:ascii="Arial" w:hAnsi="Arial" w:cs="Arial"/>
          <w:b/>
          <w:bCs/>
          <w:szCs w:val="24"/>
        </w:rPr>
      </w:pPr>
      <w:r>
        <w:rPr>
          <w:rStyle w:val="InitialStyle"/>
          <w:rFonts w:cs="Arial"/>
          <w:b/>
          <w:bCs/>
          <w:noProof w:val="0"/>
          <w:color w:val="000000"/>
          <w:lang w:val="es-ES_tradnl"/>
        </w:rPr>
        <w:t xml:space="preserve">10.2 </w:t>
      </w:r>
      <w:r w:rsidR="002A6566">
        <w:rPr>
          <w:rFonts w:ascii="Arial" w:hAnsi="Arial" w:cs="Arial"/>
          <w:b/>
          <w:bCs/>
          <w:szCs w:val="24"/>
        </w:rPr>
        <w:t>No Conformidad y A</w:t>
      </w:r>
      <w:r w:rsidR="002279CB" w:rsidRPr="002279CB">
        <w:rPr>
          <w:rFonts w:ascii="Arial" w:hAnsi="Arial" w:cs="Arial"/>
          <w:b/>
          <w:bCs/>
          <w:szCs w:val="24"/>
        </w:rPr>
        <w:t xml:space="preserve">cción </w:t>
      </w:r>
      <w:r w:rsidR="002A6566">
        <w:rPr>
          <w:rFonts w:ascii="Arial" w:hAnsi="Arial" w:cs="Arial"/>
          <w:b/>
          <w:bCs/>
          <w:szCs w:val="24"/>
        </w:rPr>
        <w:t>C</w:t>
      </w:r>
      <w:r w:rsidR="002279CB" w:rsidRPr="002279CB">
        <w:rPr>
          <w:rFonts w:ascii="Arial" w:hAnsi="Arial" w:cs="Arial"/>
          <w:b/>
          <w:bCs/>
          <w:szCs w:val="24"/>
        </w:rPr>
        <w:t>orrectiva</w:t>
      </w:r>
    </w:p>
    <w:p w14:paraId="1F278F1E" w14:textId="77777777" w:rsidR="002279CB" w:rsidRDefault="002279CB" w:rsidP="00084B94">
      <w:pPr>
        <w:pStyle w:val="Textopredeterminado"/>
        <w:ind w:right="-660"/>
        <w:contextualSpacing/>
        <w:jc w:val="both"/>
        <w:rPr>
          <w:rStyle w:val="InitialStyle"/>
          <w:rFonts w:cs="Arial"/>
          <w:b/>
          <w:bCs/>
          <w:noProof w:val="0"/>
          <w:color w:val="000000"/>
          <w:lang w:val="es-ES_tradnl"/>
        </w:rPr>
      </w:pPr>
    </w:p>
    <w:p w14:paraId="4E2CC1BE" w14:textId="77777777" w:rsidR="00006C72" w:rsidRDefault="009E1165" w:rsidP="00084B94">
      <w:pPr>
        <w:pStyle w:val="Textopredeterminado"/>
        <w:ind w:right="-660"/>
        <w:contextualSpacing/>
        <w:jc w:val="both"/>
        <w:rPr>
          <w:rStyle w:val="InitialStyle"/>
          <w:rFonts w:cs="Arial"/>
          <w:bCs/>
          <w:noProof w:val="0"/>
          <w:color w:val="000000"/>
          <w:lang w:val="es-ES_tradnl"/>
        </w:rPr>
      </w:pPr>
      <w:r>
        <w:rPr>
          <w:rStyle w:val="InitialStyle"/>
          <w:rFonts w:cs="Arial"/>
          <w:bCs/>
          <w:noProof w:val="0"/>
          <w:color w:val="000000"/>
          <w:lang w:val="es-ES_tradnl"/>
        </w:rPr>
        <w:t xml:space="preserve">La Zona Franca Internacional de Pereira, ha establecido el procedimiento </w:t>
      </w:r>
      <w:r>
        <w:rPr>
          <w:rStyle w:val="InitialStyle"/>
          <w:rFonts w:cs="Arial"/>
          <w:b/>
          <w:bCs/>
          <w:noProof w:val="0"/>
          <w:color w:val="000000"/>
          <w:lang w:val="es-ES_tradnl"/>
        </w:rPr>
        <w:t>“Acciones correctivas, preventivas y de mejora (PR-CL-07)”</w:t>
      </w:r>
      <w:r w:rsidR="00A67813">
        <w:rPr>
          <w:rStyle w:val="InitialStyle"/>
          <w:rFonts w:cs="Arial"/>
          <w:b/>
          <w:bCs/>
          <w:noProof w:val="0"/>
          <w:color w:val="000000"/>
          <w:lang w:val="es-ES_tradnl"/>
        </w:rPr>
        <w:t xml:space="preserve"> </w:t>
      </w:r>
      <w:r w:rsidR="00A67813">
        <w:rPr>
          <w:rStyle w:val="InitialStyle"/>
          <w:rFonts w:cs="Arial"/>
          <w:bCs/>
          <w:noProof w:val="0"/>
          <w:color w:val="000000"/>
          <w:lang w:val="es-ES_tradnl"/>
        </w:rPr>
        <w:t>para la toma de acciones.</w:t>
      </w:r>
    </w:p>
    <w:p w14:paraId="4BAA3A0E" w14:textId="26117F13" w:rsidR="00897942" w:rsidRDefault="00A67813" w:rsidP="00084B94">
      <w:pPr>
        <w:pStyle w:val="Textopredeterminado"/>
        <w:ind w:right="-660"/>
        <w:contextualSpacing/>
        <w:jc w:val="both"/>
        <w:rPr>
          <w:rStyle w:val="InitialStyle"/>
          <w:rFonts w:cs="Arial"/>
          <w:bCs/>
          <w:noProof w:val="0"/>
          <w:color w:val="000000"/>
          <w:lang w:val="es-ES_tradnl"/>
        </w:rPr>
      </w:pPr>
      <w:r>
        <w:rPr>
          <w:rStyle w:val="InitialStyle"/>
          <w:rFonts w:cs="Arial"/>
          <w:bCs/>
          <w:noProof w:val="0"/>
          <w:color w:val="000000"/>
          <w:lang w:val="es-ES_tradnl"/>
        </w:rPr>
        <w:t xml:space="preserve"> </w:t>
      </w:r>
    </w:p>
    <w:p w14:paraId="38C6E321" w14:textId="77777777" w:rsidR="0056100E" w:rsidRDefault="0056100E" w:rsidP="00084B94">
      <w:pPr>
        <w:pStyle w:val="Textopredeterminado"/>
        <w:ind w:right="-660"/>
        <w:contextualSpacing/>
        <w:jc w:val="both"/>
        <w:rPr>
          <w:rStyle w:val="InitialStyle"/>
          <w:rFonts w:cs="Arial"/>
          <w:b/>
          <w:bCs/>
          <w:noProof w:val="0"/>
          <w:color w:val="000000"/>
          <w:lang w:val="es-ES_tradnl"/>
        </w:rPr>
      </w:pPr>
      <w:r>
        <w:rPr>
          <w:rStyle w:val="InitialStyle"/>
          <w:rFonts w:cs="Arial"/>
          <w:b/>
          <w:bCs/>
          <w:noProof w:val="0"/>
          <w:color w:val="000000"/>
          <w:lang w:val="es-ES_tradnl"/>
        </w:rPr>
        <w:t>10.3 Mejora continua</w:t>
      </w:r>
    </w:p>
    <w:p w14:paraId="41044AFF" w14:textId="77777777" w:rsidR="0056100E" w:rsidRDefault="0056100E" w:rsidP="00084B94">
      <w:pPr>
        <w:pStyle w:val="Textopredeterminado"/>
        <w:ind w:right="-660"/>
        <w:contextualSpacing/>
        <w:jc w:val="both"/>
        <w:rPr>
          <w:rStyle w:val="InitialStyle"/>
          <w:rFonts w:cs="Arial"/>
          <w:b/>
          <w:bCs/>
          <w:noProof w:val="0"/>
          <w:color w:val="000000"/>
          <w:lang w:val="es-ES_tradnl"/>
        </w:rPr>
      </w:pPr>
    </w:p>
    <w:p w14:paraId="5CBDE297" w14:textId="77777777" w:rsidR="0056100E" w:rsidRDefault="0056100E" w:rsidP="00084B94">
      <w:pPr>
        <w:pStyle w:val="Textopredeterminado"/>
        <w:ind w:right="-660"/>
        <w:contextualSpacing/>
        <w:jc w:val="both"/>
        <w:rPr>
          <w:rFonts w:ascii="Arial" w:hAnsi="Arial" w:cs="Arial"/>
          <w:szCs w:val="24"/>
        </w:rPr>
      </w:pPr>
      <w:r w:rsidRPr="00AE0F09">
        <w:rPr>
          <w:rFonts w:ascii="Arial" w:hAnsi="Arial" w:cs="Arial"/>
          <w:szCs w:val="24"/>
        </w:rPr>
        <w:t>La gestión de la mejora continua del Sistema de Gestión se realiza mediante la aplicación de planes de mejoramiento.</w:t>
      </w:r>
    </w:p>
    <w:p w14:paraId="4D674481" w14:textId="77777777" w:rsidR="00331A65" w:rsidRDefault="00331A65" w:rsidP="00084B94">
      <w:pPr>
        <w:pStyle w:val="Textopredeterminado"/>
        <w:ind w:right="-660"/>
        <w:contextualSpacing/>
        <w:jc w:val="both"/>
        <w:rPr>
          <w:rFonts w:ascii="Arial" w:hAnsi="Arial" w:cs="Arial"/>
          <w:szCs w:val="24"/>
        </w:rPr>
      </w:pPr>
    </w:p>
    <w:p w14:paraId="0DBBEB2C" w14:textId="77777777" w:rsidR="00331A65" w:rsidRDefault="00331A65" w:rsidP="00084B94">
      <w:pPr>
        <w:pStyle w:val="Textopredeterminado"/>
        <w:ind w:right="-660"/>
        <w:contextualSpacing/>
        <w:jc w:val="both"/>
        <w:rPr>
          <w:rFonts w:ascii="Arial" w:hAnsi="Arial" w:cs="Arial"/>
          <w:szCs w:val="24"/>
        </w:rPr>
      </w:pPr>
    </w:p>
    <w:p w14:paraId="6E80518C" w14:textId="6093AC14" w:rsidR="009B1325" w:rsidRDefault="00006C72" w:rsidP="00084B94">
      <w:pPr>
        <w:pStyle w:val="Textopredeterminado"/>
        <w:ind w:right="-660"/>
        <w:contextualSpacing/>
        <w:jc w:val="both"/>
        <w:rPr>
          <w:rStyle w:val="InitialStyle"/>
          <w:b/>
        </w:rPr>
      </w:pPr>
      <w:r>
        <w:rPr>
          <w:rStyle w:val="InitialStyle"/>
          <w:b/>
        </w:rPr>
        <w:t>GUIA DE IMPLEMENTACIÓ</w:t>
      </w:r>
      <w:r w:rsidR="009B1325">
        <w:rPr>
          <w:rStyle w:val="InitialStyle"/>
          <w:b/>
        </w:rPr>
        <w:t>N ESTANDAR 5.0.2</w:t>
      </w:r>
      <w:r w:rsidR="002C0B74">
        <w:rPr>
          <w:rStyle w:val="InitialStyle"/>
          <w:b/>
        </w:rPr>
        <w:t xml:space="preserve"> BASC</w:t>
      </w:r>
    </w:p>
    <w:p w14:paraId="4BC5497E" w14:textId="77777777" w:rsidR="00F53CA9" w:rsidRDefault="00F53CA9" w:rsidP="00084B94">
      <w:pPr>
        <w:pStyle w:val="Textopredeterminado"/>
        <w:ind w:right="-660"/>
        <w:contextualSpacing/>
        <w:jc w:val="both"/>
        <w:rPr>
          <w:rStyle w:val="InitialStyle"/>
          <w:b/>
        </w:rPr>
      </w:pPr>
    </w:p>
    <w:p w14:paraId="6AA13452" w14:textId="77777777" w:rsidR="009B1325" w:rsidRDefault="009B1325" w:rsidP="00084B94">
      <w:pPr>
        <w:pStyle w:val="Textopredeterminado"/>
        <w:ind w:right="-660"/>
        <w:contextualSpacing/>
        <w:jc w:val="both"/>
        <w:rPr>
          <w:rStyle w:val="InitialStyle"/>
          <w:b/>
        </w:rPr>
      </w:pPr>
    </w:p>
    <w:p w14:paraId="45612DEB" w14:textId="77777777" w:rsidR="008735C4" w:rsidRDefault="008735C4" w:rsidP="00084B94">
      <w:pPr>
        <w:pStyle w:val="Textopredeterminado"/>
        <w:numPr>
          <w:ilvl w:val="1"/>
          <w:numId w:val="2"/>
        </w:numPr>
        <w:ind w:right="-660"/>
        <w:contextualSpacing/>
        <w:jc w:val="both"/>
        <w:rPr>
          <w:rStyle w:val="InitialStyle"/>
          <w:b/>
        </w:rPr>
      </w:pPr>
      <w:r>
        <w:rPr>
          <w:rStyle w:val="InitialStyle"/>
          <w:b/>
        </w:rPr>
        <w:t>Gestiòn Asociados de Negocio</w:t>
      </w:r>
    </w:p>
    <w:p w14:paraId="3C2B5B13" w14:textId="77777777" w:rsidR="008735C4" w:rsidRDefault="008735C4" w:rsidP="00084B94">
      <w:pPr>
        <w:pStyle w:val="Textopredeterminado"/>
        <w:ind w:right="-660"/>
        <w:contextualSpacing/>
        <w:jc w:val="both"/>
        <w:rPr>
          <w:rStyle w:val="InitialStyle"/>
          <w:b/>
        </w:rPr>
      </w:pPr>
    </w:p>
    <w:p w14:paraId="6651C569" w14:textId="77777777" w:rsidR="005D6845" w:rsidRDefault="005D6845" w:rsidP="00084B94">
      <w:pPr>
        <w:pStyle w:val="Textopredeterminado"/>
        <w:ind w:right="-660"/>
        <w:contextualSpacing/>
        <w:jc w:val="both"/>
        <w:rPr>
          <w:rStyle w:val="InitialStyle"/>
        </w:rPr>
      </w:pPr>
      <w:r>
        <w:rPr>
          <w:rStyle w:val="InitialStyle"/>
        </w:rPr>
        <w:t xml:space="preserve">Para la gestiòn de los Asociados de Negocio la organizaciòn cuenta con el procedimiento de Asociados de Negocio – Compras “PR-GH-03” y la Matriz de Asociados de Negocio “FO-JU-10”. </w:t>
      </w:r>
    </w:p>
    <w:p w14:paraId="6A0F415B" w14:textId="77777777" w:rsidR="008735C4" w:rsidRDefault="008735C4" w:rsidP="00084B94">
      <w:pPr>
        <w:pStyle w:val="Textopredeterminado"/>
        <w:ind w:right="-660"/>
        <w:contextualSpacing/>
        <w:jc w:val="both"/>
        <w:rPr>
          <w:rStyle w:val="InitialStyle"/>
          <w:b/>
        </w:rPr>
      </w:pPr>
    </w:p>
    <w:p w14:paraId="664B35B2" w14:textId="7E3EE449" w:rsidR="00DB01B1" w:rsidRDefault="00DB01B1" w:rsidP="00084B94">
      <w:pPr>
        <w:pStyle w:val="Textopredeterminado"/>
        <w:ind w:left="426" w:right="-660"/>
        <w:contextualSpacing/>
        <w:jc w:val="both"/>
        <w:rPr>
          <w:rStyle w:val="InitialStyle"/>
          <w:b/>
        </w:rPr>
      </w:pPr>
      <w:r>
        <w:rPr>
          <w:rStyle w:val="InitialStyle"/>
          <w:b/>
        </w:rPr>
        <w:t xml:space="preserve">2.1  </w:t>
      </w:r>
      <w:r w:rsidR="002A6566">
        <w:rPr>
          <w:rStyle w:val="InitialStyle"/>
          <w:b/>
        </w:rPr>
        <w:t>Procesamiento de informaciòn y Documentos de la C</w:t>
      </w:r>
      <w:r>
        <w:rPr>
          <w:rStyle w:val="InitialStyle"/>
          <w:b/>
        </w:rPr>
        <w:t>arga</w:t>
      </w:r>
    </w:p>
    <w:p w14:paraId="6E57CE3E" w14:textId="77777777" w:rsidR="00DB01B1" w:rsidRDefault="00DB01B1" w:rsidP="00084B94">
      <w:pPr>
        <w:pStyle w:val="Textopredeterminado"/>
        <w:ind w:right="-660" w:firstLine="426"/>
        <w:contextualSpacing/>
        <w:jc w:val="both"/>
        <w:rPr>
          <w:rStyle w:val="InitialStyle"/>
          <w:b/>
        </w:rPr>
      </w:pPr>
    </w:p>
    <w:p w14:paraId="399025E6" w14:textId="61AFE42E" w:rsidR="00DB01B1" w:rsidRDefault="00DB01B1" w:rsidP="00084B94">
      <w:pPr>
        <w:pStyle w:val="Textopredeterminado"/>
        <w:ind w:right="-660"/>
        <w:contextualSpacing/>
        <w:jc w:val="both"/>
        <w:rPr>
          <w:rStyle w:val="InitialStyle"/>
        </w:rPr>
      </w:pPr>
      <w:r>
        <w:rPr>
          <w:rStyle w:val="InitialStyle"/>
        </w:rPr>
        <w:t xml:space="preserve">Los documentos mediante </w:t>
      </w:r>
      <w:r w:rsidR="00003626">
        <w:rPr>
          <w:rStyle w:val="InitialStyle"/>
        </w:rPr>
        <w:t>los cuales</w:t>
      </w:r>
      <w:r>
        <w:rPr>
          <w:rStyle w:val="InitialStyle"/>
        </w:rPr>
        <w:t xml:space="preserve"> Zona Franca Internacional de Pereira realiza el control de la carga son el Formulario</w:t>
      </w:r>
      <w:r w:rsidR="00006C72">
        <w:rPr>
          <w:rStyle w:val="InitialStyle"/>
        </w:rPr>
        <w:t xml:space="preserve"> de Movimiento de Mercancia (FMM</w:t>
      </w:r>
      <w:r>
        <w:rPr>
          <w:rStyle w:val="InitialStyle"/>
        </w:rPr>
        <w:t xml:space="preserve">),  Manifiesto de Carga, Registro de Finalizaciòn y Planilla de Recepciòn de Mercancias. </w:t>
      </w:r>
    </w:p>
    <w:p w14:paraId="6A0AA851" w14:textId="77777777" w:rsidR="003A56AB" w:rsidRDefault="003A56AB" w:rsidP="00084B94">
      <w:pPr>
        <w:pStyle w:val="Textopredeterminado"/>
        <w:ind w:right="-660"/>
        <w:contextualSpacing/>
        <w:jc w:val="both"/>
        <w:rPr>
          <w:rStyle w:val="InitialStyle"/>
        </w:rPr>
      </w:pPr>
    </w:p>
    <w:p w14:paraId="35E81B5F" w14:textId="77777777" w:rsidR="003A56AB" w:rsidRDefault="003A56AB" w:rsidP="00084B94">
      <w:pPr>
        <w:pStyle w:val="Textopredeterminado"/>
        <w:ind w:right="-660"/>
        <w:contextualSpacing/>
        <w:jc w:val="both"/>
        <w:rPr>
          <w:rStyle w:val="InitialStyle"/>
        </w:rPr>
      </w:pPr>
      <w:r>
        <w:rPr>
          <w:rStyle w:val="InitialStyle"/>
        </w:rPr>
        <w:t>Se cuenta con la politica de firmas y sellos “PR-CL-10”</w:t>
      </w:r>
      <w:r w:rsidR="00C50956">
        <w:rPr>
          <w:rStyle w:val="InitialStyle"/>
        </w:rPr>
        <w:t xml:space="preserve">, acompañado del registro de actualizaciòn de datos “FO-GH-06”. </w:t>
      </w:r>
    </w:p>
    <w:p w14:paraId="246ECD3A" w14:textId="77777777" w:rsidR="00D75DD3" w:rsidRDefault="00D75DD3" w:rsidP="00084B94">
      <w:pPr>
        <w:pStyle w:val="Textopredeterminado"/>
        <w:ind w:right="-660"/>
        <w:contextualSpacing/>
        <w:jc w:val="both"/>
        <w:rPr>
          <w:rStyle w:val="InitialStyle"/>
        </w:rPr>
      </w:pPr>
    </w:p>
    <w:p w14:paraId="49C3E903" w14:textId="33D1ACED" w:rsidR="00D75DD3" w:rsidRPr="00DB01B1" w:rsidRDefault="00D75DD3" w:rsidP="00084B94">
      <w:pPr>
        <w:pStyle w:val="Textopredeterminado"/>
        <w:ind w:right="-660"/>
        <w:contextualSpacing/>
        <w:jc w:val="both"/>
        <w:rPr>
          <w:rStyle w:val="InitialStyle"/>
        </w:rPr>
      </w:pPr>
      <w:r>
        <w:rPr>
          <w:rStyle w:val="InitialStyle"/>
        </w:rPr>
        <w:t>Nota: es importante resaltar que Zona Franca Internacional de Pereira S.A.S Usuario Operador de Zonas Francas</w:t>
      </w:r>
      <w:r w:rsidR="00006C72">
        <w:rPr>
          <w:rStyle w:val="InitialStyle"/>
        </w:rPr>
        <w:t>,</w:t>
      </w:r>
      <w:r>
        <w:rPr>
          <w:rStyle w:val="InitialStyle"/>
        </w:rPr>
        <w:t xml:space="preserve"> no es responsable directo de las </w:t>
      </w:r>
      <w:r>
        <w:rPr>
          <w:rStyle w:val="InitialStyle"/>
        </w:rPr>
        <w:lastRenderedPageBreak/>
        <w:t>mer</w:t>
      </w:r>
      <w:r w:rsidR="009801DA">
        <w:rPr>
          <w:rStyle w:val="InitialStyle"/>
        </w:rPr>
        <w:t xml:space="preserve">cancias que ingresan al parque, siendo el responsable el Usuario Calificado. </w:t>
      </w:r>
    </w:p>
    <w:p w14:paraId="7BCEE1BE" w14:textId="77777777" w:rsidR="008735C4" w:rsidRDefault="008735C4" w:rsidP="00084B94">
      <w:pPr>
        <w:pStyle w:val="Textopredeterminado"/>
        <w:ind w:right="-660"/>
        <w:contextualSpacing/>
        <w:jc w:val="both"/>
        <w:rPr>
          <w:rStyle w:val="InitialStyle"/>
          <w:b/>
        </w:rPr>
      </w:pPr>
    </w:p>
    <w:p w14:paraId="4AB72511" w14:textId="73869A62" w:rsidR="009B1325" w:rsidRDefault="002A6566" w:rsidP="00084B94">
      <w:pPr>
        <w:pStyle w:val="Textopredeterminado"/>
        <w:numPr>
          <w:ilvl w:val="1"/>
          <w:numId w:val="9"/>
        </w:numPr>
        <w:ind w:right="-660"/>
        <w:contextualSpacing/>
        <w:jc w:val="both"/>
        <w:rPr>
          <w:rStyle w:val="InitialStyle"/>
          <w:b/>
        </w:rPr>
      </w:pPr>
      <w:r>
        <w:rPr>
          <w:rStyle w:val="InitialStyle"/>
          <w:b/>
        </w:rPr>
        <w:t>Procedimiento para la Gestiòn del P</w:t>
      </w:r>
      <w:r w:rsidR="00F53CA9">
        <w:rPr>
          <w:rStyle w:val="InitialStyle"/>
          <w:b/>
        </w:rPr>
        <w:t xml:space="preserve">ersonal </w:t>
      </w:r>
    </w:p>
    <w:p w14:paraId="6F15DE81" w14:textId="77777777" w:rsidR="00F53CA9" w:rsidRDefault="00F53CA9" w:rsidP="00084B94">
      <w:pPr>
        <w:pStyle w:val="Textopredeterminado"/>
        <w:tabs>
          <w:tab w:val="left" w:pos="7371"/>
        </w:tabs>
        <w:ind w:right="-660"/>
        <w:contextualSpacing/>
        <w:jc w:val="both"/>
        <w:rPr>
          <w:rStyle w:val="InitialStyle"/>
        </w:rPr>
      </w:pPr>
    </w:p>
    <w:p w14:paraId="3505F932" w14:textId="0B174382" w:rsidR="001C01AB" w:rsidRDefault="00006C72" w:rsidP="00084B94">
      <w:pPr>
        <w:pStyle w:val="Textopredeterminado"/>
        <w:tabs>
          <w:tab w:val="left" w:pos="7371"/>
        </w:tabs>
        <w:ind w:right="-660"/>
        <w:contextualSpacing/>
        <w:jc w:val="both"/>
        <w:rPr>
          <w:rStyle w:val="InitialStyle"/>
        </w:rPr>
      </w:pPr>
      <w:r>
        <w:rPr>
          <w:rStyle w:val="InitialStyle"/>
        </w:rPr>
        <w:t>La gestió</w:t>
      </w:r>
      <w:r w:rsidR="009F1408">
        <w:rPr>
          <w:rStyle w:val="InitialStyle"/>
        </w:rPr>
        <w:t xml:space="preserve">n del personal de Zona Franca Internacional de Pereira se realiza a traves de la aplicaciòn de los documentos contenidos en el </w:t>
      </w:r>
      <w:r w:rsidR="001C01AB">
        <w:rPr>
          <w:rStyle w:val="InitialStyle"/>
        </w:rPr>
        <w:t xml:space="preserve"> Manual de Gestiòn Administrativa “MA-GH-01” </w:t>
      </w:r>
      <w:r w:rsidR="00BE50DF">
        <w:rPr>
          <w:rStyle w:val="InitialStyle"/>
        </w:rPr>
        <w:t>y segú</w:t>
      </w:r>
      <w:r w:rsidR="00F759FF">
        <w:rPr>
          <w:rStyle w:val="InitialStyle"/>
        </w:rPr>
        <w:t xml:space="preserve">n el numeral 7.2 </w:t>
      </w:r>
      <w:r w:rsidR="003C3DAB">
        <w:rPr>
          <w:rStyle w:val="InitialStyle"/>
        </w:rPr>
        <w:t xml:space="preserve">del presente Manual. </w:t>
      </w:r>
    </w:p>
    <w:p w14:paraId="4135B03B" w14:textId="77777777" w:rsidR="00C12C6D" w:rsidRDefault="00C12C6D" w:rsidP="00084B94">
      <w:pPr>
        <w:pStyle w:val="Textopredeterminado"/>
        <w:tabs>
          <w:tab w:val="left" w:pos="7371"/>
        </w:tabs>
        <w:ind w:right="-660"/>
        <w:contextualSpacing/>
        <w:jc w:val="both"/>
        <w:rPr>
          <w:rStyle w:val="InitialStyle"/>
        </w:rPr>
      </w:pPr>
    </w:p>
    <w:p w14:paraId="43B6A2B2" w14:textId="06483F0B" w:rsidR="00C12C6D" w:rsidRDefault="002A6566" w:rsidP="00084B94">
      <w:pPr>
        <w:pStyle w:val="Textopredeterminado"/>
        <w:numPr>
          <w:ilvl w:val="1"/>
          <w:numId w:val="9"/>
        </w:numPr>
        <w:ind w:right="-660"/>
        <w:contextualSpacing/>
        <w:jc w:val="both"/>
        <w:rPr>
          <w:rStyle w:val="InitialStyle"/>
          <w:b/>
        </w:rPr>
      </w:pPr>
      <w:r>
        <w:rPr>
          <w:rStyle w:val="InitialStyle"/>
          <w:b/>
        </w:rPr>
        <w:t>Programa de C</w:t>
      </w:r>
      <w:r w:rsidR="00C12C6D">
        <w:rPr>
          <w:rStyle w:val="InitialStyle"/>
          <w:b/>
        </w:rPr>
        <w:t xml:space="preserve">apacitación </w:t>
      </w:r>
    </w:p>
    <w:p w14:paraId="508C69A5" w14:textId="77777777" w:rsidR="00C12C6D" w:rsidRDefault="00C12C6D" w:rsidP="00084B94">
      <w:pPr>
        <w:pStyle w:val="Textopredeterminado"/>
        <w:ind w:right="-660"/>
        <w:contextualSpacing/>
        <w:jc w:val="both"/>
        <w:rPr>
          <w:rStyle w:val="InitialStyle"/>
          <w:b/>
        </w:rPr>
      </w:pPr>
    </w:p>
    <w:p w14:paraId="35BDB6C2" w14:textId="229EA517" w:rsidR="00C12C6D" w:rsidRDefault="00C12C6D" w:rsidP="00084B94">
      <w:pPr>
        <w:pStyle w:val="Textopredeterminado"/>
        <w:ind w:right="-660"/>
        <w:contextualSpacing/>
        <w:jc w:val="both"/>
        <w:rPr>
          <w:rFonts w:ascii="Arial" w:hAnsi="Arial" w:cs="Arial"/>
          <w:color w:val="FF0000"/>
          <w:szCs w:val="24"/>
        </w:rPr>
      </w:pPr>
      <w:r w:rsidRPr="002A6566">
        <w:rPr>
          <w:rStyle w:val="InitialStyle"/>
        </w:rPr>
        <w:t xml:space="preserve">El plan de capcitación de la Zona Franca se formula al inicio del año </w:t>
      </w:r>
      <w:r w:rsidR="00BE50DF" w:rsidRPr="002A6566">
        <w:rPr>
          <w:rStyle w:val="InitialStyle"/>
        </w:rPr>
        <w:t xml:space="preserve">y queda consignado </w:t>
      </w:r>
      <w:r w:rsidRPr="002A6566">
        <w:rPr>
          <w:rStyle w:val="InitialStyle"/>
        </w:rPr>
        <w:t xml:space="preserve">en el formato </w:t>
      </w:r>
      <w:r w:rsidRPr="002A6566">
        <w:rPr>
          <w:rFonts w:ascii="Arial" w:hAnsi="Arial" w:cs="Arial"/>
          <w:b/>
          <w:szCs w:val="24"/>
        </w:rPr>
        <w:t xml:space="preserve">“Plan anual de formación (FO-GH-08)”, </w:t>
      </w:r>
      <w:r w:rsidRPr="002A6566">
        <w:rPr>
          <w:rFonts w:ascii="Arial" w:hAnsi="Arial" w:cs="Arial"/>
          <w:szCs w:val="24"/>
        </w:rPr>
        <w:t>el cual es diligenciado por cada lider de proceso según las necesidades identificadas y el fortalecimeinto de las competencias de cada colaborador.</w:t>
      </w:r>
      <w:r w:rsidR="00D2416E" w:rsidRPr="002A6566">
        <w:rPr>
          <w:rFonts w:ascii="Arial" w:hAnsi="Arial" w:cs="Arial"/>
          <w:szCs w:val="24"/>
        </w:rPr>
        <w:t xml:space="preserve"> Adicionalmente</w:t>
      </w:r>
      <w:r w:rsidR="00BE50DF" w:rsidRPr="002A6566">
        <w:rPr>
          <w:rFonts w:ascii="Arial" w:hAnsi="Arial" w:cs="Arial"/>
          <w:szCs w:val="24"/>
        </w:rPr>
        <w:t>,</w:t>
      </w:r>
      <w:r w:rsidR="00D2416E" w:rsidRPr="002A6566">
        <w:rPr>
          <w:rFonts w:ascii="Arial" w:hAnsi="Arial" w:cs="Arial"/>
          <w:szCs w:val="24"/>
        </w:rPr>
        <w:t xml:space="preserve"> se realiza proceso de inducción a personal nuevo</w:t>
      </w:r>
      <w:r w:rsidR="006D394C" w:rsidRPr="002A6566">
        <w:rPr>
          <w:rFonts w:ascii="Arial" w:hAnsi="Arial" w:cs="Arial"/>
          <w:szCs w:val="24"/>
        </w:rPr>
        <w:t xml:space="preserve">, en el cual se socializan las acciones realizadas por </w:t>
      </w:r>
      <w:r w:rsidR="00BE50DF" w:rsidRPr="002A6566">
        <w:rPr>
          <w:rFonts w:ascii="Arial" w:hAnsi="Arial" w:cs="Arial"/>
          <w:szCs w:val="24"/>
        </w:rPr>
        <w:t>cada uno de los procesos de la C</w:t>
      </w:r>
      <w:r w:rsidR="006D394C" w:rsidRPr="002A6566">
        <w:rPr>
          <w:rFonts w:ascii="Arial" w:hAnsi="Arial" w:cs="Arial"/>
          <w:szCs w:val="24"/>
        </w:rPr>
        <w:t>ompañía.</w:t>
      </w:r>
    </w:p>
    <w:p w14:paraId="4A1905D2" w14:textId="77777777" w:rsidR="00C12C6D" w:rsidRDefault="00C12C6D" w:rsidP="00084B94">
      <w:pPr>
        <w:pStyle w:val="Textopredeterminado"/>
        <w:ind w:right="-660"/>
        <w:contextualSpacing/>
        <w:jc w:val="both"/>
        <w:rPr>
          <w:rFonts w:ascii="Arial" w:hAnsi="Arial" w:cs="Arial"/>
          <w:color w:val="FF0000"/>
          <w:szCs w:val="24"/>
        </w:rPr>
      </w:pPr>
    </w:p>
    <w:p w14:paraId="3D011EDC" w14:textId="223D6920" w:rsidR="0016070C" w:rsidRDefault="002A6566" w:rsidP="00084B94">
      <w:pPr>
        <w:pStyle w:val="Textopredeterminado"/>
        <w:numPr>
          <w:ilvl w:val="1"/>
          <w:numId w:val="33"/>
        </w:numPr>
        <w:ind w:right="-660"/>
        <w:contextualSpacing/>
        <w:jc w:val="both"/>
        <w:rPr>
          <w:rStyle w:val="InitialStyle"/>
          <w:b/>
        </w:rPr>
      </w:pPr>
      <w:r>
        <w:rPr>
          <w:rStyle w:val="InitialStyle"/>
          <w:b/>
        </w:rPr>
        <w:t>Control de Acceso y Permanencia en las I</w:t>
      </w:r>
      <w:r w:rsidR="0016070C">
        <w:rPr>
          <w:rStyle w:val="InitialStyle"/>
          <w:b/>
        </w:rPr>
        <w:t>nstalaciones</w:t>
      </w:r>
    </w:p>
    <w:p w14:paraId="6F09A207" w14:textId="77777777" w:rsidR="00C12C6D" w:rsidRPr="00C12C6D" w:rsidRDefault="00C12C6D" w:rsidP="00084B94">
      <w:pPr>
        <w:pStyle w:val="Textopredeterminado"/>
        <w:ind w:right="-660"/>
        <w:contextualSpacing/>
        <w:jc w:val="both"/>
        <w:rPr>
          <w:rStyle w:val="InitialStyle"/>
          <w:color w:val="FF0000"/>
        </w:rPr>
      </w:pPr>
    </w:p>
    <w:p w14:paraId="5F99EB04" w14:textId="02E6C0B6" w:rsidR="00C12C6D" w:rsidRDefault="006D394C" w:rsidP="00084B94">
      <w:pPr>
        <w:pStyle w:val="Textopredeterminado"/>
        <w:tabs>
          <w:tab w:val="left" w:pos="7371"/>
        </w:tabs>
        <w:ind w:right="-660"/>
        <w:contextualSpacing/>
        <w:jc w:val="both"/>
        <w:rPr>
          <w:rStyle w:val="InitialStyle"/>
        </w:rPr>
      </w:pPr>
      <w:r>
        <w:rPr>
          <w:rStyle w:val="InitialStyle"/>
        </w:rPr>
        <w:t>La Zona Franca Internacional de Pereira S.A.S. Usuario Operador de Zonas Francas, establece dentro del procedimiento de ingreso para empleados, proveedores, visitantes, contratistas y transportistas (PR-PH-03), aquellos criterios relacionados con la identificación</w:t>
      </w:r>
      <w:r w:rsidR="005E7465">
        <w:rPr>
          <w:rStyle w:val="InitialStyle"/>
        </w:rPr>
        <w:t>,</w:t>
      </w:r>
      <w:r>
        <w:rPr>
          <w:rStyle w:val="InitialStyle"/>
        </w:rPr>
        <w:t xml:space="preserve"> control de ingreso</w:t>
      </w:r>
      <w:r w:rsidR="005E7465">
        <w:rPr>
          <w:rStyle w:val="InitialStyle"/>
        </w:rPr>
        <w:t xml:space="preserve"> y requisitos internos a cumplir</w:t>
      </w:r>
      <w:r w:rsidR="0087797D">
        <w:rPr>
          <w:rStyle w:val="InitialStyle"/>
        </w:rPr>
        <w:t>; asi mismo se establecen</w:t>
      </w:r>
      <w:r w:rsidR="00BE50DF">
        <w:rPr>
          <w:rStyle w:val="InitialStyle"/>
        </w:rPr>
        <w:t xml:space="preserve"> las restricciones de ingeso a á</w:t>
      </w:r>
      <w:r w:rsidR="0087797D">
        <w:rPr>
          <w:rStyle w:val="InitialStyle"/>
        </w:rPr>
        <w:t>reas espec</w:t>
      </w:r>
      <w:r w:rsidR="00BE50DF">
        <w:rPr>
          <w:rStyle w:val="InitialStyle"/>
        </w:rPr>
        <w:t>í</w:t>
      </w:r>
      <w:r w:rsidR="0087797D">
        <w:rPr>
          <w:rStyle w:val="InitialStyle"/>
        </w:rPr>
        <w:t>ficas por el personal en el procedimiento de seguridad (PR-PH-04).</w:t>
      </w:r>
    </w:p>
    <w:p w14:paraId="77E21A5C" w14:textId="77777777" w:rsidR="0087797D" w:rsidRDefault="0087797D" w:rsidP="00084B94">
      <w:pPr>
        <w:pStyle w:val="Textopredeterminado"/>
        <w:tabs>
          <w:tab w:val="left" w:pos="7371"/>
        </w:tabs>
        <w:ind w:right="-660"/>
        <w:contextualSpacing/>
        <w:jc w:val="both"/>
        <w:rPr>
          <w:rStyle w:val="InitialStyle"/>
        </w:rPr>
      </w:pPr>
    </w:p>
    <w:p w14:paraId="4BA9646C" w14:textId="77777777" w:rsidR="009C3AF7" w:rsidRDefault="005F229E" w:rsidP="00084B94">
      <w:pPr>
        <w:pStyle w:val="Textopredeterminado"/>
        <w:numPr>
          <w:ilvl w:val="1"/>
          <w:numId w:val="33"/>
        </w:numPr>
        <w:ind w:right="-660"/>
        <w:contextualSpacing/>
        <w:jc w:val="both"/>
        <w:rPr>
          <w:rStyle w:val="InitialStyle"/>
          <w:b/>
        </w:rPr>
      </w:pPr>
      <w:r>
        <w:rPr>
          <w:rStyle w:val="InitialStyle"/>
          <w:b/>
        </w:rPr>
        <w:t xml:space="preserve"> Seguridad Física</w:t>
      </w:r>
    </w:p>
    <w:p w14:paraId="796614DA" w14:textId="77777777" w:rsidR="009C3AF7" w:rsidRDefault="009C3AF7" w:rsidP="00084B94">
      <w:pPr>
        <w:pStyle w:val="Textopredeterminado"/>
        <w:ind w:left="720" w:right="-660"/>
        <w:contextualSpacing/>
        <w:jc w:val="both"/>
        <w:rPr>
          <w:rStyle w:val="InitialStyle"/>
          <w:b/>
        </w:rPr>
      </w:pPr>
    </w:p>
    <w:p w14:paraId="19A562A7" w14:textId="4DF76D95" w:rsidR="008B75AB" w:rsidRDefault="00B75CDD" w:rsidP="00084B94">
      <w:pPr>
        <w:tabs>
          <w:tab w:val="num" w:pos="720"/>
        </w:tabs>
        <w:ind w:right="-660"/>
        <w:jc w:val="both"/>
        <w:rPr>
          <w:rStyle w:val="InitialStyle"/>
        </w:rPr>
      </w:pPr>
      <w:r>
        <w:rPr>
          <w:rStyle w:val="InitialStyle"/>
        </w:rPr>
        <w:t xml:space="preserve">Los controles </w:t>
      </w:r>
      <w:r w:rsidR="00915687">
        <w:rPr>
          <w:rStyle w:val="InitialStyle"/>
        </w:rPr>
        <w:t>pertinentes</w:t>
      </w:r>
      <w:r>
        <w:rPr>
          <w:rStyle w:val="InitialStyle"/>
        </w:rPr>
        <w:t xml:space="preserve"> a la seguridad </w:t>
      </w:r>
      <w:r w:rsidR="00915687">
        <w:rPr>
          <w:rStyle w:val="InitialStyle"/>
        </w:rPr>
        <w:t>física</w:t>
      </w:r>
      <w:r w:rsidR="00BE50DF">
        <w:rPr>
          <w:rStyle w:val="InitialStyle"/>
        </w:rPr>
        <w:t xml:space="preserve"> de la C</w:t>
      </w:r>
      <w:r>
        <w:rPr>
          <w:rStyle w:val="InitialStyle"/>
        </w:rPr>
        <w:t>ompañía</w:t>
      </w:r>
      <w:r w:rsidR="00A72AD5">
        <w:rPr>
          <w:rStyle w:val="InitialStyle"/>
        </w:rPr>
        <w:t>,</w:t>
      </w:r>
      <w:r>
        <w:rPr>
          <w:rStyle w:val="InitialStyle"/>
        </w:rPr>
        <w:t xml:space="preserve"> comprenden barreras perimetrales,</w:t>
      </w:r>
      <w:r w:rsidR="00625D03">
        <w:rPr>
          <w:rStyle w:val="InitialStyle"/>
        </w:rPr>
        <w:t xml:space="preserve"> cuyas prácticas para mantener su integridad se encuentran establecidas en el programa de mantenimiento general </w:t>
      </w:r>
      <w:r w:rsidR="0083745F">
        <w:rPr>
          <w:rStyle w:val="InitialStyle"/>
        </w:rPr>
        <w:t>FO-TC-02, así como las labores de mantenimiento aplicadas a las estructuras de la organización</w:t>
      </w:r>
      <w:r w:rsidR="00A72AD5">
        <w:rPr>
          <w:rStyle w:val="InitialStyle"/>
        </w:rPr>
        <w:t>, cuenta tambié</w:t>
      </w:r>
      <w:r w:rsidR="0083745F">
        <w:rPr>
          <w:rStyle w:val="InitialStyle"/>
        </w:rPr>
        <w:t>n con</w:t>
      </w:r>
      <w:r>
        <w:rPr>
          <w:rStyle w:val="InitialStyle"/>
        </w:rPr>
        <w:t xml:space="preserve"> cerraduras en puertas y </w:t>
      </w:r>
      <w:r w:rsidR="009C3AF7">
        <w:rPr>
          <w:rStyle w:val="InitialStyle"/>
        </w:rPr>
        <w:t>ventanas, sistemas de alarma,</w:t>
      </w:r>
      <w:r w:rsidR="0083745F">
        <w:rPr>
          <w:rStyle w:val="InitialStyle"/>
        </w:rPr>
        <w:t xml:space="preserve"> para lo cual se establece </w:t>
      </w:r>
      <w:r w:rsidR="00BE50DF">
        <w:rPr>
          <w:rStyle w:val="InitialStyle"/>
        </w:rPr>
        <w:t xml:space="preserve">su manejo </w:t>
      </w:r>
      <w:r w:rsidR="00A72AD5">
        <w:rPr>
          <w:rStyle w:val="InitialStyle"/>
        </w:rPr>
        <w:t xml:space="preserve">dentro del </w:t>
      </w:r>
      <w:r w:rsidR="00915687">
        <w:rPr>
          <w:rStyle w:val="InitialStyle"/>
        </w:rPr>
        <w:t>procedimiento</w:t>
      </w:r>
      <w:r w:rsidR="0083745F">
        <w:rPr>
          <w:rStyle w:val="InitialStyle"/>
        </w:rPr>
        <w:t xml:space="preserve"> </w:t>
      </w:r>
      <w:r w:rsidR="00BE50DF">
        <w:rPr>
          <w:rStyle w:val="InitialStyle"/>
        </w:rPr>
        <w:t xml:space="preserve">de </w:t>
      </w:r>
      <w:r w:rsidR="00915687">
        <w:rPr>
          <w:rStyle w:val="InitialStyle"/>
        </w:rPr>
        <w:t>política</w:t>
      </w:r>
      <w:r w:rsidR="0083745F">
        <w:rPr>
          <w:rStyle w:val="InitialStyle"/>
        </w:rPr>
        <w:t xml:space="preserve"> de llaves </w:t>
      </w:r>
      <w:r w:rsidR="00A72AD5">
        <w:rPr>
          <w:rStyle w:val="InitialStyle"/>
        </w:rPr>
        <w:t>y claves de acceso (PR-PH-02)</w:t>
      </w:r>
      <w:r w:rsidR="00BE50DF">
        <w:rPr>
          <w:rStyle w:val="InitialStyle"/>
        </w:rPr>
        <w:t xml:space="preserve">. </w:t>
      </w:r>
      <w:r w:rsidR="00A72AD5">
        <w:rPr>
          <w:rStyle w:val="InitialStyle"/>
        </w:rPr>
        <w:t xml:space="preserve">El </w:t>
      </w:r>
      <w:r w:rsidR="009C3AF7">
        <w:rPr>
          <w:rStyle w:val="InitialStyle"/>
        </w:rPr>
        <w:t xml:space="preserve">circuito cerrado de </w:t>
      </w:r>
      <w:r w:rsidR="00915687">
        <w:rPr>
          <w:rStyle w:val="InitialStyle"/>
        </w:rPr>
        <w:t>televisión</w:t>
      </w:r>
      <w:r w:rsidR="009C3AF7">
        <w:rPr>
          <w:rStyle w:val="InitialStyle"/>
        </w:rPr>
        <w:t xml:space="preserve"> con monitoreo 24/7, </w:t>
      </w:r>
      <w:r w:rsidR="00A72AD5">
        <w:rPr>
          <w:rStyle w:val="InitialStyle"/>
        </w:rPr>
        <w:t xml:space="preserve">cuenta </w:t>
      </w:r>
      <w:r w:rsidR="009C3AF7">
        <w:rPr>
          <w:rStyle w:val="InitialStyle"/>
        </w:rPr>
        <w:t>con un</w:t>
      </w:r>
      <w:r w:rsidR="00A72AD5">
        <w:rPr>
          <w:rStyle w:val="InitialStyle"/>
        </w:rPr>
        <w:t xml:space="preserve"> </w:t>
      </w:r>
      <w:r w:rsidR="009C3AF7">
        <w:rPr>
          <w:rStyle w:val="InitialStyle"/>
        </w:rPr>
        <w:t xml:space="preserve">respaldo de grabación de 45 días, </w:t>
      </w:r>
      <w:r w:rsidR="00A72AD5">
        <w:rPr>
          <w:rStyle w:val="InitialStyle"/>
        </w:rPr>
        <w:t>apoyando este control con</w:t>
      </w:r>
      <w:r w:rsidR="009C3AF7">
        <w:rPr>
          <w:rStyle w:val="InitialStyle"/>
        </w:rPr>
        <w:t xml:space="preserve"> un servicio de seguridad competente de acuerdo a los requisitos de la </w:t>
      </w:r>
      <w:r w:rsidR="00BE50DF">
        <w:rPr>
          <w:rStyle w:val="InitialStyle"/>
        </w:rPr>
        <w:t>C</w:t>
      </w:r>
      <w:r w:rsidR="009C3AF7">
        <w:rPr>
          <w:rStyle w:val="InitialStyle"/>
        </w:rPr>
        <w:t>ompañía.</w:t>
      </w:r>
    </w:p>
    <w:p w14:paraId="4FA5D0F8" w14:textId="77777777" w:rsidR="002A6566" w:rsidRDefault="00BE50DF" w:rsidP="00084B94">
      <w:pPr>
        <w:tabs>
          <w:tab w:val="num" w:pos="720"/>
        </w:tabs>
        <w:ind w:right="-660"/>
        <w:jc w:val="both"/>
        <w:rPr>
          <w:rStyle w:val="InitialStyle"/>
        </w:rPr>
      </w:pPr>
      <w:r>
        <w:rPr>
          <w:rStyle w:val="InitialStyle"/>
        </w:rPr>
        <w:lastRenderedPageBreak/>
        <w:t>La C</w:t>
      </w:r>
      <w:r w:rsidR="008B75AB">
        <w:rPr>
          <w:rStyle w:val="InitialStyle"/>
        </w:rPr>
        <w:t xml:space="preserve">ompañía determina aquellas áreas que por los procesos que se desarrollan en estas, se </w:t>
      </w:r>
      <w:r>
        <w:rPr>
          <w:rStyle w:val="InitialStyle"/>
        </w:rPr>
        <w:t>identifican</w:t>
      </w:r>
      <w:r w:rsidR="008B75AB">
        <w:rPr>
          <w:rStyle w:val="InitialStyle"/>
        </w:rPr>
        <w:t xml:space="preserve"> como áreas críticas</w:t>
      </w:r>
      <w:r w:rsidR="000A220E">
        <w:rPr>
          <w:rStyle w:val="InitialStyle"/>
        </w:rPr>
        <w:t>, estableciendo así un</w:t>
      </w:r>
      <w:r w:rsidR="002A6566">
        <w:rPr>
          <w:rStyle w:val="InitialStyle"/>
        </w:rPr>
        <w:t xml:space="preserve"> plano de áreas críticas, el cual se encuentra bajo el manejo y custodia de la Dirección Jurídica y PH.</w:t>
      </w:r>
    </w:p>
    <w:p w14:paraId="274EA1A5" w14:textId="77777777" w:rsidR="002A6566" w:rsidRDefault="002A6566" w:rsidP="00084B94">
      <w:pPr>
        <w:pStyle w:val="Textopredeterminado"/>
        <w:tabs>
          <w:tab w:val="left" w:pos="7371"/>
        </w:tabs>
        <w:ind w:right="-660"/>
        <w:contextualSpacing/>
        <w:jc w:val="both"/>
        <w:rPr>
          <w:rStyle w:val="InitialStyle"/>
        </w:rPr>
      </w:pPr>
    </w:p>
    <w:p w14:paraId="0E9C11D5" w14:textId="77777777" w:rsidR="002A6566" w:rsidRDefault="002A6566" w:rsidP="00084B94">
      <w:pPr>
        <w:pStyle w:val="Textopredeterminado"/>
        <w:numPr>
          <w:ilvl w:val="0"/>
          <w:numId w:val="33"/>
        </w:numPr>
        <w:ind w:right="-660"/>
        <w:contextualSpacing/>
        <w:jc w:val="both"/>
        <w:rPr>
          <w:rStyle w:val="InitialStyle"/>
          <w:b/>
        </w:rPr>
      </w:pPr>
      <w:r>
        <w:rPr>
          <w:rStyle w:val="InitialStyle"/>
          <w:b/>
        </w:rPr>
        <w:t>Seguridad en los Procesos Relacionados con la Tecnología y la Información</w:t>
      </w:r>
    </w:p>
    <w:p w14:paraId="1464D885" w14:textId="77777777" w:rsidR="002A6566" w:rsidRDefault="002A6566" w:rsidP="00084B94">
      <w:pPr>
        <w:pStyle w:val="Textopredeterminado"/>
        <w:ind w:left="709" w:right="-660"/>
        <w:contextualSpacing/>
        <w:jc w:val="both"/>
        <w:rPr>
          <w:rStyle w:val="InitialStyle"/>
          <w:b/>
        </w:rPr>
      </w:pPr>
    </w:p>
    <w:p w14:paraId="6F5A3258" w14:textId="77777777" w:rsidR="002A6566" w:rsidRDefault="002A6566" w:rsidP="00084B94">
      <w:pPr>
        <w:pStyle w:val="Textopredeterminado"/>
        <w:ind w:right="-660"/>
        <w:contextualSpacing/>
        <w:jc w:val="both"/>
        <w:rPr>
          <w:rStyle w:val="InitialStyle"/>
          <w:rFonts w:eastAsiaTheme="minorHAnsi" w:cstheme="minorBidi"/>
          <w:noProof w:val="0"/>
          <w:szCs w:val="22"/>
          <w:lang w:eastAsia="en-US"/>
        </w:rPr>
      </w:pPr>
      <w:r w:rsidRPr="002F3D47">
        <w:rPr>
          <w:rStyle w:val="InitialStyle"/>
          <w:rFonts w:eastAsiaTheme="minorHAnsi" w:cstheme="minorBidi"/>
          <w:noProof w:val="0"/>
          <w:szCs w:val="22"/>
          <w:lang w:eastAsia="en-US"/>
        </w:rPr>
        <w:t>Con el fin de mantener la integridad, confidencialidad y disponibilidad de la documentación, la Zona Franca Internacional de Pereira S.A.S. Usuario Operador de Zona</w:t>
      </w:r>
      <w:r>
        <w:rPr>
          <w:rStyle w:val="InitialStyle"/>
          <w:rFonts w:eastAsiaTheme="minorHAnsi" w:cstheme="minorBidi"/>
          <w:noProof w:val="0"/>
          <w:szCs w:val="22"/>
          <w:lang w:eastAsia="en-US"/>
        </w:rPr>
        <w:t>s Francas establece dentro del Manual de G</w:t>
      </w:r>
      <w:r w:rsidRPr="002F3D47">
        <w:rPr>
          <w:rStyle w:val="InitialStyle"/>
          <w:rFonts w:eastAsiaTheme="minorHAnsi" w:cstheme="minorBidi"/>
          <w:noProof w:val="0"/>
          <w:szCs w:val="22"/>
          <w:lang w:eastAsia="en-US"/>
        </w:rPr>
        <w:t>estión de Tecnología e Informática (MA-TI-01)</w:t>
      </w:r>
      <w:r>
        <w:rPr>
          <w:rStyle w:val="InitialStyle"/>
          <w:rFonts w:eastAsiaTheme="minorHAnsi" w:cstheme="minorBidi"/>
          <w:noProof w:val="0"/>
          <w:szCs w:val="22"/>
          <w:lang w:eastAsia="en-US"/>
        </w:rPr>
        <w:t xml:space="preserve"> los lineamientos a cumplir por los colaboradores de la organización, con el fin de respaldar la información que soporta la implementación de los sistemas de gestión, apoyando dichos lineamientos con la política de uso y manejo de información confidencial (PE-TI-02) y la política de uso de los recursos informáticos (PE-CL-01).</w:t>
      </w:r>
    </w:p>
    <w:p w14:paraId="25B7C6AB" w14:textId="77777777" w:rsidR="002A6566" w:rsidRDefault="002A6566" w:rsidP="00084B94">
      <w:pPr>
        <w:pStyle w:val="Textopredeterminado"/>
        <w:ind w:right="-660"/>
        <w:contextualSpacing/>
        <w:jc w:val="both"/>
        <w:rPr>
          <w:rStyle w:val="InitialStyle"/>
          <w:rFonts w:eastAsiaTheme="minorHAnsi" w:cstheme="minorBidi"/>
          <w:noProof w:val="0"/>
          <w:szCs w:val="22"/>
          <w:lang w:eastAsia="en-US"/>
        </w:rPr>
      </w:pPr>
    </w:p>
    <w:p w14:paraId="74C71C0D" w14:textId="164D61AB" w:rsidR="00FA1CF2" w:rsidRDefault="00FA1CF2" w:rsidP="00084B94">
      <w:pPr>
        <w:pStyle w:val="Textopredeterminado"/>
        <w:ind w:right="-660"/>
        <w:contextualSpacing/>
        <w:jc w:val="both"/>
        <w:rPr>
          <w:rStyle w:val="InitialStyle"/>
        </w:rPr>
      </w:pPr>
    </w:p>
    <w:tbl>
      <w:tblPr>
        <w:tblpPr w:leftFromText="141" w:rightFromText="141" w:vertAnchor="page" w:horzAnchor="margin" w:tblpY="3376"/>
        <w:tblW w:w="8637" w:type="dxa"/>
        <w:tblLayout w:type="fixed"/>
        <w:tblCellMar>
          <w:left w:w="70" w:type="dxa"/>
          <w:right w:w="70" w:type="dxa"/>
        </w:tblCellMar>
        <w:tblLook w:val="04A0" w:firstRow="1" w:lastRow="0" w:firstColumn="1" w:lastColumn="0" w:noHBand="0" w:noVBand="1"/>
      </w:tblPr>
      <w:tblGrid>
        <w:gridCol w:w="1270"/>
        <w:gridCol w:w="1495"/>
        <w:gridCol w:w="5872"/>
      </w:tblGrid>
      <w:tr w:rsidR="002A6566" w:rsidRPr="00E606BA" w14:paraId="4E17623D" w14:textId="77777777" w:rsidTr="00D75DBE">
        <w:trPr>
          <w:trHeight w:val="580"/>
        </w:trPr>
        <w:tc>
          <w:tcPr>
            <w:tcW w:w="863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5D59739" w14:textId="77777777" w:rsidR="002A6566" w:rsidRPr="00E606BA" w:rsidRDefault="002A6566" w:rsidP="00084B94">
            <w:pPr>
              <w:spacing w:after="0" w:line="240" w:lineRule="auto"/>
              <w:jc w:val="both"/>
              <w:rPr>
                <w:rFonts w:ascii="Arial" w:hAnsi="Arial" w:cs="Arial"/>
                <w:b/>
                <w:bCs/>
                <w:color w:val="000000"/>
                <w:sz w:val="24"/>
                <w:szCs w:val="24"/>
                <w:lang w:eastAsia="es-ES"/>
              </w:rPr>
            </w:pPr>
            <w:r w:rsidRPr="00E606BA">
              <w:rPr>
                <w:rFonts w:ascii="Arial" w:hAnsi="Arial" w:cs="Arial"/>
                <w:b/>
                <w:bCs/>
                <w:color w:val="000000"/>
                <w:sz w:val="24"/>
                <w:szCs w:val="24"/>
                <w:lang w:eastAsia="es-ES"/>
              </w:rPr>
              <w:lastRenderedPageBreak/>
              <w:t xml:space="preserve">6. Control de Cambios </w:t>
            </w:r>
          </w:p>
        </w:tc>
      </w:tr>
      <w:tr w:rsidR="002A6566" w:rsidRPr="00E606BA" w14:paraId="104607D8" w14:textId="77777777" w:rsidTr="00D75DBE">
        <w:trPr>
          <w:trHeight w:val="670"/>
        </w:trPr>
        <w:tc>
          <w:tcPr>
            <w:tcW w:w="1270" w:type="dxa"/>
            <w:tcBorders>
              <w:top w:val="nil"/>
              <w:left w:val="single" w:sz="8" w:space="0" w:color="auto"/>
              <w:bottom w:val="single" w:sz="4" w:space="0" w:color="auto"/>
              <w:right w:val="nil"/>
            </w:tcBorders>
            <w:shd w:val="clear" w:color="auto" w:fill="auto"/>
            <w:noWrap/>
            <w:vAlign w:val="center"/>
            <w:hideMark/>
          </w:tcPr>
          <w:p w14:paraId="722093A7" w14:textId="77777777" w:rsidR="002A6566" w:rsidRPr="00E606BA" w:rsidRDefault="002A6566" w:rsidP="00084B94">
            <w:pPr>
              <w:spacing w:after="0" w:line="240" w:lineRule="auto"/>
              <w:jc w:val="both"/>
              <w:rPr>
                <w:rFonts w:ascii="Arial" w:hAnsi="Arial" w:cs="Arial"/>
                <w:b/>
                <w:bCs/>
                <w:color w:val="000000"/>
                <w:sz w:val="24"/>
                <w:szCs w:val="24"/>
                <w:lang w:eastAsia="es-ES"/>
              </w:rPr>
            </w:pPr>
            <w:r w:rsidRPr="00E606BA">
              <w:rPr>
                <w:rFonts w:ascii="Arial" w:hAnsi="Arial" w:cs="Arial"/>
                <w:b/>
                <w:bCs/>
                <w:color w:val="000000"/>
                <w:sz w:val="24"/>
                <w:szCs w:val="24"/>
                <w:lang w:eastAsia="es-ES"/>
              </w:rPr>
              <w:t xml:space="preserve"> Versión </w:t>
            </w:r>
          </w:p>
        </w:tc>
        <w:tc>
          <w:tcPr>
            <w:tcW w:w="1495" w:type="dxa"/>
            <w:tcBorders>
              <w:top w:val="nil"/>
              <w:left w:val="single" w:sz="8" w:space="0" w:color="auto"/>
              <w:bottom w:val="single" w:sz="4" w:space="0" w:color="auto"/>
              <w:right w:val="single" w:sz="8" w:space="0" w:color="auto"/>
            </w:tcBorders>
            <w:shd w:val="clear" w:color="auto" w:fill="auto"/>
            <w:noWrap/>
            <w:vAlign w:val="center"/>
            <w:hideMark/>
          </w:tcPr>
          <w:p w14:paraId="66CD512C" w14:textId="77777777" w:rsidR="002A6566" w:rsidRPr="00E606BA" w:rsidRDefault="002A6566" w:rsidP="00084B94">
            <w:pPr>
              <w:spacing w:after="0" w:line="240" w:lineRule="auto"/>
              <w:jc w:val="both"/>
              <w:rPr>
                <w:rFonts w:ascii="Arial" w:hAnsi="Arial" w:cs="Arial"/>
                <w:b/>
                <w:bCs/>
                <w:color w:val="000000"/>
                <w:sz w:val="24"/>
                <w:szCs w:val="24"/>
                <w:lang w:eastAsia="es-ES"/>
              </w:rPr>
            </w:pPr>
            <w:r w:rsidRPr="00E606BA">
              <w:rPr>
                <w:rFonts w:ascii="Arial" w:hAnsi="Arial" w:cs="Arial"/>
                <w:b/>
                <w:bCs/>
                <w:color w:val="000000"/>
                <w:sz w:val="24"/>
                <w:szCs w:val="24"/>
                <w:lang w:eastAsia="es-ES"/>
              </w:rPr>
              <w:t>Fecha</w:t>
            </w:r>
          </w:p>
        </w:tc>
        <w:tc>
          <w:tcPr>
            <w:tcW w:w="5872" w:type="dxa"/>
            <w:tcBorders>
              <w:top w:val="nil"/>
              <w:left w:val="nil"/>
              <w:bottom w:val="single" w:sz="4" w:space="0" w:color="auto"/>
              <w:right w:val="single" w:sz="8" w:space="0" w:color="auto"/>
            </w:tcBorders>
            <w:shd w:val="clear" w:color="auto" w:fill="auto"/>
            <w:noWrap/>
            <w:vAlign w:val="center"/>
            <w:hideMark/>
          </w:tcPr>
          <w:p w14:paraId="6DAFE737" w14:textId="77777777" w:rsidR="002A6566" w:rsidRPr="00E606BA" w:rsidRDefault="002A6566" w:rsidP="00084B94">
            <w:pPr>
              <w:spacing w:after="0" w:line="240" w:lineRule="auto"/>
              <w:jc w:val="both"/>
              <w:rPr>
                <w:rFonts w:ascii="Arial" w:hAnsi="Arial" w:cs="Arial"/>
                <w:b/>
                <w:bCs/>
                <w:color w:val="000000"/>
                <w:sz w:val="24"/>
                <w:szCs w:val="24"/>
                <w:lang w:eastAsia="es-ES"/>
              </w:rPr>
            </w:pPr>
            <w:r w:rsidRPr="00E606BA">
              <w:rPr>
                <w:rFonts w:ascii="Arial" w:hAnsi="Arial" w:cs="Arial"/>
                <w:b/>
                <w:bCs/>
                <w:color w:val="000000"/>
                <w:sz w:val="24"/>
                <w:szCs w:val="24"/>
                <w:lang w:eastAsia="es-ES"/>
              </w:rPr>
              <w:t>Cambios con respecto a la versión anterior</w:t>
            </w:r>
          </w:p>
        </w:tc>
      </w:tr>
      <w:tr w:rsidR="002A6566" w:rsidRPr="00E606BA" w14:paraId="7E3C3395" w14:textId="77777777" w:rsidTr="00D75DBE">
        <w:trPr>
          <w:trHeight w:val="670"/>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A79B72" w14:textId="77777777" w:rsidR="002A6566" w:rsidRPr="00E606BA" w:rsidRDefault="002A6566" w:rsidP="00084B94">
            <w:pPr>
              <w:spacing w:after="0" w:line="240" w:lineRule="auto"/>
              <w:jc w:val="both"/>
              <w:rPr>
                <w:rFonts w:ascii="Arial" w:hAnsi="Arial" w:cs="Arial"/>
                <w:bCs/>
                <w:color w:val="000000"/>
                <w:sz w:val="24"/>
                <w:szCs w:val="24"/>
                <w:lang w:eastAsia="es-ES"/>
              </w:rPr>
            </w:pPr>
            <w:r w:rsidRPr="00E606BA">
              <w:rPr>
                <w:rFonts w:ascii="Arial" w:hAnsi="Arial" w:cs="Arial"/>
                <w:bCs/>
                <w:color w:val="000000"/>
                <w:sz w:val="24"/>
                <w:szCs w:val="24"/>
                <w:lang w:eastAsia="es-ES"/>
              </w:rPr>
              <w:t>2</w:t>
            </w:r>
          </w:p>
        </w:tc>
        <w:tc>
          <w:tcPr>
            <w:tcW w:w="149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03442C" w14:textId="77777777" w:rsidR="002A6566" w:rsidRPr="00E606BA" w:rsidRDefault="002A6566" w:rsidP="00084B94">
            <w:pPr>
              <w:spacing w:after="0" w:line="240" w:lineRule="auto"/>
              <w:jc w:val="both"/>
              <w:rPr>
                <w:rFonts w:ascii="Arial" w:hAnsi="Arial" w:cs="Arial"/>
                <w:bCs/>
                <w:color w:val="000000"/>
                <w:sz w:val="24"/>
                <w:szCs w:val="24"/>
                <w:lang w:eastAsia="es-ES"/>
              </w:rPr>
            </w:pPr>
            <w:r>
              <w:rPr>
                <w:rFonts w:ascii="Arial" w:hAnsi="Arial" w:cs="Arial"/>
                <w:bCs/>
                <w:color w:val="000000"/>
                <w:sz w:val="24"/>
                <w:szCs w:val="24"/>
                <w:lang w:eastAsia="es-ES"/>
              </w:rPr>
              <w:t>15/05</w:t>
            </w:r>
            <w:r w:rsidRPr="00E606BA">
              <w:rPr>
                <w:rFonts w:ascii="Arial" w:hAnsi="Arial" w:cs="Arial"/>
                <w:bCs/>
                <w:color w:val="000000"/>
                <w:sz w:val="24"/>
                <w:szCs w:val="24"/>
                <w:lang w:eastAsia="es-ES"/>
              </w:rPr>
              <w:t>/1</w:t>
            </w:r>
            <w:r>
              <w:rPr>
                <w:rFonts w:ascii="Arial" w:hAnsi="Arial" w:cs="Arial"/>
                <w:bCs/>
                <w:color w:val="000000"/>
                <w:sz w:val="24"/>
                <w:szCs w:val="24"/>
                <w:lang w:eastAsia="es-ES"/>
              </w:rPr>
              <w:t>8</w:t>
            </w:r>
          </w:p>
        </w:tc>
        <w:tc>
          <w:tcPr>
            <w:tcW w:w="58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5B2B12" w14:textId="77777777" w:rsidR="002A6566" w:rsidRPr="002F3D47" w:rsidRDefault="002A6566" w:rsidP="00084B94">
            <w:pPr>
              <w:widowControl w:val="0"/>
              <w:numPr>
                <w:ilvl w:val="0"/>
                <w:numId w:val="37"/>
              </w:numPr>
              <w:tabs>
                <w:tab w:val="left" w:pos="709"/>
                <w:tab w:val="left" w:pos="5300"/>
                <w:tab w:val="left" w:pos="6520"/>
                <w:tab w:val="left" w:pos="7180"/>
                <w:tab w:val="left" w:pos="7700"/>
              </w:tabs>
              <w:suppressAutoHyphens/>
              <w:autoSpaceDE w:val="0"/>
              <w:spacing w:after="0" w:line="240" w:lineRule="auto"/>
              <w:ind w:left="397" w:right="170"/>
              <w:contextualSpacing/>
              <w:jc w:val="both"/>
              <w:rPr>
                <w:rFonts w:ascii="Arial" w:hAnsi="Arial" w:cs="Arial"/>
                <w:color w:val="000000"/>
                <w:sz w:val="24"/>
                <w:szCs w:val="24"/>
                <w:lang w:val="es-ES"/>
              </w:rPr>
            </w:pPr>
            <w:r>
              <w:rPr>
                <w:rFonts w:ascii="Arial" w:hAnsi="Arial" w:cs="Arial"/>
              </w:rPr>
              <w:t>En el numeral 3 se realiza la actualización de la visión</w:t>
            </w:r>
            <w:r w:rsidRPr="00E606BA">
              <w:rPr>
                <w:rFonts w:ascii="Arial" w:hAnsi="Arial" w:cs="Arial"/>
              </w:rPr>
              <w:t>.</w:t>
            </w:r>
          </w:p>
          <w:p w14:paraId="4A901845" w14:textId="77777777" w:rsidR="002A6566" w:rsidRDefault="002A6566" w:rsidP="00084B94">
            <w:pPr>
              <w:pStyle w:val="Prrafodelista"/>
              <w:spacing w:after="0"/>
              <w:ind w:left="397" w:right="170"/>
              <w:jc w:val="both"/>
              <w:rPr>
                <w:rFonts w:ascii="Arial" w:hAnsi="Arial" w:cs="Arial"/>
                <w:bCs/>
                <w:sz w:val="24"/>
                <w:szCs w:val="24"/>
              </w:rPr>
            </w:pPr>
            <w:r>
              <w:rPr>
                <w:rFonts w:ascii="Arial" w:hAnsi="Arial" w:cs="Arial"/>
                <w:color w:val="000000"/>
                <w:sz w:val="24"/>
                <w:szCs w:val="24"/>
                <w:lang w:val="es-ES"/>
              </w:rPr>
              <w:t>En el numeral 4.1 se redacta el contexto de la organización cambiando los párrafos “</w:t>
            </w:r>
            <w:r>
              <w:rPr>
                <w:rFonts w:ascii="Arial" w:hAnsi="Arial" w:cs="Arial"/>
                <w:bCs/>
                <w:sz w:val="24"/>
                <w:szCs w:val="24"/>
              </w:rPr>
              <w:t xml:space="preserve">En ambiente de revisión por la dirección se establece el contexto de la organización para el establecimiento de retos empresariales que son transformados en los objetivos del sistema, los cuales son desarrollados por los líderes de cada proceso. </w:t>
            </w:r>
          </w:p>
          <w:p w14:paraId="14FFFAE4" w14:textId="77777777" w:rsidR="002A6566" w:rsidRDefault="002A6566" w:rsidP="00084B94">
            <w:pPr>
              <w:pStyle w:val="Prrafodelista"/>
              <w:spacing w:after="0"/>
              <w:ind w:left="397" w:right="170"/>
              <w:jc w:val="both"/>
              <w:rPr>
                <w:rFonts w:ascii="Arial" w:hAnsi="Arial" w:cs="Arial"/>
                <w:bCs/>
                <w:sz w:val="24"/>
                <w:szCs w:val="24"/>
              </w:rPr>
            </w:pPr>
            <w:r>
              <w:rPr>
                <w:rFonts w:ascii="Arial" w:hAnsi="Arial" w:cs="Arial"/>
                <w:bCs/>
                <w:sz w:val="24"/>
                <w:szCs w:val="24"/>
              </w:rPr>
              <w:t xml:space="preserve">Para el logro de los objetivos se establecen actividades mediante las cuales se aprovechan las cuestiones internas y externas que afectan de forma positiva el sistema de gestión y se tratan aquellos que lo impactan de manera negativa”. </w:t>
            </w:r>
          </w:p>
          <w:p w14:paraId="3B48BEEA" w14:textId="77777777" w:rsidR="002A6566" w:rsidRDefault="002A6566" w:rsidP="00084B94">
            <w:pPr>
              <w:spacing w:after="0"/>
              <w:ind w:left="397" w:right="170"/>
              <w:jc w:val="both"/>
              <w:rPr>
                <w:rFonts w:ascii="Arial" w:hAnsi="Arial" w:cs="Arial"/>
                <w:color w:val="000000"/>
                <w:sz w:val="24"/>
                <w:szCs w:val="24"/>
                <w:lang w:val="es-ES"/>
              </w:rPr>
            </w:pPr>
            <w:r>
              <w:rPr>
                <w:rFonts w:ascii="Arial" w:hAnsi="Arial" w:cs="Arial"/>
                <w:color w:val="000000"/>
                <w:sz w:val="24"/>
                <w:szCs w:val="24"/>
                <w:lang w:val="es-ES"/>
              </w:rPr>
              <w:t>En el numeral 4.2 se anexa en el enunciado el código (PE-CL-08) que acompaña Matriz de partes interesadas y en el numeral 4.3 se elimina del título  las palabras “de la calidad” así mismo se anexa el subtítulo “alcance” y el subtítulo “</w:t>
            </w:r>
            <w:r w:rsidRPr="002F3D47">
              <w:rPr>
                <w:rFonts w:ascii="Arial" w:hAnsi="Arial" w:cs="Arial"/>
                <w:color w:val="000000"/>
                <w:sz w:val="24"/>
                <w:szCs w:val="24"/>
                <w:lang w:val="es-ES"/>
              </w:rPr>
              <w:t>Operación y desarrollo de las actividades propias de la Zona Franca Internacional de Pereira, en el marco de la legislación vigente” cambia a “Servicios prestados en la Ciudad de Pereira”</w:t>
            </w:r>
          </w:p>
          <w:p w14:paraId="70D0F8C9" w14:textId="77777777" w:rsidR="002A6566" w:rsidRDefault="002A6566" w:rsidP="00084B94">
            <w:pPr>
              <w:spacing w:after="0"/>
              <w:ind w:left="397" w:right="170"/>
              <w:jc w:val="both"/>
              <w:rPr>
                <w:rFonts w:ascii="Arial" w:hAnsi="Arial" w:cs="Arial"/>
                <w:bCs/>
                <w:sz w:val="24"/>
                <w:szCs w:val="24"/>
              </w:rPr>
            </w:pPr>
            <w:r w:rsidRPr="002A6566">
              <w:rPr>
                <w:rFonts w:ascii="Arial" w:hAnsi="Arial" w:cs="Arial"/>
                <w:color w:val="000000"/>
                <w:sz w:val="24"/>
                <w:szCs w:val="24"/>
                <w:lang w:val="es-ES"/>
              </w:rPr>
              <w:t xml:space="preserve">Se eliminan exclusiones referentes a la norma BASC a </w:t>
            </w:r>
            <w:r w:rsidRPr="002A6566">
              <w:t xml:space="preserve"> </w:t>
            </w:r>
            <w:r w:rsidRPr="002A6566">
              <w:rPr>
                <w:rFonts w:ascii="Arial" w:hAnsi="Arial" w:cs="Arial"/>
                <w:color w:val="000000"/>
                <w:sz w:val="24"/>
                <w:szCs w:val="24"/>
                <w:lang w:val="es-ES"/>
              </w:rPr>
              <w:t>excepción  de “</w:t>
            </w:r>
            <w:r w:rsidRPr="002A6566">
              <w:rPr>
                <w:rFonts w:ascii="Arial" w:hAnsi="Arial" w:cs="Arial"/>
                <w:bCs/>
                <w:sz w:val="24"/>
                <w:szCs w:val="24"/>
              </w:rPr>
              <w:t xml:space="preserve">Numeral </w:t>
            </w:r>
            <w:r w:rsidRPr="002A6566">
              <w:rPr>
                <w:rFonts w:ascii="Arial" w:hAnsi="Arial" w:cs="Arial"/>
                <w:b/>
                <w:bCs/>
                <w:sz w:val="24"/>
                <w:szCs w:val="24"/>
              </w:rPr>
              <w:t xml:space="preserve">2.2 “Discrepancias en la carga” </w:t>
            </w:r>
            <w:r w:rsidRPr="002A6566">
              <w:rPr>
                <w:rFonts w:ascii="Arial" w:hAnsi="Arial" w:cs="Arial"/>
                <w:bCs/>
                <w:sz w:val="24"/>
                <w:szCs w:val="24"/>
              </w:rPr>
              <w:t>del estándar 5.0.2</w:t>
            </w:r>
            <w:r w:rsidRPr="002A6566">
              <w:rPr>
                <w:rFonts w:ascii="Arial" w:hAnsi="Arial" w:cs="Arial"/>
                <w:b/>
                <w:bCs/>
                <w:sz w:val="24"/>
                <w:szCs w:val="24"/>
              </w:rPr>
              <w:t xml:space="preserve">. </w:t>
            </w:r>
            <w:r w:rsidRPr="002A6566">
              <w:rPr>
                <w:rFonts w:ascii="Arial" w:hAnsi="Arial" w:cs="Arial"/>
                <w:bCs/>
                <w:sz w:val="24"/>
                <w:szCs w:val="24"/>
              </w:rPr>
              <w:t xml:space="preserve">Teniendo en cuenta que no es función del usuario operador investigar o solucionar casos de faltantes o sobrantes, su función es </w:t>
            </w:r>
            <w:r w:rsidRPr="002A6566">
              <w:rPr>
                <w:rFonts w:ascii="Arial" w:hAnsi="Arial" w:cs="Arial"/>
                <w:bCs/>
                <w:sz w:val="24"/>
                <w:szCs w:val="24"/>
              </w:rPr>
              <w:lastRenderedPageBreak/>
              <w:t>solamente la de reportar a las autoridades competentes y estos criterios se encuentran descritos en el Manual de Operaciones (MA-OP-01)”.</w:t>
            </w:r>
          </w:p>
          <w:p w14:paraId="1BE538CC" w14:textId="77777777" w:rsidR="002A6566" w:rsidRPr="002F3D47" w:rsidRDefault="002A6566" w:rsidP="00084B94">
            <w:pPr>
              <w:pStyle w:val="Prrafodelista"/>
              <w:numPr>
                <w:ilvl w:val="0"/>
                <w:numId w:val="41"/>
              </w:numPr>
              <w:spacing w:after="0"/>
              <w:ind w:left="397" w:right="170"/>
              <w:jc w:val="both"/>
              <w:rPr>
                <w:rFonts w:ascii="Arial" w:hAnsi="Arial" w:cs="Arial"/>
                <w:color w:val="000000"/>
                <w:sz w:val="24"/>
                <w:szCs w:val="24"/>
                <w:lang w:val="es-ES"/>
              </w:rPr>
            </w:pPr>
            <w:r>
              <w:rPr>
                <w:rFonts w:ascii="Arial" w:hAnsi="Arial" w:cs="Arial"/>
                <w:color w:val="000000"/>
                <w:sz w:val="24"/>
                <w:szCs w:val="24"/>
                <w:lang w:val="es-ES"/>
              </w:rPr>
              <w:t xml:space="preserve">En el numeral 4.4 último párrafo se relaciona el formato de caracterización así: </w:t>
            </w:r>
            <w:r>
              <w:rPr>
                <w:rFonts w:ascii="Arial" w:hAnsi="Arial"/>
                <w:sz w:val="24"/>
                <w:szCs w:val="24"/>
              </w:rPr>
              <w:t xml:space="preserve"> en el formato PE-CL-05 Caracterización,</w:t>
            </w:r>
          </w:p>
          <w:p w14:paraId="43C0B4AA" w14:textId="77777777" w:rsidR="002A6566" w:rsidRDefault="002A6566" w:rsidP="00084B94">
            <w:pPr>
              <w:pStyle w:val="Prrafodelista"/>
              <w:numPr>
                <w:ilvl w:val="0"/>
                <w:numId w:val="41"/>
              </w:numPr>
              <w:spacing w:after="0"/>
              <w:ind w:left="397" w:right="170"/>
              <w:jc w:val="both"/>
              <w:rPr>
                <w:rFonts w:ascii="Arial" w:hAnsi="Arial" w:cs="Arial"/>
                <w:color w:val="000000"/>
                <w:sz w:val="24"/>
                <w:szCs w:val="24"/>
                <w:lang w:val="es-ES"/>
              </w:rPr>
            </w:pPr>
            <w:r w:rsidRPr="002F3D47">
              <w:rPr>
                <w:rFonts w:ascii="Arial" w:hAnsi="Arial" w:cs="Arial"/>
                <w:color w:val="000000"/>
                <w:sz w:val="24"/>
                <w:szCs w:val="24"/>
                <w:lang w:val="es-ES"/>
              </w:rPr>
              <w:t xml:space="preserve">El </w:t>
            </w:r>
            <w:r w:rsidRPr="004C0BF5">
              <w:rPr>
                <w:rFonts w:ascii="Arial" w:hAnsi="Arial" w:cs="Arial"/>
                <w:color w:val="000000"/>
                <w:sz w:val="24"/>
                <w:szCs w:val="24"/>
                <w:lang w:val="es-ES"/>
              </w:rPr>
              <w:t>título</w:t>
            </w:r>
            <w:r w:rsidRPr="002F3D47">
              <w:rPr>
                <w:rFonts w:ascii="Arial" w:hAnsi="Arial" w:cs="Arial"/>
                <w:color w:val="000000"/>
                <w:sz w:val="24"/>
                <w:szCs w:val="24"/>
                <w:lang w:val="es-ES"/>
              </w:rPr>
              <w:t xml:space="preserve"> </w:t>
            </w:r>
            <w:r>
              <w:rPr>
                <w:rFonts w:ascii="Arial" w:hAnsi="Arial" w:cs="Arial"/>
                <w:color w:val="000000"/>
                <w:sz w:val="24"/>
                <w:szCs w:val="24"/>
                <w:lang w:val="es-ES"/>
              </w:rPr>
              <w:t xml:space="preserve">de numeral </w:t>
            </w:r>
            <w:r w:rsidRPr="002F3D47">
              <w:rPr>
                <w:rFonts w:ascii="Arial" w:hAnsi="Arial" w:cs="Arial"/>
                <w:color w:val="000000"/>
                <w:sz w:val="24"/>
                <w:szCs w:val="24"/>
                <w:lang w:val="es-ES"/>
              </w:rPr>
              <w:t>5.2</w:t>
            </w:r>
            <w:r>
              <w:rPr>
                <w:rFonts w:ascii="Arial" w:hAnsi="Arial" w:cs="Arial"/>
                <w:color w:val="000000"/>
                <w:sz w:val="24"/>
                <w:szCs w:val="24"/>
                <w:lang w:val="es-ES"/>
              </w:rPr>
              <w:t xml:space="preserve"> cambia de “</w:t>
            </w:r>
            <w:r w:rsidRPr="002F3D47">
              <w:rPr>
                <w:rFonts w:ascii="Arial" w:hAnsi="Arial" w:cs="Arial"/>
                <w:color w:val="000000"/>
                <w:sz w:val="24"/>
                <w:szCs w:val="24"/>
                <w:lang w:val="es-ES"/>
              </w:rPr>
              <w:t>Política</w:t>
            </w:r>
            <w:r>
              <w:rPr>
                <w:rFonts w:ascii="Arial" w:hAnsi="Arial" w:cs="Arial"/>
                <w:color w:val="000000"/>
                <w:sz w:val="24"/>
                <w:szCs w:val="24"/>
                <w:lang w:val="es-ES"/>
              </w:rPr>
              <w:t xml:space="preserve">” a </w:t>
            </w:r>
            <w:r w:rsidRPr="002F3D47">
              <w:rPr>
                <w:rFonts w:ascii="Arial" w:hAnsi="Arial" w:cs="Arial"/>
                <w:color w:val="000000"/>
                <w:sz w:val="24"/>
                <w:szCs w:val="24"/>
                <w:lang w:val="es-ES"/>
              </w:rPr>
              <w:t xml:space="preserve"> </w:t>
            </w:r>
            <w:r>
              <w:rPr>
                <w:rFonts w:ascii="Arial" w:hAnsi="Arial" w:cs="Arial"/>
                <w:color w:val="000000"/>
                <w:sz w:val="24"/>
                <w:szCs w:val="24"/>
                <w:lang w:val="es-ES"/>
              </w:rPr>
              <w:t>“</w:t>
            </w:r>
            <w:r w:rsidRPr="002F3D47">
              <w:rPr>
                <w:rFonts w:ascii="Arial" w:hAnsi="Arial" w:cs="Arial"/>
                <w:color w:val="000000"/>
                <w:sz w:val="24"/>
                <w:szCs w:val="24"/>
                <w:lang w:val="es-ES"/>
              </w:rPr>
              <w:t>5.2 Política de Gestión Integrada</w:t>
            </w:r>
            <w:r>
              <w:rPr>
                <w:rFonts w:ascii="Arial" w:hAnsi="Arial" w:cs="Arial"/>
                <w:color w:val="000000"/>
                <w:sz w:val="24"/>
                <w:szCs w:val="24"/>
                <w:lang w:val="es-ES"/>
              </w:rPr>
              <w:t>”; así mismo se actualiza el contenido de la política.</w:t>
            </w:r>
            <w:r w:rsidRPr="002F3D47">
              <w:rPr>
                <w:rFonts w:ascii="Arial" w:hAnsi="Arial" w:cs="Arial"/>
                <w:color w:val="000000"/>
                <w:sz w:val="24"/>
                <w:szCs w:val="24"/>
                <w:lang w:val="es-ES"/>
              </w:rPr>
              <w:t xml:space="preserve">  </w:t>
            </w:r>
          </w:p>
          <w:p w14:paraId="52DFAD55" w14:textId="33F2E3E9" w:rsidR="002A6566" w:rsidRDefault="00214A14" w:rsidP="00084B94">
            <w:pPr>
              <w:spacing w:after="0"/>
              <w:ind w:left="397" w:right="170"/>
              <w:jc w:val="both"/>
              <w:rPr>
                <w:rFonts w:ascii="Arial" w:hAnsi="Arial" w:cs="Arial"/>
                <w:bCs/>
                <w:sz w:val="24"/>
                <w:szCs w:val="24"/>
                <w:lang w:val="es-ES"/>
              </w:rPr>
            </w:pPr>
            <w:r>
              <w:rPr>
                <w:rFonts w:ascii="Arial" w:hAnsi="Arial"/>
                <w:color w:val="000000"/>
                <w:sz w:val="24"/>
                <w:szCs w:val="24"/>
                <w:lang w:eastAsia="es-ES_tradnl"/>
              </w:rPr>
              <w:t>En el numeral 5.3</w:t>
            </w:r>
            <w:r w:rsidR="002A6566">
              <w:rPr>
                <w:rFonts w:ascii="Arial" w:hAnsi="Arial"/>
                <w:color w:val="000000"/>
                <w:sz w:val="24"/>
                <w:szCs w:val="24"/>
                <w:lang w:eastAsia="es-ES_tradnl"/>
              </w:rPr>
              <w:t xml:space="preserve"> se relaciona </w:t>
            </w:r>
            <w:r w:rsidR="002A6566" w:rsidRPr="00766BCA">
              <w:rPr>
                <w:rFonts w:ascii="Arial" w:hAnsi="Arial"/>
                <w:color w:val="000000"/>
                <w:sz w:val="24"/>
                <w:szCs w:val="24"/>
                <w:lang w:eastAsia="es-ES_tradnl"/>
              </w:rPr>
              <w:t>Roles, responsabilidades y autoridades en la organización</w:t>
            </w:r>
            <w:r w:rsidR="002A6566">
              <w:rPr>
                <w:rFonts w:ascii="Arial" w:hAnsi="Arial"/>
                <w:color w:val="000000"/>
                <w:sz w:val="24"/>
                <w:szCs w:val="24"/>
                <w:lang w:eastAsia="es-ES_tradnl"/>
              </w:rPr>
              <w:t>, al cual se le anexa en su contenido lo siguiente: “</w:t>
            </w:r>
            <w:r w:rsidR="002A6566">
              <w:rPr>
                <w:rFonts w:ascii="Arial" w:hAnsi="Arial" w:cs="Arial"/>
                <w:bCs/>
                <w:sz w:val="24"/>
                <w:szCs w:val="24"/>
                <w:lang w:val="es-ES"/>
              </w:rPr>
              <w:t xml:space="preserve">A continuación se establecen responsabilidades y autoridades del Sistema de Gestión en Control y Seguridad BASC: </w:t>
            </w:r>
          </w:p>
          <w:p w14:paraId="6A096BF8" w14:textId="77777777" w:rsidR="002A6566" w:rsidRDefault="002A6566" w:rsidP="00084B94">
            <w:pPr>
              <w:pStyle w:val="Prrafodelista"/>
              <w:numPr>
                <w:ilvl w:val="0"/>
                <w:numId w:val="42"/>
              </w:numPr>
              <w:spacing w:after="0"/>
              <w:ind w:left="397" w:right="170"/>
              <w:jc w:val="both"/>
              <w:rPr>
                <w:rFonts w:ascii="Arial" w:hAnsi="Arial" w:cs="Arial"/>
                <w:bCs/>
                <w:sz w:val="24"/>
                <w:szCs w:val="24"/>
                <w:lang w:val="es-ES"/>
              </w:rPr>
            </w:pPr>
            <w:r>
              <w:rPr>
                <w:rFonts w:ascii="Arial" w:hAnsi="Arial" w:cs="Arial"/>
                <w:bCs/>
                <w:sz w:val="24"/>
                <w:szCs w:val="24"/>
                <w:lang w:val="es-ES"/>
              </w:rPr>
              <w:t xml:space="preserve">Representante por la Dirección: Coordinador del Sistema Integrado de Gestión. </w:t>
            </w:r>
          </w:p>
          <w:p w14:paraId="65C25E78" w14:textId="77777777" w:rsidR="00E475E7" w:rsidRDefault="002A6566" w:rsidP="00084B94">
            <w:pPr>
              <w:pStyle w:val="Prrafodelista"/>
              <w:numPr>
                <w:ilvl w:val="0"/>
                <w:numId w:val="42"/>
              </w:numPr>
              <w:spacing w:after="0"/>
              <w:ind w:left="397" w:right="170"/>
              <w:jc w:val="both"/>
              <w:rPr>
                <w:rFonts w:ascii="Arial" w:hAnsi="Arial" w:cs="Arial"/>
                <w:bCs/>
                <w:sz w:val="24"/>
                <w:szCs w:val="24"/>
                <w:lang w:val="es-ES"/>
              </w:rPr>
            </w:pPr>
            <w:r>
              <w:rPr>
                <w:rFonts w:ascii="Arial" w:hAnsi="Arial" w:cs="Arial"/>
                <w:bCs/>
                <w:sz w:val="24"/>
                <w:szCs w:val="24"/>
                <w:lang w:val="es-ES"/>
              </w:rPr>
              <w:t xml:space="preserve">Jefe o encargado de la seguridad: Director Jurídico y Propiedad Horizontal”.  </w:t>
            </w:r>
          </w:p>
          <w:p w14:paraId="067FFDFC" w14:textId="24F3A846" w:rsidR="002A6566" w:rsidRPr="00E475E7" w:rsidRDefault="00E475E7" w:rsidP="00084B94">
            <w:pPr>
              <w:pStyle w:val="Prrafodelista"/>
              <w:numPr>
                <w:ilvl w:val="0"/>
                <w:numId w:val="44"/>
              </w:numPr>
              <w:spacing w:after="0"/>
              <w:ind w:left="397" w:right="170"/>
              <w:jc w:val="both"/>
              <w:rPr>
                <w:rFonts w:ascii="Arial" w:hAnsi="Arial" w:cs="Arial"/>
                <w:bCs/>
                <w:sz w:val="24"/>
                <w:szCs w:val="24"/>
                <w:lang w:val="es-ES"/>
              </w:rPr>
            </w:pPr>
            <w:r>
              <w:rPr>
                <w:rFonts w:ascii="Arial" w:hAnsi="Arial" w:cs="Arial"/>
                <w:bCs/>
                <w:sz w:val="24"/>
                <w:szCs w:val="24"/>
                <w:lang w:val="es-ES"/>
              </w:rPr>
              <w:t>Se actualiza el organigrama.</w:t>
            </w:r>
          </w:p>
          <w:p w14:paraId="773F6DCE" w14:textId="77777777" w:rsidR="002A6566"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En el numeral 6.1 se actualiza la razón social de la compañía  y  se anexa un enunciado: “</w:t>
            </w:r>
            <w:r>
              <w:rPr>
                <w:rFonts w:ascii="Arial" w:hAnsi="Arial"/>
                <w:color w:val="000000"/>
                <w:sz w:val="24"/>
                <w:szCs w:val="24"/>
                <w:lang w:eastAsia="es-ES_tradnl"/>
              </w:rPr>
              <w:t xml:space="preserve">Por otro lado se establece dentro del procedimiento de seguridad (PR-PH-04) y la matriz de tratamiento de eventos críticos (FO-PH-05-PR-04), aquellos </w:t>
            </w:r>
            <w:r w:rsidRPr="001C062D">
              <w:rPr>
                <w:rFonts w:ascii="Arial" w:hAnsi="Arial"/>
                <w:color w:val="000000"/>
                <w:sz w:val="24"/>
                <w:szCs w:val="24"/>
                <w:lang w:eastAsia="es-ES_tradnl"/>
              </w:rPr>
              <w:t>eventos críticos altos y medios de consecuencia alta que pueden generarse al interior de la Zona Franca Internacional de Pereira, así como su tratamiento</w:t>
            </w:r>
            <w:r>
              <w:rPr>
                <w:rFonts w:ascii="Arial" w:hAnsi="Arial"/>
                <w:color w:val="000000"/>
                <w:sz w:val="24"/>
                <w:szCs w:val="24"/>
                <w:lang w:eastAsia="es-ES_tradnl"/>
              </w:rPr>
              <w:t>”.</w:t>
            </w:r>
            <w:r>
              <w:rPr>
                <w:rFonts w:ascii="Arial" w:hAnsi="Arial" w:cs="Arial"/>
                <w:bCs/>
                <w:sz w:val="24"/>
                <w:szCs w:val="24"/>
                <w:lang w:val="es-ES"/>
              </w:rPr>
              <w:t xml:space="preserve"> </w:t>
            </w:r>
          </w:p>
          <w:p w14:paraId="5764800E" w14:textId="77777777" w:rsidR="002A6566"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En el numeral 7.1 dentro del enunciado de mantenimiento del área de agrupación se anexa “Red Contraincendios”.</w:t>
            </w:r>
          </w:p>
          <w:p w14:paraId="45917B9E" w14:textId="77777777" w:rsidR="002A6566"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En el numeral 7.4 se corrige el código de la matriz de comunicación pasa de  FO-CL-06 a FO-CL-09.</w:t>
            </w:r>
          </w:p>
          <w:p w14:paraId="794030C4" w14:textId="77777777" w:rsidR="002A6566" w:rsidRPr="001903F9" w:rsidRDefault="002A6566" w:rsidP="00084B94">
            <w:pPr>
              <w:pStyle w:val="Prrafodelista"/>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tLeast"/>
              <w:ind w:left="397" w:right="170"/>
              <w:jc w:val="both"/>
              <w:rPr>
                <w:rFonts w:ascii="Arial" w:hAnsi="Arial" w:cs="Arial"/>
                <w:sz w:val="24"/>
                <w:szCs w:val="24"/>
              </w:rPr>
            </w:pPr>
            <w:r>
              <w:rPr>
                <w:rFonts w:ascii="Arial" w:hAnsi="Arial" w:cs="Arial"/>
                <w:bCs/>
                <w:sz w:val="24"/>
                <w:szCs w:val="24"/>
                <w:lang w:val="es-ES"/>
              </w:rPr>
              <w:lastRenderedPageBreak/>
              <w:t xml:space="preserve">  </w:t>
            </w:r>
            <w:r w:rsidRPr="001903F9">
              <w:rPr>
                <w:rFonts w:ascii="Arial" w:hAnsi="Arial" w:cs="Arial"/>
                <w:bCs/>
                <w:sz w:val="24"/>
                <w:szCs w:val="24"/>
                <w:lang w:val="es-ES"/>
              </w:rPr>
              <w:t xml:space="preserve">Se anexa </w:t>
            </w:r>
            <w:r w:rsidRPr="00D5685A">
              <w:rPr>
                <w:rFonts w:ascii="Arial" w:hAnsi="Arial" w:cs="Arial"/>
                <w:bCs/>
                <w:sz w:val="24"/>
                <w:szCs w:val="24"/>
                <w:lang w:val="es-ES"/>
              </w:rPr>
              <w:t>al</w:t>
            </w:r>
            <w:r w:rsidRPr="001903F9">
              <w:rPr>
                <w:rFonts w:ascii="Arial" w:hAnsi="Arial" w:cs="Arial"/>
                <w:bCs/>
                <w:sz w:val="24"/>
                <w:szCs w:val="24"/>
                <w:lang w:val="es-ES"/>
              </w:rPr>
              <w:t xml:space="preserve"> numeral </w:t>
            </w:r>
            <w:r w:rsidRPr="00D5685A">
              <w:rPr>
                <w:rFonts w:ascii="Arial" w:hAnsi="Arial" w:cs="Arial"/>
                <w:bCs/>
                <w:sz w:val="24"/>
                <w:szCs w:val="24"/>
                <w:lang w:val="es-ES"/>
              </w:rPr>
              <w:t>8.2 el enunciado</w:t>
            </w:r>
            <w:r>
              <w:rPr>
                <w:rFonts w:ascii="Arial" w:hAnsi="Arial"/>
                <w:color w:val="000000"/>
                <w:sz w:val="24"/>
                <w:szCs w:val="24"/>
                <w:lang w:eastAsia="es-ES_tradnl"/>
              </w:rPr>
              <w:t>“</w:t>
            </w:r>
            <w:r w:rsidRPr="001903F9">
              <w:rPr>
                <w:rFonts w:ascii="Arial" w:hAnsi="Arial"/>
                <w:color w:val="000000"/>
                <w:sz w:val="24"/>
                <w:szCs w:val="24"/>
                <w:lang w:eastAsia="es-ES_tradnl"/>
              </w:rPr>
              <w:t>La identificación de requisitos legales, su aplicación, actualización y evaluación de cumplimiento se establece en el procedimiento “Requisitos Legales (PR-JU-02)”. En la “Matriz de Requisitos Legales (FO-JU-05)” se identifican aquellos aplicables a la organización</w:t>
            </w:r>
            <w:r>
              <w:rPr>
                <w:rFonts w:ascii="Arial" w:hAnsi="Arial"/>
                <w:color w:val="000000"/>
                <w:sz w:val="24"/>
                <w:szCs w:val="24"/>
                <w:lang w:eastAsia="es-ES_tradnl"/>
              </w:rPr>
              <w:t>”</w:t>
            </w:r>
          </w:p>
          <w:p w14:paraId="2E9BBD46" w14:textId="77777777" w:rsidR="002A6566"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En el numeral 8.4 se completa el nombre del procedimiento de compras así: Procedimientos de asociados de negocio – compras (PR-GH-03), de la misma forma se realiza en el numeral 9.1.</w:t>
            </w:r>
          </w:p>
          <w:p w14:paraId="27B8F9D4" w14:textId="77777777" w:rsidR="002A6566" w:rsidRPr="002F3D47"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 xml:space="preserve">En el numeral 9.3 se cambia el enunciado “de dicha revisión por  </w:t>
            </w:r>
            <w:r>
              <w:rPr>
                <w:rFonts w:ascii="Arial" w:hAnsi="Arial" w:cs="Arial"/>
                <w:lang w:val="es-ES_tradnl"/>
              </w:rPr>
              <w:t xml:space="preserve"> entradas requeridas en los requisitos establecidos en las diferentes normas aplicables a la Zona Franca Internacional de Pereira (ISO 9001, ISO 28000, BASC)”.</w:t>
            </w:r>
          </w:p>
          <w:p w14:paraId="7E54F3DB" w14:textId="77777777" w:rsidR="002A6566" w:rsidRPr="002F3D47" w:rsidRDefault="002A6566" w:rsidP="00084B94">
            <w:pPr>
              <w:pStyle w:val="Prrafodelista"/>
              <w:numPr>
                <w:ilvl w:val="0"/>
                <w:numId w:val="43"/>
              </w:numPr>
              <w:spacing w:after="0"/>
              <w:ind w:left="397" w:right="170"/>
              <w:jc w:val="both"/>
              <w:rPr>
                <w:rFonts w:ascii="Arial" w:hAnsi="Arial" w:cs="Arial"/>
                <w:bCs/>
                <w:sz w:val="24"/>
                <w:szCs w:val="24"/>
                <w:lang w:val="es-ES"/>
              </w:rPr>
            </w:pPr>
            <w:r>
              <w:rPr>
                <w:rFonts w:ascii="Arial" w:hAnsi="Arial" w:cs="Arial"/>
                <w:bCs/>
                <w:sz w:val="24"/>
                <w:szCs w:val="24"/>
                <w:lang w:val="es-ES"/>
              </w:rPr>
              <w:t>Se anexa lo referente al cumplimiento del estándar 5.0.2 de la norma BASC.</w:t>
            </w:r>
          </w:p>
          <w:p w14:paraId="1C1C2175" w14:textId="77777777" w:rsidR="002A6566" w:rsidRPr="00E606BA" w:rsidRDefault="002A6566" w:rsidP="00084B94">
            <w:pPr>
              <w:spacing w:after="0" w:line="240" w:lineRule="auto"/>
              <w:jc w:val="both"/>
              <w:rPr>
                <w:rFonts w:ascii="Arial" w:hAnsi="Arial" w:cs="Arial"/>
                <w:bCs/>
                <w:color w:val="000000"/>
                <w:szCs w:val="24"/>
                <w:lang w:eastAsia="es-ES"/>
              </w:rPr>
            </w:pPr>
          </w:p>
        </w:tc>
      </w:tr>
    </w:tbl>
    <w:p w14:paraId="76161083" w14:textId="77777777" w:rsidR="002A6566" w:rsidRPr="002F3D47" w:rsidRDefault="002A6566" w:rsidP="00084B94">
      <w:pPr>
        <w:pStyle w:val="Textopredeterminado"/>
        <w:ind w:right="-660"/>
        <w:contextualSpacing/>
        <w:jc w:val="both"/>
        <w:rPr>
          <w:rStyle w:val="InitialStyle"/>
          <w:rFonts w:eastAsiaTheme="minorHAnsi" w:cstheme="minorBidi"/>
          <w:noProof w:val="0"/>
          <w:szCs w:val="22"/>
          <w:lang w:eastAsia="en-US"/>
        </w:rPr>
      </w:pPr>
    </w:p>
    <w:p w14:paraId="145ECA45" w14:textId="5BB24FD7" w:rsidR="00A72AD5" w:rsidRPr="002F3D47" w:rsidRDefault="00A72AD5" w:rsidP="00084B94">
      <w:pPr>
        <w:tabs>
          <w:tab w:val="num" w:pos="720"/>
        </w:tabs>
        <w:ind w:right="-660"/>
        <w:jc w:val="both"/>
        <w:rPr>
          <w:rStyle w:val="InitialStyle"/>
        </w:rPr>
      </w:pPr>
    </w:p>
    <w:p w14:paraId="6C846C88" w14:textId="77777777" w:rsidR="005F229E" w:rsidRPr="002F3D47" w:rsidRDefault="005F229E" w:rsidP="00084B94">
      <w:pPr>
        <w:pStyle w:val="Textopredeterminado"/>
        <w:tabs>
          <w:tab w:val="left" w:pos="7371"/>
        </w:tabs>
        <w:ind w:right="-660"/>
        <w:contextualSpacing/>
        <w:jc w:val="both"/>
        <w:rPr>
          <w:rStyle w:val="InitialStyle"/>
        </w:rPr>
      </w:pPr>
    </w:p>
    <w:p w14:paraId="4414DC27" w14:textId="77777777" w:rsidR="0087797D" w:rsidRPr="002F3D47" w:rsidRDefault="0087797D" w:rsidP="00084B94">
      <w:pPr>
        <w:pStyle w:val="Textopredeterminado"/>
        <w:tabs>
          <w:tab w:val="left" w:pos="7371"/>
        </w:tabs>
        <w:ind w:right="-660"/>
        <w:contextualSpacing/>
        <w:jc w:val="both"/>
        <w:rPr>
          <w:rStyle w:val="InitialStyle"/>
        </w:rPr>
      </w:pPr>
    </w:p>
    <w:p w14:paraId="2ED9D7B0" w14:textId="77777777" w:rsidR="009B1325" w:rsidRPr="009B1325" w:rsidRDefault="009B1325" w:rsidP="00084B94">
      <w:pPr>
        <w:pStyle w:val="Textopredeterminado"/>
        <w:ind w:right="-660"/>
        <w:contextualSpacing/>
        <w:jc w:val="both"/>
        <w:rPr>
          <w:rFonts w:ascii="Arial" w:hAnsi="Arial" w:cs="Arial"/>
          <w:b/>
          <w:bCs/>
          <w:noProof w:val="0"/>
          <w:color w:val="000000"/>
          <w:lang w:val="es-ES_tradnl"/>
        </w:rPr>
      </w:pPr>
    </w:p>
    <w:tbl>
      <w:tblPr>
        <w:tblpPr w:leftFromText="141" w:rightFromText="141" w:vertAnchor="text" w:horzAnchor="page" w:tblpX="2219" w:tblpY="849"/>
        <w:tblW w:w="90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2977"/>
        <w:gridCol w:w="2948"/>
      </w:tblGrid>
      <w:tr w:rsidR="001447C7" w:rsidRPr="00073BF7" w14:paraId="57E49D5E" w14:textId="77777777" w:rsidTr="00084B94">
        <w:trPr>
          <w:trHeight w:val="274"/>
        </w:trPr>
        <w:tc>
          <w:tcPr>
            <w:tcW w:w="3119" w:type="dxa"/>
            <w:vAlign w:val="center"/>
          </w:tcPr>
          <w:p w14:paraId="76344F9A" w14:textId="77777777" w:rsidR="001447C7" w:rsidRPr="00073BF7" w:rsidRDefault="001447C7" w:rsidP="00084B94">
            <w:pPr>
              <w:ind w:right="-92"/>
              <w:jc w:val="both"/>
              <w:rPr>
                <w:rFonts w:ascii="Arial" w:hAnsi="Arial" w:cs="Arial"/>
              </w:rPr>
            </w:pPr>
            <w:r w:rsidRPr="00073BF7">
              <w:rPr>
                <w:rFonts w:ascii="Arial" w:hAnsi="Arial" w:cs="Arial"/>
              </w:rPr>
              <w:t>ELABORADO POR:</w:t>
            </w:r>
          </w:p>
        </w:tc>
        <w:tc>
          <w:tcPr>
            <w:tcW w:w="2977" w:type="dxa"/>
            <w:vAlign w:val="center"/>
          </w:tcPr>
          <w:p w14:paraId="4FDED0E3" w14:textId="77777777" w:rsidR="001447C7" w:rsidRPr="00073BF7" w:rsidRDefault="001447C7" w:rsidP="00084B94">
            <w:pPr>
              <w:ind w:right="-92"/>
              <w:jc w:val="both"/>
              <w:rPr>
                <w:rFonts w:ascii="Arial" w:hAnsi="Arial" w:cs="Arial"/>
              </w:rPr>
            </w:pPr>
            <w:r w:rsidRPr="00073BF7">
              <w:rPr>
                <w:rFonts w:ascii="Arial" w:hAnsi="Arial" w:cs="Arial"/>
              </w:rPr>
              <w:t>REVISADO POR:</w:t>
            </w:r>
          </w:p>
        </w:tc>
        <w:tc>
          <w:tcPr>
            <w:tcW w:w="2948" w:type="dxa"/>
            <w:vAlign w:val="center"/>
          </w:tcPr>
          <w:p w14:paraId="32007DBE" w14:textId="77777777" w:rsidR="001447C7" w:rsidRPr="00073BF7" w:rsidRDefault="001447C7" w:rsidP="00084B94">
            <w:pPr>
              <w:ind w:right="-92"/>
              <w:jc w:val="both"/>
              <w:rPr>
                <w:rFonts w:ascii="Arial" w:hAnsi="Arial" w:cs="Arial"/>
              </w:rPr>
            </w:pPr>
            <w:r w:rsidRPr="00073BF7">
              <w:rPr>
                <w:rFonts w:ascii="Arial" w:hAnsi="Arial" w:cs="Arial"/>
              </w:rPr>
              <w:t xml:space="preserve">APROBADO POR: </w:t>
            </w:r>
          </w:p>
        </w:tc>
      </w:tr>
      <w:tr w:rsidR="001447C7" w:rsidRPr="00073BF7" w14:paraId="0216F1B0" w14:textId="77777777" w:rsidTr="00084B94">
        <w:trPr>
          <w:trHeight w:val="477"/>
        </w:trPr>
        <w:tc>
          <w:tcPr>
            <w:tcW w:w="3119" w:type="dxa"/>
            <w:vAlign w:val="center"/>
          </w:tcPr>
          <w:p w14:paraId="7875F397" w14:textId="7624BCB7" w:rsidR="001447C7" w:rsidRPr="00073BF7" w:rsidRDefault="007E2213" w:rsidP="00084B94">
            <w:pPr>
              <w:ind w:right="-92"/>
              <w:jc w:val="both"/>
              <w:rPr>
                <w:rFonts w:ascii="Arial" w:hAnsi="Arial" w:cs="Arial"/>
                <w:color w:val="FF0000"/>
              </w:rPr>
            </w:pPr>
            <w:r>
              <w:rPr>
                <w:rFonts w:ascii="Arial" w:hAnsi="Arial" w:cs="Arial"/>
              </w:rPr>
              <w:t xml:space="preserve">Nombre: </w:t>
            </w:r>
            <w:r w:rsidR="00572F1B">
              <w:rPr>
                <w:rFonts w:ascii="Arial" w:hAnsi="Arial" w:cs="Arial"/>
              </w:rPr>
              <w:t>Yuly Viviana Ríos C.</w:t>
            </w:r>
          </w:p>
        </w:tc>
        <w:tc>
          <w:tcPr>
            <w:tcW w:w="2977" w:type="dxa"/>
            <w:vAlign w:val="center"/>
          </w:tcPr>
          <w:p w14:paraId="600EDCE4" w14:textId="7A68C079" w:rsidR="001447C7" w:rsidRPr="00073BF7" w:rsidRDefault="007E2213" w:rsidP="00084B94">
            <w:pPr>
              <w:ind w:right="-92"/>
              <w:jc w:val="both"/>
              <w:rPr>
                <w:rFonts w:ascii="Arial" w:hAnsi="Arial" w:cs="Arial"/>
              </w:rPr>
            </w:pPr>
            <w:r>
              <w:rPr>
                <w:rFonts w:ascii="Arial" w:hAnsi="Arial" w:cs="Arial"/>
              </w:rPr>
              <w:t xml:space="preserve">Nombre: </w:t>
            </w:r>
            <w:r w:rsidR="001447C7" w:rsidRPr="00073BF7">
              <w:rPr>
                <w:rFonts w:ascii="Arial" w:hAnsi="Arial" w:cs="Arial"/>
              </w:rPr>
              <w:t>El</w:t>
            </w:r>
            <w:r w:rsidR="00572F1B">
              <w:rPr>
                <w:rFonts w:ascii="Arial" w:hAnsi="Arial" w:cs="Arial"/>
              </w:rPr>
              <w:t>í</w:t>
            </w:r>
            <w:r w:rsidR="001447C7" w:rsidRPr="00073BF7">
              <w:rPr>
                <w:rFonts w:ascii="Arial" w:hAnsi="Arial" w:cs="Arial"/>
              </w:rPr>
              <w:t xml:space="preserve">zabeth </w:t>
            </w:r>
            <w:r w:rsidRPr="00073BF7">
              <w:rPr>
                <w:rFonts w:ascii="Arial" w:hAnsi="Arial" w:cs="Arial"/>
              </w:rPr>
              <w:t>García</w:t>
            </w:r>
            <w:r>
              <w:rPr>
                <w:rFonts w:ascii="Arial" w:hAnsi="Arial" w:cs="Arial"/>
              </w:rPr>
              <w:t>.</w:t>
            </w:r>
          </w:p>
        </w:tc>
        <w:tc>
          <w:tcPr>
            <w:tcW w:w="2948" w:type="dxa"/>
            <w:vAlign w:val="center"/>
          </w:tcPr>
          <w:p w14:paraId="353D0C8B" w14:textId="1FACD5E0" w:rsidR="001447C7" w:rsidRPr="00073BF7" w:rsidRDefault="007E2213" w:rsidP="00084B94">
            <w:pPr>
              <w:ind w:right="-92"/>
              <w:jc w:val="both"/>
              <w:rPr>
                <w:rFonts w:ascii="Arial" w:hAnsi="Arial" w:cs="Arial"/>
                <w:color w:val="FF0000"/>
              </w:rPr>
            </w:pPr>
            <w:r>
              <w:rPr>
                <w:rFonts w:ascii="Arial" w:hAnsi="Arial" w:cs="Arial"/>
              </w:rPr>
              <w:t xml:space="preserve">Nombre: </w:t>
            </w:r>
            <w:r w:rsidR="001447C7" w:rsidRPr="00073BF7">
              <w:rPr>
                <w:rFonts w:ascii="Arial" w:hAnsi="Arial" w:cs="Arial"/>
              </w:rPr>
              <w:t>El</w:t>
            </w:r>
            <w:r w:rsidR="00572F1B">
              <w:rPr>
                <w:rFonts w:ascii="Arial" w:hAnsi="Arial" w:cs="Arial"/>
              </w:rPr>
              <w:t>í</w:t>
            </w:r>
            <w:r w:rsidR="001447C7" w:rsidRPr="00073BF7">
              <w:rPr>
                <w:rFonts w:ascii="Arial" w:hAnsi="Arial" w:cs="Arial"/>
              </w:rPr>
              <w:t xml:space="preserve">zabeth </w:t>
            </w:r>
            <w:r w:rsidRPr="00073BF7">
              <w:rPr>
                <w:rFonts w:ascii="Arial" w:hAnsi="Arial" w:cs="Arial"/>
              </w:rPr>
              <w:t>García</w:t>
            </w:r>
            <w:r>
              <w:rPr>
                <w:rFonts w:ascii="Arial" w:hAnsi="Arial" w:cs="Arial"/>
              </w:rPr>
              <w:t>.</w:t>
            </w:r>
          </w:p>
        </w:tc>
      </w:tr>
      <w:tr w:rsidR="001447C7" w:rsidRPr="00073BF7" w14:paraId="1ECA08CF" w14:textId="77777777" w:rsidTr="00084B94">
        <w:trPr>
          <w:trHeight w:val="273"/>
        </w:trPr>
        <w:tc>
          <w:tcPr>
            <w:tcW w:w="3119" w:type="dxa"/>
            <w:vAlign w:val="center"/>
          </w:tcPr>
          <w:p w14:paraId="4542A176" w14:textId="2A6BB70A" w:rsidR="001447C7" w:rsidRPr="00073BF7" w:rsidRDefault="001447C7" w:rsidP="00084B94">
            <w:pPr>
              <w:ind w:right="-92"/>
              <w:jc w:val="both"/>
              <w:rPr>
                <w:rFonts w:ascii="Arial" w:hAnsi="Arial" w:cs="Arial"/>
              </w:rPr>
            </w:pPr>
            <w:r w:rsidRPr="00073BF7">
              <w:rPr>
                <w:rFonts w:ascii="Arial" w:hAnsi="Arial" w:cs="Arial"/>
              </w:rPr>
              <w:t xml:space="preserve">Fecha: </w:t>
            </w:r>
            <w:r w:rsidR="007E2213">
              <w:rPr>
                <w:rFonts w:ascii="Arial" w:hAnsi="Arial" w:cs="Arial"/>
              </w:rPr>
              <w:t>1</w:t>
            </w:r>
            <w:r w:rsidR="00572F1B">
              <w:rPr>
                <w:rFonts w:ascii="Arial" w:hAnsi="Arial" w:cs="Arial"/>
              </w:rPr>
              <w:t>5</w:t>
            </w:r>
            <w:r w:rsidRPr="00073BF7">
              <w:rPr>
                <w:rFonts w:ascii="Arial" w:hAnsi="Arial" w:cs="Arial"/>
              </w:rPr>
              <w:t xml:space="preserve"> de </w:t>
            </w:r>
            <w:r w:rsidR="00572F1B">
              <w:rPr>
                <w:rFonts w:ascii="Arial" w:hAnsi="Arial" w:cs="Arial"/>
              </w:rPr>
              <w:t>Mayo</w:t>
            </w:r>
            <w:r w:rsidRPr="00073BF7">
              <w:rPr>
                <w:rFonts w:ascii="Arial" w:hAnsi="Arial" w:cs="Arial"/>
              </w:rPr>
              <w:t xml:space="preserve"> de 201</w:t>
            </w:r>
            <w:r w:rsidR="00572F1B">
              <w:rPr>
                <w:rFonts w:ascii="Arial" w:hAnsi="Arial" w:cs="Arial"/>
              </w:rPr>
              <w:t>9</w:t>
            </w:r>
          </w:p>
        </w:tc>
        <w:tc>
          <w:tcPr>
            <w:tcW w:w="2977" w:type="dxa"/>
            <w:vAlign w:val="center"/>
          </w:tcPr>
          <w:p w14:paraId="28391260" w14:textId="595DDEAC" w:rsidR="001447C7" w:rsidRPr="00073BF7" w:rsidRDefault="001447C7" w:rsidP="00084B94">
            <w:pPr>
              <w:ind w:right="-92"/>
              <w:jc w:val="both"/>
              <w:rPr>
                <w:rFonts w:ascii="Arial" w:hAnsi="Arial" w:cs="Arial"/>
              </w:rPr>
            </w:pPr>
            <w:r w:rsidRPr="00073BF7">
              <w:rPr>
                <w:rFonts w:ascii="Arial" w:hAnsi="Arial" w:cs="Arial"/>
              </w:rPr>
              <w:t xml:space="preserve">Fecha:  </w:t>
            </w:r>
            <w:r w:rsidR="002A6566">
              <w:rPr>
                <w:rFonts w:ascii="Arial" w:hAnsi="Arial" w:cs="Arial"/>
              </w:rPr>
              <w:t xml:space="preserve">21 </w:t>
            </w:r>
            <w:r w:rsidRPr="00073BF7">
              <w:rPr>
                <w:rFonts w:ascii="Arial" w:hAnsi="Arial" w:cs="Arial"/>
              </w:rPr>
              <w:t xml:space="preserve">de </w:t>
            </w:r>
            <w:r w:rsidR="00572F1B">
              <w:rPr>
                <w:rFonts w:ascii="Arial" w:hAnsi="Arial" w:cs="Arial"/>
              </w:rPr>
              <w:t>Mayo</w:t>
            </w:r>
            <w:r w:rsidRPr="00073BF7">
              <w:rPr>
                <w:rFonts w:ascii="Arial" w:hAnsi="Arial" w:cs="Arial"/>
              </w:rPr>
              <w:t xml:space="preserve"> de 201</w:t>
            </w:r>
            <w:r w:rsidR="00572F1B">
              <w:rPr>
                <w:rFonts w:ascii="Arial" w:hAnsi="Arial" w:cs="Arial"/>
              </w:rPr>
              <w:t>9</w:t>
            </w:r>
          </w:p>
        </w:tc>
        <w:tc>
          <w:tcPr>
            <w:tcW w:w="2948" w:type="dxa"/>
            <w:vAlign w:val="center"/>
          </w:tcPr>
          <w:p w14:paraId="3082A393" w14:textId="01344487" w:rsidR="001447C7" w:rsidRPr="00073BF7" w:rsidRDefault="001447C7" w:rsidP="00084B94">
            <w:pPr>
              <w:ind w:right="-92"/>
              <w:jc w:val="both"/>
              <w:rPr>
                <w:rFonts w:ascii="Arial" w:hAnsi="Arial" w:cs="Arial"/>
              </w:rPr>
            </w:pPr>
            <w:r w:rsidRPr="00073BF7">
              <w:rPr>
                <w:rFonts w:ascii="Arial" w:hAnsi="Arial" w:cs="Arial"/>
              </w:rPr>
              <w:t xml:space="preserve">Fecha:  </w:t>
            </w:r>
            <w:r w:rsidR="002A6566">
              <w:rPr>
                <w:rFonts w:ascii="Arial" w:hAnsi="Arial" w:cs="Arial"/>
              </w:rPr>
              <w:t xml:space="preserve">21 </w:t>
            </w:r>
            <w:r w:rsidRPr="00073BF7">
              <w:rPr>
                <w:rFonts w:ascii="Arial" w:hAnsi="Arial" w:cs="Arial"/>
              </w:rPr>
              <w:t xml:space="preserve">de </w:t>
            </w:r>
            <w:r w:rsidR="00572F1B">
              <w:rPr>
                <w:rFonts w:ascii="Arial" w:hAnsi="Arial" w:cs="Arial"/>
              </w:rPr>
              <w:t>Mayo</w:t>
            </w:r>
            <w:r w:rsidRPr="00073BF7">
              <w:rPr>
                <w:rFonts w:ascii="Arial" w:hAnsi="Arial" w:cs="Arial"/>
              </w:rPr>
              <w:t xml:space="preserve"> de 201</w:t>
            </w:r>
            <w:r w:rsidR="00572F1B">
              <w:rPr>
                <w:rFonts w:ascii="Arial" w:hAnsi="Arial" w:cs="Arial"/>
              </w:rPr>
              <w:t>9</w:t>
            </w:r>
          </w:p>
        </w:tc>
      </w:tr>
      <w:tr w:rsidR="001447C7" w:rsidRPr="00225E46" w14:paraId="3465BD4E" w14:textId="77777777" w:rsidTr="00084B94">
        <w:trPr>
          <w:trHeight w:val="337"/>
        </w:trPr>
        <w:tc>
          <w:tcPr>
            <w:tcW w:w="3119" w:type="dxa"/>
            <w:vAlign w:val="center"/>
          </w:tcPr>
          <w:p w14:paraId="47C0AED6" w14:textId="77777777" w:rsidR="001447C7" w:rsidRPr="00073BF7" w:rsidRDefault="001447C7" w:rsidP="00084B94">
            <w:pPr>
              <w:ind w:right="-92"/>
              <w:jc w:val="both"/>
              <w:rPr>
                <w:rFonts w:ascii="Arial" w:hAnsi="Arial" w:cs="Arial"/>
              </w:rPr>
            </w:pPr>
            <w:r w:rsidRPr="00073BF7">
              <w:rPr>
                <w:rFonts w:ascii="Arial" w:hAnsi="Arial" w:cs="Arial"/>
              </w:rPr>
              <w:t>Firma:</w:t>
            </w:r>
          </w:p>
        </w:tc>
        <w:tc>
          <w:tcPr>
            <w:tcW w:w="2977" w:type="dxa"/>
            <w:vAlign w:val="center"/>
          </w:tcPr>
          <w:p w14:paraId="46002614" w14:textId="77777777" w:rsidR="001447C7" w:rsidRPr="00073BF7" w:rsidRDefault="001447C7" w:rsidP="00084B94">
            <w:pPr>
              <w:ind w:right="-92"/>
              <w:jc w:val="both"/>
              <w:rPr>
                <w:rFonts w:ascii="Arial" w:hAnsi="Arial" w:cs="Arial"/>
              </w:rPr>
            </w:pPr>
            <w:r w:rsidRPr="00073BF7">
              <w:rPr>
                <w:rFonts w:ascii="Arial" w:hAnsi="Arial" w:cs="Arial"/>
              </w:rPr>
              <w:t>Firma:</w:t>
            </w:r>
          </w:p>
        </w:tc>
        <w:tc>
          <w:tcPr>
            <w:tcW w:w="2948" w:type="dxa"/>
            <w:vAlign w:val="center"/>
          </w:tcPr>
          <w:p w14:paraId="0EC19B0B" w14:textId="77777777" w:rsidR="001447C7" w:rsidRPr="00225E46" w:rsidRDefault="001447C7" w:rsidP="00084B94">
            <w:pPr>
              <w:ind w:right="-92"/>
              <w:jc w:val="both"/>
              <w:rPr>
                <w:rFonts w:ascii="Arial" w:hAnsi="Arial" w:cs="Arial"/>
              </w:rPr>
            </w:pPr>
            <w:r w:rsidRPr="00073BF7">
              <w:rPr>
                <w:rFonts w:ascii="Arial" w:hAnsi="Arial" w:cs="Arial"/>
              </w:rPr>
              <w:t>Firma:</w:t>
            </w:r>
          </w:p>
        </w:tc>
      </w:tr>
    </w:tbl>
    <w:p w14:paraId="3E1C17AD" w14:textId="77777777" w:rsidR="00BF12C6" w:rsidRPr="0085695A" w:rsidRDefault="00BF12C6" w:rsidP="00084B94">
      <w:pPr>
        <w:ind w:right="-660"/>
        <w:jc w:val="both"/>
        <w:rPr>
          <w:rFonts w:ascii="Arial" w:hAnsi="Arial" w:cs="Arial"/>
          <w:sz w:val="24"/>
          <w:szCs w:val="24"/>
        </w:rPr>
      </w:pPr>
    </w:p>
    <w:p w14:paraId="56C5267B" w14:textId="77777777" w:rsidR="00FE6FAF" w:rsidRDefault="00FE6FAF" w:rsidP="00084B94">
      <w:pPr>
        <w:tabs>
          <w:tab w:val="left" w:pos="8222"/>
        </w:tabs>
        <w:ind w:right="-660"/>
        <w:jc w:val="both"/>
        <w:rPr>
          <w:rFonts w:ascii="Arial" w:hAnsi="Arial" w:cs="Arial"/>
          <w:b/>
          <w:sz w:val="24"/>
          <w:szCs w:val="24"/>
        </w:rPr>
      </w:pPr>
    </w:p>
    <w:p w14:paraId="64622655" w14:textId="77777777" w:rsidR="003007E6" w:rsidRPr="0068293B" w:rsidRDefault="003007E6" w:rsidP="00084B94">
      <w:pPr>
        <w:tabs>
          <w:tab w:val="left" w:pos="8222"/>
        </w:tabs>
        <w:ind w:right="-660"/>
        <w:jc w:val="both"/>
        <w:rPr>
          <w:rFonts w:ascii="Arial" w:hAnsi="Arial" w:cs="Arial"/>
          <w:b/>
          <w:sz w:val="24"/>
          <w:szCs w:val="24"/>
        </w:rPr>
      </w:pPr>
    </w:p>
    <w:p w14:paraId="24656911" w14:textId="77777777" w:rsidR="00CB12D0" w:rsidRPr="00915AFC" w:rsidRDefault="00CB12D0" w:rsidP="00084B94">
      <w:pPr>
        <w:tabs>
          <w:tab w:val="left" w:pos="8222"/>
        </w:tabs>
        <w:ind w:right="-660"/>
        <w:jc w:val="both"/>
        <w:rPr>
          <w:rFonts w:ascii="Arial" w:hAnsi="Arial" w:cs="Arial"/>
          <w:sz w:val="24"/>
          <w:szCs w:val="24"/>
        </w:rPr>
      </w:pPr>
    </w:p>
    <w:sectPr w:rsidR="00CB12D0" w:rsidRPr="00915AFC" w:rsidSect="00252DCC">
      <w:headerReference w:type="default" r:id="rId17"/>
      <w:pgSz w:w="12240" w:h="15840" w:code="1"/>
      <w:pgMar w:top="1701" w:right="2268"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B88C4" w14:textId="77777777" w:rsidR="00A20A32" w:rsidRDefault="00A20A32" w:rsidP="000C760C">
      <w:pPr>
        <w:spacing w:after="0" w:line="240" w:lineRule="auto"/>
      </w:pPr>
      <w:r>
        <w:separator/>
      </w:r>
    </w:p>
  </w:endnote>
  <w:endnote w:type="continuationSeparator" w:id="0">
    <w:p w14:paraId="031D9259" w14:textId="77777777" w:rsidR="00A20A32" w:rsidRDefault="00A20A32" w:rsidP="000C7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58EA45" w14:textId="77777777" w:rsidR="00A20A32" w:rsidRDefault="00A20A32" w:rsidP="000C760C">
      <w:pPr>
        <w:spacing w:after="0" w:line="240" w:lineRule="auto"/>
      </w:pPr>
      <w:r>
        <w:separator/>
      </w:r>
    </w:p>
  </w:footnote>
  <w:footnote w:type="continuationSeparator" w:id="0">
    <w:p w14:paraId="35E2E236" w14:textId="77777777" w:rsidR="00A20A32" w:rsidRDefault="00A20A32" w:rsidP="000C76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33" w:type="dxa"/>
      <w:tblCellMar>
        <w:left w:w="70" w:type="dxa"/>
        <w:right w:w="70" w:type="dxa"/>
      </w:tblCellMar>
      <w:tblLook w:val="04A0" w:firstRow="1" w:lastRow="0" w:firstColumn="1" w:lastColumn="0" w:noHBand="0" w:noVBand="1"/>
    </w:tblPr>
    <w:tblGrid>
      <w:gridCol w:w="1323"/>
      <w:gridCol w:w="2145"/>
      <w:gridCol w:w="1949"/>
      <w:gridCol w:w="1496"/>
      <w:gridCol w:w="1720"/>
    </w:tblGrid>
    <w:tr w:rsidR="00543DBA" w:rsidRPr="00023527" w14:paraId="20CBC1D4" w14:textId="77777777" w:rsidTr="007E2213">
      <w:trPr>
        <w:trHeight w:val="792"/>
      </w:trPr>
      <w:tc>
        <w:tcPr>
          <w:tcW w:w="8633"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4229C7E0" w14:textId="77777777" w:rsidR="00543DBA" w:rsidRPr="00F446A0" w:rsidRDefault="00543DBA" w:rsidP="00550AC1">
          <w:pPr>
            <w:spacing w:after="0" w:line="240" w:lineRule="auto"/>
            <w:jc w:val="center"/>
            <w:rPr>
              <w:rFonts w:ascii="Arial" w:eastAsia="Times New Roman" w:hAnsi="Arial"/>
              <w:b/>
              <w:bCs/>
              <w:color w:val="000000"/>
              <w:lang w:eastAsia="es-ES"/>
            </w:rPr>
          </w:pPr>
          <w:r>
            <w:rPr>
              <w:rFonts w:ascii="Arial" w:eastAsia="Times New Roman" w:hAnsi="Arial"/>
              <w:b/>
              <w:bCs/>
              <w:noProof/>
              <w:color w:val="000000"/>
              <w:lang w:eastAsia="es-CO"/>
            </w:rPr>
            <w:drawing>
              <wp:anchor distT="0" distB="0" distL="114300" distR="114300" simplePos="0" relativeHeight="251648000" behindDoc="0" locked="0" layoutInCell="1" allowOverlap="1" wp14:anchorId="3906DE9A" wp14:editId="57968B17">
                <wp:simplePos x="0" y="0"/>
                <wp:positionH relativeFrom="column">
                  <wp:posOffset>116205</wp:posOffset>
                </wp:positionH>
                <wp:positionV relativeFrom="paragraph">
                  <wp:posOffset>5715</wp:posOffset>
                </wp:positionV>
                <wp:extent cx="1052195" cy="474980"/>
                <wp:effectExtent l="0" t="0" r="0" b="127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52195" cy="47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E5AA86" w14:textId="77777777" w:rsidR="00543DBA" w:rsidRPr="00F446A0" w:rsidRDefault="00543DBA" w:rsidP="00550AC1">
          <w:pPr>
            <w:spacing w:after="0" w:line="240" w:lineRule="auto"/>
            <w:jc w:val="center"/>
            <w:rPr>
              <w:rFonts w:ascii="Arial" w:eastAsia="Times New Roman" w:hAnsi="Arial"/>
              <w:b/>
              <w:bCs/>
              <w:color w:val="000000"/>
              <w:lang w:eastAsia="es-ES"/>
            </w:rPr>
          </w:pPr>
          <w:r>
            <w:rPr>
              <w:rFonts w:ascii="Arial" w:eastAsia="Times New Roman" w:hAnsi="Arial"/>
              <w:b/>
              <w:bCs/>
              <w:color w:val="000000"/>
              <w:lang w:eastAsia="es-ES"/>
            </w:rPr>
            <w:t xml:space="preserve">MANUAL DE GESTIÒN INTEGRADO </w:t>
          </w:r>
        </w:p>
      </w:tc>
    </w:tr>
    <w:tr w:rsidR="00543DBA" w:rsidRPr="00023527" w14:paraId="1FF5B8EA" w14:textId="77777777" w:rsidTr="007E2213">
      <w:trPr>
        <w:trHeight w:val="594"/>
      </w:trPr>
      <w:tc>
        <w:tcPr>
          <w:tcW w:w="1340" w:type="dxa"/>
          <w:tcBorders>
            <w:top w:val="nil"/>
            <w:left w:val="single" w:sz="8" w:space="0" w:color="auto"/>
            <w:bottom w:val="single" w:sz="4" w:space="0" w:color="auto"/>
            <w:right w:val="single" w:sz="4" w:space="0" w:color="auto"/>
          </w:tcBorders>
          <w:shd w:val="clear" w:color="auto" w:fill="auto"/>
          <w:vAlign w:val="center"/>
          <w:hideMark/>
        </w:tcPr>
        <w:p w14:paraId="43D7B21D" w14:textId="77777777" w:rsidR="00543DBA" w:rsidRPr="00023527" w:rsidRDefault="00543DBA" w:rsidP="00550AC1">
          <w:pPr>
            <w:spacing w:after="0" w:line="240" w:lineRule="auto"/>
            <w:jc w:val="center"/>
            <w:rPr>
              <w:rFonts w:ascii="Arial" w:eastAsia="Times New Roman" w:hAnsi="Arial"/>
              <w:b/>
              <w:bCs/>
              <w:color w:val="000000"/>
              <w:lang w:eastAsia="es-ES"/>
            </w:rPr>
          </w:pPr>
          <w:r w:rsidRPr="00023527">
            <w:rPr>
              <w:rFonts w:ascii="Arial" w:eastAsia="Times New Roman" w:hAnsi="Arial"/>
              <w:b/>
              <w:bCs/>
              <w:color w:val="000000"/>
              <w:lang w:eastAsia="es-ES"/>
            </w:rPr>
            <w:t>CÓDIGO</w:t>
          </w:r>
        </w:p>
      </w:tc>
      <w:tc>
        <w:tcPr>
          <w:tcW w:w="2102" w:type="dxa"/>
          <w:tcBorders>
            <w:top w:val="nil"/>
            <w:left w:val="nil"/>
            <w:bottom w:val="single" w:sz="4" w:space="0" w:color="auto"/>
            <w:right w:val="single" w:sz="4" w:space="0" w:color="auto"/>
          </w:tcBorders>
          <w:shd w:val="clear" w:color="auto" w:fill="auto"/>
          <w:vAlign w:val="center"/>
          <w:hideMark/>
        </w:tcPr>
        <w:p w14:paraId="44D8E30B" w14:textId="77777777" w:rsidR="00543DBA" w:rsidRPr="00F446A0" w:rsidRDefault="00543DBA" w:rsidP="00550AC1">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IMPLEMENTACIÓN</w:t>
          </w:r>
        </w:p>
      </w:tc>
      <w:tc>
        <w:tcPr>
          <w:tcW w:w="1910" w:type="dxa"/>
          <w:tcBorders>
            <w:top w:val="nil"/>
            <w:left w:val="nil"/>
            <w:bottom w:val="single" w:sz="4" w:space="0" w:color="auto"/>
            <w:right w:val="single" w:sz="4" w:space="0" w:color="auto"/>
          </w:tcBorders>
          <w:shd w:val="clear" w:color="auto" w:fill="auto"/>
          <w:vAlign w:val="center"/>
          <w:hideMark/>
        </w:tcPr>
        <w:p w14:paraId="4F8AF509" w14:textId="77777777" w:rsidR="00543DBA" w:rsidRPr="00F446A0" w:rsidRDefault="00543DBA" w:rsidP="00550AC1">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ACTUALIZACIÓN</w:t>
          </w:r>
        </w:p>
      </w:tc>
      <w:tc>
        <w:tcPr>
          <w:tcW w:w="1518" w:type="dxa"/>
          <w:tcBorders>
            <w:top w:val="nil"/>
            <w:left w:val="nil"/>
            <w:bottom w:val="single" w:sz="4" w:space="0" w:color="auto"/>
            <w:right w:val="single" w:sz="8" w:space="0" w:color="auto"/>
          </w:tcBorders>
          <w:shd w:val="clear" w:color="auto" w:fill="auto"/>
          <w:vAlign w:val="center"/>
          <w:hideMark/>
        </w:tcPr>
        <w:p w14:paraId="20E74485" w14:textId="77777777" w:rsidR="00543DBA" w:rsidRPr="00F446A0" w:rsidRDefault="00543DBA" w:rsidP="00550AC1">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VERSIÓN</w:t>
          </w:r>
        </w:p>
      </w:tc>
      <w:tc>
        <w:tcPr>
          <w:tcW w:w="1761" w:type="dxa"/>
          <w:tcBorders>
            <w:top w:val="nil"/>
            <w:left w:val="nil"/>
            <w:bottom w:val="single" w:sz="4" w:space="0" w:color="auto"/>
            <w:right w:val="single" w:sz="8" w:space="0" w:color="auto"/>
          </w:tcBorders>
          <w:vAlign w:val="center"/>
        </w:tcPr>
        <w:p w14:paraId="633C6B85" w14:textId="77777777" w:rsidR="00543DBA" w:rsidRPr="00F446A0" w:rsidRDefault="00543DBA" w:rsidP="00550AC1">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PÁGINA</w:t>
          </w:r>
        </w:p>
      </w:tc>
    </w:tr>
    <w:tr w:rsidR="00543DBA" w:rsidRPr="00023527" w14:paraId="0C9EBFC3" w14:textId="77777777" w:rsidTr="007E2213">
      <w:trPr>
        <w:trHeight w:val="500"/>
      </w:trPr>
      <w:tc>
        <w:tcPr>
          <w:tcW w:w="1340" w:type="dxa"/>
          <w:tcBorders>
            <w:top w:val="nil"/>
            <w:left w:val="single" w:sz="8" w:space="0" w:color="auto"/>
            <w:bottom w:val="single" w:sz="8" w:space="0" w:color="auto"/>
            <w:right w:val="single" w:sz="4" w:space="0" w:color="auto"/>
          </w:tcBorders>
          <w:shd w:val="clear" w:color="auto" w:fill="auto"/>
          <w:vAlign w:val="center"/>
          <w:hideMark/>
        </w:tcPr>
        <w:p w14:paraId="30C3BC8E" w14:textId="77777777" w:rsidR="00543DBA" w:rsidRPr="00023527" w:rsidRDefault="00543DBA" w:rsidP="00550AC1">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MA-CL-01</w:t>
          </w:r>
        </w:p>
      </w:tc>
      <w:tc>
        <w:tcPr>
          <w:tcW w:w="2102" w:type="dxa"/>
          <w:tcBorders>
            <w:top w:val="nil"/>
            <w:left w:val="nil"/>
            <w:bottom w:val="single" w:sz="8" w:space="0" w:color="auto"/>
            <w:right w:val="single" w:sz="4" w:space="0" w:color="auto"/>
          </w:tcBorders>
          <w:shd w:val="clear" w:color="auto" w:fill="auto"/>
          <w:vAlign w:val="center"/>
          <w:hideMark/>
        </w:tcPr>
        <w:p w14:paraId="60255B5E" w14:textId="77777777" w:rsidR="00543DBA" w:rsidRPr="00F446A0" w:rsidRDefault="00543DBA" w:rsidP="00550AC1">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18/07/18</w:t>
          </w:r>
        </w:p>
      </w:tc>
      <w:tc>
        <w:tcPr>
          <w:tcW w:w="1910" w:type="dxa"/>
          <w:tcBorders>
            <w:top w:val="nil"/>
            <w:left w:val="nil"/>
            <w:bottom w:val="single" w:sz="8" w:space="0" w:color="auto"/>
            <w:right w:val="single" w:sz="4" w:space="0" w:color="auto"/>
          </w:tcBorders>
          <w:shd w:val="clear" w:color="auto" w:fill="auto"/>
          <w:vAlign w:val="center"/>
          <w:hideMark/>
        </w:tcPr>
        <w:p w14:paraId="142EFF71" w14:textId="3BE7041A" w:rsidR="00543DBA" w:rsidRPr="00F446A0" w:rsidRDefault="0053081C" w:rsidP="00C329A1">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21</w:t>
          </w:r>
          <w:r w:rsidR="00543DBA">
            <w:rPr>
              <w:rFonts w:ascii="Arial" w:eastAsia="Times New Roman" w:hAnsi="Arial" w:cs="Arial"/>
              <w:color w:val="000000"/>
              <w:szCs w:val="24"/>
              <w:lang w:eastAsia="es-ES"/>
            </w:rPr>
            <w:t>/0</w:t>
          </w:r>
          <w:r w:rsidR="00C329A1">
            <w:rPr>
              <w:rFonts w:ascii="Arial" w:eastAsia="Times New Roman" w:hAnsi="Arial" w:cs="Arial"/>
              <w:color w:val="000000"/>
              <w:szCs w:val="24"/>
              <w:lang w:eastAsia="es-ES"/>
            </w:rPr>
            <w:t>5</w:t>
          </w:r>
          <w:r w:rsidR="00543DBA">
            <w:rPr>
              <w:rFonts w:ascii="Arial" w:eastAsia="Times New Roman" w:hAnsi="Arial" w:cs="Arial"/>
              <w:color w:val="000000"/>
              <w:szCs w:val="24"/>
              <w:lang w:eastAsia="es-ES"/>
            </w:rPr>
            <w:t>/1</w:t>
          </w:r>
          <w:r w:rsidR="00C329A1">
            <w:rPr>
              <w:rFonts w:ascii="Arial" w:eastAsia="Times New Roman" w:hAnsi="Arial" w:cs="Arial"/>
              <w:color w:val="000000"/>
              <w:szCs w:val="24"/>
              <w:lang w:eastAsia="es-ES"/>
            </w:rPr>
            <w:t>9</w:t>
          </w:r>
        </w:p>
      </w:tc>
      <w:tc>
        <w:tcPr>
          <w:tcW w:w="1518" w:type="dxa"/>
          <w:tcBorders>
            <w:top w:val="nil"/>
            <w:left w:val="nil"/>
            <w:bottom w:val="single" w:sz="8" w:space="0" w:color="auto"/>
            <w:right w:val="single" w:sz="8" w:space="0" w:color="auto"/>
          </w:tcBorders>
          <w:shd w:val="clear" w:color="auto" w:fill="auto"/>
          <w:vAlign w:val="center"/>
          <w:hideMark/>
        </w:tcPr>
        <w:p w14:paraId="6A0A40CE" w14:textId="5691FF20" w:rsidR="00543DBA" w:rsidRPr="00F446A0" w:rsidRDefault="00C329A1" w:rsidP="00550AC1">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2</w:t>
          </w:r>
        </w:p>
      </w:tc>
      <w:tc>
        <w:tcPr>
          <w:tcW w:w="1761" w:type="dxa"/>
          <w:tcBorders>
            <w:top w:val="nil"/>
            <w:left w:val="nil"/>
            <w:bottom w:val="single" w:sz="8" w:space="0" w:color="auto"/>
            <w:right w:val="single" w:sz="8" w:space="0" w:color="auto"/>
          </w:tcBorders>
          <w:vAlign w:val="center"/>
        </w:tcPr>
        <w:p w14:paraId="266505DD" w14:textId="1C4EA796" w:rsidR="00543DBA" w:rsidRPr="00F446A0" w:rsidRDefault="00543DBA" w:rsidP="00550AC1">
          <w:pPr>
            <w:spacing w:after="0" w:line="240" w:lineRule="auto"/>
            <w:jc w:val="center"/>
            <w:rPr>
              <w:rFonts w:ascii="Arial" w:eastAsia="Times New Roman" w:hAnsi="Arial" w:cs="Arial"/>
              <w:color w:val="000000"/>
              <w:lang w:eastAsia="es-ES"/>
            </w:rPr>
          </w:pPr>
          <w:r w:rsidRPr="00DC163E">
            <w:rPr>
              <w:rFonts w:ascii="Arial" w:eastAsia="Times New Roman" w:hAnsi="Arial" w:cs="Arial"/>
              <w:color w:val="000000"/>
              <w:lang w:eastAsia="es-ES"/>
            </w:rPr>
            <w:fldChar w:fldCharType="begin"/>
          </w:r>
          <w:r w:rsidRPr="00DC163E">
            <w:rPr>
              <w:rFonts w:ascii="Arial" w:eastAsia="Times New Roman" w:hAnsi="Arial" w:cs="Arial"/>
              <w:color w:val="000000"/>
              <w:lang w:eastAsia="es-ES"/>
            </w:rPr>
            <w:instrText>PAGE   \* MERGEFORMAT</w:instrText>
          </w:r>
          <w:r w:rsidRPr="00DC163E">
            <w:rPr>
              <w:rFonts w:ascii="Arial" w:eastAsia="Times New Roman" w:hAnsi="Arial" w:cs="Arial"/>
              <w:color w:val="000000"/>
              <w:lang w:eastAsia="es-ES"/>
            </w:rPr>
            <w:fldChar w:fldCharType="separate"/>
          </w:r>
          <w:r w:rsidR="00F52761" w:rsidRPr="00F52761">
            <w:rPr>
              <w:rFonts w:ascii="Arial" w:eastAsia="Times New Roman" w:hAnsi="Arial" w:cs="Arial"/>
              <w:noProof/>
              <w:color w:val="000000"/>
              <w:lang w:val="es-ES" w:eastAsia="es-ES"/>
            </w:rPr>
            <w:t>7</w:t>
          </w:r>
          <w:r w:rsidRPr="00DC163E">
            <w:rPr>
              <w:rFonts w:ascii="Arial" w:eastAsia="Times New Roman" w:hAnsi="Arial" w:cs="Arial"/>
              <w:color w:val="000000"/>
              <w:lang w:eastAsia="es-ES"/>
            </w:rPr>
            <w:fldChar w:fldCharType="end"/>
          </w:r>
          <w:r>
            <w:rPr>
              <w:rFonts w:ascii="Arial" w:eastAsia="Times New Roman" w:hAnsi="Arial" w:cs="Arial"/>
              <w:color w:val="000000"/>
              <w:lang w:eastAsia="es-ES"/>
            </w:rPr>
            <w:t xml:space="preserve"> de 2</w:t>
          </w:r>
          <w:r w:rsidR="00D75DBE">
            <w:rPr>
              <w:rFonts w:ascii="Arial" w:eastAsia="Times New Roman" w:hAnsi="Arial" w:cs="Arial"/>
              <w:color w:val="000000"/>
              <w:lang w:eastAsia="es-ES"/>
            </w:rPr>
            <w:t>6</w:t>
          </w:r>
        </w:p>
      </w:tc>
    </w:tr>
  </w:tbl>
  <w:p w14:paraId="412F5276" w14:textId="77777777" w:rsidR="00543DBA" w:rsidRDefault="00543DBA" w:rsidP="007E2213">
    <w:pPr>
      <w:pStyle w:val="Encabezado"/>
      <w:ind w:right="-6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33" w:type="dxa"/>
      <w:tblCellMar>
        <w:left w:w="70" w:type="dxa"/>
        <w:right w:w="70" w:type="dxa"/>
      </w:tblCellMar>
      <w:tblLook w:val="04A0" w:firstRow="1" w:lastRow="0" w:firstColumn="1" w:lastColumn="0" w:noHBand="0" w:noVBand="1"/>
    </w:tblPr>
    <w:tblGrid>
      <w:gridCol w:w="1323"/>
      <w:gridCol w:w="2145"/>
      <w:gridCol w:w="1949"/>
      <w:gridCol w:w="1496"/>
      <w:gridCol w:w="1720"/>
    </w:tblGrid>
    <w:tr w:rsidR="00543DBA" w:rsidRPr="00023527" w14:paraId="21E0FC54" w14:textId="77777777" w:rsidTr="00543DBA">
      <w:trPr>
        <w:trHeight w:val="792"/>
      </w:trPr>
      <w:tc>
        <w:tcPr>
          <w:tcW w:w="8633"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4B84FFE1" w14:textId="77777777" w:rsidR="00543DBA" w:rsidRPr="00F446A0" w:rsidRDefault="00543DBA" w:rsidP="007E2213">
          <w:pPr>
            <w:spacing w:after="0" w:line="240" w:lineRule="auto"/>
            <w:jc w:val="center"/>
            <w:rPr>
              <w:rFonts w:ascii="Arial" w:eastAsia="Times New Roman" w:hAnsi="Arial"/>
              <w:b/>
              <w:bCs/>
              <w:color w:val="000000"/>
              <w:lang w:eastAsia="es-ES"/>
            </w:rPr>
          </w:pPr>
          <w:r>
            <w:rPr>
              <w:rFonts w:ascii="Arial" w:eastAsia="Times New Roman" w:hAnsi="Arial"/>
              <w:b/>
              <w:bCs/>
              <w:noProof/>
              <w:color w:val="000000"/>
              <w:lang w:eastAsia="es-CO"/>
            </w:rPr>
            <w:drawing>
              <wp:anchor distT="0" distB="0" distL="114300" distR="114300" simplePos="0" relativeHeight="251656192" behindDoc="0" locked="0" layoutInCell="1" allowOverlap="1" wp14:anchorId="4562E6B1" wp14:editId="30A72893">
                <wp:simplePos x="0" y="0"/>
                <wp:positionH relativeFrom="column">
                  <wp:posOffset>74930</wp:posOffset>
                </wp:positionH>
                <wp:positionV relativeFrom="paragraph">
                  <wp:posOffset>-26035</wp:posOffset>
                </wp:positionV>
                <wp:extent cx="1052195" cy="474980"/>
                <wp:effectExtent l="0" t="0" r="0" b="127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52195" cy="47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938B3" w14:textId="77777777" w:rsidR="00543DBA" w:rsidRPr="00F446A0" w:rsidRDefault="00543DBA" w:rsidP="007E2213">
          <w:pPr>
            <w:spacing w:after="0" w:line="240" w:lineRule="auto"/>
            <w:jc w:val="center"/>
            <w:rPr>
              <w:rFonts w:ascii="Arial" w:eastAsia="Times New Roman" w:hAnsi="Arial"/>
              <w:b/>
              <w:bCs/>
              <w:color w:val="000000"/>
              <w:lang w:eastAsia="es-ES"/>
            </w:rPr>
          </w:pPr>
          <w:r>
            <w:rPr>
              <w:rFonts w:ascii="Arial" w:eastAsia="Times New Roman" w:hAnsi="Arial"/>
              <w:b/>
              <w:bCs/>
              <w:color w:val="000000"/>
              <w:lang w:eastAsia="es-ES"/>
            </w:rPr>
            <w:t xml:space="preserve">MANUAL DE GESTIÒN INTEGRADO </w:t>
          </w:r>
        </w:p>
      </w:tc>
    </w:tr>
    <w:tr w:rsidR="00543DBA" w:rsidRPr="00023527" w14:paraId="4B662419" w14:textId="77777777" w:rsidTr="00543DBA">
      <w:trPr>
        <w:trHeight w:val="594"/>
      </w:trPr>
      <w:tc>
        <w:tcPr>
          <w:tcW w:w="1340" w:type="dxa"/>
          <w:tcBorders>
            <w:top w:val="nil"/>
            <w:left w:val="single" w:sz="8" w:space="0" w:color="auto"/>
            <w:bottom w:val="single" w:sz="4" w:space="0" w:color="auto"/>
            <w:right w:val="single" w:sz="4" w:space="0" w:color="auto"/>
          </w:tcBorders>
          <w:shd w:val="clear" w:color="auto" w:fill="auto"/>
          <w:vAlign w:val="center"/>
          <w:hideMark/>
        </w:tcPr>
        <w:p w14:paraId="4F3CD910" w14:textId="77777777" w:rsidR="00543DBA" w:rsidRPr="00023527" w:rsidRDefault="00543DBA" w:rsidP="007E2213">
          <w:pPr>
            <w:spacing w:after="0" w:line="240" w:lineRule="auto"/>
            <w:jc w:val="center"/>
            <w:rPr>
              <w:rFonts w:ascii="Arial" w:eastAsia="Times New Roman" w:hAnsi="Arial"/>
              <w:b/>
              <w:bCs/>
              <w:color w:val="000000"/>
              <w:lang w:eastAsia="es-ES"/>
            </w:rPr>
          </w:pPr>
          <w:r w:rsidRPr="00023527">
            <w:rPr>
              <w:rFonts w:ascii="Arial" w:eastAsia="Times New Roman" w:hAnsi="Arial"/>
              <w:b/>
              <w:bCs/>
              <w:color w:val="000000"/>
              <w:lang w:eastAsia="es-ES"/>
            </w:rPr>
            <w:t>CÓDIGO</w:t>
          </w:r>
        </w:p>
      </w:tc>
      <w:tc>
        <w:tcPr>
          <w:tcW w:w="2102" w:type="dxa"/>
          <w:tcBorders>
            <w:top w:val="nil"/>
            <w:left w:val="nil"/>
            <w:bottom w:val="single" w:sz="4" w:space="0" w:color="auto"/>
            <w:right w:val="single" w:sz="4" w:space="0" w:color="auto"/>
          </w:tcBorders>
          <w:shd w:val="clear" w:color="auto" w:fill="auto"/>
          <w:vAlign w:val="center"/>
          <w:hideMark/>
        </w:tcPr>
        <w:p w14:paraId="6C601DA4" w14:textId="77777777" w:rsidR="00543DBA" w:rsidRPr="00F446A0" w:rsidRDefault="00543DBA"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IMPLEMENTACIÓN</w:t>
          </w:r>
        </w:p>
      </w:tc>
      <w:tc>
        <w:tcPr>
          <w:tcW w:w="1910" w:type="dxa"/>
          <w:tcBorders>
            <w:top w:val="nil"/>
            <w:left w:val="nil"/>
            <w:bottom w:val="single" w:sz="4" w:space="0" w:color="auto"/>
            <w:right w:val="single" w:sz="4" w:space="0" w:color="auto"/>
          </w:tcBorders>
          <w:shd w:val="clear" w:color="auto" w:fill="auto"/>
          <w:vAlign w:val="center"/>
          <w:hideMark/>
        </w:tcPr>
        <w:p w14:paraId="3E5E0CD2" w14:textId="77777777" w:rsidR="00543DBA" w:rsidRPr="00F446A0" w:rsidRDefault="00543DBA"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ACTUALIZACIÓN</w:t>
          </w:r>
        </w:p>
      </w:tc>
      <w:tc>
        <w:tcPr>
          <w:tcW w:w="1518" w:type="dxa"/>
          <w:tcBorders>
            <w:top w:val="nil"/>
            <w:left w:val="nil"/>
            <w:bottom w:val="single" w:sz="4" w:space="0" w:color="auto"/>
            <w:right w:val="single" w:sz="8" w:space="0" w:color="auto"/>
          </w:tcBorders>
          <w:shd w:val="clear" w:color="auto" w:fill="auto"/>
          <w:vAlign w:val="center"/>
          <w:hideMark/>
        </w:tcPr>
        <w:p w14:paraId="391EB206" w14:textId="77777777" w:rsidR="00543DBA" w:rsidRPr="00F446A0" w:rsidRDefault="00543DBA"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VERSIÓN</w:t>
          </w:r>
        </w:p>
      </w:tc>
      <w:tc>
        <w:tcPr>
          <w:tcW w:w="1761" w:type="dxa"/>
          <w:tcBorders>
            <w:top w:val="nil"/>
            <w:left w:val="nil"/>
            <w:bottom w:val="single" w:sz="4" w:space="0" w:color="auto"/>
            <w:right w:val="single" w:sz="8" w:space="0" w:color="auto"/>
          </w:tcBorders>
          <w:vAlign w:val="center"/>
        </w:tcPr>
        <w:p w14:paraId="69A072EF" w14:textId="77777777" w:rsidR="00543DBA" w:rsidRPr="00F446A0" w:rsidRDefault="00543DBA"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PÁGINA</w:t>
          </w:r>
        </w:p>
      </w:tc>
    </w:tr>
    <w:tr w:rsidR="00543DBA" w:rsidRPr="00023527" w14:paraId="3899CCAB" w14:textId="77777777" w:rsidTr="00543DBA">
      <w:trPr>
        <w:trHeight w:val="500"/>
      </w:trPr>
      <w:tc>
        <w:tcPr>
          <w:tcW w:w="1340" w:type="dxa"/>
          <w:tcBorders>
            <w:top w:val="nil"/>
            <w:left w:val="single" w:sz="8" w:space="0" w:color="auto"/>
            <w:bottom w:val="single" w:sz="8" w:space="0" w:color="auto"/>
            <w:right w:val="single" w:sz="4" w:space="0" w:color="auto"/>
          </w:tcBorders>
          <w:shd w:val="clear" w:color="auto" w:fill="auto"/>
          <w:vAlign w:val="center"/>
          <w:hideMark/>
        </w:tcPr>
        <w:p w14:paraId="2883B4CA" w14:textId="77777777" w:rsidR="00543DBA" w:rsidRPr="00023527" w:rsidRDefault="00543DBA" w:rsidP="007E2213">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MA-CL-01</w:t>
          </w:r>
        </w:p>
      </w:tc>
      <w:tc>
        <w:tcPr>
          <w:tcW w:w="2102" w:type="dxa"/>
          <w:tcBorders>
            <w:top w:val="nil"/>
            <w:left w:val="nil"/>
            <w:bottom w:val="single" w:sz="8" w:space="0" w:color="auto"/>
            <w:right w:val="single" w:sz="4" w:space="0" w:color="auto"/>
          </w:tcBorders>
          <w:shd w:val="clear" w:color="auto" w:fill="auto"/>
          <w:vAlign w:val="center"/>
          <w:hideMark/>
        </w:tcPr>
        <w:p w14:paraId="5FBB7DD3" w14:textId="77777777" w:rsidR="00543DBA" w:rsidRPr="00F446A0" w:rsidRDefault="00543DBA" w:rsidP="007E2213">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18/07/18</w:t>
          </w:r>
        </w:p>
      </w:tc>
      <w:tc>
        <w:tcPr>
          <w:tcW w:w="1910" w:type="dxa"/>
          <w:tcBorders>
            <w:top w:val="nil"/>
            <w:left w:val="nil"/>
            <w:bottom w:val="single" w:sz="8" w:space="0" w:color="auto"/>
            <w:right w:val="single" w:sz="4" w:space="0" w:color="auto"/>
          </w:tcBorders>
          <w:shd w:val="clear" w:color="auto" w:fill="auto"/>
          <w:vAlign w:val="center"/>
          <w:hideMark/>
        </w:tcPr>
        <w:p w14:paraId="36D6FCB1" w14:textId="43251DEB" w:rsidR="00543DBA" w:rsidRPr="00F446A0" w:rsidRDefault="0053081C" w:rsidP="0053081C">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21/05/19</w:t>
          </w:r>
        </w:p>
      </w:tc>
      <w:tc>
        <w:tcPr>
          <w:tcW w:w="1518" w:type="dxa"/>
          <w:tcBorders>
            <w:top w:val="nil"/>
            <w:left w:val="nil"/>
            <w:bottom w:val="single" w:sz="8" w:space="0" w:color="auto"/>
            <w:right w:val="single" w:sz="8" w:space="0" w:color="auto"/>
          </w:tcBorders>
          <w:shd w:val="clear" w:color="auto" w:fill="auto"/>
          <w:vAlign w:val="center"/>
          <w:hideMark/>
        </w:tcPr>
        <w:p w14:paraId="70A8E17F" w14:textId="5CA13DB0" w:rsidR="00543DBA" w:rsidRPr="00F446A0" w:rsidRDefault="0053081C" w:rsidP="007E2213">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2</w:t>
          </w:r>
        </w:p>
      </w:tc>
      <w:tc>
        <w:tcPr>
          <w:tcW w:w="1761" w:type="dxa"/>
          <w:tcBorders>
            <w:top w:val="nil"/>
            <w:left w:val="nil"/>
            <w:bottom w:val="single" w:sz="8" w:space="0" w:color="auto"/>
            <w:right w:val="single" w:sz="8" w:space="0" w:color="auto"/>
          </w:tcBorders>
          <w:vAlign w:val="center"/>
        </w:tcPr>
        <w:p w14:paraId="19DFC51E" w14:textId="7DF7CAF5" w:rsidR="00543DBA" w:rsidRPr="00F446A0" w:rsidRDefault="00543DBA" w:rsidP="000157C8">
          <w:pPr>
            <w:spacing w:after="0" w:line="240" w:lineRule="auto"/>
            <w:jc w:val="center"/>
            <w:rPr>
              <w:rFonts w:ascii="Arial" w:eastAsia="Times New Roman" w:hAnsi="Arial" w:cs="Arial"/>
              <w:color w:val="000000"/>
              <w:lang w:eastAsia="es-ES"/>
            </w:rPr>
          </w:pPr>
          <w:r w:rsidRPr="00DC163E">
            <w:rPr>
              <w:rFonts w:ascii="Arial" w:eastAsia="Times New Roman" w:hAnsi="Arial" w:cs="Arial"/>
              <w:color w:val="000000"/>
              <w:lang w:eastAsia="es-ES"/>
            </w:rPr>
            <w:fldChar w:fldCharType="begin"/>
          </w:r>
          <w:r w:rsidRPr="00DC163E">
            <w:rPr>
              <w:rFonts w:ascii="Arial" w:eastAsia="Times New Roman" w:hAnsi="Arial" w:cs="Arial"/>
              <w:color w:val="000000"/>
              <w:lang w:eastAsia="es-ES"/>
            </w:rPr>
            <w:instrText>PAGE   \* MERGEFORMAT</w:instrText>
          </w:r>
          <w:r w:rsidRPr="00DC163E">
            <w:rPr>
              <w:rFonts w:ascii="Arial" w:eastAsia="Times New Roman" w:hAnsi="Arial" w:cs="Arial"/>
              <w:color w:val="000000"/>
              <w:lang w:eastAsia="es-ES"/>
            </w:rPr>
            <w:fldChar w:fldCharType="separate"/>
          </w:r>
          <w:r w:rsidR="00F52761" w:rsidRPr="00F52761">
            <w:rPr>
              <w:rFonts w:ascii="Arial" w:eastAsia="Times New Roman" w:hAnsi="Arial" w:cs="Arial"/>
              <w:noProof/>
              <w:color w:val="000000"/>
              <w:lang w:val="es-ES" w:eastAsia="es-ES"/>
            </w:rPr>
            <w:t>12</w:t>
          </w:r>
          <w:r w:rsidRPr="00DC163E">
            <w:rPr>
              <w:rFonts w:ascii="Arial" w:eastAsia="Times New Roman" w:hAnsi="Arial" w:cs="Arial"/>
              <w:color w:val="000000"/>
              <w:lang w:eastAsia="es-ES"/>
            </w:rPr>
            <w:fldChar w:fldCharType="end"/>
          </w:r>
          <w:r w:rsidR="0053081C">
            <w:rPr>
              <w:rFonts w:ascii="Arial" w:eastAsia="Times New Roman" w:hAnsi="Arial" w:cs="Arial"/>
              <w:color w:val="000000"/>
              <w:lang w:eastAsia="es-ES"/>
            </w:rPr>
            <w:t xml:space="preserve"> de 2</w:t>
          </w:r>
          <w:r w:rsidR="000157C8">
            <w:rPr>
              <w:rFonts w:ascii="Arial" w:eastAsia="Times New Roman" w:hAnsi="Arial" w:cs="Arial"/>
              <w:color w:val="000000"/>
              <w:lang w:eastAsia="es-ES"/>
            </w:rPr>
            <w:t>6</w:t>
          </w:r>
        </w:p>
      </w:tc>
    </w:tr>
  </w:tbl>
  <w:p w14:paraId="7F4D7B82" w14:textId="77777777" w:rsidR="00543DBA" w:rsidRDefault="00543DBA" w:rsidP="00CF7627">
    <w:pPr>
      <w:pStyle w:val="Encabezado"/>
      <w:ind w:right="-136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7E5B2" w14:textId="77777777" w:rsidR="00543DBA" w:rsidRDefault="00543DBA" w:rsidP="00CF7627">
    <w:pPr>
      <w:pStyle w:val="Encabezado"/>
      <w:ind w:right="-1368"/>
    </w:pPr>
  </w:p>
  <w:tbl>
    <w:tblPr>
      <w:tblW w:w="8633" w:type="dxa"/>
      <w:tblCellMar>
        <w:left w:w="70" w:type="dxa"/>
        <w:right w:w="70" w:type="dxa"/>
      </w:tblCellMar>
      <w:tblLook w:val="04A0" w:firstRow="1" w:lastRow="0" w:firstColumn="1" w:lastColumn="0" w:noHBand="0" w:noVBand="1"/>
    </w:tblPr>
    <w:tblGrid>
      <w:gridCol w:w="1323"/>
      <w:gridCol w:w="2145"/>
      <w:gridCol w:w="1949"/>
      <w:gridCol w:w="1496"/>
      <w:gridCol w:w="1720"/>
    </w:tblGrid>
    <w:tr w:rsidR="00543DBA" w:rsidRPr="00023527" w14:paraId="43CE7FFA" w14:textId="77777777" w:rsidTr="00543DBA">
      <w:trPr>
        <w:trHeight w:val="792"/>
      </w:trPr>
      <w:tc>
        <w:tcPr>
          <w:tcW w:w="8633"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0563A1B4" w14:textId="77777777" w:rsidR="00543DBA" w:rsidRPr="00F446A0" w:rsidRDefault="00543DBA" w:rsidP="007E2213">
          <w:pPr>
            <w:spacing w:after="0" w:line="240" w:lineRule="auto"/>
            <w:jc w:val="center"/>
            <w:rPr>
              <w:rFonts w:ascii="Arial" w:eastAsia="Times New Roman" w:hAnsi="Arial"/>
              <w:b/>
              <w:bCs/>
              <w:color w:val="000000"/>
              <w:lang w:eastAsia="es-ES"/>
            </w:rPr>
          </w:pPr>
          <w:r>
            <w:rPr>
              <w:rFonts w:ascii="Arial" w:eastAsia="Times New Roman" w:hAnsi="Arial"/>
              <w:b/>
              <w:bCs/>
              <w:noProof/>
              <w:color w:val="000000"/>
              <w:lang w:eastAsia="es-CO"/>
            </w:rPr>
            <w:drawing>
              <wp:anchor distT="0" distB="0" distL="114300" distR="114300" simplePos="0" relativeHeight="251665408" behindDoc="0" locked="0" layoutInCell="1" allowOverlap="1" wp14:anchorId="6BA9CF01" wp14:editId="6C773DFD">
                <wp:simplePos x="0" y="0"/>
                <wp:positionH relativeFrom="column">
                  <wp:posOffset>116205</wp:posOffset>
                </wp:positionH>
                <wp:positionV relativeFrom="paragraph">
                  <wp:posOffset>5715</wp:posOffset>
                </wp:positionV>
                <wp:extent cx="1052195" cy="474980"/>
                <wp:effectExtent l="0" t="0" r="0" b="127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52195" cy="47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F272B" w14:textId="77777777" w:rsidR="00543DBA" w:rsidRPr="00F446A0" w:rsidRDefault="00543DBA" w:rsidP="007E2213">
          <w:pPr>
            <w:spacing w:after="0" w:line="240" w:lineRule="auto"/>
            <w:jc w:val="center"/>
            <w:rPr>
              <w:rFonts w:ascii="Arial" w:eastAsia="Times New Roman" w:hAnsi="Arial"/>
              <w:b/>
              <w:bCs/>
              <w:color w:val="000000"/>
              <w:lang w:eastAsia="es-ES"/>
            </w:rPr>
          </w:pPr>
          <w:r>
            <w:rPr>
              <w:rFonts w:ascii="Arial" w:eastAsia="Times New Roman" w:hAnsi="Arial"/>
              <w:b/>
              <w:bCs/>
              <w:color w:val="000000"/>
              <w:lang w:eastAsia="es-ES"/>
            </w:rPr>
            <w:t xml:space="preserve">MANUAL DE GESTIÒN INTEGRADO </w:t>
          </w:r>
        </w:p>
      </w:tc>
    </w:tr>
    <w:tr w:rsidR="00543DBA" w:rsidRPr="00023527" w14:paraId="2DD5CD76" w14:textId="77777777" w:rsidTr="00543DBA">
      <w:trPr>
        <w:trHeight w:val="594"/>
      </w:trPr>
      <w:tc>
        <w:tcPr>
          <w:tcW w:w="1340" w:type="dxa"/>
          <w:tcBorders>
            <w:top w:val="nil"/>
            <w:left w:val="single" w:sz="8" w:space="0" w:color="auto"/>
            <w:bottom w:val="single" w:sz="4" w:space="0" w:color="auto"/>
            <w:right w:val="single" w:sz="4" w:space="0" w:color="auto"/>
          </w:tcBorders>
          <w:shd w:val="clear" w:color="auto" w:fill="auto"/>
          <w:vAlign w:val="center"/>
          <w:hideMark/>
        </w:tcPr>
        <w:p w14:paraId="64106E1D" w14:textId="77777777" w:rsidR="00543DBA" w:rsidRPr="00023527" w:rsidRDefault="00543DBA" w:rsidP="007E2213">
          <w:pPr>
            <w:spacing w:after="0" w:line="240" w:lineRule="auto"/>
            <w:jc w:val="center"/>
            <w:rPr>
              <w:rFonts w:ascii="Arial" w:eastAsia="Times New Roman" w:hAnsi="Arial"/>
              <w:b/>
              <w:bCs/>
              <w:color w:val="000000"/>
              <w:lang w:eastAsia="es-ES"/>
            </w:rPr>
          </w:pPr>
          <w:r w:rsidRPr="00023527">
            <w:rPr>
              <w:rFonts w:ascii="Arial" w:eastAsia="Times New Roman" w:hAnsi="Arial"/>
              <w:b/>
              <w:bCs/>
              <w:color w:val="000000"/>
              <w:lang w:eastAsia="es-ES"/>
            </w:rPr>
            <w:t>CÓDIGO</w:t>
          </w:r>
        </w:p>
      </w:tc>
      <w:tc>
        <w:tcPr>
          <w:tcW w:w="2102" w:type="dxa"/>
          <w:tcBorders>
            <w:top w:val="nil"/>
            <w:left w:val="nil"/>
            <w:bottom w:val="single" w:sz="4" w:space="0" w:color="auto"/>
            <w:right w:val="single" w:sz="4" w:space="0" w:color="auto"/>
          </w:tcBorders>
          <w:shd w:val="clear" w:color="auto" w:fill="auto"/>
          <w:vAlign w:val="center"/>
          <w:hideMark/>
        </w:tcPr>
        <w:p w14:paraId="655D35A2" w14:textId="77777777" w:rsidR="00543DBA" w:rsidRPr="00F446A0" w:rsidRDefault="00543DBA"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IMPLEMENTACIÓN</w:t>
          </w:r>
        </w:p>
      </w:tc>
      <w:tc>
        <w:tcPr>
          <w:tcW w:w="1910" w:type="dxa"/>
          <w:tcBorders>
            <w:top w:val="nil"/>
            <w:left w:val="nil"/>
            <w:bottom w:val="single" w:sz="4" w:space="0" w:color="auto"/>
            <w:right w:val="single" w:sz="4" w:space="0" w:color="auto"/>
          </w:tcBorders>
          <w:shd w:val="clear" w:color="auto" w:fill="auto"/>
          <w:vAlign w:val="center"/>
          <w:hideMark/>
        </w:tcPr>
        <w:p w14:paraId="43DF85A8" w14:textId="77777777" w:rsidR="00543DBA" w:rsidRPr="00F446A0" w:rsidRDefault="00543DBA"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FECHA DE ACTUALIZACIÓN</w:t>
          </w:r>
        </w:p>
      </w:tc>
      <w:tc>
        <w:tcPr>
          <w:tcW w:w="1518" w:type="dxa"/>
          <w:tcBorders>
            <w:top w:val="nil"/>
            <w:left w:val="nil"/>
            <w:bottom w:val="single" w:sz="4" w:space="0" w:color="auto"/>
            <w:right w:val="single" w:sz="8" w:space="0" w:color="auto"/>
          </w:tcBorders>
          <w:shd w:val="clear" w:color="auto" w:fill="auto"/>
          <w:vAlign w:val="center"/>
          <w:hideMark/>
        </w:tcPr>
        <w:p w14:paraId="711756E5" w14:textId="77777777" w:rsidR="00543DBA" w:rsidRPr="00F446A0" w:rsidRDefault="00543DBA"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VERSIÓN</w:t>
          </w:r>
        </w:p>
      </w:tc>
      <w:tc>
        <w:tcPr>
          <w:tcW w:w="1761" w:type="dxa"/>
          <w:tcBorders>
            <w:top w:val="nil"/>
            <w:left w:val="nil"/>
            <w:bottom w:val="single" w:sz="4" w:space="0" w:color="auto"/>
            <w:right w:val="single" w:sz="8" w:space="0" w:color="auto"/>
          </w:tcBorders>
          <w:vAlign w:val="center"/>
        </w:tcPr>
        <w:p w14:paraId="276D795E" w14:textId="77777777" w:rsidR="00543DBA" w:rsidRPr="00F446A0" w:rsidRDefault="00543DBA" w:rsidP="007E2213">
          <w:pPr>
            <w:spacing w:after="0" w:line="240" w:lineRule="auto"/>
            <w:jc w:val="center"/>
            <w:rPr>
              <w:rFonts w:ascii="Arial" w:eastAsia="Times New Roman" w:hAnsi="Arial"/>
              <w:b/>
              <w:bCs/>
              <w:color w:val="000000"/>
              <w:lang w:eastAsia="es-ES"/>
            </w:rPr>
          </w:pPr>
          <w:r w:rsidRPr="00F446A0">
            <w:rPr>
              <w:rFonts w:ascii="Arial" w:eastAsia="Times New Roman" w:hAnsi="Arial"/>
              <w:b/>
              <w:bCs/>
              <w:color w:val="000000"/>
              <w:lang w:eastAsia="es-ES"/>
            </w:rPr>
            <w:t>PÁGINA</w:t>
          </w:r>
        </w:p>
      </w:tc>
    </w:tr>
    <w:tr w:rsidR="00543DBA" w:rsidRPr="00023527" w14:paraId="0F0D94A9" w14:textId="77777777" w:rsidTr="00543DBA">
      <w:trPr>
        <w:trHeight w:val="500"/>
      </w:trPr>
      <w:tc>
        <w:tcPr>
          <w:tcW w:w="1340" w:type="dxa"/>
          <w:tcBorders>
            <w:top w:val="nil"/>
            <w:left w:val="single" w:sz="8" w:space="0" w:color="auto"/>
            <w:bottom w:val="single" w:sz="8" w:space="0" w:color="auto"/>
            <w:right w:val="single" w:sz="4" w:space="0" w:color="auto"/>
          </w:tcBorders>
          <w:shd w:val="clear" w:color="auto" w:fill="auto"/>
          <w:vAlign w:val="center"/>
          <w:hideMark/>
        </w:tcPr>
        <w:p w14:paraId="7E37F830" w14:textId="77777777" w:rsidR="00543DBA" w:rsidRPr="00023527" w:rsidRDefault="00543DBA" w:rsidP="007E2213">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MA-CL-01</w:t>
          </w:r>
        </w:p>
      </w:tc>
      <w:tc>
        <w:tcPr>
          <w:tcW w:w="2102" w:type="dxa"/>
          <w:tcBorders>
            <w:top w:val="nil"/>
            <w:left w:val="nil"/>
            <w:bottom w:val="single" w:sz="8" w:space="0" w:color="auto"/>
            <w:right w:val="single" w:sz="4" w:space="0" w:color="auto"/>
          </w:tcBorders>
          <w:shd w:val="clear" w:color="auto" w:fill="auto"/>
          <w:vAlign w:val="center"/>
          <w:hideMark/>
        </w:tcPr>
        <w:p w14:paraId="44393EDA" w14:textId="77777777" w:rsidR="00543DBA" w:rsidRPr="00F446A0" w:rsidRDefault="00543DBA" w:rsidP="007E2213">
          <w:pPr>
            <w:spacing w:after="0" w:line="240" w:lineRule="auto"/>
            <w:jc w:val="center"/>
            <w:rPr>
              <w:rFonts w:ascii="Arial" w:eastAsia="Times New Roman" w:hAnsi="Arial"/>
              <w:bCs/>
              <w:color w:val="000000"/>
              <w:lang w:eastAsia="es-ES"/>
            </w:rPr>
          </w:pPr>
          <w:r>
            <w:rPr>
              <w:rFonts w:ascii="Arial" w:eastAsia="Times New Roman" w:hAnsi="Arial"/>
              <w:bCs/>
              <w:color w:val="000000"/>
              <w:lang w:eastAsia="es-ES"/>
            </w:rPr>
            <w:t>18/07/18</w:t>
          </w:r>
        </w:p>
      </w:tc>
      <w:tc>
        <w:tcPr>
          <w:tcW w:w="1910" w:type="dxa"/>
          <w:tcBorders>
            <w:top w:val="nil"/>
            <w:left w:val="nil"/>
            <w:bottom w:val="single" w:sz="8" w:space="0" w:color="auto"/>
            <w:right w:val="single" w:sz="4" w:space="0" w:color="auto"/>
          </w:tcBorders>
          <w:shd w:val="clear" w:color="auto" w:fill="auto"/>
          <w:vAlign w:val="center"/>
          <w:hideMark/>
        </w:tcPr>
        <w:p w14:paraId="632CFCF2" w14:textId="7EE0AA00" w:rsidR="00543DBA" w:rsidRPr="00F446A0" w:rsidRDefault="0053081C" w:rsidP="0053081C">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21</w:t>
          </w:r>
          <w:r w:rsidR="00543DBA">
            <w:rPr>
              <w:rFonts w:ascii="Arial" w:eastAsia="Times New Roman" w:hAnsi="Arial" w:cs="Arial"/>
              <w:color w:val="000000"/>
              <w:szCs w:val="24"/>
              <w:lang w:eastAsia="es-ES"/>
            </w:rPr>
            <w:t>/0</w:t>
          </w:r>
          <w:r>
            <w:rPr>
              <w:rFonts w:ascii="Arial" w:eastAsia="Times New Roman" w:hAnsi="Arial" w:cs="Arial"/>
              <w:color w:val="000000"/>
              <w:szCs w:val="24"/>
              <w:lang w:eastAsia="es-ES"/>
            </w:rPr>
            <w:t>5</w:t>
          </w:r>
          <w:r w:rsidR="00543DBA">
            <w:rPr>
              <w:rFonts w:ascii="Arial" w:eastAsia="Times New Roman" w:hAnsi="Arial" w:cs="Arial"/>
              <w:color w:val="000000"/>
              <w:szCs w:val="24"/>
              <w:lang w:eastAsia="es-ES"/>
            </w:rPr>
            <w:t>/1</w:t>
          </w:r>
          <w:r>
            <w:rPr>
              <w:rFonts w:ascii="Arial" w:eastAsia="Times New Roman" w:hAnsi="Arial" w:cs="Arial"/>
              <w:color w:val="000000"/>
              <w:szCs w:val="24"/>
              <w:lang w:eastAsia="es-ES"/>
            </w:rPr>
            <w:t>9</w:t>
          </w:r>
        </w:p>
      </w:tc>
      <w:tc>
        <w:tcPr>
          <w:tcW w:w="1518" w:type="dxa"/>
          <w:tcBorders>
            <w:top w:val="nil"/>
            <w:left w:val="nil"/>
            <w:bottom w:val="single" w:sz="8" w:space="0" w:color="auto"/>
            <w:right w:val="single" w:sz="8" w:space="0" w:color="auto"/>
          </w:tcBorders>
          <w:shd w:val="clear" w:color="auto" w:fill="auto"/>
          <w:vAlign w:val="center"/>
          <w:hideMark/>
        </w:tcPr>
        <w:p w14:paraId="4FF0C241" w14:textId="2C1A34A4" w:rsidR="00543DBA" w:rsidRPr="00F446A0" w:rsidRDefault="0053081C" w:rsidP="007E2213">
          <w:pPr>
            <w:spacing w:after="0" w:line="240" w:lineRule="auto"/>
            <w:jc w:val="center"/>
            <w:rPr>
              <w:rFonts w:ascii="Arial" w:eastAsia="Times New Roman" w:hAnsi="Arial" w:cs="Arial"/>
              <w:color w:val="000000"/>
              <w:szCs w:val="24"/>
              <w:lang w:eastAsia="es-ES"/>
            </w:rPr>
          </w:pPr>
          <w:r>
            <w:rPr>
              <w:rFonts w:ascii="Arial" w:eastAsia="Times New Roman" w:hAnsi="Arial" w:cs="Arial"/>
              <w:color w:val="000000"/>
              <w:szCs w:val="24"/>
              <w:lang w:eastAsia="es-ES"/>
            </w:rPr>
            <w:t>2</w:t>
          </w:r>
        </w:p>
      </w:tc>
      <w:tc>
        <w:tcPr>
          <w:tcW w:w="1761" w:type="dxa"/>
          <w:tcBorders>
            <w:top w:val="nil"/>
            <w:left w:val="nil"/>
            <w:bottom w:val="single" w:sz="8" w:space="0" w:color="auto"/>
            <w:right w:val="single" w:sz="8" w:space="0" w:color="auto"/>
          </w:tcBorders>
          <w:vAlign w:val="center"/>
        </w:tcPr>
        <w:p w14:paraId="6259187E" w14:textId="6A823D7C" w:rsidR="00543DBA" w:rsidRPr="00F446A0" w:rsidRDefault="00543DBA" w:rsidP="000157C8">
          <w:pPr>
            <w:spacing w:after="0" w:line="240" w:lineRule="auto"/>
            <w:jc w:val="center"/>
            <w:rPr>
              <w:rFonts w:ascii="Arial" w:eastAsia="Times New Roman" w:hAnsi="Arial" w:cs="Arial"/>
              <w:color w:val="000000"/>
              <w:lang w:eastAsia="es-ES"/>
            </w:rPr>
          </w:pPr>
          <w:r w:rsidRPr="00DC163E">
            <w:rPr>
              <w:rFonts w:ascii="Arial" w:eastAsia="Times New Roman" w:hAnsi="Arial" w:cs="Arial"/>
              <w:color w:val="000000"/>
              <w:lang w:eastAsia="es-ES"/>
            </w:rPr>
            <w:fldChar w:fldCharType="begin"/>
          </w:r>
          <w:r w:rsidRPr="00DC163E">
            <w:rPr>
              <w:rFonts w:ascii="Arial" w:eastAsia="Times New Roman" w:hAnsi="Arial" w:cs="Arial"/>
              <w:color w:val="000000"/>
              <w:lang w:eastAsia="es-ES"/>
            </w:rPr>
            <w:instrText>PAGE   \* MERGEFORMAT</w:instrText>
          </w:r>
          <w:r w:rsidRPr="00DC163E">
            <w:rPr>
              <w:rFonts w:ascii="Arial" w:eastAsia="Times New Roman" w:hAnsi="Arial" w:cs="Arial"/>
              <w:color w:val="000000"/>
              <w:lang w:eastAsia="es-ES"/>
            </w:rPr>
            <w:fldChar w:fldCharType="separate"/>
          </w:r>
          <w:r w:rsidR="00F52761" w:rsidRPr="00F52761">
            <w:rPr>
              <w:rFonts w:ascii="Arial" w:eastAsia="Times New Roman" w:hAnsi="Arial" w:cs="Arial"/>
              <w:noProof/>
              <w:color w:val="000000"/>
              <w:lang w:val="es-ES" w:eastAsia="es-ES"/>
            </w:rPr>
            <w:t>13</w:t>
          </w:r>
          <w:r w:rsidRPr="00DC163E">
            <w:rPr>
              <w:rFonts w:ascii="Arial" w:eastAsia="Times New Roman" w:hAnsi="Arial" w:cs="Arial"/>
              <w:color w:val="000000"/>
              <w:lang w:eastAsia="es-ES"/>
            </w:rPr>
            <w:fldChar w:fldCharType="end"/>
          </w:r>
          <w:r>
            <w:rPr>
              <w:rFonts w:ascii="Arial" w:eastAsia="Times New Roman" w:hAnsi="Arial" w:cs="Arial"/>
              <w:color w:val="000000"/>
              <w:lang w:eastAsia="es-ES"/>
            </w:rPr>
            <w:t xml:space="preserve"> de 2</w:t>
          </w:r>
          <w:r w:rsidR="000157C8">
            <w:rPr>
              <w:rFonts w:ascii="Arial" w:eastAsia="Times New Roman" w:hAnsi="Arial" w:cs="Arial"/>
              <w:color w:val="000000"/>
              <w:lang w:eastAsia="es-ES"/>
            </w:rPr>
            <w:t>6</w:t>
          </w:r>
        </w:p>
      </w:tc>
    </w:tr>
  </w:tbl>
  <w:p w14:paraId="170CC6AD" w14:textId="77777777" w:rsidR="00543DBA" w:rsidRPr="008C3B3A" w:rsidRDefault="00543DBA" w:rsidP="00A11B4D">
    <w:pPr>
      <w:pStyle w:val="Encabezado"/>
      <w:jc w:val="right"/>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A1933"/>
    <w:multiLevelType w:val="multilevel"/>
    <w:tmpl w:val="99DC0614"/>
    <w:lvl w:ilvl="0">
      <w:start w:val="1"/>
      <w:numFmt w:val="none"/>
      <w:lvlText w:val="4.2.6"/>
      <w:lvlJc w:val="left"/>
      <w:pPr>
        <w:ind w:left="720" w:hanging="360"/>
      </w:pPr>
      <w:rPr>
        <w:rFonts w:hint="default"/>
        <w:b/>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01B82B4C"/>
    <w:multiLevelType w:val="hybridMultilevel"/>
    <w:tmpl w:val="8B8CF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2A77D7B"/>
    <w:multiLevelType w:val="multilevel"/>
    <w:tmpl w:val="37868A8C"/>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38A70CD"/>
    <w:multiLevelType w:val="multilevel"/>
    <w:tmpl w:val="73E806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6922DB0"/>
    <w:multiLevelType w:val="multilevel"/>
    <w:tmpl w:val="DCA43EB8"/>
    <w:lvl w:ilvl="0">
      <w:start w:val="5"/>
      <w:numFmt w:val="decimal"/>
      <w:lvlText w:val="%1"/>
      <w:lvlJc w:val="left"/>
      <w:pPr>
        <w:ind w:left="360" w:hanging="360"/>
      </w:pPr>
      <w:rPr>
        <w:rFonts w:hint="default"/>
      </w:rPr>
    </w:lvl>
    <w:lvl w:ilvl="1">
      <w:start w:val="1"/>
      <w:numFmt w:val="decimal"/>
      <w:lvlText w:val="%1.%2"/>
      <w:lvlJc w:val="left"/>
      <w:pPr>
        <w:ind w:left="1770" w:hanging="360"/>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5310" w:hanging="108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490" w:hanging="144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670" w:hanging="1800"/>
      </w:pPr>
      <w:rPr>
        <w:rFonts w:hint="default"/>
      </w:rPr>
    </w:lvl>
    <w:lvl w:ilvl="8">
      <w:start w:val="1"/>
      <w:numFmt w:val="decimal"/>
      <w:lvlText w:val="%1.%2.%3.%4.%5.%6.%7.%8.%9"/>
      <w:lvlJc w:val="left"/>
      <w:pPr>
        <w:ind w:left="13080" w:hanging="1800"/>
      </w:pPr>
      <w:rPr>
        <w:rFonts w:hint="default"/>
      </w:rPr>
    </w:lvl>
  </w:abstractNum>
  <w:abstractNum w:abstractNumId="5" w15:restartNumberingAfterBreak="0">
    <w:nsid w:val="091E0708"/>
    <w:multiLevelType w:val="multilevel"/>
    <w:tmpl w:val="8EC48D7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 w15:restartNumberingAfterBreak="0">
    <w:nsid w:val="0B0C7546"/>
    <w:multiLevelType w:val="hybridMultilevel"/>
    <w:tmpl w:val="969A1B3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B5E3530"/>
    <w:multiLevelType w:val="hybridMultilevel"/>
    <w:tmpl w:val="02AE2E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BF848FE"/>
    <w:multiLevelType w:val="hybridMultilevel"/>
    <w:tmpl w:val="F424A0E8"/>
    <w:lvl w:ilvl="0" w:tplc="40CC59DE">
      <w:start w:val="1"/>
      <w:numFmt w:val="bullet"/>
      <w:lvlText w:val="•"/>
      <w:lvlJc w:val="left"/>
      <w:pPr>
        <w:ind w:left="1440" w:hanging="360"/>
      </w:pPr>
      <w:rPr>
        <w:rFonts w:ascii="Arial" w:hAnsi="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170C53AD"/>
    <w:multiLevelType w:val="hybridMultilevel"/>
    <w:tmpl w:val="C8B085B0"/>
    <w:lvl w:ilvl="0" w:tplc="240A0001">
      <w:start w:val="1"/>
      <w:numFmt w:val="bullet"/>
      <w:lvlText w:val=""/>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0" w15:restartNumberingAfterBreak="0">
    <w:nsid w:val="174E3775"/>
    <w:multiLevelType w:val="hybridMultilevel"/>
    <w:tmpl w:val="A9D82E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C470CBE"/>
    <w:multiLevelType w:val="hybridMultilevel"/>
    <w:tmpl w:val="4E2A1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C91223A"/>
    <w:multiLevelType w:val="hybridMultilevel"/>
    <w:tmpl w:val="D1D2FD1A"/>
    <w:lvl w:ilvl="0" w:tplc="40CC59DE">
      <w:start w:val="1"/>
      <w:numFmt w:val="bullet"/>
      <w:lvlText w:val="•"/>
      <w:lvlJc w:val="left"/>
      <w:pPr>
        <w:ind w:left="1440" w:hanging="360"/>
      </w:pPr>
      <w:rPr>
        <w:rFonts w:ascii="Arial" w:hAnsi="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1D1E3896"/>
    <w:multiLevelType w:val="hybridMultilevel"/>
    <w:tmpl w:val="2C8A193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E6130AB"/>
    <w:multiLevelType w:val="multilevel"/>
    <w:tmpl w:val="6B8A0AD8"/>
    <w:lvl w:ilvl="0">
      <w:start w:val="1"/>
      <w:numFmt w:val="decimal"/>
      <w:lvlText w:val="%1."/>
      <w:lvlJc w:val="left"/>
      <w:pPr>
        <w:ind w:left="720" w:hanging="360"/>
      </w:pPr>
      <w:rPr>
        <w:rFonts w:hint="default"/>
      </w:rPr>
    </w:lvl>
    <w:lvl w:ilvl="1">
      <w:start w:val="1"/>
      <w:numFmt w:val="none"/>
      <w:isLgl/>
      <w:lvlText w:val="4.2.2.2"/>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5" w15:restartNumberingAfterBreak="0">
    <w:nsid w:val="20201379"/>
    <w:multiLevelType w:val="multilevel"/>
    <w:tmpl w:val="3AF4EF26"/>
    <w:lvl w:ilvl="0">
      <w:start w:val="1"/>
      <w:numFmt w:val="none"/>
      <w:lvlText w:val="4.2.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6" w15:restartNumberingAfterBreak="0">
    <w:nsid w:val="224F76C4"/>
    <w:multiLevelType w:val="multilevel"/>
    <w:tmpl w:val="B64CF912"/>
    <w:lvl w:ilvl="0">
      <w:start w:val="1"/>
      <w:numFmt w:val="decimal"/>
      <w:lvlText w:val="%1."/>
      <w:lvlJc w:val="left"/>
      <w:pPr>
        <w:ind w:left="720" w:hanging="360"/>
      </w:pPr>
      <w:rPr>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59F0E25"/>
    <w:multiLevelType w:val="multilevel"/>
    <w:tmpl w:val="8EC48D7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8" w15:restartNumberingAfterBreak="0">
    <w:nsid w:val="26181D68"/>
    <w:multiLevelType w:val="multilevel"/>
    <w:tmpl w:val="AAA2A082"/>
    <w:lvl w:ilvl="0">
      <w:start w:val="1"/>
      <w:numFmt w:val="none"/>
      <w:lvlText w:val="4.2.3"/>
      <w:lvlJc w:val="left"/>
      <w:pPr>
        <w:ind w:left="720" w:hanging="360"/>
      </w:pPr>
      <w:rPr>
        <w:rFonts w:hint="default"/>
      </w:rPr>
    </w:lvl>
    <w:lvl w:ilvl="1">
      <w:start w:val="1"/>
      <w:numFmt w:val="none"/>
      <w:isLgl/>
      <w:lvlText w:val="4.2.2.3"/>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9" w15:restartNumberingAfterBreak="0">
    <w:nsid w:val="26A37F15"/>
    <w:multiLevelType w:val="multilevel"/>
    <w:tmpl w:val="10AA9DA4"/>
    <w:lvl w:ilvl="0">
      <w:start w:val="1"/>
      <w:numFmt w:val="bullet"/>
      <w:lvlText w:val=""/>
      <w:lvlJc w:val="left"/>
      <w:pPr>
        <w:ind w:left="720" w:hanging="360"/>
      </w:pPr>
      <w:rPr>
        <w:rFonts w:ascii="Symbol" w:hAnsi="Symbol" w:hint="default"/>
        <w:b/>
      </w:rPr>
    </w:lvl>
    <w:lvl w:ilvl="1">
      <w:start w:val="1"/>
      <w:numFmt w:val="bullet"/>
      <w:lvlText w:val=""/>
      <w:lvlJc w:val="left"/>
      <w:pPr>
        <w:ind w:left="765" w:hanging="405"/>
      </w:pPr>
      <w:rPr>
        <w:rFonts w:ascii="Symbol" w:hAnsi="Symbol"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0" w15:restartNumberingAfterBreak="0">
    <w:nsid w:val="28D37348"/>
    <w:multiLevelType w:val="multilevel"/>
    <w:tmpl w:val="73E806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2EC20492"/>
    <w:multiLevelType w:val="multilevel"/>
    <w:tmpl w:val="E61436C4"/>
    <w:lvl w:ilvl="0">
      <w:start w:val="1"/>
      <w:numFmt w:val="decimal"/>
      <w:lvlText w:val="%1."/>
      <w:lvlJc w:val="left"/>
      <w:pPr>
        <w:ind w:left="720" w:hanging="360"/>
      </w:pPr>
      <w:rPr>
        <w:rFonts w:hint="default"/>
      </w:rPr>
    </w:lvl>
    <w:lvl w:ilvl="1">
      <w:start w:val="1"/>
      <w:numFmt w:val="none"/>
      <w:isLgl/>
      <w:lvlText w:val="4.2.2.3"/>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2" w15:restartNumberingAfterBreak="0">
    <w:nsid w:val="30D647C1"/>
    <w:multiLevelType w:val="hybridMultilevel"/>
    <w:tmpl w:val="091488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1780E2F"/>
    <w:multiLevelType w:val="hybridMultilevel"/>
    <w:tmpl w:val="E71800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44B50E6"/>
    <w:multiLevelType w:val="multilevel"/>
    <w:tmpl w:val="66B81784"/>
    <w:lvl w:ilvl="0">
      <w:start w:val="1"/>
      <w:numFmt w:val="none"/>
      <w:lvlText w:val="4.2.4"/>
      <w:lvlJc w:val="left"/>
      <w:pPr>
        <w:ind w:left="720" w:hanging="360"/>
      </w:pPr>
      <w:rPr>
        <w:rFonts w:hint="default"/>
      </w:rPr>
    </w:lvl>
    <w:lvl w:ilvl="1">
      <w:start w:val="1"/>
      <w:numFmt w:val="none"/>
      <w:isLgl/>
      <w:lvlText w:val="4.2.2.3"/>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5" w15:restartNumberingAfterBreak="0">
    <w:nsid w:val="37BF532E"/>
    <w:multiLevelType w:val="hybridMultilevel"/>
    <w:tmpl w:val="969A1B3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F362DCB"/>
    <w:multiLevelType w:val="hybridMultilevel"/>
    <w:tmpl w:val="DFB0E7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0344D22"/>
    <w:multiLevelType w:val="multilevel"/>
    <w:tmpl w:val="73E806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1F0454F"/>
    <w:multiLevelType w:val="hybridMultilevel"/>
    <w:tmpl w:val="440E2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30D19DE"/>
    <w:multiLevelType w:val="multilevel"/>
    <w:tmpl w:val="F3A6A9DC"/>
    <w:lvl w:ilvl="0">
      <w:start w:val="1"/>
      <w:numFmt w:val="none"/>
      <w:lvlText w:val="4.2.7"/>
      <w:lvlJc w:val="left"/>
      <w:pPr>
        <w:ind w:left="720" w:hanging="360"/>
      </w:pPr>
      <w:rPr>
        <w:rFonts w:hint="default"/>
        <w:b/>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0" w15:restartNumberingAfterBreak="0">
    <w:nsid w:val="4A13714D"/>
    <w:multiLevelType w:val="multilevel"/>
    <w:tmpl w:val="A3382320"/>
    <w:lvl w:ilvl="0">
      <w:start w:val="1"/>
      <w:numFmt w:val="none"/>
      <w:lvlText w:val="4.2.8"/>
      <w:lvlJc w:val="left"/>
      <w:pPr>
        <w:ind w:left="720" w:hanging="360"/>
      </w:pPr>
      <w:rPr>
        <w:rFonts w:hint="default"/>
        <w:b/>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4D404CB8"/>
    <w:multiLevelType w:val="hybridMultilevel"/>
    <w:tmpl w:val="F57061B2"/>
    <w:lvl w:ilvl="0" w:tplc="0C0A0001">
      <w:start w:val="1"/>
      <w:numFmt w:val="bullet"/>
      <w:lvlText w:val=""/>
      <w:lvlJc w:val="left"/>
      <w:pPr>
        <w:ind w:left="436" w:hanging="360"/>
      </w:pPr>
      <w:rPr>
        <w:rFonts w:ascii="Symbol" w:hAnsi="Symbol"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32" w15:restartNumberingAfterBreak="0">
    <w:nsid w:val="4DB55A81"/>
    <w:multiLevelType w:val="multilevel"/>
    <w:tmpl w:val="29A04CBE"/>
    <w:lvl w:ilvl="0">
      <w:start w:val="1"/>
      <w:numFmt w:val="decimal"/>
      <w:lvlText w:val="%1."/>
      <w:lvlJc w:val="left"/>
      <w:pPr>
        <w:ind w:left="720" w:hanging="360"/>
      </w:pPr>
      <w:rPr>
        <w:rFonts w:hint="default"/>
      </w:rPr>
    </w:lvl>
    <w:lvl w:ilvl="1">
      <w:start w:val="1"/>
      <w:numFmt w:val="none"/>
      <w:isLgl/>
      <w:lvlText w:val="4.2.2"/>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5768008D"/>
    <w:multiLevelType w:val="multilevel"/>
    <w:tmpl w:val="821CF9BE"/>
    <w:lvl w:ilvl="0">
      <w:start w:val="1"/>
      <w:numFmt w:val="decimal"/>
      <w:lvlText w:val="%1."/>
      <w:lvlJc w:val="left"/>
      <w:pPr>
        <w:ind w:left="720" w:hanging="360"/>
      </w:pPr>
      <w:rPr>
        <w:rFonts w:hint="default"/>
      </w:rPr>
    </w:lvl>
    <w:lvl w:ilvl="1">
      <w:start w:val="1"/>
      <w:numFmt w:val="none"/>
      <w:isLgl/>
      <w:lvlText w:val="4.2.5"/>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60585FCA"/>
    <w:multiLevelType w:val="multilevel"/>
    <w:tmpl w:val="2CC61986"/>
    <w:lvl w:ilvl="0">
      <w:start w:val="1"/>
      <w:numFmt w:val="bullet"/>
      <w:lvlText w:val=""/>
      <w:lvlJc w:val="left"/>
      <w:pPr>
        <w:ind w:left="720" w:hanging="360"/>
      </w:pPr>
      <w:rPr>
        <w:rFonts w:ascii="Symbol" w:hAnsi="Symbol" w:hint="default"/>
      </w:rPr>
    </w:lvl>
    <w:lvl w:ilvl="1">
      <w:start w:val="1"/>
      <w:numFmt w:val="none"/>
      <w:isLgl/>
      <w:lvlText w:val="4.2.5"/>
      <w:lvlJc w:val="left"/>
      <w:pPr>
        <w:ind w:left="765" w:hanging="405"/>
      </w:pPr>
      <w:rPr>
        <w:rFonts w:hint="default"/>
        <w:b/>
      </w:rPr>
    </w:lvl>
    <w:lvl w:ilvl="2">
      <w:start w:val="1"/>
      <w:numFmt w:val="none"/>
      <w:lvlText w:val="4."/>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5" w15:restartNumberingAfterBreak="0">
    <w:nsid w:val="67200B94"/>
    <w:multiLevelType w:val="hybridMultilevel"/>
    <w:tmpl w:val="D7649F8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6" w15:restartNumberingAfterBreak="0">
    <w:nsid w:val="69BE725A"/>
    <w:multiLevelType w:val="hybridMultilevel"/>
    <w:tmpl w:val="4CBC59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E370877"/>
    <w:multiLevelType w:val="hybridMultilevel"/>
    <w:tmpl w:val="DDB02EBC"/>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38" w15:restartNumberingAfterBreak="0">
    <w:nsid w:val="70FA6E66"/>
    <w:multiLevelType w:val="multilevel"/>
    <w:tmpl w:val="8D1A986A"/>
    <w:lvl w:ilvl="0">
      <w:start w:val="1"/>
      <w:numFmt w:val="none"/>
      <w:lvlText w:val="4."/>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2951589"/>
    <w:multiLevelType w:val="multilevel"/>
    <w:tmpl w:val="DC3C880E"/>
    <w:lvl w:ilvl="0">
      <w:start w:val="1"/>
      <w:numFmt w:val="decimal"/>
      <w:lvlText w:val="%1."/>
      <w:lvlJc w:val="left"/>
      <w:pPr>
        <w:ind w:left="720" w:hanging="360"/>
      </w:pPr>
      <w:rPr>
        <w:rFonts w:hint="default"/>
      </w:rPr>
    </w:lvl>
    <w:lvl w:ilvl="1">
      <w:start w:val="1"/>
      <w:numFmt w:val="none"/>
      <w:isLgl/>
      <w:lvlText w:val="4.2.2.1"/>
      <w:lvlJc w:val="left"/>
      <w:pPr>
        <w:ind w:left="831"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0" w15:restartNumberingAfterBreak="0">
    <w:nsid w:val="73B374D7"/>
    <w:multiLevelType w:val="hybridMultilevel"/>
    <w:tmpl w:val="41C8F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6904508"/>
    <w:multiLevelType w:val="multilevel"/>
    <w:tmpl w:val="8EC48D7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none"/>
      <w:lvlText w:val="4.2"/>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77F25E38"/>
    <w:multiLevelType w:val="multilevel"/>
    <w:tmpl w:val="334AE6A6"/>
    <w:lvl w:ilvl="0">
      <w:start w:val="1"/>
      <w:numFmt w:val="none"/>
      <w:lvlText w:val="4."/>
      <w:lvlJc w:val="left"/>
      <w:pPr>
        <w:ind w:left="720" w:hanging="360"/>
      </w:pPr>
      <w:rPr>
        <w:rFonts w:hint="default"/>
      </w:rPr>
    </w:lvl>
    <w:lvl w:ilvl="1">
      <w:start w:val="4"/>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4"/>
      <w:numFmt w:val="decimal"/>
      <w:lvlText w:val="%4.1.1"/>
      <w:lvlJc w:val="left"/>
      <w:pPr>
        <w:ind w:left="2520" w:hanging="108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3" w15:restartNumberingAfterBreak="0">
    <w:nsid w:val="7B9B356A"/>
    <w:multiLevelType w:val="multilevel"/>
    <w:tmpl w:val="2594116E"/>
    <w:lvl w:ilvl="0">
      <w:start w:val="1"/>
      <w:numFmt w:val="bullet"/>
      <w:lvlText w:val=""/>
      <w:lvlJc w:val="left"/>
      <w:pPr>
        <w:ind w:left="720" w:hanging="360"/>
      </w:pPr>
      <w:rPr>
        <w:rFonts w:ascii="Symbol" w:hAnsi="Symbol" w:hint="default"/>
      </w:rPr>
    </w:lvl>
    <w:lvl w:ilvl="1">
      <w:start w:val="1"/>
      <w:numFmt w:val="none"/>
      <w:isLgl/>
      <w:lvlText w:val="4."/>
      <w:lvlJc w:val="left"/>
      <w:pPr>
        <w:ind w:left="765" w:hanging="405"/>
      </w:pPr>
      <w:rPr>
        <w:rFonts w:hint="default"/>
        <w:b/>
      </w:rPr>
    </w:lvl>
    <w:lvl w:ilvl="2">
      <w:start w:val="1"/>
      <w:numFmt w:val="none"/>
      <w:lvlText w:val="4."/>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abstractNumId w:val="2"/>
  </w:num>
  <w:num w:numId="2">
    <w:abstractNumId w:val="16"/>
  </w:num>
  <w:num w:numId="3">
    <w:abstractNumId w:val="9"/>
  </w:num>
  <w:num w:numId="4">
    <w:abstractNumId w:val="10"/>
  </w:num>
  <w:num w:numId="5">
    <w:abstractNumId w:val="36"/>
  </w:num>
  <w:num w:numId="6">
    <w:abstractNumId w:val="12"/>
  </w:num>
  <w:num w:numId="7">
    <w:abstractNumId w:val="8"/>
  </w:num>
  <w:num w:numId="8">
    <w:abstractNumId w:val="7"/>
  </w:num>
  <w:num w:numId="9">
    <w:abstractNumId w:val="17"/>
  </w:num>
  <w:num w:numId="10">
    <w:abstractNumId w:val="42"/>
  </w:num>
  <w:num w:numId="11">
    <w:abstractNumId w:val="15"/>
  </w:num>
  <w:num w:numId="12">
    <w:abstractNumId w:val="32"/>
  </w:num>
  <w:num w:numId="13">
    <w:abstractNumId w:val="39"/>
  </w:num>
  <w:num w:numId="14">
    <w:abstractNumId w:val="14"/>
  </w:num>
  <w:num w:numId="15">
    <w:abstractNumId w:val="21"/>
  </w:num>
  <w:num w:numId="16">
    <w:abstractNumId w:val="18"/>
  </w:num>
  <w:num w:numId="17">
    <w:abstractNumId w:val="24"/>
  </w:num>
  <w:num w:numId="18">
    <w:abstractNumId w:val="33"/>
  </w:num>
  <w:num w:numId="19">
    <w:abstractNumId w:val="0"/>
  </w:num>
  <w:num w:numId="20">
    <w:abstractNumId w:val="29"/>
  </w:num>
  <w:num w:numId="21">
    <w:abstractNumId w:val="30"/>
  </w:num>
  <w:num w:numId="22">
    <w:abstractNumId w:val="34"/>
  </w:num>
  <w:num w:numId="23">
    <w:abstractNumId w:val="19"/>
  </w:num>
  <w:num w:numId="24">
    <w:abstractNumId w:val="43"/>
  </w:num>
  <w:num w:numId="25">
    <w:abstractNumId w:val="38"/>
  </w:num>
  <w:num w:numId="26">
    <w:abstractNumId w:val="11"/>
  </w:num>
  <w:num w:numId="27">
    <w:abstractNumId w:val="31"/>
  </w:num>
  <w:num w:numId="28">
    <w:abstractNumId w:val="6"/>
  </w:num>
  <w:num w:numId="29">
    <w:abstractNumId w:val="13"/>
  </w:num>
  <w:num w:numId="30">
    <w:abstractNumId w:val="28"/>
  </w:num>
  <w:num w:numId="31">
    <w:abstractNumId w:val="5"/>
  </w:num>
  <w:num w:numId="32">
    <w:abstractNumId w:val="41"/>
  </w:num>
  <w:num w:numId="33">
    <w:abstractNumId w:val="3"/>
  </w:num>
  <w:num w:numId="34">
    <w:abstractNumId w:val="20"/>
  </w:num>
  <w:num w:numId="35">
    <w:abstractNumId w:val="27"/>
  </w:num>
  <w:num w:numId="36">
    <w:abstractNumId w:val="4"/>
  </w:num>
  <w:num w:numId="37">
    <w:abstractNumId w:val="37"/>
  </w:num>
  <w:num w:numId="38">
    <w:abstractNumId w:val="40"/>
  </w:num>
  <w:num w:numId="39">
    <w:abstractNumId w:val="23"/>
  </w:num>
  <w:num w:numId="40">
    <w:abstractNumId w:val="1"/>
  </w:num>
  <w:num w:numId="41">
    <w:abstractNumId w:val="26"/>
  </w:num>
  <w:num w:numId="42">
    <w:abstractNumId w:val="25"/>
  </w:num>
  <w:num w:numId="43">
    <w:abstractNumId w:val="22"/>
  </w:num>
  <w:num w:numId="44">
    <w:abstractNumId w:val="3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60C"/>
    <w:rsid w:val="00002E17"/>
    <w:rsid w:val="00003626"/>
    <w:rsid w:val="00006C72"/>
    <w:rsid w:val="0000748D"/>
    <w:rsid w:val="00013F0D"/>
    <w:rsid w:val="000157C8"/>
    <w:rsid w:val="000168B7"/>
    <w:rsid w:val="000238DA"/>
    <w:rsid w:val="00023A22"/>
    <w:rsid w:val="00024564"/>
    <w:rsid w:val="00027805"/>
    <w:rsid w:val="000331FD"/>
    <w:rsid w:val="00034367"/>
    <w:rsid w:val="00035283"/>
    <w:rsid w:val="00043918"/>
    <w:rsid w:val="00043F87"/>
    <w:rsid w:val="00044405"/>
    <w:rsid w:val="00045FEC"/>
    <w:rsid w:val="00050510"/>
    <w:rsid w:val="00050C58"/>
    <w:rsid w:val="000511BF"/>
    <w:rsid w:val="00051C9E"/>
    <w:rsid w:val="000562F8"/>
    <w:rsid w:val="00060301"/>
    <w:rsid w:val="00062724"/>
    <w:rsid w:val="00062EA0"/>
    <w:rsid w:val="00065D0E"/>
    <w:rsid w:val="000736F3"/>
    <w:rsid w:val="0008140B"/>
    <w:rsid w:val="00083D87"/>
    <w:rsid w:val="00084B94"/>
    <w:rsid w:val="00091146"/>
    <w:rsid w:val="000921B3"/>
    <w:rsid w:val="000A220E"/>
    <w:rsid w:val="000A39F9"/>
    <w:rsid w:val="000A67D5"/>
    <w:rsid w:val="000A7524"/>
    <w:rsid w:val="000B44B6"/>
    <w:rsid w:val="000B4951"/>
    <w:rsid w:val="000C64CA"/>
    <w:rsid w:val="000C693A"/>
    <w:rsid w:val="000C760C"/>
    <w:rsid w:val="000D1C4B"/>
    <w:rsid w:val="000D29F2"/>
    <w:rsid w:val="000D365C"/>
    <w:rsid w:val="000D6837"/>
    <w:rsid w:val="000D69C0"/>
    <w:rsid w:val="000E0727"/>
    <w:rsid w:val="000E2231"/>
    <w:rsid w:val="000E24F1"/>
    <w:rsid w:val="000F0864"/>
    <w:rsid w:val="000F0A82"/>
    <w:rsid w:val="000F2B20"/>
    <w:rsid w:val="000F6CA8"/>
    <w:rsid w:val="00106443"/>
    <w:rsid w:val="001103BF"/>
    <w:rsid w:val="001109F1"/>
    <w:rsid w:val="001142A5"/>
    <w:rsid w:val="00115E33"/>
    <w:rsid w:val="0011648D"/>
    <w:rsid w:val="00116D4E"/>
    <w:rsid w:val="001173CB"/>
    <w:rsid w:val="0012351A"/>
    <w:rsid w:val="00123D87"/>
    <w:rsid w:val="001313BD"/>
    <w:rsid w:val="00132DDF"/>
    <w:rsid w:val="00132EA6"/>
    <w:rsid w:val="00140A74"/>
    <w:rsid w:val="00143987"/>
    <w:rsid w:val="001447C7"/>
    <w:rsid w:val="00145187"/>
    <w:rsid w:val="00145209"/>
    <w:rsid w:val="00150417"/>
    <w:rsid w:val="001512E3"/>
    <w:rsid w:val="00152A78"/>
    <w:rsid w:val="00153FCE"/>
    <w:rsid w:val="0016070C"/>
    <w:rsid w:val="00162B95"/>
    <w:rsid w:val="00165E6F"/>
    <w:rsid w:val="001677AF"/>
    <w:rsid w:val="00174842"/>
    <w:rsid w:val="00176588"/>
    <w:rsid w:val="00177966"/>
    <w:rsid w:val="00183230"/>
    <w:rsid w:val="00183792"/>
    <w:rsid w:val="00184252"/>
    <w:rsid w:val="001864E2"/>
    <w:rsid w:val="0018722C"/>
    <w:rsid w:val="00190355"/>
    <w:rsid w:val="001939D9"/>
    <w:rsid w:val="00196615"/>
    <w:rsid w:val="001A3964"/>
    <w:rsid w:val="001B0701"/>
    <w:rsid w:val="001B494B"/>
    <w:rsid w:val="001B592E"/>
    <w:rsid w:val="001B6A9C"/>
    <w:rsid w:val="001B75C4"/>
    <w:rsid w:val="001C01AB"/>
    <w:rsid w:val="001C648A"/>
    <w:rsid w:val="001C68A2"/>
    <w:rsid w:val="001C7267"/>
    <w:rsid w:val="001C76B5"/>
    <w:rsid w:val="001D0B91"/>
    <w:rsid w:val="001D70D5"/>
    <w:rsid w:val="001D76BF"/>
    <w:rsid w:val="001E09C2"/>
    <w:rsid w:val="001E56B7"/>
    <w:rsid w:val="00201A09"/>
    <w:rsid w:val="00203255"/>
    <w:rsid w:val="00203C8D"/>
    <w:rsid w:val="00211916"/>
    <w:rsid w:val="00214A14"/>
    <w:rsid w:val="0021785C"/>
    <w:rsid w:val="0022306B"/>
    <w:rsid w:val="002279CB"/>
    <w:rsid w:val="002330A9"/>
    <w:rsid w:val="0023671F"/>
    <w:rsid w:val="00236E6C"/>
    <w:rsid w:val="00242450"/>
    <w:rsid w:val="00242A73"/>
    <w:rsid w:val="002453E4"/>
    <w:rsid w:val="00247F33"/>
    <w:rsid w:val="00252DCC"/>
    <w:rsid w:val="0025742F"/>
    <w:rsid w:val="00261B94"/>
    <w:rsid w:val="00265CC2"/>
    <w:rsid w:val="0027116E"/>
    <w:rsid w:val="00271E1E"/>
    <w:rsid w:val="002743B9"/>
    <w:rsid w:val="002753A8"/>
    <w:rsid w:val="00275C78"/>
    <w:rsid w:val="0027617C"/>
    <w:rsid w:val="00277E2C"/>
    <w:rsid w:val="00281AFC"/>
    <w:rsid w:val="00282AB7"/>
    <w:rsid w:val="002851DD"/>
    <w:rsid w:val="00287890"/>
    <w:rsid w:val="00287D72"/>
    <w:rsid w:val="00291D02"/>
    <w:rsid w:val="002949D3"/>
    <w:rsid w:val="00295C44"/>
    <w:rsid w:val="002A6566"/>
    <w:rsid w:val="002A69DD"/>
    <w:rsid w:val="002B5F58"/>
    <w:rsid w:val="002B65A4"/>
    <w:rsid w:val="002B670D"/>
    <w:rsid w:val="002C0844"/>
    <w:rsid w:val="002C0963"/>
    <w:rsid w:val="002C0B74"/>
    <w:rsid w:val="002C43DC"/>
    <w:rsid w:val="002C53B8"/>
    <w:rsid w:val="002D48B2"/>
    <w:rsid w:val="002E02A3"/>
    <w:rsid w:val="002E06C9"/>
    <w:rsid w:val="002E0975"/>
    <w:rsid w:val="002E116B"/>
    <w:rsid w:val="002E245A"/>
    <w:rsid w:val="002E609D"/>
    <w:rsid w:val="002F1506"/>
    <w:rsid w:val="002F3D47"/>
    <w:rsid w:val="002F4D6D"/>
    <w:rsid w:val="002F72F3"/>
    <w:rsid w:val="003007E6"/>
    <w:rsid w:val="003052FB"/>
    <w:rsid w:val="00306910"/>
    <w:rsid w:val="0031543C"/>
    <w:rsid w:val="00323C3D"/>
    <w:rsid w:val="00324A32"/>
    <w:rsid w:val="00331A65"/>
    <w:rsid w:val="003338DB"/>
    <w:rsid w:val="00335496"/>
    <w:rsid w:val="003371E7"/>
    <w:rsid w:val="00341268"/>
    <w:rsid w:val="003421C6"/>
    <w:rsid w:val="00343ADB"/>
    <w:rsid w:val="0035095A"/>
    <w:rsid w:val="003531A4"/>
    <w:rsid w:val="003623C4"/>
    <w:rsid w:val="0036405F"/>
    <w:rsid w:val="00366FB1"/>
    <w:rsid w:val="00377C32"/>
    <w:rsid w:val="00381E9C"/>
    <w:rsid w:val="0038321B"/>
    <w:rsid w:val="00383C8C"/>
    <w:rsid w:val="00391034"/>
    <w:rsid w:val="0039122B"/>
    <w:rsid w:val="003939AE"/>
    <w:rsid w:val="00396AAE"/>
    <w:rsid w:val="003A1E10"/>
    <w:rsid w:val="003A56AB"/>
    <w:rsid w:val="003A6E34"/>
    <w:rsid w:val="003B0A9D"/>
    <w:rsid w:val="003B26E8"/>
    <w:rsid w:val="003B6E18"/>
    <w:rsid w:val="003C0851"/>
    <w:rsid w:val="003C13FF"/>
    <w:rsid w:val="003C3575"/>
    <w:rsid w:val="003C3DAB"/>
    <w:rsid w:val="003C4E9C"/>
    <w:rsid w:val="003D08DD"/>
    <w:rsid w:val="003D1368"/>
    <w:rsid w:val="003D1394"/>
    <w:rsid w:val="003D2E69"/>
    <w:rsid w:val="003D4E56"/>
    <w:rsid w:val="003D638D"/>
    <w:rsid w:val="003E1784"/>
    <w:rsid w:val="003E1B41"/>
    <w:rsid w:val="003E204C"/>
    <w:rsid w:val="003E24CB"/>
    <w:rsid w:val="003E5E68"/>
    <w:rsid w:val="003E6957"/>
    <w:rsid w:val="003F2E0F"/>
    <w:rsid w:val="003F45DD"/>
    <w:rsid w:val="003F467B"/>
    <w:rsid w:val="003F6C69"/>
    <w:rsid w:val="004028F8"/>
    <w:rsid w:val="00415A8F"/>
    <w:rsid w:val="00416FE3"/>
    <w:rsid w:val="004205EE"/>
    <w:rsid w:val="00432468"/>
    <w:rsid w:val="004338AC"/>
    <w:rsid w:val="00433F10"/>
    <w:rsid w:val="00443F55"/>
    <w:rsid w:val="00450FE5"/>
    <w:rsid w:val="00452EF3"/>
    <w:rsid w:val="00456D14"/>
    <w:rsid w:val="00457141"/>
    <w:rsid w:val="00470554"/>
    <w:rsid w:val="0047148C"/>
    <w:rsid w:val="00472750"/>
    <w:rsid w:val="004865E8"/>
    <w:rsid w:val="00487C24"/>
    <w:rsid w:val="00496174"/>
    <w:rsid w:val="004966D4"/>
    <w:rsid w:val="004A20B2"/>
    <w:rsid w:val="004A6B62"/>
    <w:rsid w:val="004A6D7C"/>
    <w:rsid w:val="004A6FA4"/>
    <w:rsid w:val="004B12E4"/>
    <w:rsid w:val="004B164A"/>
    <w:rsid w:val="004B34E6"/>
    <w:rsid w:val="004B4239"/>
    <w:rsid w:val="004B791A"/>
    <w:rsid w:val="004C0BF5"/>
    <w:rsid w:val="004C0CCA"/>
    <w:rsid w:val="004C1B80"/>
    <w:rsid w:val="004C26E4"/>
    <w:rsid w:val="004C66F5"/>
    <w:rsid w:val="004D3A3A"/>
    <w:rsid w:val="004E3189"/>
    <w:rsid w:val="004E3A7E"/>
    <w:rsid w:val="004F100A"/>
    <w:rsid w:val="004F3B69"/>
    <w:rsid w:val="00500231"/>
    <w:rsid w:val="00502233"/>
    <w:rsid w:val="00502C71"/>
    <w:rsid w:val="00502E38"/>
    <w:rsid w:val="00504672"/>
    <w:rsid w:val="00505736"/>
    <w:rsid w:val="00510D24"/>
    <w:rsid w:val="00513A9B"/>
    <w:rsid w:val="00513B49"/>
    <w:rsid w:val="00513F5A"/>
    <w:rsid w:val="0052263E"/>
    <w:rsid w:val="0053081C"/>
    <w:rsid w:val="00543DBA"/>
    <w:rsid w:val="00544B93"/>
    <w:rsid w:val="00550AC1"/>
    <w:rsid w:val="0056100E"/>
    <w:rsid w:val="0056222C"/>
    <w:rsid w:val="00562EC7"/>
    <w:rsid w:val="00565F53"/>
    <w:rsid w:val="00567878"/>
    <w:rsid w:val="00570EA6"/>
    <w:rsid w:val="00572F1B"/>
    <w:rsid w:val="00574F12"/>
    <w:rsid w:val="00580ADC"/>
    <w:rsid w:val="00587A27"/>
    <w:rsid w:val="0059336F"/>
    <w:rsid w:val="005A05E0"/>
    <w:rsid w:val="005A729C"/>
    <w:rsid w:val="005B03CC"/>
    <w:rsid w:val="005B41C6"/>
    <w:rsid w:val="005B6225"/>
    <w:rsid w:val="005C259A"/>
    <w:rsid w:val="005C5255"/>
    <w:rsid w:val="005D33B3"/>
    <w:rsid w:val="005D6845"/>
    <w:rsid w:val="005E549D"/>
    <w:rsid w:val="005E55F8"/>
    <w:rsid w:val="005E7465"/>
    <w:rsid w:val="005F0303"/>
    <w:rsid w:val="005F034C"/>
    <w:rsid w:val="005F0E44"/>
    <w:rsid w:val="005F229E"/>
    <w:rsid w:val="005F2480"/>
    <w:rsid w:val="005F3627"/>
    <w:rsid w:val="005F60AA"/>
    <w:rsid w:val="00601656"/>
    <w:rsid w:val="006022A2"/>
    <w:rsid w:val="006062A6"/>
    <w:rsid w:val="00611221"/>
    <w:rsid w:val="00611768"/>
    <w:rsid w:val="006128BC"/>
    <w:rsid w:val="00612D05"/>
    <w:rsid w:val="006133E9"/>
    <w:rsid w:val="00620856"/>
    <w:rsid w:val="006245BB"/>
    <w:rsid w:val="00625665"/>
    <w:rsid w:val="00625D03"/>
    <w:rsid w:val="00627E13"/>
    <w:rsid w:val="006443B6"/>
    <w:rsid w:val="00647F66"/>
    <w:rsid w:val="00652252"/>
    <w:rsid w:val="00652F16"/>
    <w:rsid w:val="00661EB2"/>
    <w:rsid w:val="00662D22"/>
    <w:rsid w:val="00664249"/>
    <w:rsid w:val="0066528E"/>
    <w:rsid w:val="00670112"/>
    <w:rsid w:val="00673DB3"/>
    <w:rsid w:val="00675ECA"/>
    <w:rsid w:val="00677A96"/>
    <w:rsid w:val="00681141"/>
    <w:rsid w:val="0068293B"/>
    <w:rsid w:val="006847BC"/>
    <w:rsid w:val="006850E6"/>
    <w:rsid w:val="006871DD"/>
    <w:rsid w:val="00687455"/>
    <w:rsid w:val="006908FE"/>
    <w:rsid w:val="00691F76"/>
    <w:rsid w:val="00696BC5"/>
    <w:rsid w:val="0069764A"/>
    <w:rsid w:val="006A3F78"/>
    <w:rsid w:val="006A6920"/>
    <w:rsid w:val="006A6DB0"/>
    <w:rsid w:val="006A6F50"/>
    <w:rsid w:val="006B0D9F"/>
    <w:rsid w:val="006B17BC"/>
    <w:rsid w:val="006B6E34"/>
    <w:rsid w:val="006C1FFA"/>
    <w:rsid w:val="006C293F"/>
    <w:rsid w:val="006C3028"/>
    <w:rsid w:val="006C5FA3"/>
    <w:rsid w:val="006C71C7"/>
    <w:rsid w:val="006D0319"/>
    <w:rsid w:val="006D2F15"/>
    <w:rsid w:val="006D394C"/>
    <w:rsid w:val="006D5EBC"/>
    <w:rsid w:val="006D7930"/>
    <w:rsid w:val="006E0599"/>
    <w:rsid w:val="006F0A25"/>
    <w:rsid w:val="006F1238"/>
    <w:rsid w:val="006F3D18"/>
    <w:rsid w:val="006F3EC5"/>
    <w:rsid w:val="006F533D"/>
    <w:rsid w:val="007052B7"/>
    <w:rsid w:val="007209F1"/>
    <w:rsid w:val="00723825"/>
    <w:rsid w:val="00732D89"/>
    <w:rsid w:val="0073323D"/>
    <w:rsid w:val="00741AA1"/>
    <w:rsid w:val="00742E45"/>
    <w:rsid w:val="0074624D"/>
    <w:rsid w:val="00746665"/>
    <w:rsid w:val="00751A4B"/>
    <w:rsid w:val="0075779B"/>
    <w:rsid w:val="007608BE"/>
    <w:rsid w:val="00760E9D"/>
    <w:rsid w:val="00764B4A"/>
    <w:rsid w:val="00766BCA"/>
    <w:rsid w:val="0077469F"/>
    <w:rsid w:val="007762E7"/>
    <w:rsid w:val="00780D90"/>
    <w:rsid w:val="00786F78"/>
    <w:rsid w:val="0079163B"/>
    <w:rsid w:val="0079569F"/>
    <w:rsid w:val="007957CF"/>
    <w:rsid w:val="00797981"/>
    <w:rsid w:val="00797AAE"/>
    <w:rsid w:val="00797AB9"/>
    <w:rsid w:val="007A20BA"/>
    <w:rsid w:val="007A3F5B"/>
    <w:rsid w:val="007A4DD4"/>
    <w:rsid w:val="007A652F"/>
    <w:rsid w:val="007A6DC5"/>
    <w:rsid w:val="007B2E1C"/>
    <w:rsid w:val="007B67B6"/>
    <w:rsid w:val="007C1E01"/>
    <w:rsid w:val="007C7EF9"/>
    <w:rsid w:val="007D01AE"/>
    <w:rsid w:val="007D4ADC"/>
    <w:rsid w:val="007D4F75"/>
    <w:rsid w:val="007D54F7"/>
    <w:rsid w:val="007D6C57"/>
    <w:rsid w:val="007D749C"/>
    <w:rsid w:val="007D7D6C"/>
    <w:rsid w:val="007E12A2"/>
    <w:rsid w:val="007E19F4"/>
    <w:rsid w:val="007E2213"/>
    <w:rsid w:val="007E2B0A"/>
    <w:rsid w:val="007F206F"/>
    <w:rsid w:val="007F2AFA"/>
    <w:rsid w:val="007F3DF7"/>
    <w:rsid w:val="007F48C2"/>
    <w:rsid w:val="007F78D6"/>
    <w:rsid w:val="008066E5"/>
    <w:rsid w:val="00807474"/>
    <w:rsid w:val="008103E4"/>
    <w:rsid w:val="00820BAF"/>
    <w:rsid w:val="00821DDA"/>
    <w:rsid w:val="00825166"/>
    <w:rsid w:val="008262DF"/>
    <w:rsid w:val="00826BEF"/>
    <w:rsid w:val="008364B1"/>
    <w:rsid w:val="00836DD3"/>
    <w:rsid w:val="0083745F"/>
    <w:rsid w:val="0084221A"/>
    <w:rsid w:val="0084243F"/>
    <w:rsid w:val="00842AD1"/>
    <w:rsid w:val="008459E6"/>
    <w:rsid w:val="00853ECC"/>
    <w:rsid w:val="00853EFF"/>
    <w:rsid w:val="008553D1"/>
    <w:rsid w:val="0085695A"/>
    <w:rsid w:val="00857607"/>
    <w:rsid w:val="00861EC5"/>
    <w:rsid w:val="00865A23"/>
    <w:rsid w:val="00867F17"/>
    <w:rsid w:val="008735C4"/>
    <w:rsid w:val="00873A20"/>
    <w:rsid w:val="00875164"/>
    <w:rsid w:val="0087797D"/>
    <w:rsid w:val="008818C6"/>
    <w:rsid w:val="0088205C"/>
    <w:rsid w:val="00885273"/>
    <w:rsid w:val="00892F6B"/>
    <w:rsid w:val="00895697"/>
    <w:rsid w:val="00897942"/>
    <w:rsid w:val="008A0AD1"/>
    <w:rsid w:val="008A5793"/>
    <w:rsid w:val="008A7265"/>
    <w:rsid w:val="008B0100"/>
    <w:rsid w:val="008B086F"/>
    <w:rsid w:val="008B3FB2"/>
    <w:rsid w:val="008B53B7"/>
    <w:rsid w:val="008B57CC"/>
    <w:rsid w:val="008B6241"/>
    <w:rsid w:val="008B75AB"/>
    <w:rsid w:val="008C265D"/>
    <w:rsid w:val="008C38D4"/>
    <w:rsid w:val="008C3B3A"/>
    <w:rsid w:val="008C52EE"/>
    <w:rsid w:val="008C5B8A"/>
    <w:rsid w:val="008C5CA1"/>
    <w:rsid w:val="008D0E98"/>
    <w:rsid w:val="008D17E7"/>
    <w:rsid w:val="008E0706"/>
    <w:rsid w:val="008E38CA"/>
    <w:rsid w:val="008E5055"/>
    <w:rsid w:val="008F0257"/>
    <w:rsid w:val="008F326E"/>
    <w:rsid w:val="008F52F4"/>
    <w:rsid w:val="0090079D"/>
    <w:rsid w:val="009053B3"/>
    <w:rsid w:val="00905B07"/>
    <w:rsid w:val="00907702"/>
    <w:rsid w:val="00915687"/>
    <w:rsid w:val="00915AFC"/>
    <w:rsid w:val="00917AE4"/>
    <w:rsid w:val="00921054"/>
    <w:rsid w:val="009251A8"/>
    <w:rsid w:val="00930DA5"/>
    <w:rsid w:val="0093519E"/>
    <w:rsid w:val="00941264"/>
    <w:rsid w:val="009414CA"/>
    <w:rsid w:val="00942424"/>
    <w:rsid w:val="009470B7"/>
    <w:rsid w:val="009533FB"/>
    <w:rsid w:val="00954997"/>
    <w:rsid w:val="009631B7"/>
    <w:rsid w:val="00965365"/>
    <w:rsid w:val="0096558F"/>
    <w:rsid w:val="00966BF7"/>
    <w:rsid w:val="009679A4"/>
    <w:rsid w:val="00971F93"/>
    <w:rsid w:val="009801DA"/>
    <w:rsid w:val="009821BD"/>
    <w:rsid w:val="0098246D"/>
    <w:rsid w:val="009846E6"/>
    <w:rsid w:val="0099010E"/>
    <w:rsid w:val="009957CD"/>
    <w:rsid w:val="009A17A6"/>
    <w:rsid w:val="009A78A9"/>
    <w:rsid w:val="009B1325"/>
    <w:rsid w:val="009B2F76"/>
    <w:rsid w:val="009B77D1"/>
    <w:rsid w:val="009C241D"/>
    <w:rsid w:val="009C3AF7"/>
    <w:rsid w:val="009C49B0"/>
    <w:rsid w:val="009C627E"/>
    <w:rsid w:val="009C6487"/>
    <w:rsid w:val="009C6C7E"/>
    <w:rsid w:val="009C7C21"/>
    <w:rsid w:val="009D4AFC"/>
    <w:rsid w:val="009D4E14"/>
    <w:rsid w:val="009D4FEC"/>
    <w:rsid w:val="009D5A55"/>
    <w:rsid w:val="009E113F"/>
    <w:rsid w:val="009E1165"/>
    <w:rsid w:val="009E1849"/>
    <w:rsid w:val="009E566A"/>
    <w:rsid w:val="009E6E42"/>
    <w:rsid w:val="009E70B3"/>
    <w:rsid w:val="009F046B"/>
    <w:rsid w:val="009F1408"/>
    <w:rsid w:val="009F257A"/>
    <w:rsid w:val="009F60FB"/>
    <w:rsid w:val="00A05EA8"/>
    <w:rsid w:val="00A073A3"/>
    <w:rsid w:val="00A11045"/>
    <w:rsid w:val="00A1137D"/>
    <w:rsid w:val="00A11B4D"/>
    <w:rsid w:val="00A1334B"/>
    <w:rsid w:val="00A140B4"/>
    <w:rsid w:val="00A145B5"/>
    <w:rsid w:val="00A16C03"/>
    <w:rsid w:val="00A20A32"/>
    <w:rsid w:val="00A31538"/>
    <w:rsid w:val="00A343B4"/>
    <w:rsid w:val="00A37BA9"/>
    <w:rsid w:val="00A474B5"/>
    <w:rsid w:val="00A50BD1"/>
    <w:rsid w:val="00A55270"/>
    <w:rsid w:val="00A567F1"/>
    <w:rsid w:val="00A60709"/>
    <w:rsid w:val="00A60920"/>
    <w:rsid w:val="00A61B30"/>
    <w:rsid w:val="00A65EA3"/>
    <w:rsid w:val="00A67813"/>
    <w:rsid w:val="00A71BB9"/>
    <w:rsid w:val="00A72AD5"/>
    <w:rsid w:val="00A75753"/>
    <w:rsid w:val="00A76916"/>
    <w:rsid w:val="00A76AFE"/>
    <w:rsid w:val="00A77CE4"/>
    <w:rsid w:val="00A81368"/>
    <w:rsid w:val="00A81C1A"/>
    <w:rsid w:val="00A81E82"/>
    <w:rsid w:val="00A83149"/>
    <w:rsid w:val="00A84044"/>
    <w:rsid w:val="00A8498F"/>
    <w:rsid w:val="00A85ECB"/>
    <w:rsid w:val="00A95C2A"/>
    <w:rsid w:val="00A97C33"/>
    <w:rsid w:val="00AA22EB"/>
    <w:rsid w:val="00AA2459"/>
    <w:rsid w:val="00AA51D8"/>
    <w:rsid w:val="00AA6EE8"/>
    <w:rsid w:val="00AA7A25"/>
    <w:rsid w:val="00AB2A06"/>
    <w:rsid w:val="00AB3F3C"/>
    <w:rsid w:val="00AB6A45"/>
    <w:rsid w:val="00AC56A1"/>
    <w:rsid w:val="00AD2C73"/>
    <w:rsid w:val="00AD2E60"/>
    <w:rsid w:val="00AE0020"/>
    <w:rsid w:val="00AE0F09"/>
    <w:rsid w:val="00AE3A0C"/>
    <w:rsid w:val="00AE4E75"/>
    <w:rsid w:val="00AE6876"/>
    <w:rsid w:val="00AE7C5D"/>
    <w:rsid w:val="00AF0177"/>
    <w:rsid w:val="00AF0D3B"/>
    <w:rsid w:val="00AF19D8"/>
    <w:rsid w:val="00B0061E"/>
    <w:rsid w:val="00B01029"/>
    <w:rsid w:val="00B03208"/>
    <w:rsid w:val="00B0604A"/>
    <w:rsid w:val="00B17AC9"/>
    <w:rsid w:val="00B204D1"/>
    <w:rsid w:val="00B25A32"/>
    <w:rsid w:val="00B268FE"/>
    <w:rsid w:val="00B30EDE"/>
    <w:rsid w:val="00B32698"/>
    <w:rsid w:val="00B32E5C"/>
    <w:rsid w:val="00B44106"/>
    <w:rsid w:val="00B51270"/>
    <w:rsid w:val="00B541F3"/>
    <w:rsid w:val="00B55C6F"/>
    <w:rsid w:val="00B6566D"/>
    <w:rsid w:val="00B65C7F"/>
    <w:rsid w:val="00B75B7E"/>
    <w:rsid w:val="00B75CDD"/>
    <w:rsid w:val="00B80535"/>
    <w:rsid w:val="00B83CB1"/>
    <w:rsid w:val="00B85880"/>
    <w:rsid w:val="00BA20BA"/>
    <w:rsid w:val="00BA2748"/>
    <w:rsid w:val="00BA5E07"/>
    <w:rsid w:val="00BA671A"/>
    <w:rsid w:val="00BA7B5D"/>
    <w:rsid w:val="00BB467A"/>
    <w:rsid w:val="00BC1C0A"/>
    <w:rsid w:val="00BC6CC8"/>
    <w:rsid w:val="00BD0F79"/>
    <w:rsid w:val="00BD258C"/>
    <w:rsid w:val="00BD702D"/>
    <w:rsid w:val="00BE08F3"/>
    <w:rsid w:val="00BE1B5C"/>
    <w:rsid w:val="00BE34BB"/>
    <w:rsid w:val="00BE3598"/>
    <w:rsid w:val="00BE50DF"/>
    <w:rsid w:val="00BE5BB7"/>
    <w:rsid w:val="00BE61C8"/>
    <w:rsid w:val="00BF03D3"/>
    <w:rsid w:val="00BF12C6"/>
    <w:rsid w:val="00BF155C"/>
    <w:rsid w:val="00BF3D0C"/>
    <w:rsid w:val="00BF6224"/>
    <w:rsid w:val="00C00317"/>
    <w:rsid w:val="00C027FF"/>
    <w:rsid w:val="00C11113"/>
    <w:rsid w:val="00C11F74"/>
    <w:rsid w:val="00C12C6D"/>
    <w:rsid w:val="00C174BB"/>
    <w:rsid w:val="00C22317"/>
    <w:rsid w:val="00C2446F"/>
    <w:rsid w:val="00C329A1"/>
    <w:rsid w:val="00C343AA"/>
    <w:rsid w:val="00C41E72"/>
    <w:rsid w:val="00C42558"/>
    <w:rsid w:val="00C429BB"/>
    <w:rsid w:val="00C4679A"/>
    <w:rsid w:val="00C474B3"/>
    <w:rsid w:val="00C500E5"/>
    <w:rsid w:val="00C50383"/>
    <w:rsid w:val="00C50956"/>
    <w:rsid w:val="00C51CD5"/>
    <w:rsid w:val="00C60944"/>
    <w:rsid w:val="00C6449C"/>
    <w:rsid w:val="00C72E63"/>
    <w:rsid w:val="00C7304D"/>
    <w:rsid w:val="00C77342"/>
    <w:rsid w:val="00C800E3"/>
    <w:rsid w:val="00C801A0"/>
    <w:rsid w:val="00C80A51"/>
    <w:rsid w:val="00C96332"/>
    <w:rsid w:val="00CA0C40"/>
    <w:rsid w:val="00CA19A2"/>
    <w:rsid w:val="00CA3230"/>
    <w:rsid w:val="00CA458D"/>
    <w:rsid w:val="00CA4730"/>
    <w:rsid w:val="00CB12D0"/>
    <w:rsid w:val="00CB1C19"/>
    <w:rsid w:val="00CC353F"/>
    <w:rsid w:val="00CD1B9C"/>
    <w:rsid w:val="00CD33E9"/>
    <w:rsid w:val="00CD6F23"/>
    <w:rsid w:val="00CE2EAE"/>
    <w:rsid w:val="00CE45F7"/>
    <w:rsid w:val="00CE559E"/>
    <w:rsid w:val="00CF3D9B"/>
    <w:rsid w:val="00CF59D0"/>
    <w:rsid w:val="00CF6380"/>
    <w:rsid w:val="00CF7627"/>
    <w:rsid w:val="00D002B5"/>
    <w:rsid w:val="00D01669"/>
    <w:rsid w:val="00D01F74"/>
    <w:rsid w:val="00D0475C"/>
    <w:rsid w:val="00D07237"/>
    <w:rsid w:val="00D11C2D"/>
    <w:rsid w:val="00D11C30"/>
    <w:rsid w:val="00D11E48"/>
    <w:rsid w:val="00D11F7C"/>
    <w:rsid w:val="00D13663"/>
    <w:rsid w:val="00D20B91"/>
    <w:rsid w:val="00D2214C"/>
    <w:rsid w:val="00D2416E"/>
    <w:rsid w:val="00D27416"/>
    <w:rsid w:val="00D37C11"/>
    <w:rsid w:val="00D43F3E"/>
    <w:rsid w:val="00D4412C"/>
    <w:rsid w:val="00D44D65"/>
    <w:rsid w:val="00D46B85"/>
    <w:rsid w:val="00D46D2B"/>
    <w:rsid w:val="00D53925"/>
    <w:rsid w:val="00D5685A"/>
    <w:rsid w:val="00D63579"/>
    <w:rsid w:val="00D637E2"/>
    <w:rsid w:val="00D65987"/>
    <w:rsid w:val="00D66EE8"/>
    <w:rsid w:val="00D70408"/>
    <w:rsid w:val="00D7043F"/>
    <w:rsid w:val="00D7084A"/>
    <w:rsid w:val="00D75DBE"/>
    <w:rsid w:val="00D75DD3"/>
    <w:rsid w:val="00D7647C"/>
    <w:rsid w:val="00D77D9D"/>
    <w:rsid w:val="00DA56AF"/>
    <w:rsid w:val="00DB01B1"/>
    <w:rsid w:val="00DB2BA3"/>
    <w:rsid w:val="00DC2433"/>
    <w:rsid w:val="00DC3520"/>
    <w:rsid w:val="00DC72A0"/>
    <w:rsid w:val="00DD03DF"/>
    <w:rsid w:val="00DD1EF6"/>
    <w:rsid w:val="00DD43C1"/>
    <w:rsid w:val="00DD45C9"/>
    <w:rsid w:val="00DD6D55"/>
    <w:rsid w:val="00DE6832"/>
    <w:rsid w:val="00DF11D2"/>
    <w:rsid w:val="00DF21B8"/>
    <w:rsid w:val="00DF40ED"/>
    <w:rsid w:val="00DF7731"/>
    <w:rsid w:val="00E00690"/>
    <w:rsid w:val="00E12085"/>
    <w:rsid w:val="00E13DE3"/>
    <w:rsid w:val="00E14165"/>
    <w:rsid w:val="00E15ABE"/>
    <w:rsid w:val="00E202E6"/>
    <w:rsid w:val="00E211FE"/>
    <w:rsid w:val="00E21717"/>
    <w:rsid w:val="00E22DFA"/>
    <w:rsid w:val="00E2313A"/>
    <w:rsid w:val="00E239C7"/>
    <w:rsid w:val="00E23A69"/>
    <w:rsid w:val="00E23AEB"/>
    <w:rsid w:val="00E26CC0"/>
    <w:rsid w:val="00E323E9"/>
    <w:rsid w:val="00E33844"/>
    <w:rsid w:val="00E33C65"/>
    <w:rsid w:val="00E34556"/>
    <w:rsid w:val="00E36544"/>
    <w:rsid w:val="00E36D9A"/>
    <w:rsid w:val="00E40A23"/>
    <w:rsid w:val="00E46C28"/>
    <w:rsid w:val="00E475E7"/>
    <w:rsid w:val="00E5189A"/>
    <w:rsid w:val="00E52FC2"/>
    <w:rsid w:val="00E60586"/>
    <w:rsid w:val="00E62924"/>
    <w:rsid w:val="00E64C06"/>
    <w:rsid w:val="00E75730"/>
    <w:rsid w:val="00E76CAA"/>
    <w:rsid w:val="00E77815"/>
    <w:rsid w:val="00E82E9E"/>
    <w:rsid w:val="00E83D09"/>
    <w:rsid w:val="00E87182"/>
    <w:rsid w:val="00E95FEC"/>
    <w:rsid w:val="00EA4A16"/>
    <w:rsid w:val="00EA684B"/>
    <w:rsid w:val="00EB17CC"/>
    <w:rsid w:val="00EB1ED9"/>
    <w:rsid w:val="00EB24AF"/>
    <w:rsid w:val="00EB2DC5"/>
    <w:rsid w:val="00EC2785"/>
    <w:rsid w:val="00EC755B"/>
    <w:rsid w:val="00ED2217"/>
    <w:rsid w:val="00ED3241"/>
    <w:rsid w:val="00ED4AF3"/>
    <w:rsid w:val="00ED6772"/>
    <w:rsid w:val="00F02278"/>
    <w:rsid w:val="00F11B6F"/>
    <w:rsid w:val="00F147FE"/>
    <w:rsid w:val="00F1483E"/>
    <w:rsid w:val="00F14B57"/>
    <w:rsid w:val="00F16735"/>
    <w:rsid w:val="00F171F4"/>
    <w:rsid w:val="00F2289E"/>
    <w:rsid w:val="00F25912"/>
    <w:rsid w:val="00F30098"/>
    <w:rsid w:val="00F31C45"/>
    <w:rsid w:val="00F406EC"/>
    <w:rsid w:val="00F4209D"/>
    <w:rsid w:val="00F46B59"/>
    <w:rsid w:val="00F46E01"/>
    <w:rsid w:val="00F46E66"/>
    <w:rsid w:val="00F5074F"/>
    <w:rsid w:val="00F514C9"/>
    <w:rsid w:val="00F524D0"/>
    <w:rsid w:val="00F52761"/>
    <w:rsid w:val="00F53CA9"/>
    <w:rsid w:val="00F57D50"/>
    <w:rsid w:val="00F65B4E"/>
    <w:rsid w:val="00F737CB"/>
    <w:rsid w:val="00F758A2"/>
    <w:rsid w:val="00F759FF"/>
    <w:rsid w:val="00F77207"/>
    <w:rsid w:val="00F815ED"/>
    <w:rsid w:val="00F82753"/>
    <w:rsid w:val="00F84026"/>
    <w:rsid w:val="00F854B7"/>
    <w:rsid w:val="00F86559"/>
    <w:rsid w:val="00F87219"/>
    <w:rsid w:val="00F87F38"/>
    <w:rsid w:val="00F9153C"/>
    <w:rsid w:val="00F91BD0"/>
    <w:rsid w:val="00FA1CF2"/>
    <w:rsid w:val="00FA26DF"/>
    <w:rsid w:val="00FA2FE4"/>
    <w:rsid w:val="00FA45A1"/>
    <w:rsid w:val="00FB0D2C"/>
    <w:rsid w:val="00FB4B1F"/>
    <w:rsid w:val="00FB6B8B"/>
    <w:rsid w:val="00FC71B5"/>
    <w:rsid w:val="00FD74E1"/>
    <w:rsid w:val="00FE30B4"/>
    <w:rsid w:val="00FE5FCD"/>
    <w:rsid w:val="00FE6FAF"/>
    <w:rsid w:val="00FF3AFE"/>
    <w:rsid w:val="00FF59CB"/>
    <w:rsid w:val="00FF6AB9"/>
    <w:rsid w:val="00FF6DC9"/>
    <w:rsid w:val="00FF6D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B5640"/>
  <w15:docId w15:val="{59375769-5604-42E8-84E1-623D94D3B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76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60C"/>
  </w:style>
  <w:style w:type="paragraph" w:styleId="Piedepgina">
    <w:name w:val="footer"/>
    <w:basedOn w:val="Normal"/>
    <w:link w:val="PiedepginaCar"/>
    <w:uiPriority w:val="99"/>
    <w:unhideWhenUsed/>
    <w:rsid w:val="000C76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60C"/>
  </w:style>
  <w:style w:type="paragraph" w:styleId="Prrafodelista">
    <w:name w:val="List Paragraph"/>
    <w:basedOn w:val="Normal"/>
    <w:uiPriority w:val="72"/>
    <w:qFormat/>
    <w:rsid w:val="003052FB"/>
    <w:pPr>
      <w:ind w:left="720"/>
      <w:contextualSpacing/>
    </w:pPr>
  </w:style>
  <w:style w:type="paragraph" w:customStyle="1" w:styleId="Textopredeterminado">
    <w:name w:val="Texto predeterminado"/>
    <w:basedOn w:val="Normal"/>
    <w:rsid w:val="00A11045"/>
    <w:pPr>
      <w:overflowPunct w:val="0"/>
      <w:autoSpaceDE w:val="0"/>
      <w:autoSpaceDN w:val="0"/>
      <w:adjustRightInd w:val="0"/>
      <w:spacing w:after="0" w:line="240" w:lineRule="auto"/>
      <w:textAlignment w:val="baseline"/>
    </w:pPr>
    <w:rPr>
      <w:rFonts w:ascii="Times New Roman" w:eastAsia="Times New Roman" w:hAnsi="Times New Roman" w:cs="Times New Roman"/>
      <w:noProof/>
      <w:sz w:val="24"/>
      <w:szCs w:val="20"/>
      <w:lang w:eastAsia="es-CO"/>
    </w:rPr>
  </w:style>
  <w:style w:type="character" w:customStyle="1" w:styleId="InitialStyle">
    <w:name w:val="InitialStyle"/>
    <w:rsid w:val="00A11045"/>
    <w:rPr>
      <w:rFonts w:ascii="Arial" w:hAnsi="Arial"/>
      <w:color w:val="auto"/>
      <w:spacing w:val="0"/>
      <w:sz w:val="24"/>
    </w:rPr>
  </w:style>
  <w:style w:type="paragraph" w:styleId="Textodeglobo">
    <w:name w:val="Balloon Text"/>
    <w:basedOn w:val="Normal"/>
    <w:link w:val="TextodegloboCar"/>
    <w:uiPriority w:val="99"/>
    <w:semiHidden/>
    <w:unhideWhenUsed/>
    <w:rsid w:val="008751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164"/>
    <w:rPr>
      <w:rFonts w:ascii="Tahoma" w:hAnsi="Tahoma" w:cs="Tahoma"/>
      <w:sz w:val="16"/>
      <w:szCs w:val="16"/>
    </w:rPr>
  </w:style>
  <w:style w:type="paragraph" w:styleId="Textoindependiente">
    <w:name w:val="Body Text"/>
    <w:basedOn w:val="Normal"/>
    <w:link w:val="TextoindependienteCar"/>
    <w:rsid w:val="0025742F"/>
    <w:pPr>
      <w:framePr w:hSpace="141" w:wrap="around" w:vAnchor="text" w:hAnchor="page" w:x="2147" w:y="-6179"/>
      <w:overflowPunct w:val="0"/>
      <w:autoSpaceDE w:val="0"/>
      <w:autoSpaceDN w:val="0"/>
      <w:adjustRightInd w:val="0"/>
      <w:spacing w:after="0" w:line="240" w:lineRule="auto"/>
      <w:textAlignment w:val="baseline"/>
    </w:pPr>
    <w:rPr>
      <w:rFonts w:ascii="Times New Roman" w:eastAsia="Times New Roman" w:hAnsi="Times New Roman" w:cs="Times New Roman"/>
      <w:noProof/>
      <w:sz w:val="20"/>
      <w:lang w:eastAsia="es-CO"/>
    </w:rPr>
  </w:style>
  <w:style w:type="character" w:customStyle="1" w:styleId="TextoindependienteCar">
    <w:name w:val="Texto independiente Car"/>
    <w:basedOn w:val="Fuentedeprrafopredeter"/>
    <w:link w:val="Textoindependiente"/>
    <w:rsid w:val="0025742F"/>
    <w:rPr>
      <w:rFonts w:ascii="Times New Roman" w:eastAsia="Times New Roman" w:hAnsi="Times New Roman" w:cs="Times New Roman"/>
      <w:noProof/>
      <w:sz w:val="20"/>
      <w:lang w:eastAsia="es-CO"/>
    </w:rPr>
  </w:style>
  <w:style w:type="paragraph" w:customStyle="1" w:styleId="Default">
    <w:name w:val="Default"/>
    <w:rsid w:val="00742E45"/>
    <w:pPr>
      <w:autoSpaceDE w:val="0"/>
      <w:autoSpaceDN w:val="0"/>
      <w:adjustRightInd w:val="0"/>
      <w:spacing w:after="0" w:line="240" w:lineRule="auto"/>
    </w:pPr>
    <w:rPr>
      <w:rFonts w:ascii="Arial" w:eastAsia="Times New Roman" w:hAnsi="Arial" w:cs="Arial"/>
      <w:color w:val="000000"/>
      <w:sz w:val="24"/>
      <w:szCs w:val="24"/>
      <w:lang w:eastAsia="es-ES_tradnl"/>
    </w:rPr>
  </w:style>
  <w:style w:type="character" w:styleId="Textoennegrita">
    <w:name w:val="Strong"/>
    <w:basedOn w:val="Fuentedeprrafopredeter"/>
    <w:uiPriority w:val="22"/>
    <w:qFormat/>
    <w:rsid w:val="00123D87"/>
    <w:rPr>
      <w:b/>
      <w:bCs/>
    </w:rPr>
  </w:style>
  <w:style w:type="character" w:styleId="Hipervnculo">
    <w:name w:val="Hyperlink"/>
    <w:basedOn w:val="Fuentedeprrafopredeter"/>
    <w:uiPriority w:val="99"/>
    <w:unhideWhenUsed/>
    <w:rsid w:val="00F514C9"/>
    <w:rPr>
      <w:color w:val="0563C1" w:themeColor="hyperlink"/>
      <w:u w:val="single"/>
    </w:rPr>
  </w:style>
  <w:style w:type="paragraph" w:styleId="NormalWeb">
    <w:name w:val="Normal (Web)"/>
    <w:basedOn w:val="Normal"/>
    <w:uiPriority w:val="99"/>
    <w:semiHidden/>
    <w:unhideWhenUsed/>
    <w:rsid w:val="00051C9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Revisin">
    <w:name w:val="Revision"/>
    <w:hidden/>
    <w:uiPriority w:val="99"/>
    <w:semiHidden/>
    <w:rsid w:val="00B75B7E"/>
    <w:pPr>
      <w:spacing w:after="0" w:line="240" w:lineRule="auto"/>
    </w:pPr>
  </w:style>
  <w:style w:type="character" w:styleId="Refdecomentario">
    <w:name w:val="annotation reference"/>
    <w:basedOn w:val="Fuentedeprrafopredeter"/>
    <w:uiPriority w:val="99"/>
    <w:semiHidden/>
    <w:unhideWhenUsed/>
    <w:rsid w:val="00B75B7E"/>
    <w:rPr>
      <w:sz w:val="16"/>
      <w:szCs w:val="16"/>
    </w:rPr>
  </w:style>
  <w:style w:type="paragraph" w:styleId="Textocomentario">
    <w:name w:val="annotation text"/>
    <w:basedOn w:val="Normal"/>
    <w:link w:val="TextocomentarioCar"/>
    <w:uiPriority w:val="99"/>
    <w:semiHidden/>
    <w:unhideWhenUsed/>
    <w:rsid w:val="00B75B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75B7E"/>
    <w:rPr>
      <w:sz w:val="20"/>
      <w:szCs w:val="20"/>
    </w:rPr>
  </w:style>
  <w:style w:type="paragraph" w:styleId="Asuntodelcomentario">
    <w:name w:val="annotation subject"/>
    <w:basedOn w:val="Textocomentario"/>
    <w:next w:val="Textocomentario"/>
    <w:link w:val="AsuntodelcomentarioCar"/>
    <w:uiPriority w:val="99"/>
    <w:semiHidden/>
    <w:unhideWhenUsed/>
    <w:rsid w:val="00B75B7E"/>
    <w:rPr>
      <w:b/>
      <w:bCs/>
    </w:rPr>
  </w:style>
  <w:style w:type="character" w:customStyle="1" w:styleId="AsuntodelcomentarioCar">
    <w:name w:val="Asunto del comentario Car"/>
    <w:basedOn w:val="TextocomentarioCar"/>
    <w:link w:val="Asuntodelcomentario"/>
    <w:uiPriority w:val="99"/>
    <w:semiHidden/>
    <w:rsid w:val="00B75B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708465">
      <w:bodyDiv w:val="1"/>
      <w:marLeft w:val="0"/>
      <w:marRight w:val="0"/>
      <w:marTop w:val="0"/>
      <w:marBottom w:val="0"/>
      <w:divBdr>
        <w:top w:val="none" w:sz="0" w:space="0" w:color="auto"/>
        <w:left w:val="none" w:sz="0" w:space="0" w:color="auto"/>
        <w:bottom w:val="none" w:sz="0" w:space="0" w:color="auto"/>
        <w:right w:val="none" w:sz="0" w:space="0" w:color="auto"/>
      </w:divBdr>
    </w:div>
    <w:div w:id="729421900">
      <w:bodyDiv w:val="1"/>
      <w:marLeft w:val="0"/>
      <w:marRight w:val="0"/>
      <w:marTop w:val="0"/>
      <w:marBottom w:val="0"/>
      <w:divBdr>
        <w:top w:val="none" w:sz="0" w:space="0" w:color="auto"/>
        <w:left w:val="none" w:sz="0" w:space="0" w:color="auto"/>
        <w:bottom w:val="none" w:sz="0" w:space="0" w:color="auto"/>
        <w:right w:val="none" w:sz="0" w:space="0" w:color="auto"/>
      </w:divBdr>
    </w:div>
    <w:div w:id="163718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retariasenado.gov.co/leyes/et.ht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zonafrancadepereir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retariasenado.gov.co/leyes/c_comerc.ht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secretariasenado.gov.co/leyes/c_comerc.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ecretariasenado.gov.co/leyes/et.ht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AA8FA-C92F-49E7-91AB-5C1850B86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6201</Words>
  <Characters>34110</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ZFIP-SIG</cp:lastModifiedBy>
  <cp:revision>8</cp:revision>
  <cp:lastPrinted>2019-05-30T21:13:00Z</cp:lastPrinted>
  <dcterms:created xsi:type="dcterms:W3CDTF">2019-05-22T23:01:00Z</dcterms:created>
  <dcterms:modified xsi:type="dcterms:W3CDTF">2019-05-30T21:16:00Z</dcterms:modified>
</cp:coreProperties>
</file>